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29067" w14:textId="77777777" w:rsidR="00504BDE" w:rsidRPr="00A66BAA" w:rsidRDefault="00504BDE">
      <w:pPr>
        <w:pStyle w:val="Title"/>
        <w:rPr>
          <w:sz w:val="72"/>
        </w:rPr>
      </w:pPr>
    </w:p>
    <w:p w14:paraId="173A998F" w14:textId="77777777" w:rsidR="00504BDE" w:rsidRPr="003477E6" w:rsidRDefault="00755AD7" w:rsidP="00A66BAA">
      <w:pPr>
        <w:pStyle w:val="Title"/>
        <w:rPr>
          <w:rFonts w:ascii="Calibri" w:hAnsi="Calibri"/>
          <w:sz w:val="40"/>
        </w:rPr>
      </w:pPr>
      <w:r w:rsidRPr="003477E6">
        <w:rPr>
          <w:rFonts w:ascii="Calibri" w:hAnsi="Calibri"/>
          <w:sz w:val="40"/>
        </w:rPr>
        <w:t xml:space="preserve">Protection Profile for </w:t>
      </w:r>
      <w:r w:rsidR="00DC1BC9">
        <w:rPr>
          <w:rFonts w:ascii="Calibri" w:hAnsi="Calibri"/>
          <w:sz w:val="40"/>
        </w:rPr>
        <w:t>Client</w:t>
      </w:r>
      <w:r w:rsidR="00DC1BC9" w:rsidRPr="003477E6">
        <w:rPr>
          <w:rFonts w:ascii="Calibri" w:hAnsi="Calibri"/>
          <w:sz w:val="40"/>
        </w:rPr>
        <w:t xml:space="preserve"> </w:t>
      </w:r>
      <w:r w:rsidRPr="003477E6">
        <w:rPr>
          <w:rFonts w:ascii="Calibri" w:hAnsi="Calibri"/>
          <w:sz w:val="40"/>
        </w:rPr>
        <w:t>Virtualization</w:t>
      </w:r>
    </w:p>
    <w:p w14:paraId="3E21CA22" w14:textId="77777777" w:rsidR="00504BDE" w:rsidRPr="000A6614" w:rsidRDefault="00504BDE">
      <w:pPr>
        <w:jc w:val="center"/>
      </w:pPr>
    </w:p>
    <w:p w14:paraId="31544342" w14:textId="77777777" w:rsidR="00504BDE" w:rsidRPr="000A6614" w:rsidRDefault="00504BDE"/>
    <w:p w14:paraId="08A50AB4" w14:textId="77777777" w:rsidR="00504BDE" w:rsidRPr="000A6614" w:rsidRDefault="00504BDE"/>
    <w:p w14:paraId="3E98590F" w14:textId="77777777" w:rsidR="00504BDE" w:rsidRPr="000A6614" w:rsidRDefault="00504BDE"/>
    <w:p w14:paraId="759D5ABB" w14:textId="77777777" w:rsidR="00504BDE" w:rsidRPr="000A6614" w:rsidRDefault="006E1EAB" w:rsidP="00A66BAA">
      <w:pPr>
        <w:jc w:val="center"/>
      </w:pPr>
      <w:r>
        <w:rPr>
          <w:noProof/>
        </w:rPr>
        <w:drawing>
          <wp:inline distT="0" distB="0" distL="0" distR="0" wp14:anchorId="5F1D7251" wp14:editId="07B76B18">
            <wp:extent cx="2842351" cy="2579981"/>
            <wp:effectExtent l="19050" t="0" r="0" b="0"/>
            <wp:docPr id="1" name="Picture 0" descr="N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AP.jpg"/>
                    <pic:cNvPicPr/>
                  </pic:nvPicPr>
                  <pic:blipFill>
                    <a:blip r:embed="rId13" cstate="print"/>
                    <a:stretch>
                      <a:fillRect/>
                    </a:stretch>
                  </pic:blipFill>
                  <pic:spPr>
                    <a:xfrm>
                      <a:off x="0" y="0"/>
                      <a:ext cx="2843993" cy="2581471"/>
                    </a:xfrm>
                    <a:prstGeom prst="rect">
                      <a:avLst/>
                    </a:prstGeom>
                  </pic:spPr>
                </pic:pic>
              </a:graphicData>
            </a:graphic>
          </wp:inline>
        </w:drawing>
      </w:r>
    </w:p>
    <w:p w14:paraId="30AEA04F" w14:textId="77777777" w:rsidR="00504BDE" w:rsidRPr="000A6614" w:rsidRDefault="00504BDE"/>
    <w:p w14:paraId="3648D197" w14:textId="77777777" w:rsidR="00504BDE" w:rsidRPr="000A6614" w:rsidRDefault="00504BDE" w:rsidP="00B21458">
      <w:pPr>
        <w:jc w:val="center"/>
      </w:pPr>
    </w:p>
    <w:p w14:paraId="229D4DFF" w14:textId="77777777" w:rsidR="00504BDE" w:rsidRPr="000A6614" w:rsidRDefault="00504BDE"/>
    <w:p w14:paraId="07C5F5B3" w14:textId="77777777" w:rsidR="00504BDE" w:rsidRPr="000A6614" w:rsidRDefault="00504BDE"/>
    <w:p w14:paraId="506F8122" w14:textId="77777777" w:rsidR="00504BDE" w:rsidRPr="000A6614" w:rsidRDefault="00504BDE"/>
    <w:p w14:paraId="60B9DC87" w14:textId="77777777" w:rsidR="00504BDE" w:rsidRPr="000A6614" w:rsidRDefault="00504BDE"/>
    <w:p w14:paraId="554E0574" w14:textId="77777777" w:rsidR="00504BDE" w:rsidRPr="000A6614" w:rsidRDefault="00504BDE"/>
    <w:p w14:paraId="2D3407E3" w14:textId="77777777" w:rsidR="00504BDE" w:rsidRPr="000A6614" w:rsidRDefault="00504BDE"/>
    <w:p w14:paraId="401F53A6" w14:textId="77777777" w:rsidR="00504BDE" w:rsidRPr="002C5E9C" w:rsidRDefault="00F564C4" w:rsidP="006E761F">
      <w:pPr>
        <w:jc w:val="center"/>
      </w:pPr>
      <w:r>
        <w:rPr>
          <w:rStyle w:val="MediumGrid11"/>
          <w:i/>
        </w:rPr>
        <w:t>11</w:t>
      </w:r>
      <w:r w:rsidR="00311354">
        <w:rPr>
          <w:rStyle w:val="MediumGrid11"/>
          <w:i/>
        </w:rPr>
        <w:t xml:space="preserve"> </w:t>
      </w:r>
      <w:r>
        <w:rPr>
          <w:rStyle w:val="MediumGrid11"/>
          <w:i/>
        </w:rPr>
        <w:t>February</w:t>
      </w:r>
      <w:r w:rsidR="00755AD7">
        <w:rPr>
          <w:rStyle w:val="MediumGrid11"/>
          <w:i/>
        </w:rPr>
        <w:t xml:space="preserve"> </w:t>
      </w:r>
      <w:r w:rsidR="003D459F" w:rsidRPr="00EB6C46">
        <w:rPr>
          <w:rStyle w:val="MediumGrid11"/>
          <w:i/>
        </w:rPr>
        <w:t>201</w:t>
      </w:r>
      <w:r>
        <w:rPr>
          <w:rStyle w:val="MediumGrid11"/>
          <w:i/>
        </w:rPr>
        <w:t>6</w:t>
      </w:r>
    </w:p>
    <w:p w14:paraId="0CD8EC63" w14:textId="77777777" w:rsidR="00504BDE" w:rsidRPr="000A6614" w:rsidRDefault="00504BDE" w:rsidP="006E761F">
      <w:pPr>
        <w:jc w:val="center"/>
      </w:pPr>
      <w:r w:rsidRPr="000A6614">
        <w:t xml:space="preserve">Version </w:t>
      </w:r>
      <w:r w:rsidR="0061343E">
        <w:t>1.</w:t>
      </w:r>
      <w:r w:rsidR="00F564C4">
        <w:t>0</w:t>
      </w:r>
    </w:p>
    <w:p w14:paraId="78F146B6" w14:textId="77777777" w:rsidR="00D603BA" w:rsidRPr="00AE495E" w:rsidRDefault="00D603BA" w:rsidP="00AE495E">
      <w:pPr>
        <w:pStyle w:val="Heading1"/>
        <w:rPr>
          <w:rStyle w:val="SubtleEmphasis2"/>
          <w:i w:val="0"/>
          <w:color w:val="auto"/>
        </w:rPr>
      </w:pPr>
      <w:bookmarkStart w:id="0" w:name="_Toc430938631"/>
      <w:r w:rsidRPr="00AE495E">
        <w:rPr>
          <w:rStyle w:val="SubtleEmphasis2"/>
          <w:i w:val="0"/>
          <w:color w:val="auto"/>
        </w:rPr>
        <w:lastRenderedPageBreak/>
        <w:t>Preface</w:t>
      </w:r>
      <w:bookmarkEnd w:id="0"/>
    </w:p>
    <w:p w14:paraId="5B32AF86" w14:textId="77777777" w:rsidR="00D603BA" w:rsidRPr="00D603BA" w:rsidRDefault="00D603BA" w:rsidP="00AE495E">
      <w:pPr>
        <w:pStyle w:val="ListParagraph"/>
        <w:spacing w:after="0"/>
        <w:ind w:left="900"/>
        <w:rPr>
          <w:rStyle w:val="SubtleEmphasis2"/>
          <w:i w:val="0"/>
          <w:color w:val="auto"/>
        </w:rPr>
      </w:pPr>
    </w:p>
    <w:p w14:paraId="428487D0" w14:textId="77777777" w:rsidR="00D603BA" w:rsidRPr="00AE495E" w:rsidRDefault="00D603BA" w:rsidP="00AE495E">
      <w:pPr>
        <w:pStyle w:val="Heading2"/>
        <w:rPr>
          <w:rStyle w:val="SubtleEmphasis2"/>
          <w:i w:val="0"/>
          <w:color w:val="auto"/>
        </w:rPr>
      </w:pPr>
      <w:bookmarkStart w:id="1" w:name="_Toc430938632"/>
      <w:r w:rsidRPr="00AE495E">
        <w:rPr>
          <w:rStyle w:val="SubtleEmphasis2"/>
          <w:i w:val="0"/>
          <w:color w:val="auto"/>
        </w:rPr>
        <w:t>Objectives of Document</w:t>
      </w:r>
      <w:bookmarkEnd w:id="1"/>
    </w:p>
    <w:p w14:paraId="715B121F" w14:textId="77777777" w:rsidR="00D603BA" w:rsidRDefault="00D603BA" w:rsidP="00D603BA">
      <w:pPr>
        <w:spacing w:after="0"/>
        <w:rPr>
          <w:rStyle w:val="SubtleEmphasis2"/>
          <w:i w:val="0"/>
          <w:color w:val="auto"/>
        </w:rPr>
      </w:pPr>
      <w:r w:rsidRPr="00D603BA">
        <w:rPr>
          <w:rStyle w:val="SubtleEmphasis2"/>
          <w:i w:val="0"/>
          <w:color w:val="auto"/>
        </w:rPr>
        <w:t xml:space="preserve">This document presents the Common Criteria (CC) Protection Profile (PP) to express the fundamental security and evaluation requirements for </w:t>
      </w:r>
      <w:r w:rsidR="001A36C3">
        <w:rPr>
          <w:rStyle w:val="SubtleEmphasis2"/>
          <w:i w:val="0"/>
          <w:color w:val="auto"/>
        </w:rPr>
        <w:t>Server Virtualization</w:t>
      </w:r>
      <w:r w:rsidRPr="00D603BA">
        <w:rPr>
          <w:rStyle w:val="SubtleEmphasis2"/>
          <w:i w:val="0"/>
          <w:color w:val="auto"/>
        </w:rPr>
        <w:t>.</w:t>
      </w:r>
    </w:p>
    <w:p w14:paraId="4DD32E1D" w14:textId="77777777" w:rsidR="00D603BA" w:rsidRPr="00D603BA" w:rsidRDefault="00D603BA" w:rsidP="00D603BA">
      <w:pPr>
        <w:spacing w:after="0"/>
        <w:rPr>
          <w:rStyle w:val="SubtleEmphasis2"/>
          <w:i w:val="0"/>
          <w:color w:val="auto"/>
        </w:rPr>
      </w:pPr>
    </w:p>
    <w:p w14:paraId="399CFC4E" w14:textId="77777777" w:rsidR="00D603BA" w:rsidRPr="00AE495E" w:rsidRDefault="00D603BA" w:rsidP="00AE495E">
      <w:pPr>
        <w:pStyle w:val="Heading2"/>
        <w:rPr>
          <w:rStyle w:val="SubtleEmphasis2"/>
          <w:i w:val="0"/>
          <w:color w:val="auto"/>
        </w:rPr>
      </w:pPr>
      <w:bookmarkStart w:id="2" w:name="_Toc430938633"/>
      <w:r w:rsidRPr="00AE495E">
        <w:rPr>
          <w:rStyle w:val="SubtleEmphasis2"/>
          <w:i w:val="0"/>
          <w:color w:val="auto"/>
        </w:rPr>
        <w:t>Scope of Document</w:t>
      </w:r>
      <w:bookmarkEnd w:id="2"/>
    </w:p>
    <w:p w14:paraId="56881A25" w14:textId="77777777" w:rsidR="00D603BA" w:rsidRPr="00D603BA" w:rsidRDefault="00D603BA" w:rsidP="00AE495E">
      <w:pPr>
        <w:pStyle w:val="ListParagraph"/>
        <w:spacing w:after="0"/>
        <w:ind w:left="360"/>
        <w:rPr>
          <w:rStyle w:val="SubtleEmphasis2"/>
          <w:i w:val="0"/>
          <w:color w:val="auto"/>
        </w:rPr>
      </w:pPr>
    </w:p>
    <w:p w14:paraId="3E5FE72A" w14:textId="77777777" w:rsidR="00D603BA" w:rsidRDefault="00D603BA" w:rsidP="00D603BA">
      <w:pPr>
        <w:spacing w:after="0"/>
        <w:rPr>
          <w:rStyle w:val="SubtleEmphasis2"/>
          <w:i w:val="0"/>
          <w:color w:val="auto"/>
        </w:rPr>
      </w:pPr>
      <w:r w:rsidRPr="00D603BA">
        <w:rPr>
          <w:rStyle w:val="SubtleEmphasis2"/>
          <w:i w:val="0"/>
          <w:color w:val="auto"/>
        </w:rPr>
        <w:t>The scope of the Protection Profile within the development and evaluation process is described in the Common Criteria for Information Technology Security Evaluation [CC]. In particular, a PP defines the IT security requirements of a generic type of TOE and specifies the functional and assurance security measures to be offered by that TOE to meet stated requirements [CC1, Section C.1].</w:t>
      </w:r>
    </w:p>
    <w:p w14:paraId="00341B6A" w14:textId="77777777" w:rsidR="00D603BA" w:rsidRPr="00AE495E" w:rsidRDefault="00D603BA" w:rsidP="00AE495E">
      <w:pPr>
        <w:pStyle w:val="Heading2"/>
        <w:rPr>
          <w:rStyle w:val="SubtleEmphasis2"/>
          <w:i w:val="0"/>
          <w:color w:val="auto"/>
        </w:rPr>
      </w:pPr>
      <w:bookmarkStart w:id="3" w:name="_Toc430938634"/>
      <w:r w:rsidRPr="00AE495E">
        <w:rPr>
          <w:rStyle w:val="SubtleEmphasis2"/>
          <w:i w:val="0"/>
          <w:color w:val="auto"/>
        </w:rPr>
        <w:t>Intended Readership</w:t>
      </w:r>
      <w:bookmarkEnd w:id="3"/>
    </w:p>
    <w:p w14:paraId="6A0C6D39" w14:textId="77777777" w:rsidR="00D603BA" w:rsidRPr="00D603BA" w:rsidRDefault="00D603BA" w:rsidP="00D603BA">
      <w:pPr>
        <w:spacing w:after="0"/>
        <w:rPr>
          <w:rStyle w:val="SubtleEmphasis2"/>
          <w:i w:val="0"/>
          <w:color w:val="auto"/>
        </w:rPr>
      </w:pPr>
    </w:p>
    <w:p w14:paraId="79C71AFE" w14:textId="77777777" w:rsidR="00D603BA" w:rsidRDefault="00D603BA" w:rsidP="00D603BA">
      <w:pPr>
        <w:spacing w:after="0"/>
        <w:rPr>
          <w:rStyle w:val="SubtleEmphasis2"/>
          <w:i w:val="0"/>
          <w:color w:val="auto"/>
        </w:rPr>
      </w:pPr>
      <w:r w:rsidRPr="00D603BA">
        <w:rPr>
          <w:rStyle w:val="SubtleEmphasis2"/>
          <w:i w:val="0"/>
          <w:color w:val="auto"/>
        </w:rPr>
        <w:t xml:space="preserve">The target audiences of this PP are </w:t>
      </w:r>
      <w:r w:rsidR="00F564C4">
        <w:rPr>
          <w:rStyle w:val="SubtleEmphasis2"/>
          <w:i w:val="0"/>
          <w:color w:val="auto"/>
        </w:rPr>
        <w:t xml:space="preserve">Client </w:t>
      </w:r>
      <w:r w:rsidR="001A36C3">
        <w:rPr>
          <w:rStyle w:val="SubtleEmphasis2"/>
          <w:i w:val="0"/>
          <w:color w:val="auto"/>
        </w:rPr>
        <w:t>Virtualization</w:t>
      </w:r>
      <w:r w:rsidRPr="00D603BA">
        <w:rPr>
          <w:rStyle w:val="SubtleEmphasis2"/>
          <w:i w:val="0"/>
          <w:color w:val="auto"/>
        </w:rPr>
        <w:t xml:space="preserve"> developers, CC consumers, evaluators and schemes.</w:t>
      </w:r>
    </w:p>
    <w:p w14:paraId="66637117" w14:textId="77777777" w:rsidR="00D603BA" w:rsidRPr="00AE495E" w:rsidRDefault="00D603BA" w:rsidP="00AE495E">
      <w:pPr>
        <w:pStyle w:val="Heading2"/>
        <w:rPr>
          <w:rStyle w:val="SubtleEmphasis2"/>
          <w:i w:val="0"/>
          <w:color w:val="auto"/>
        </w:rPr>
      </w:pPr>
      <w:bookmarkStart w:id="4" w:name="_Toc430938635"/>
      <w:r w:rsidRPr="00AE495E">
        <w:rPr>
          <w:rStyle w:val="SubtleEmphasis2"/>
          <w:i w:val="0"/>
          <w:color w:val="auto"/>
        </w:rPr>
        <w:t>Related Documents</w:t>
      </w:r>
      <w:bookmarkEnd w:id="4"/>
    </w:p>
    <w:p w14:paraId="0FF67213" w14:textId="77777777" w:rsidR="00D603BA" w:rsidRPr="00D603BA" w:rsidRDefault="00D603BA" w:rsidP="00AE495E">
      <w:pPr>
        <w:pStyle w:val="ListParagraph"/>
        <w:spacing w:after="0"/>
        <w:ind w:left="360"/>
        <w:rPr>
          <w:rStyle w:val="SubtleEmphasis2"/>
          <w:i w:val="0"/>
          <w:color w:val="auto"/>
        </w:rPr>
      </w:pPr>
    </w:p>
    <w:p w14:paraId="7C82F9E5" w14:textId="77777777" w:rsidR="00D603BA" w:rsidRPr="00D603BA" w:rsidRDefault="00D603BA" w:rsidP="00D603BA">
      <w:pPr>
        <w:spacing w:after="0"/>
        <w:rPr>
          <w:rStyle w:val="SubtleEmphasis2"/>
          <w:b/>
          <w:i w:val="0"/>
          <w:color w:val="auto"/>
        </w:rPr>
      </w:pPr>
      <w:r w:rsidRPr="00D603BA">
        <w:rPr>
          <w:rStyle w:val="SubtleEmphasis2"/>
          <w:b/>
          <w:i w:val="0"/>
          <w:color w:val="auto"/>
        </w:rPr>
        <w:t>Common Criteria</w:t>
      </w:r>
      <w:r w:rsidRPr="00D603BA">
        <w:rPr>
          <w:rStyle w:val="SubtleEmphasis2"/>
          <w:b/>
          <w:i w:val="0"/>
          <w:color w:val="auto"/>
          <w:vertAlign w:val="superscript"/>
        </w:rPr>
        <w:t>1</w:t>
      </w:r>
    </w:p>
    <w:p w14:paraId="47B9D2D5" w14:textId="77777777" w:rsidR="00D603BA" w:rsidRPr="00D603BA" w:rsidRDefault="00D603BA" w:rsidP="00D603BA">
      <w:pPr>
        <w:spacing w:after="0"/>
        <w:rPr>
          <w:rStyle w:val="SubtleEmphasis2"/>
          <w:i w:val="0"/>
          <w:color w:val="auto"/>
        </w:rPr>
      </w:pPr>
    </w:p>
    <w:p w14:paraId="3EDA0CF8"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[CC1] Common Criteria for Information Technology Security Evaluation, </w:t>
      </w:r>
    </w:p>
    <w:p w14:paraId="4E306CE5"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Part 1: Introduction and General Model, </w:t>
      </w:r>
    </w:p>
    <w:p w14:paraId="32CE6F20" w14:textId="77777777" w:rsidR="00D603BA" w:rsidRDefault="00D603BA" w:rsidP="00D603BA">
      <w:pPr>
        <w:spacing w:after="0"/>
        <w:rPr>
          <w:rStyle w:val="SubtleEmphasis2"/>
          <w:i w:val="0"/>
          <w:color w:val="auto"/>
        </w:rPr>
      </w:pPr>
      <w:r w:rsidRPr="00D603BA">
        <w:rPr>
          <w:rStyle w:val="SubtleEmphasis2"/>
          <w:i w:val="0"/>
          <w:color w:val="auto"/>
        </w:rPr>
        <w:t>CCMB-2012-09-001, Version 3.1 Revision 4, September 2012.</w:t>
      </w:r>
    </w:p>
    <w:p w14:paraId="3489E19D" w14:textId="77777777" w:rsidR="00D603BA" w:rsidRPr="00D603BA" w:rsidRDefault="00D603BA" w:rsidP="00D603BA">
      <w:pPr>
        <w:spacing w:after="0"/>
        <w:rPr>
          <w:rStyle w:val="SubtleEmphasis2"/>
          <w:i w:val="0"/>
          <w:color w:val="auto"/>
        </w:rPr>
      </w:pPr>
    </w:p>
    <w:p w14:paraId="28A10659"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[CC2] Common Criteria for Information Technology Security Evaluation, </w:t>
      </w:r>
    </w:p>
    <w:p w14:paraId="447D54A8"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Part 2: Security Functional Components, </w:t>
      </w:r>
    </w:p>
    <w:p w14:paraId="17258015" w14:textId="77777777" w:rsidR="00D603BA" w:rsidRDefault="00D603BA" w:rsidP="00D603BA">
      <w:pPr>
        <w:spacing w:after="0"/>
        <w:rPr>
          <w:rStyle w:val="SubtleEmphasis2"/>
          <w:i w:val="0"/>
          <w:color w:val="auto"/>
        </w:rPr>
      </w:pPr>
      <w:r w:rsidRPr="00D603BA">
        <w:rPr>
          <w:rStyle w:val="SubtleEmphasis2"/>
          <w:i w:val="0"/>
          <w:color w:val="auto"/>
        </w:rPr>
        <w:t>CCMB-2012-09-002, Version 3.1 Revision 4, September 2012.</w:t>
      </w:r>
    </w:p>
    <w:p w14:paraId="14AF714F" w14:textId="77777777" w:rsidR="00D603BA" w:rsidRPr="00D603BA" w:rsidRDefault="00D603BA" w:rsidP="00D603BA">
      <w:pPr>
        <w:spacing w:after="0"/>
        <w:rPr>
          <w:rStyle w:val="SubtleEmphasis2"/>
          <w:i w:val="0"/>
          <w:color w:val="auto"/>
        </w:rPr>
      </w:pPr>
    </w:p>
    <w:p w14:paraId="299AA8B6"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[CC3] Common Criteria for Information Technology Security Evaluation, </w:t>
      </w:r>
    </w:p>
    <w:p w14:paraId="2D470CC2"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Part 3: Security Assurance Components, </w:t>
      </w:r>
    </w:p>
    <w:p w14:paraId="19C142A0" w14:textId="77777777" w:rsidR="00D603BA" w:rsidRDefault="00D603BA" w:rsidP="00D603BA">
      <w:pPr>
        <w:spacing w:after="0"/>
        <w:rPr>
          <w:rStyle w:val="SubtleEmphasis2"/>
          <w:i w:val="0"/>
          <w:color w:val="auto"/>
        </w:rPr>
      </w:pPr>
      <w:r w:rsidRPr="00D603BA">
        <w:rPr>
          <w:rStyle w:val="SubtleEmphasis2"/>
          <w:i w:val="0"/>
          <w:color w:val="auto"/>
        </w:rPr>
        <w:t>CCMB-2012-09-003, Version 3.1 Revision 4, September 2012.</w:t>
      </w:r>
    </w:p>
    <w:p w14:paraId="2625A6EE" w14:textId="77777777" w:rsidR="00D603BA" w:rsidRPr="00D603BA" w:rsidRDefault="00D603BA" w:rsidP="00D603BA">
      <w:pPr>
        <w:spacing w:after="0"/>
        <w:rPr>
          <w:rStyle w:val="SubtleEmphasis2"/>
          <w:i w:val="0"/>
          <w:color w:val="auto"/>
        </w:rPr>
      </w:pPr>
    </w:p>
    <w:p w14:paraId="0D81B1C9"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[CEM] Common Methodology for Information Technology Security Evaluation, </w:t>
      </w:r>
    </w:p>
    <w:p w14:paraId="438E1DC6" w14:textId="77777777" w:rsidR="00D603BA" w:rsidRPr="00D603BA" w:rsidRDefault="00D603BA" w:rsidP="00D603BA">
      <w:pPr>
        <w:spacing w:after="0"/>
        <w:rPr>
          <w:rStyle w:val="SubtleEmphasis2"/>
          <w:i w:val="0"/>
          <w:color w:val="auto"/>
        </w:rPr>
      </w:pPr>
      <w:r w:rsidRPr="00D603BA">
        <w:rPr>
          <w:rStyle w:val="SubtleEmphasis2"/>
          <w:i w:val="0"/>
          <w:color w:val="auto"/>
        </w:rPr>
        <w:t xml:space="preserve">Evaluation Methodology, </w:t>
      </w:r>
    </w:p>
    <w:p w14:paraId="3E18FFC9" w14:textId="77777777" w:rsidR="00D603BA" w:rsidRDefault="00D603BA" w:rsidP="00D603BA">
      <w:pPr>
        <w:spacing w:after="0"/>
        <w:rPr>
          <w:rStyle w:val="SubtleEmphasis2"/>
          <w:i w:val="0"/>
          <w:color w:val="auto"/>
        </w:rPr>
      </w:pPr>
      <w:r w:rsidRPr="00D603BA">
        <w:rPr>
          <w:rStyle w:val="SubtleEmphasis2"/>
          <w:i w:val="0"/>
          <w:color w:val="auto"/>
        </w:rPr>
        <w:t>CCMB-2012-09-004, Version 3.1, Revision 4, September 2012.</w:t>
      </w:r>
    </w:p>
    <w:p w14:paraId="6019871A" w14:textId="77777777" w:rsidR="006E761F" w:rsidRPr="00D603BA" w:rsidRDefault="006E761F" w:rsidP="00D603BA">
      <w:pPr>
        <w:spacing w:after="0"/>
        <w:rPr>
          <w:rStyle w:val="SubtleEmphasis2"/>
          <w:i w:val="0"/>
          <w:color w:val="auto"/>
        </w:rPr>
      </w:pPr>
    </w:p>
    <w:p w14:paraId="4E60DC6B" w14:textId="77777777" w:rsidR="00504BDE" w:rsidRPr="000A6614" w:rsidRDefault="00D603BA" w:rsidP="00D603BA">
      <w:pPr>
        <w:spacing w:after="0"/>
        <w:rPr>
          <w:rStyle w:val="SubtleEmphasis2"/>
          <w:i w:val="0"/>
          <w:color w:val="auto"/>
        </w:rPr>
      </w:pPr>
      <w:r w:rsidRPr="00D603BA">
        <w:rPr>
          <w:rStyle w:val="SubtleEmphasis2"/>
          <w:i w:val="0"/>
          <w:color w:val="auto"/>
        </w:rPr>
        <w:t xml:space="preserve"> </w:t>
      </w:r>
      <w:r w:rsidRPr="00D603BA">
        <w:rPr>
          <w:rStyle w:val="SubtleEmphasis2"/>
          <w:i w:val="0"/>
          <w:color w:val="auto"/>
          <w:vertAlign w:val="superscript"/>
        </w:rPr>
        <w:t>1</w:t>
      </w:r>
      <w:r w:rsidRPr="00D603BA">
        <w:rPr>
          <w:rStyle w:val="SubtleEmphasis2"/>
          <w:i w:val="0"/>
          <w:color w:val="auto"/>
        </w:rPr>
        <w:t>For details see http://www.commoncriteriaportal.org/</w:t>
      </w:r>
      <w:r w:rsidR="00504BDE" w:rsidRPr="000A6614">
        <w:rPr>
          <w:rStyle w:val="SubtleEmphasis2"/>
          <w:i w:val="0"/>
          <w:color w:val="auto"/>
        </w:rPr>
        <w:br w:type="page"/>
      </w:r>
    </w:p>
    <w:p w14:paraId="74F4C4E4" w14:textId="77777777" w:rsidR="0013050D" w:rsidRPr="00AE495E" w:rsidRDefault="0013050D" w:rsidP="00AE495E">
      <w:pPr>
        <w:pStyle w:val="Heading2"/>
        <w:rPr>
          <w:rStyle w:val="Strong"/>
          <w:b/>
          <w:bCs/>
        </w:rPr>
      </w:pPr>
      <w:bookmarkStart w:id="5" w:name="_Toc430938636"/>
      <w:r w:rsidRPr="00AE495E">
        <w:rPr>
          <w:rStyle w:val="Strong"/>
          <w:b/>
          <w:bCs/>
        </w:rPr>
        <w:lastRenderedPageBreak/>
        <w:t>Revision History</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1"/>
        <w:gridCol w:w="2035"/>
        <w:gridCol w:w="6224"/>
      </w:tblGrid>
      <w:tr w:rsidR="0013050D" w:rsidRPr="00713E4E" w14:paraId="67175FB4" w14:textId="77777777" w:rsidTr="00F0656F">
        <w:tc>
          <w:tcPr>
            <w:tcW w:w="1091" w:type="dxa"/>
            <w:shd w:val="pct12" w:color="auto" w:fill="auto"/>
          </w:tcPr>
          <w:p w14:paraId="6D325EBA" w14:textId="77777777" w:rsidR="0013050D" w:rsidRPr="00713E4E" w:rsidRDefault="0013050D" w:rsidP="00AE495E">
            <w:pPr>
              <w:spacing w:line="276" w:lineRule="auto"/>
              <w:jc w:val="center"/>
              <w:rPr>
                <w:rStyle w:val="Strong"/>
                <w:szCs w:val="22"/>
              </w:rPr>
            </w:pPr>
            <w:r w:rsidRPr="00713E4E">
              <w:rPr>
                <w:rStyle w:val="Strong"/>
                <w:szCs w:val="22"/>
              </w:rPr>
              <w:t>Version</w:t>
            </w:r>
          </w:p>
        </w:tc>
        <w:tc>
          <w:tcPr>
            <w:tcW w:w="2035" w:type="dxa"/>
            <w:shd w:val="pct12" w:color="auto" w:fill="auto"/>
          </w:tcPr>
          <w:p w14:paraId="4069082C" w14:textId="77777777" w:rsidR="0013050D" w:rsidRPr="00713E4E" w:rsidRDefault="0013050D" w:rsidP="00AE495E">
            <w:pPr>
              <w:spacing w:line="276" w:lineRule="auto"/>
              <w:jc w:val="center"/>
              <w:rPr>
                <w:rStyle w:val="Strong"/>
                <w:szCs w:val="22"/>
              </w:rPr>
            </w:pPr>
            <w:r w:rsidRPr="00713E4E">
              <w:rPr>
                <w:rStyle w:val="Strong"/>
                <w:szCs w:val="22"/>
              </w:rPr>
              <w:t>Date</w:t>
            </w:r>
          </w:p>
        </w:tc>
        <w:tc>
          <w:tcPr>
            <w:tcW w:w="6224" w:type="dxa"/>
            <w:shd w:val="pct12" w:color="auto" w:fill="auto"/>
          </w:tcPr>
          <w:p w14:paraId="186B4A8A" w14:textId="77777777" w:rsidR="0013050D" w:rsidRPr="00713E4E" w:rsidRDefault="0013050D" w:rsidP="00AE495E">
            <w:pPr>
              <w:spacing w:line="276" w:lineRule="auto"/>
              <w:jc w:val="center"/>
              <w:rPr>
                <w:rStyle w:val="Strong"/>
                <w:szCs w:val="22"/>
              </w:rPr>
            </w:pPr>
            <w:r w:rsidRPr="00713E4E">
              <w:rPr>
                <w:rStyle w:val="Strong"/>
                <w:szCs w:val="22"/>
              </w:rPr>
              <w:t>Description</w:t>
            </w:r>
          </w:p>
        </w:tc>
      </w:tr>
      <w:tr w:rsidR="0013050D" w:rsidRPr="00713E4E" w14:paraId="3DA1C082" w14:textId="77777777" w:rsidTr="00F0656F">
        <w:tc>
          <w:tcPr>
            <w:tcW w:w="1091" w:type="dxa"/>
          </w:tcPr>
          <w:p w14:paraId="06BF78DA" w14:textId="77777777" w:rsidR="0013050D" w:rsidRPr="00713E4E" w:rsidRDefault="002B7C09" w:rsidP="00AE495E">
            <w:pPr>
              <w:spacing w:line="276" w:lineRule="auto"/>
              <w:rPr>
                <w:rStyle w:val="Strong"/>
                <w:b w:val="0"/>
                <w:szCs w:val="22"/>
              </w:rPr>
            </w:pPr>
            <w:r>
              <w:rPr>
                <w:rStyle w:val="Strong"/>
                <w:b w:val="0"/>
                <w:szCs w:val="22"/>
              </w:rPr>
              <w:t>1.0</w:t>
            </w:r>
          </w:p>
        </w:tc>
        <w:tc>
          <w:tcPr>
            <w:tcW w:w="2035" w:type="dxa"/>
          </w:tcPr>
          <w:p w14:paraId="7A8BEB5B" w14:textId="77777777" w:rsidR="0013050D" w:rsidRPr="003E3C6A" w:rsidRDefault="0013050D" w:rsidP="00AE495E">
            <w:pPr>
              <w:spacing w:line="276" w:lineRule="auto"/>
              <w:rPr>
                <w:rStyle w:val="Strong"/>
                <w:b w:val="0"/>
                <w:szCs w:val="22"/>
              </w:rPr>
            </w:pPr>
          </w:p>
        </w:tc>
        <w:tc>
          <w:tcPr>
            <w:tcW w:w="6224" w:type="dxa"/>
          </w:tcPr>
          <w:p w14:paraId="64D0E9AF" w14:textId="77777777" w:rsidR="0013050D" w:rsidRPr="00713E4E" w:rsidRDefault="0013050D" w:rsidP="00AE495E">
            <w:pPr>
              <w:spacing w:line="276" w:lineRule="auto"/>
              <w:rPr>
                <w:rStyle w:val="Strong"/>
                <w:b w:val="0"/>
                <w:szCs w:val="22"/>
              </w:rPr>
            </w:pPr>
          </w:p>
        </w:tc>
      </w:tr>
    </w:tbl>
    <w:p w14:paraId="0162FE37" w14:textId="77777777" w:rsidR="0013050D" w:rsidRPr="00C9056C" w:rsidRDefault="0013050D" w:rsidP="0013050D">
      <w:pPr>
        <w:rPr>
          <w:rStyle w:val="Strong"/>
          <w:szCs w:val="22"/>
        </w:rPr>
      </w:pPr>
    </w:p>
    <w:p w14:paraId="4DBF464B" w14:textId="77777777" w:rsidR="0013050D" w:rsidRDefault="0013050D" w:rsidP="0013050D"/>
    <w:p w14:paraId="3DF87B92" w14:textId="77777777" w:rsidR="0013050D" w:rsidRDefault="0013050D" w:rsidP="0013050D">
      <w:pPr>
        <w:spacing w:after="0"/>
      </w:pPr>
      <w:r>
        <w:br w:type="page"/>
      </w:r>
    </w:p>
    <w:p w14:paraId="00A96A8E" w14:textId="77777777" w:rsidR="00504BDE" w:rsidRPr="000A6614" w:rsidRDefault="00504BDE">
      <w:pPr>
        <w:jc w:val="center"/>
        <w:rPr>
          <w:rStyle w:val="Strong"/>
          <w:sz w:val="40"/>
          <w:szCs w:val="40"/>
        </w:rPr>
      </w:pPr>
      <w:r w:rsidRPr="000A6614">
        <w:rPr>
          <w:rStyle w:val="Strong"/>
          <w:sz w:val="40"/>
          <w:szCs w:val="40"/>
        </w:rPr>
        <w:lastRenderedPageBreak/>
        <w:t>Table of Contents</w:t>
      </w:r>
    </w:p>
    <w:p w14:paraId="7E698D3E" w14:textId="66278CC5" w:rsidR="009D2417" w:rsidRDefault="00032B4B">
      <w:pPr>
        <w:pStyle w:val="TOC1"/>
        <w:tabs>
          <w:tab w:val="left" w:pos="480"/>
          <w:tab w:val="right" w:leader="dot" w:pos="9350"/>
        </w:tabs>
        <w:rPr>
          <w:rFonts w:asciiTheme="minorHAnsi" w:eastAsiaTheme="minorEastAsia" w:hAnsiTheme="minorHAnsi" w:cstheme="minorBidi"/>
          <w:b w:val="0"/>
          <w:noProof/>
          <w:szCs w:val="22"/>
        </w:rPr>
      </w:pPr>
      <w:r w:rsidRPr="000A6614">
        <w:rPr>
          <w:rStyle w:val="SubtleEmphasis2"/>
          <w:i w:val="0"/>
          <w:sz w:val="40"/>
          <w:szCs w:val="40"/>
        </w:rPr>
        <w:fldChar w:fldCharType="begin"/>
      </w:r>
      <w:r w:rsidR="00504BDE" w:rsidRPr="000A6614">
        <w:rPr>
          <w:rStyle w:val="SubtleEmphasis2"/>
          <w:i w:val="0"/>
          <w:sz w:val="40"/>
          <w:szCs w:val="40"/>
        </w:rPr>
        <w:instrText xml:space="preserve"> TOC \o "3-3" \h \z \t "Heading 1,1,Heading 2,2,Appendix,1" </w:instrText>
      </w:r>
      <w:r w:rsidRPr="000A6614">
        <w:rPr>
          <w:rStyle w:val="SubtleEmphasis2"/>
          <w:i w:val="0"/>
          <w:sz w:val="40"/>
          <w:szCs w:val="40"/>
        </w:rPr>
        <w:fldChar w:fldCharType="separate"/>
      </w:r>
      <w:hyperlink w:anchor="_Toc430938631" w:history="1">
        <w:r w:rsidR="009D2417" w:rsidRPr="00151396">
          <w:rPr>
            <w:rStyle w:val="Hyperlink"/>
            <w:noProof/>
          </w:rPr>
          <w:t>0</w:t>
        </w:r>
        <w:r w:rsidR="009D2417">
          <w:rPr>
            <w:rFonts w:asciiTheme="minorHAnsi" w:eastAsiaTheme="minorEastAsia" w:hAnsiTheme="minorHAnsi" w:cstheme="minorBidi"/>
            <w:b w:val="0"/>
            <w:noProof/>
            <w:szCs w:val="22"/>
          </w:rPr>
          <w:tab/>
        </w:r>
        <w:r w:rsidR="009D2417" w:rsidRPr="00151396">
          <w:rPr>
            <w:rStyle w:val="Hyperlink"/>
            <w:noProof/>
          </w:rPr>
          <w:t>Preface</w:t>
        </w:r>
        <w:r w:rsidR="009D2417">
          <w:rPr>
            <w:noProof/>
            <w:webHidden/>
          </w:rPr>
          <w:tab/>
        </w:r>
        <w:r w:rsidR="009D2417">
          <w:rPr>
            <w:noProof/>
            <w:webHidden/>
          </w:rPr>
          <w:fldChar w:fldCharType="begin"/>
        </w:r>
        <w:r w:rsidR="009D2417">
          <w:rPr>
            <w:noProof/>
            <w:webHidden/>
          </w:rPr>
          <w:instrText xml:space="preserve"> PAGEREF _Toc430938631 \h </w:instrText>
        </w:r>
        <w:r w:rsidR="009D2417">
          <w:rPr>
            <w:noProof/>
            <w:webHidden/>
          </w:rPr>
        </w:r>
        <w:r w:rsidR="009D2417">
          <w:rPr>
            <w:noProof/>
            <w:webHidden/>
          </w:rPr>
          <w:fldChar w:fldCharType="separate"/>
        </w:r>
        <w:r w:rsidR="00B026BA">
          <w:rPr>
            <w:noProof/>
            <w:webHidden/>
          </w:rPr>
          <w:t>ii</w:t>
        </w:r>
        <w:r w:rsidR="009D2417">
          <w:rPr>
            <w:noProof/>
            <w:webHidden/>
          </w:rPr>
          <w:fldChar w:fldCharType="end"/>
        </w:r>
      </w:hyperlink>
    </w:p>
    <w:p w14:paraId="325C848D" w14:textId="468F535A"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2" w:history="1">
        <w:r w:rsidR="009D2417" w:rsidRPr="00151396">
          <w:rPr>
            <w:rStyle w:val="Hyperlink"/>
            <w:noProof/>
          </w:rPr>
          <w:t>0.1</w:t>
        </w:r>
        <w:r w:rsidR="009D2417">
          <w:rPr>
            <w:rFonts w:asciiTheme="minorHAnsi" w:eastAsiaTheme="minorEastAsia" w:hAnsiTheme="minorHAnsi" w:cstheme="minorBidi"/>
            <w:noProof/>
            <w:szCs w:val="22"/>
          </w:rPr>
          <w:tab/>
        </w:r>
        <w:r w:rsidR="009D2417" w:rsidRPr="00151396">
          <w:rPr>
            <w:rStyle w:val="Hyperlink"/>
            <w:noProof/>
          </w:rPr>
          <w:t>Objectives of Document</w:t>
        </w:r>
        <w:r w:rsidR="009D2417">
          <w:rPr>
            <w:noProof/>
            <w:webHidden/>
          </w:rPr>
          <w:tab/>
        </w:r>
        <w:r w:rsidR="009D2417">
          <w:rPr>
            <w:noProof/>
            <w:webHidden/>
          </w:rPr>
          <w:fldChar w:fldCharType="begin"/>
        </w:r>
        <w:r w:rsidR="009D2417">
          <w:rPr>
            <w:noProof/>
            <w:webHidden/>
          </w:rPr>
          <w:instrText xml:space="preserve"> PAGEREF _Toc430938632 \h </w:instrText>
        </w:r>
        <w:r w:rsidR="009D2417">
          <w:rPr>
            <w:noProof/>
            <w:webHidden/>
          </w:rPr>
        </w:r>
        <w:r w:rsidR="009D2417">
          <w:rPr>
            <w:noProof/>
            <w:webHidden/>
          </w:rPr>
          <w:fldChar w:fldCharType="separate"/>
        </w:r>
        <w:r w:rsidR="00B026BA">
          <w:rPr>
            <w:noProof/>
            <w:webHidden/>
          </w:rPr>
          <w:t>ii</w:t>
        </w:r>
        <w:r w:rsidR="009D2417">
          <w:rPr>
            <w:noProof/>
            <w:webHidden/>
          </w:rPr>
          <w:fldChar w:fldCharType="end"/>
        </w:r>
      </w:hyperlink>
    </w:p>
    <w:p w14:paraId="2255F25C" w14:textId="0267E9E0"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3" w:history="1">
        <w:r w:rsidR="009D2417" w:rsidRPr="00151396">
          <w:rPr>
            <w:rStyle w:val="Hyperlink"/>
            <w:noProof/>
          </w:rPr>
          <w:t>0.2</w:t>
        </w:r>
        <w:r w:rsidR="009D2417">
          <w:rPr>
            <w:rFonts w:asciiTheme="minorHAnsi" w:eastAsiaTheme="minorEastAsia" w:hAnsiTheme="minorHAnsi" w:cstheme="minorBidi"/>
            <w:noProof/>
            <w:szCs w:val="22"/>
          </w:rPr>
          <w:tab/>
        </w:r>
        <w:r w:rsidR="009D2417" w:rsidRPr="00151396">
          <w:rPr>
            <w:rStyle w:val="Hyperlink"/>
            <w:noProof/>
          </w:rPr>
          <w:t>Scope of Document</w:t>
        </w:r>
        <w:r w:rsidR="009D2417">
          <w:rPr>
            <w:noProof/>
            <w:webHidden/>
          </w:rPr>
          <w:tab/>
        </w:r>
        <w:r w:rsidR="009D2417">
          <w:rPr>
            <w:noProof/>
            <w:webHidden/>
          </w:rPr>
          <w:fldChar w:fldCharType="begin"/>
        </w:r>
        <w:r w:rsidR="009D2417">
          <w:rPr>
            <w:noProof/>
            <w:webHidden/>
          </w:rPr>
          <w:instrText xml:space="preserve"> PAGEREF _Toc430938633 \h </w:instrText>
        </w:r>
        <w:r w:rsidR="009D2417">
          <w:rPr>
            <w:noProof/>
            <w:webHidden/>
          </w:rPr>
        </w:r>
        <w:r w:rsidR="009D2417">
          <w:rPr>
            <w:noProof/>
            <w:webHidden/>
          </w:rPr>
          <w:fldChar w:fldCharType="separate"/>
        </w:r>
        <w:r w:rsidR="00B026BA">
          <w:rPr>
            <w:noProof/>
            <w:webHidden/>
          </w:rPr>
          <w:t>ii</w:t>
        </w:r>
        <w:r w:rsidR="009D2417">
          <w:rPr>
            <w:noProof/>
            <w:webHidden/>
          </w:rPr>
          <w:fldChar w:fldCharType="end"/>
        </w:r>
      </w:hyperlink>
    </w:p>
    <w:p w14:paraId="563F84CB" w14:textId="48423DCE"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4" w:history="1">
        <w:r w:rsidR="009D2417" w:rsidRPr="00151396">
          <w:rPr>
            <w:rStyle w:val="Hyperlink"/>
            <w:noProof/>
          </w:rPr>
          <w:t>0.3</w:t>
        </w:r>
        <w:r w:rsidR="009D2417">
          <w:rPr>
            <w:rFonts w:asciiTheme="minorHAnsi" w:eastAsiaTheme="minorEastAsia" w:hAnsiTheme="minorHAnsi" w:cstheme="minorBidi"/>
            <w:noProof/>
            <w:szCs w:val="22"/>
          </w:rPr>
          <w:tab/>
        </w:r>
        <w:r w:rsidR="009D2417" w:rsidRPr="00151396">
          <w:rPr>
            <w:rStyle w:val="Hyperlink"/>
            <w:noProof/>
          </w:rPr>
          <w:t>Intended Readership</w:t>
        </w:r>
        <w:r w:rsidR="009D2417">
          <w:rPr>
            <w:noProof/>
            <w:webHidden/>
          </w:rPr>
          <w:tab/>
        </w:r>
        <w:r w:rsidR="009D2417">
          <w:rPr>
            <w:noProof/>
            <w:webHidden/>
          </w:rPr>
          <w:fldChar w:fldCharType="begin"/>
        </w:r>
        <w:r w:rsidR="009D2417">
          <w:rPr>
            <w:noProof/>
            <w:webHidden/>
          </w:rPr>
          <w:instrText xml:space="preserve"> PAGEREF _Toc430938634 \h </w:instrText>
        </w:r>
        <w:r w:rsidR="009D2417">
          <w:rPr>
            <w:noProof/>
            <w:webHidden/>
          </w:rPr>
        </w:r>
        <w:r w:rsidR="009D2417">
          <w:rPr>
            <w:noProof/>
            <w:webHidden/>
          </w:rPr>
          <w:fldChar w:fldCharType="separate"/>
        </w:r>
        <w:r w:rsidR="00B026BA">
          <w:rPr>
            <w:noProof/>
            <w:webHidden/>
          </w:rPr>
          <w:t>ii</w:t>
        </w:r>
        <w:r w:rsidR="009D2417">
          <w:rPr>
            <w:noProof/>
            <w:webHidden/>
          </w:rPr>
          <w:fldChar w:fldCharType="end"/>
        </w:r>
      </w:hyperlink>
    </w:p>
    <w:p w14:paraId="5DD643A0" w14:textId="1C2FE95C"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5" w:history="1">
        <w:r w:rsidR="009D2417" w:rsidRPr="00151396">
          <w:rPr>
            <w:rStyle w:val="Hyperlink"/>
            <w:noProof/>
          </w:rPr>
          <w:t>0.4</w:t>
        </w:r>
        <w:r w:rsidR="009D2417">
          <w:rPr>
            <w:rFonts w:asciiTheme="minorHAnsi" w:eastAsiaTheme="minorEastAsia" w:hAnsiTheme="minorHAnsi" w:cstheme="minorBidi"/>
            <w:noProof/>
            <w:szCs w:val="22"/>
          </w:rPr>
          <w:tab/>
        </w:r>
        <w:r w:rsidR="009D2417" w:rsidRPr="00151396">
          <w:rPr>
            <w:rStyle w:val="Hyperlink"/>
            <w:noProof/>
          </w:rPr>
          <w:t>Related Documents</w:t>
        </w:r>
        <w:r w:rsidR="009D2417">
          <w:rPr>
            <w:noProof/>
            <w:webHidden/>
          </w:rPr>
          <w:tab/>
        </w:r>
        <w:r w:rsidR="009D2417">
          <w:rPr>
            <w:noProof/>
            <w:webHidden/>
          </w:rPr>
          <w:fldChar w:fldCharType="begin"/>
        </w:r>
        <w:r w:rsidR="009D2417">
          <w:rPr>
            <w:noProof/>
            <w:webHidden/>
          </w:rPr>
          <w:instrText xml:space="preserve"> PAGEREF _Toc430938635 \h </w:instrText>
        </w:r>
        <w:r w:rsidR="009D2417">
          <w:rPr>
            <w:noProof/>
            <w:webHidden/>
          </w:rPr>
        </w:r>
        <w:r w:rsidR="009D2417">
          <w:rPr>
            <w:noProof/>
            <w:webHidden/>
          </w:rPr>
          <w:fldChar w:fldCharType="separate"/>
        </w:r>
        <w:r w:rsidR="00B026BA">
          <w:rPr>
            <w:noProof/>
            <w:webHidden/>
          </w:rPr>
          <w:t>ii</w:t>
        </w:r>
        <w:r w:rsidR="009D2417">
          <w:rPr>
            <w:noProof/>
            <w:webHidden/>
          </w:rPr>
          <w:fldChar w:fldCharType="end"/>
        </w:r>
      </w:hyperlink>
    </w:p>
    <w:p w14:paraId="7FED2FD5" w14:textId="3C9F4649"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6" w:history="1">
        <w:r w:rsidR="009D2417" w:rsidRPr="00151396">
          <w:rPr>
            <w:rStyle w:val="Hyperlink"/>
            <w:noProof/>
          </w:rPr>
          <w:t>0.5</w:t>
        </w:r>
        <w:r w:rsidR="009D2417">
          <w:rPr>
            <w:rFonts w:asciiTheme="minorHAnsi" w:eastAsiaTheme="minorEastAsia" w:hAnsiTheme="minorHAnsi" w:cstheme="minorBidi"/>
            <w:noProof/>
            <w:szCs w:val="22"/>
          </w:rPr>
          <w:tab/>
        </w:r>
        <w:r w:rsidR="009D2417" w:rsidRPr="00151396">
          <w:rPr>
            <w:rStyle w:val="Hyperlink"/>
            <w:noProof/>
          </w:rPr>
          <w:t>Revision History</w:t>
        </w:r>
        <w:r w:rsidR="009D2417">
          <w:rPr>
            <w:noProof/>
            <w:webHidden/>
          </w:rPr>
          <w:tab/>
        </w:r>
        <w:r w:rsidR="009D2417">
          <w:rPr>
            <w:noProof/>
            <w:webHidden/>
          </w:rPr>
          <w:fldChar w:fldCharType="begin"/>
        </w:r>
        <w:r w:rsidR="009D2417">
          <w:rPr>
            <w:noProof/>
            <w:webHidden/>
          </w:rPr>
          <w:instrText xml:space="preserve"> PAGEREF _Toc430938636 \h </w:instrText>
        </w:r>
        <w:r w:rsidR="009D2417">
          <w:rPr>
            <w:noProof/>
            <w:webHidden/>
          </w:rPr>
        </w:r>
        <w:r w:rsidR="009D2417">
          <w:rPr>
            <w:noProof/>
            <w:webHidden/>
          </w:rPr>
          <w:fldChar w:fldCharType="separate"/>
        </w:r>
        <w:r w:rsidR="00B026BA">
          <w:rPr>
            <w:noProof/>
            <w:webHidden/>
          </w:rPr>
          <w:t>iii</w:t>
        </w:r>
        <w:r w:rsidR="009D2417">
          <w:rPr>
            <w:noProof/>
            <w:webHidden/>
          </w:rPr>
          <w:fldChar w:fldCharType="end"/>
        </w:r>
      </w:hyperlink>
    </w:p>
    <w:p w14:paraId="4950EEFF" w14:textId="6157D70B" w:rsidR="009D2417" w:rsidRDefault="00B85AF5">
      <w:pPr>
        <w:pStyle w:val="TOC1"/>
        <w:tabs>
          <w:tab w:val="left" w:pos="480"/>
          <w:tab w:val="right" w:leader="dot" w:pos="9350"/>
        </w:tabs>
        <w:rPr>
          <w:rFonts w:asciiTheme="minorHAnsi" w:eastAsiaTheme="minorEastAsia" w:hAnsiTheme="minorHAnsi" w:cstheme="minorBidi"/>
          <w:b w:val="0"/>
          <w:noProof/>
          <w:szCs w:val="22"/>
        </w:rPr>
      </w:pPr>
      <w:hyperlink w:anchor="_Toc430938637" w:history="1">
        <w:r w:rsidR="009D2417" w:rsidRPr="00151396">
          <w:rPr>
            <w:rStyle w:val="Hyperlink"/>
            <w:noProof/>
          </w:rPr>
          <w:t>1</w:t>
        </w:r>
        <w:r w:rsidR="009D2417">
          <w:rPr>
            <w:rFonts w:asciiTheme="minorHAnsi" w:eastAsiaTheme="minorEastAsia" w:hAnsiTheme="minorHAnsi" w:cstheme="minorBidi"/>
            <w:b w:val="0"/>
            <w:noProof/>
            <w:szCs w:val="22"/>
          </w:rPr>
          <w:tab/>
        </w:r>
        <w:r w:rsidR="009D2417" w:rsidRPr="00151396">
          <w:rPr>
            <w:rStyle w:val="Hyperlink"/>
            <w:noProof/>
          </w:rPr>
          <w:t>PP Introduction</w:t>
        </w:r>
        <w:r w:rsidR="009D2417">
          <w:rPr>
            <w:noProof/>
            <w:webHidden/>
          </w:rPr>
          <w:tab/>
        </w:r>
        <w:r w:rsidR="009D2417">
          <w:rPr>
            <w:noProof/>
            <w:webHidden/>
          </w:rPr>
          <w:fldChar w:fldCharType="begin"/>
        </w:r>
        <w:r w:rsidR="009D2417">
          <w:rPr>
            <w:noProof/>
            <w:webHidden/>
          </w:rPr>
          <w:instrText xml:space="preserve"> PAGEREF _Toc430938637 \h </w:instrText>
        </w:r>
        <w:r w:rsidR="009D2417">
          <w:rPr>
            <w:noProof/>
            <w:webHidden/>
          </w:rPr>
        </w:r>
        <w:r w:rsidR="009D2417">
          <w:rPr>
            <w:noProof/>
            <w:webHidden/>
          </w:rPr>
          <w:fldChar w:fldCharType="separate"/>
        </w:r>
        <w:r w:rsidR="00B026BA">
          <w:rPr>
            <w:noProof/>
            <w:webHidden/>
          </w:rPr>
          <w:t>1</w:t>
        </w:r>
        <w:r w:rsidR="009D2417">
          <w:rPr>
            <w:noProof/>
            <w:webHidden/>
          </w:rPr>
          <w:fldChar w:fldCharType="end"/>
        </w:r>
      </w:hyperlink>
    </w:p>
    <w:p w14:paraId="40ED86C7" w14:textId="4BE31D07"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8" w:history="1">
        <w:r w:rsidR="009D2417" w:rsidRPr="00151396">
          <w:rPr>
            <w:rStyle w:val="Hyperlink"/>
            <w:noProof/>
          </w:rPr>
          <w:t>1.1</w:t>
        </w:r>
        <w:r w:rsidR="009D2417">
          <w:rPr>
            <w:rFonts w:asciiTheme="minorHAnsi" w:eastAsiaTheme="minorEastAsia" w:hAnsiTheme="minorHAnsi" w:cstheme="minorBidi"/>
            <w:noProof/>
            <w:szCs w:val="22"/>
          </w:rPr>
          <w:tab/>
        </w:r>
        <w:r w:rsidR="009D2417" w:rsidRPr="00151396">
          <w:rPr>
            <w:rStyle w:val="Hyperlink"/>
            <w:noProof/>
          </w:rPr>
          <w:t>PP Reference Identification</w:t>
        </w:r>
        <w:r w:rsidR="009D2417">
          <w:rPr>
            <w:noProof/>
            <w:webHidden/>
          </w:rPr>
          <w:tab/>
        </w:r>
        <w:r w:rsidR="009D2417">
          <w:rPr>
            <w:noProof/>
            <w:webHidden/>
          </w:rPr>
          <w:fldChar w:fldCharType="begin"/>
        </w:r>
        <w:r w:rsidR="009D2417">
          <w:rPr>
            <w:noProof/>
            <w:webHidden/>
          </w:rPr>
          <w:instrText xml:space="preserve"> PAGEREF _Toc430938638 \h </w:instrText>
        </w:r>
        <w:r w:rsidR="009D2417">
          <w:rPr>
            <w:noProof/>
            <w:webHidden/>
          </w:rPr>
        </w:r>
        <w:r w:rsidR="009D2417">
          <w:rPr>
            <w:noProof/>
            <w:webHidden/>
          </w:rPr>
          <w:fldChar w:fldCharType="separate"/>
        </w:r>
        <w:r w:rsidR="00B026BA">
          <w:rPr>
            <w:noProof/>
            <w:webHidden/>
          </w:rPr>
          <w:t>1</w:t>
        </w:r>
        <w:r w:rsidR="009D2417">
          <w:rPr>
            <w:noProof/>
            <w:webHidden/>
          </w:rPr>
          <w:fldChar w:fldCharType="end"/>
        </w:r>
      </w:hyperlink>
    </w:p>
    <w:p w14:paraId="73584779" w14:textId="64E72130"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39" w:history="1">
        <w:r w:rsidR="009D2417" w:rsidRPr="00151396">
          <w:rPr>
            <w:rStyle w:val="Hyperlink"/>
            <w:noProof/>
          </w:rPr>
          <w:t>1.2</w:t>
        </w:r>
        <w:r w:rsidR="009D2417">
          <w:rPr>
            <w:rFonts w:asciiTheme="minorHAnsi" w:eastAsiaTheme="minorEastAsia" w:hAnsiTheme="minorHAnsi" w:cstheme="minorBidi"/>
            <w:noProof/>
            <w:szCs w:val="22"/>
          </w:rPr>
          <w:tab/>
        </w:r>
        <w:r w:rsidR="009D2417" w:rsidRPr="00151396">
          <w:rPr>
            <w:rStyle w:val="Hyperlink"/>
            <w:noProof/>
          </w:rPr>
          <w:t>Glossary</w:t>
        </w:r>
        <w:r w:rsidR="009D2417">
          <w:rPr>
            <w:noProof/>
            <w:webHidden/>
          </w:rPr>
          <w:tab/>
        </w:r>
        <w:r w:rsidR="009D2417">
          <w:rPr>
            <w:noProof/>
            <w:webHidden/>
          </w:rPr>
          <w:fldChar w:fldCharType="begin"/>
        </w:r>
        <w:r w:rsidR="009D2417">
          <w:rPr>
            <w:noProof/>
            <w:webHidden/>
          </w:rPr>
          <w:instrText xml:space="preserve"> PAGEREF _Toc430938639 \h </w:instrText>
        </w:r>
        <w:r w:rsidR="009D2417">
          <w:rPr>
            <w:noProof/>
            <w:webHidden/>
          </w:rPr>
        </w:r>
        <w:r w:rsidR="009D2417">
          <w:rPr>
            <w:noProof/>
            <w:webHidden/>
          </w:rPr>
          <w:fldChar w:fldCharType="separate"/>
        </w:r>
        <w:r w:rsidR="00B026BA">
          <w:rPr>
            <w:noProof/>
            <w:webHidden/>
          </w:rPr>
          <w:t>1</w:t>
        </w:r>
        <w:r w:rsidR="009D2417">
          <w:rPr>
            <w:noProof/>
            <w:webHidden/>
          </w:rPr>
          <w:fldChar w:fldCharType="end"/>
        </w:r>
      </w:hyperlink>
    </w:p>
    <w:p w14:paraId="1CBADC3A" w14:textId="68FC64C3"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40" w:history="1">
        <w:r w:rsidR="009D2417" w:rsidRPr="00151396">
          <w:rPr>
            <w:rStyle w:val="Hyperlink"/>
            <w:noProof/>
          </w:rPr>
          <w:t>1.3</w:t>
        </w:r>
        <w:r w:rsidR="009D2417">
          <w:rPr>
            <w:rFonts w:asciiTheme="minorHAnsi" w:eastAsiaTheme="minorEastAsia" w:hAnsiTheme="minorHAnsi" w:cstheme="minorBidi"/>
            <w:noProof/>
            <w:szCs w:val="22"/>
          </w:rPr>
          <w:tab/>
        </w:r>
        <w:r w:rsidR="009D2417" w:rsidRPr="00151396">
          <w:rPr>
            <w:rStyle w:val="Hyperlink"/>
            <w:noProof/>
          </w:rPr>
          <w:t>Compliant Targets of Evaluation</w:t>
        </w:r>
        <w:r w:rsidR="009D2417">
          <w:rPr>
            <w:noProof/>
            <w:webHidden/>
          </w:rPr>
          <w:tab/>
        </w:r>
        <w:r w:rsidR="009D2417">
          <w:rPr>
            <w:noProof/>
            <w:webHidden/>
          </w:rPr>
          <w:fldChar w:fldCharType="begin"/>
        </w:r>
        <w:r w:rsidR="009D2417">
          <w:rPr>
            <w:noProof/>
            <w:webHidden/>
          </w:rPr>
          <w:instrText xml:space="preserve"> PAGEREF _Toc430938640 \h </w:instrText>
        </w:r>
        <w:r w:rsidR="009D2417">
          <w:rPr>
            <w:noProof/>
            <w:webHidden/>
          </w:rPr>
        </w:r>
        <w:r w:rsidR="009D2417">
          <w:rPr>
            <w:noProof/>
            <w:webHidden/>
          </w:rPr>
          <w:fldChar w:fldCharType="separate"/>
        </w:r>
        <w:r w:rsidR="00B026BA">
          <w:rPr>
            <w:noProof/>
            <w:webHidden/>
          </w:rPr>
          <w:t>4</w:t>
        </w:r>
        <w:r w:rsidR="009D2417">
          <w:rPr>
            <w:noProof/>
            <w:webHidden/>
          </w:rPr>
          <w:fldChar w:fldCharType="end"/>
        </w:r>
      </w:hyperlink>
    </w:p>
    <w:p w14:paraId="479F6CDE" w14:textId="1ACEB3B8" w:rsidR="009D2417" w:rsidRDefault="00B85AF5">
      <w:pPr>
        <w:pStyle w:val="TOC3"/>
        <w:rPr>
          <w:rFonts w:asciiTheme="minorHAnsi" w:eastAsiaTheme="minorEastAsia" w:hAnsiTheme="minorHAnsi" w:cstheme="minorBidi"/>
          <w:szCs w:val="22"/>
        </w:rPr>
      </w:pPr>
      <w:hyperlink w:anchor="_Toc430938641" w:history="1">
        <w:r w:rsidR="009D2417" w:rsidRPr="00151396">
          <w:rPr>
            <w:rStyle w:val="Hyperlink"/>
          </w:rPr>
          <w:t>1.3.1</w:t>
        </w:r>
        <w:r w:rsidR="009D2417">
          <w:rPr>
            <w:rFonts w:asciiTheme="minorHAnsi" w:eastAsiaTheme="minorEastAsia" w:hAnsiTheme="minorHAnsi" w:cstheme="minorBidi"/>
            <w:szCs w:val="22"/>
          </w:rPr>
          <w:tab/>
        </w:r>
        <w:r w:rsidR="009D2417" w:rsidRPr="00151396">
          <w:rPr>
            <w:rStyle w:val="Hyperlink"/>
          </w:rPr>
          <w:t>Components of a Virtualization System</w:t>
        </w:r>
        <w:r w:rsidR="009D2417">
          <w:rPr>
            <w:webHidden/>
          </w:rPr>
          <w:tab/>
        </w:r>
        <w:r w:rsidR="009D2417">
          <w:rPr>
            <w:webHidden/>
          </w:rPr>
          <w:fldChar w:fldCharType="begin"/>
        </w:r>
        <w:r w:rsidR="009D2417">
          <w:rPr>
            <w:webHidden/>
          </w:rPr>
          <w:instrText xml:space="preserve"> PAGEREF _Toc430938641 \h </w:instrText>
        </w:r>
        <w:r w:rsidR="009D2417">
          <w:rPr>
            <w:webHidden/>
          </w:rPr>
        </w:r>
        <w:r w:rsidR="009D2417">
          <w:rPr>
            <w:webHidden/>
          </w:rPr>
          <w:fldChar w:fldCharType="separate"/>
        </w:r>
        <w:r w:rsidR="00B026BA">
          <w:rPr>
            <w:webHidden/>
          </w:rPr>
          <w:t>4</w:t>
        </w:r>
        <w:r w:rsidR="009D2417">
          <w:rPr>
            <w:webHidden/>
          </w:rPr>
          <w:fldChar w:fldCharType="end"/>
        </w:r>
      </w:hyperlink>
    </w:p>
    <w:p w14:paraId="4A206BA5" w14:textId="2722ADDE" w:rsidR="009D2417" w:rsidRDefault="00B85AF5">
      <w:pPr>
        <w:pStyle w:val="TOC3"/>
        <w:rPr>
          <w:rFonts w:asciiTheme="minorHAnsi" w:eastAsiaTheme="minorEastAsia" w:hAnsiTheme="minorHAnsi" w:cstheme="minorBidi"/>
          <w:szCs w:val="22"/>
        </w:rPr>
      </w:pPr>
      <w:hyperlink w:anchor="_Toc430938642" w:history="1">
        <w:r w:rsidR="009D2417" w:rsidRPr="00151396">
          <w:rPr>
            <w:rStyle w:val="Hyperlink"/>
          </w:rPr>
          <w:t>1.3.2</w:t>
        </w:r>
        <w:r w:rsidR="009D2417">
          <w:rPr>
            <w:rFonts w:asciiTheme="minorHAnsi" w:eastAsiaTheme="minorEastAsia" w:hAnsiTheme="minorHAnsi" w:cstheme="minorBidi"/>
            <w:szCs w:val="22"/>
          </w:rPr>
          <w:tab/>
        </w:r>
        <w:r w:rsidR="009D2417" w:rsidRPr="00151396">
          <w:rPr>
            <w:rStyle w:val="Hyperlink"/>
          </w:rPr>
          <w:t>TOE Definition</w:t>
        </w:r>
        <w:r w:rsidR="009D2417">
          <w:rPr>
            <w:webHidden/>
          </w:rPr>
          <w:tab/>
        </w:r>
        <w:r w:rsidR="009D2417">
          <w:rPr>
            <w:webHidden/>
          </w:rPr>
          <w:fldChar w:fldCharType="begin"/>
        </w:r>
        <w:r w:rsidR="009D2417">
          <w:rPr>
            <w:webHidden/>
          </w:rPr>
          <w:instrText xml:space="preserve"> PAGEREF _Toc430938642 \h </w:instrText>
        </w:r>
        <w:r w:rsidR="009D2417">
          <w:rPr>
            <w:webHidden/>
          </w:rPr>
        </w:r>
        <w:r w:rsidR="009D2417">
          <w:rPr>
            <w:webHidden/>
          </w:rPr>
          <w:fldChar w:fldCharType="separate"/>
        </w:r>
        <w:r w:rsidR="00B026BA">
          <w:rPr>
            <w:webHidden/>
          </w:rPr>
          <w:t>5</w:t>
        </w:r>
        <w:r w:rsidR="009D2417">
          <w:rPr>
            <w:webHidden/>
          </w:rPr>
          <w:fldChar w:fldCharType="end"/>
        </w:r>
      </w:hyperlink>
    </w:p>
    <w:p w14:paraId="58CE8177" w14:textId="3775C88B" w:rsidR="009D2417" w:rsidRDefault="00B85AF5">
      <w:pPr>
        <w:pStyle w:val="TOC3"/>
        <w:rPr>
          <w:rFonts w:asciiTheme="minorHAnsi" w:eastAsiaTheme="minorEastAsia" w:hAnsiTheme="minorHAnsi" w:cstheme="minorBidi"/>
          <w:szCs w:val="22"/>
        </w:rPr>
      </w:pPr>
      <w:hyperlink w:anchor="_Toc430938643" w:history="1">
        <w:r w:rsidR="009D2417" w:rsidRPr="00151396">
          <w:rPr>
            <w:rStyle w:val="Hyperlink"/>
          </w:rPr>
          <w:t>1.3.3</w:t>
        </w:r>
        <w:r w:rsidR="009D2417">
          <w:rPr>
            <w:rFonts w:asciiTheme="minorHAnsi" w:eastAsiaTheme="minorEastAsia" w:hAnsiTheme="minorHAnsi" w:cstheme="minorBidi"/>
            <w:szCs w:val="22"/>
          </w:rPr>
          <w:tab/>
        </w:r>
        <w:r w:rsidR="009D2417" w:rsidRPr="00151396">
          <w:rPr>
            <w:rStyle w:val="Hyperlink"/>
          </w:rPr>
          <w:t>Requirements Met by the Platform</w:t>
        </w:r>
        <w:r w:rsidR="009D2417">
          <w:rPr>
            <w:webHidden/>
          </w:rPr>
          <w:tab/>
        </w:r>
        <w:r w:rsidR="009D2417">
          <w:rPr>
            <w:webHidden/>
          </w:rPr>
          <w:fldChar w:fldCharType="begin"/>
        </w:r>
        <w:r w:rsidR="009D2417">
          <w:rPr>
            <w:webHidden/>
          </w:rPr>
          <w:instrText xml:space="preserve"> PAGEREF _Toc430938643 \h </w:instrText>
        </w:r>
        <w:r w:rsidR="009D2417">
          <w:rPr>
            <w:webHidden/>
          </w:rPr>
        </w:r>
        <w:r w:rsidR="009D2417">
          <w:rPr>
            <w:webHidden/>
          </w:rPr>
          <w:fldChar w:fldCharType="separate"/>
        </w:r>
        <w:r w:rsidR="00B026BA">
          <w:rPr>
            <w:webHidden/>
          </w:rPr>
          <w:t>5</w:t>
        </w:r>
        <w:r w:rsidR="009D2417">
          <w:rPr>
            <w:webHidden/>
          </w:rPr>
          <w:fldChar w:fldCharType="end"/>
        </w:r>
      </w:hyperlink>
    </w:p>
    <w:p w14:paraId="05499AFC" w14:textId="2E06F605" w:rsidR="009D2417" w:rsidRDefault="00B85AF5">
      <w:pPr>
        <w:pStyle w:val="TOC3"/>
        <w:rPr>
          <w:rFonts w:asciiTheme="minorHAnsi" w:eastAsiaTheme="minorEastAsia" w:hAnsiTheme="minorHAnsi" w:cstheme="minorBidi"/>
          <w:szCs w:val="22"/>
        </w:rPr>
      </w:pPr>
      <w:hyperlink w:anchor="_Toc430938644" w:history="1">
        <w:r w:rsidR="009D2417" w:rsidRPr="00151396">
          <w:rPr>
            <w:rStyle w:val="Hyperlink"/>
          </w:rPr>
          <w:t>1.3.4</w:t>
        </w:r>
        <w:r w:rsidR="009D2417">
          <w:rPr>
            <w:rFonts w:asciiTheme="minorHAnsi" w:eastAsiaTheme="minorEastAsia" w:hAnsiTheme="minorHAnsi" w:cstheme="minorBidi"/>
            <w:szCs w:val="22"/>
          </w:rPr>
          <w:tab/>
        </w:r>
        <w:r w:rsidR="009D2417" w:rsidRPr="00151396">
          <w:rPr>
            <w:rStyle w:val="Hyperlink"/>
          </w:rPr>
          <w:t>Scope of Certification</w:t>
        </w:r>
        <w:r w:rsidR="009D2417">
          <w:rPr>
            <w:webHidden/>
          </w:rPr>
          <w:tab/>
        </w:r>
        <w:r w:rsidR="009D2417">
          <w:rPr>
            <w:webHidden/>
          </w:rPr>
          <w:fldChar w:fldCharType="begin"/>
        </w:r>
        <w:r w:rsidR="009D2417">
          <w:rPr>
            <w:webHidden/>
          </w:rPr>
          <w:instrText xml:space="preserve"> PAGEREF _Toc430938644 \h </w:instrText>
        </w:r>
        <w:r w:rsidR="009D2417">
          <w:rPr>
            <w:webHidden/>
          </w:rPr>
        </w:r>
        <w:r w:rsidR="009D2417">
          <w:rPr>
            <w:webHidden/>
          </w:rPr>
          <w:fldChar w:fldCharType="separate"/>
        </w:r>
        <w:r w:rsidR="00B026BA">
          <w:rPr>
            <w:webHidden/>
          </w:rPr>
          <w:t>6</w:t>
        </w:r>
        <w:r w:rsidR="009D2417">
          <w:rPr>
            <w:webHidden/>
          </w:rPr>
          <w:fldChar w:fldCharType="end"/>
        </w:r>
      </w:hyperlink>
    </w:p>
    <w:p w14:paraId="73CB6679" w14:textId="4263966A" w:rsidR="009D2417" w:rsidRDefault="00B85AF5">
      <w:pPr>
        <w:pStyle w:val="TOC3"/>
        <w:rPr>
          <w:rFonts w:asciiTheme="minorHAnsi" w:eastAsiaTheme="minorEastAsia" w:hAnsiTheme="minorHAnsi" w:cstheme="minorBidi"/>
          <w:szCs w:val="22"/>
        </w:rPr>
      </w:pPr>
      <w:hyperlink w:anchor="_Toc430938645" w:history="1">
        <w:r w:rsidR="009D2417" w:rsidRPr="00151396">
          <w:rPr>
            <w:rStyle w:val="Hyperlink"/>
          </w:rPr>
          <w:t>1.3.5</w:t>
        </w:r>
        <w:r w:rsidR="009D2417">
          <w:rPr>
            <w:rFonts w:asciiTheme="minorHAnsi" w:eastAsiaTheme="minorEastAsia" w:hAnsiTheme="minorHAnsi" w:cstheme="minorBidi"/>
            <w:szCs w:val="22"/>
          </w:rPr>
          <w:tab/>
        </w:r>
        <w:r w:rsidR="009D2417" w:rsidRPr="00151396">
          <w:rPr>
            <w:rStyle w:val="Hyperlink"/>
          </w:rPr>
          <w:t>Vendor Attestation</w:t>
        </w:r>
        <w:r w:rsidR="009D2417">
          <w:rPr>
            <w:webHidden/>
          </w:rPr>
          <w:tab/>
        </w:r>
        <w:r w:rsidR="009D2417">
          <w:rPr>
            <w:webHidden/>
          </w:rPr>
          <w:fldChar w:fldCharType="begin"/>
        </w:r>
        <w:r w:rsidR="009D2417">
          <w:rPr>
            <w:webHidden/>
          </w:rPr>
          <w:instrText xml:space="preserve"> PAGEREF _Toc430938645 \h </w:instrText>
        </w:r>
        <w:r w:rsidR="009D2417">
          <w:rPr>
            <w:webHidden/>
          </w:rPr>
        </w:r>
        <w:r w:rsidR="009D2417">
          <w:rPr>
            <w:webHidden/>
          </w:rPr>
          <w:fldChar w:fldCharType="separate"/>
        </w:r>
        <w:r w:rsidR="00B026BA">
          <w:rPr>
            <w:webHidden/>
          </w:rPr>
          <w:t>6</w:t>
        </w:r>
        <w:r w:rsidR="009D2417">
          <w:rPr>
            <w:webHidden/>
          </w:rPr>
          <w:fldChar w:fldCharType="end"/>
        </w:r>
      </w:hyperlink>
    </w:p>
    <w:p w14:paraId="5D27213F" w14:textId="476FC4DE" w:rsidR="009D2417" w:rsidRDefault="00B85AF5">
      <w:pPr>
        <w:pStyle w:val="TOC3"/>
        <w:rPr>
          <w:rFonts w:asciiTheme="minorHAnsi" w:eastAsiaTheme="minorEastAsia" w:hAnsiTheme="minorHAnsi" w:cstheme="minorBidi"/>
          <w:szCs w:val="22"/>
        </w:rPr>
      </w:pPr>
      <w:hyperlink w:anchor="_Toc430938646" w:history="1">
        <w:r w:rsidR="009D2417" w:rsidRPr="00151396">
          <w:rPr>
            <w:rStyle w:val="Hyperlink"/>
          </w:rPr>
          <w:t>1.3.6</w:t>
        </w:r>
        <w:r w:rsidR="009D2417">
          <w:rPr>
            <w:rFonts w:asciiTheme="minorHAnsi" w:eastAsiaTheme="minorEastAsia" w:hAnsiTheme="minorHAnsi" w:cstheme="minorBidi"/>
            <w:szCs w:val="22"/>
          </w:rPr>
          <w:tab/>
        </w:r>
        <w:r w:rsidR="009D2417" w:rsidRPr="00151396">
          <w:rPr>
            <w:rStyle w:val="Hyperlink"/>
          </w:rPr>
          <w:t>Product and Platform Equivalence</w:t>
        </w:r>
        <w:r w:rsidR="009D2417">
          <w:rPr>
            <w:webHidden/>
          </w:rPr>
          <w:tab/>
        </w:r>
        <w:r w:rsidR="009D2417">
          <w:rPr>
            <w:webHidden/>
          </w:rPr>
          <w:fldChar w:fldCharType="begin"/>
        </w:r>
        <w:r w:rsidR="009D2417">
          <w:rPr>
            <w:webHidden/>
          </w:rPr>
          <w:instrText xml:space="preserve"> PAGEREF _Toc430938646 \h </w:instrText>
        </w:r>
        <w:r w:rsidR="009D2417">
          <w:rPr>
            <w:webHidden/>
          </w:rPr>
        </w:r>
        <w:r w:rsidR="009D2417">
          <w:rPr>
            <w:webHidden/>
          </w:rPr>
          <w:fldChar w:fldCharType="separate"/>
        </w:r>
        <w:r w:rsidR="00B026BA">
          <w:rPr>
            <w:webHidden/>
          </w:rPr>
          <w:t>6</w:t>
        </w:r>
        <w:r w:rsidR="009D2417">
          <w:rPr>
            <w:webHidden/>
          </w:rPr>
          <w:fldChar w:fldCharType="end"/>
        </w:r>
      </w:hyperlink>
    </w:p>
    <w:p w14:paraId="4133604D" w14:textId="29DAA1C6" w:rsidR="009D2417" w:rsidRDefault="00B85AF5">
      <w:pPr>
        <w:pStyle w:val="TOC1"/>
        <w:tabs>
          <w:tab w:val="left" w:pos="480"/>
          <w:tab w:val="right" w:leader="dot" w:pos="9350"/>
        </w:tabs>
        <w:rPr>
          <w:rFonts w:asciiTheme="minorHAnsi" w:eastAsiaTheme="minorEastAsia" w:hAnsiTheme="minorHAnsi" w:cstheme="minorBidi"/>
          <w:b w:val="0"/>
          <w:noProof/>
          <w:szCs w:val="22"/>
        </w:rPr>
      </w:pPr>
      <w:hyperlink w:anchor="_Toc430938647" w:history="1">
        <w:r w:rsidR="009D2417" w:rsidRPr="00151396">
          <w:rPr>
            <w:rStyle w:val="Hyperlink"/>
            <w:noProof/>
          </w:rPr>
          <w:t>2</w:t>
        </w:r>
        <w:r w:rsidR="009D2417">
          <w:rPr>
            <w:rFonts w:asciiTheme="minorHAnsi" w:eastAsiaTheme="minorEastAsia" w:hAnsiTheme="minorHAnsi" w:cstheme="minorBidi"/>
            <w:b w:val="0"/>
            <w:noProof/>
            <w:szCs w:val="22"/>
          </w:rPr>
          <w:tab/>
        </w:r>
        <w:r w:rsidR="009D2417" w:rsidRPr="00151396">
          <w:rPr>
            <w:rStyle w:val="Hyperlink"/>
            <w:noProof/>
          </w:rPr>
          <w:t>CC Conformance</w:t>
        </w:r>
        <w:r w:rsidR="009D2417">
          <w:rPr>
            <w:noProof/>
            <w:webHidden/>
          </w:rPr>
          <w:tab/>
        </w:r>
        <w:r w:rsidR="009D2417">
          <w:rPr>
            <w:noProof/>
            <w:webHidden/>
          </w:rPr>
          <w:fldChar w:fldCharType="begin"/>
        </w:r>
        <w:r w:rsidR="009D2417">
          <w:rPr>
            <w:noProof/>
            <w:webHidden/>
          </w:rPr>
          <w:instrText xml:space="preserve"> PAGEREF _Toc430938647 \h </w:instrText>
        </w:r>
        <w:r w:rsidR="009D2417">
          <w:rPr>
            <w:noProof/>
            <w:webHidden/>
          </w:rPr>
        </w:r>
        <w:r w:rsidR="009D2417">
          <w:rPr>
            <w:noProof/>
            <w:webHidden/>
          </w:rPr>
          <w:fldChar w:fldCharType="separate"/>
        </w:r>
        <w:r w:rsidR="00B026BA">
          <w:rPr>
            <w:noProof/>
            <w:webHidden/>
          </w:rPr>
          <w:t>7</w:t>
        </w:r>
        <w:r w:rsidR="009D2417">
          <w:rPr>
            <w:noProof/>
            <w:webHidden/>
          </w:rPr>
          <w:fldChar w:fldCharType="end"/>
        </w:r>
      </w:hyperlink>
    </w:p>
    <w:p w14:paraId="6B0251D2" w14:textId="28E6AA88" w:rsidR="009D2417" w:rsidRDefault="00B85AF5">
      <w:pPr>
        <w:pStyle w:val="TOC1"/>
        <w:tabs>
          <w:tab w:val="left" w:pos="480"/>
          <w:tab w:val="right" w:leader="dot" w:pos="9350"/>
        </w:tabs>
        <w:rPr>
          <w:rFonts w:asciiTheme="minorHAnsi" w:eastAsiaTheme="minorEastAsia" w:hAnsiTheme="minorHAnsi" w:cstheme="minorBidi"/>
          <w:b w:val="0"/>
          <w:noProof/>
          <w:szCs w:val="22"/>
        </w:rPr>
      </w:pPr>
      <w:hyperlink w:anchor="_Toc430938648" w:history="1">
        <w:r w:rsidR="009D2417" w:rsidRPr="00151396">
          <w:rPr>
            <w:rStyle w:val="Hyperlink"/>
            <w:noProof/>
          </w:rPr>
          <w:t>3</w:t>
        </w:r>
        <w:r w:rsidR="009D2417">
          <w:rPr>
            <w:rFonts w:asciiTheme="minorHAnsi" w:eastAsiaTheme="minorEastAsia" w:hAnsiTheme="minorHAnsi" w:cstheme="minorBidi"/>
            <w:b w:val="0"/>
            <w:noProof/>
            <w:szCs w:val="22"/>
          </w:rPr>
          <w:tab/>
        </w:r>
        <w:r w:rsidR="009D2417" w:rsidRPr="00151396">
          <w:rPr>
            <w:rStyle w:val="Hyperlink"/>
            <w:noProof/>
          </w:rPr>
          <w:t>SECURITY PROBLEM DESCRIPTION</w:t>
        </w:r>
        <w:r w:rsidR="009D2417">
          <w:rPr>
            <w:noProof/>
            <w:webHidden/>
          </w:rPr>
          <w:tab/>
        </w:r>
        <w:r w:rsidR="009D2417">
          <w:rPr>
            <w:noProof/>
            <w:webHidden/>
          </w:rPr>
          <w:fldChar w:fldCharType="begin"/>
        </w:r>
        <w:r w:rsidR="009D2417">
          <w:rPr>
            <w:noProof/>
            <w:webHidden/>
          </w:rPr>
          <w:instrText xml:space="preserve"> PAGEREF _Toc430938648 \h </w:instrText>
        </w:r>
        <w:r w:rsidR="009D2417">
          <w:rPr>
            <w:noProof/>
            <w:webHidden/>
          </w:rPr>
        </w:r>
        <w:r w:rsidR="009D2417">
          <w:rPr>
            <w:noProof/>
            <w:webHidden/>
          </w:rPr>
          <w:fldChar w:fldCharType="separate"/>
        </w:r>
        <w:r w:rsidR="00B026BA">
          <w:rPr>
            <w:noProof/>
            <w:webHidden/>
          </w:rPr>
          <w:t>8</w:t>
        </w:r>
        <w:r w:rsidR="009D2417">
          <w:rPr>
            <w:noProof/>
            <w:webHidden/>
          </w:rPr>
          <w:fldChar w:fldCharType="end"/>
        </w:r>
      </w:hyperlink>
    </w:p>
    <w:p w14:paraId="5309DC0D" w14:textId="211867A0"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49" w:history="1">
        <w:r w:rsidR="009D2417" w:rsidRPr="00151396">
          <w:rPr>
            <w:rStyle w:val="Hyperlink"/>
            <w:noProof/>
          </w:rPr>
          <w:t>3.1</w:t>
        </w:r>
        <w:r w:rsidR="009D2417">
          <w:rPr>
            <w:rFonts w:asciiTheme="minorHAnsi" w:eastAsiaTheme="minorEastAsia" w:hAnsiTheme="minorHAnsi" w:cstheme="minorBidi"/>
            <w:noProof/>
            <w:szCs w:val="22"/>
          </w:rPr>
          <w:tab/>
        </w:r>
        <w:r w:rsidR="009D2417" w:rsidRPr="00151396">
          <w:rPr>
            <w:rStyle w:val="Hyperlink"/>
            <w:noProof/>
          </w:rPr>
          <w:t>Cross-Domain Data Leakage</w:t>
        </w:r>
        <w:r w:rsidR="009D2417">
          <w:rPr>
            <w:noProof/>
            <w:webHidden/>
          </w:rPr>
          <w:tab/>
        </w:r>
        <w:r w:rsidR="009D2417">
          <w:rPr>
            <w:noProof/>
            <w:webHidden/>
          </w:rPr>
          <w:fldChar w:fldCharType="begin"/>
        </w:r>
        <w:r w:rsidR="009D2417">
          <w:rPr>
            <w:noProof/>
            <w:webHidden/>
          </w:rPr>
          <w:instrText xml:space="preserve"> PAGEREF _Toc430938649 \h </w:instrText>
        </w:r>
        <w:r w:rsidR="009D2417">
          <w:rPr>
            <w:noProof/>
            <w:webHidden/>
          </w:rPr>
        </w:r>
        <w:r w:rsidR="009D2417">
          <w:rPr>
            <w:noProof/>
            <w:webHidden/>
          </w:rPr>
          <w:fldChar w:fldCharType="separate"/>
        </w:r>
        <w:r w:rsidR="00B026BA">
          <w:rPr>
            <w:noProof/>
            <w:webHidden/>
          </w:rPr>
          <w:t>8</w:t>
        </w:r>
        <w:r w:rsidR="009D2417">
          <w:rPr>
            <w:noProof/>
            <w:webHidden/>
          </w:rPr>
          <w:fldChar w:fldCharType="end"/>
        </w:r>
      </w:hyperlink>
    </w:p>
    <w:p w14:paraId="3C4BB4D1" w14:textId="441069D5"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0" w:history="1">
        <w:r w:rsidR="009D2417" w:rsidRPr="00151396">
          <w:rPr>
            <w:rStyle w:val="Hyperlink"/>
            <w:noProof/>
          </w:rPr>
          <w:t>3.2</w:t>
        </w:r>
        <w:r w:rsidR="009D2417">
          <w:rPr>
            <w:rFonts w:asciiTheme="minorHAnsi" w:eastAsiaTheme="minorEastAsia" w:hAnsiTheme="minorHAnsi" w:cstheme="minorBidi"/>
            <w:noProof/>
            <w:szCs w:val="22"/>
          </w:rPr>
          <w:tab/>
        </w:r>
        <w:r w:rsidR="009D2417" w:rsidRPr="00151396">
          <w:rPr>
            <w:rStyle w:val="Hyperlink"/>
            <w:noProof/>
          </w:rPr>
          <w:t>Unauthorized Update</w:t>
        </w:r>
        <w:r w:rsidR="009D2417">
          <w:rPr>
            <w:noProof/>
            <w:webHidden/>
          </w:rPr>
          <w:tab/>
        </w:r>
        <w:r w:rsidR="009D2417">
          <w:rPr>
            <w:noProof/>
            <w:webHidden/>
          </w:rPr>
          <w:fldChar w:fldCharType="begin"/>
        </w:r>
        <w:r w:rsidR="009D2417">
          <w:rPr>
            <w:noProof/>
            <w:webHidden/>
          </w:rPr>
          <w:instrText xml:space="preserve"> PAGEREF _Toc430938650 \h </w:instrText>
        </w:r>
        <w:r w:rsidR="009D2417">
          <w:rPr>
            <w:noProof/>
            <w:webHidden/>
          </w:rPr>
        </w:r>
        <w:r w:rsidR="009D2417">
          <w:rPr>
            <w:noProof/>
            <w:webHidden/>
          </w:rPr>
          <w:fldChar w:fldCharType="separate"/>
        </w:r>
        <w:r w:rsidR="00B026BA">
          <w:rPr>
            <w:noProof/>
            <w:webHidden/>
          </w:rPr>
          <w:t>8</w:t>
        </w:r>
        <w:r w:rsidR="009D2417">
          <w:rPr>
            <w:noProof/>
            <w:webHidden/>
          </w:rPr>
          <w:fldChar w:fldCharType="end"/>
        </w:r>
      </w:hyperlink>
    </w:p>
    <w:p w14:paraId="3F648473" w14:textId="026BF5A3"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1" w:history="1">
        <w:r w:rsidR="009D2417" w:rsidRPr="00151396">
          <w:rPr>
            <w:rStyle w:val="Hyperlink"/>
            <w:noProof/>
          </w:rPr>
          <w:t>3.3</w:t>
        </w:r>
        <w:r w:rsidR="009D2417">
          <w:rPr>
            <w:rFonts w:asciiTheme="minorHAnsi" w:eastAsiaTheme="minorEastAsia" w:hAnsiTheme="minorHAnsi" w:cstheme="minorBidi"/>
            <w:noProof/>
            <w:szCs w:val="22"/>
          </w:rPr>
          <w:tab/>
        </w:r>
        <w:r w:rsidR="009D2417" w:rsidRPr="00151396">
          <w:rPr>
            <w:rStyle w:val="Hyperlink"/>
            <w:noProof/>
          </w:rPr>
          <w:t>Unauthorized Modification</w:t>
        </w:r>
        <w:r w:rsidR="009D2417">
          <w:rPr>
            <w:noProof/>
            <w:webHidden/>
          </w:rPr>
          <w:tab/>
        </w:r>
        <w:r w:rsidR="009D2417">
          <w:rPr>
            <w:noProof/>
            <w:webHidden/>
          </w:rPr>
          <w:fldChar w:fldCharType="begin"/>
        </w:r>
        <w:r w:rsidR="009D2417">
          <w:rPr>
            <w:noProof/>
            <w:webHidden/>
          </w:rPr>
          <w:instrText xml:space="preserve"> PAGEREF _Toc430938651 \h </w:instrText>
        </w:r>
        <w:r w:rsidR="009D2417">
          <w:rPr>
            <w:noProof/>
            <w:webHidden/>
          </w:rPr>
        </w:r>
        <w:r w:rsidR="009D2417">
          <w:rPr>
            <w:noProof/>
            <w:webHidden/>
          </w:rPr>
          <w:fldChar w:fldCharType="separate"/>
        </w:r>
        <w:r w:rsidR="00B026BA">
          <w:rPr>
            <w:noProof/>
            <w:webHidden/>
          </w:rPr>
          <w:t>8</w:t>
        </w:r>
        <w:r w:rsidR="009D2417">
          <w:rPr>
            <w:noProof/>
            <w:webHidden/>
          </w:rPr>
          <w:fldChar w:fldCharType="end"/>
        </w:r>
      </w:hyperlink>
    </w:p>
    <w:p w14:paraId="0E3A1768" w14:textId="5DA9D043"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2" w:history="1">
        <w:r w:rsidR="009D2417" w:rsidRPr="00151396">
          <w:rPr>
            <w:rStyle w:val="Hyperlink"/>
            <w:noProof/>
          </w:rPr>
          <w:t>3.4</w:t>
        </w:r>
        <w:r w:rsidR="009D2417">
          <w:rPr>
            <w:rFonts w:asciiTheme="minorHAnsi" w:eastAsiaTheme="minorEastAsia" w:hAnsiTheme="minorHAnsi" w:cstheme="minorBidi"/>
            <w:noProof/>
            <w:szCs w:val="22"/>
          </w:rPr>
          <w:tab/>
        </w:r>
        <w:r w:rsidR="009D2417" w:rsidRPr="00151396">
          <w:rPr>
            <w:rStyle w:val="Hyperlink"/>
            <w:noProof/>
          </w:rPr>
          <w:t>User Error</w:t>
        </w:r>
        <w:r w:rsidR="009D2417">
          <w:rPr>
            <w:noProof/>
            <w:webHidden/>
          </w:rPr>
          <w:tab/>
        </w:r>
        <w:r w:rsidR="009D2417">
          <w:rPr>
            <w:noProof/>
            <w:webHidden/>
          </w:rPr>
          <w:fldChar w:fldCharType="begin"/>
        </w:r>
        <w:r w:rsidR="009D2417">
          <w:rPr>
            <w:noProof/>
            <w:webHidden/>
          </w:rPr>
          <w:instrText xml:space="preserve"> PAGEREF _Toc430938652 \h </w:instrText>
        </w:r>
        <w:r w:rsidR="009D2417">
          <w:rPr>
            <w:noProof/>
            <w:webHidden/>
          </w:rPr>
        </w:r>
        <w:r w:rsidR="009D2417">
          <w:rPr>
            <w:noProof/>
            <w:webHidden/>
          </w:rPr>
          <w:fldChar w:fldCharType="separate"/>
        </w:r>
        <w:r w:rsidR="00B026BA">
          <w:rPr>
            <w:noProof/>
            <w:webHidden/>
          </w:rPr>
          <w:t>9</w:t>
        </w:r>
        <w:r w:rsidR="009D2417">
          <w:rPr>
            <w:noProof/>
            <w:webHidden/>
          </w:rPr>
          <w:fldChar w:fldCharType="end"/>
        </w:r>
      </w:hyperlink>
    </w:p>
    <w:p w14:paraId="65A0AC46" w14:textId="72965B90"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3" w:history="1">
        <w:r w:rsidR="009D2417" w:rsidRPr="00151396">
          <w:rPr>
            <w:rStyle w:val="Hyperlink"/>
            <w:noProof/>
          </w:rPr>
          <w:t>3.5</w:t>
        </w:r>
        <w:r w:rsidR="009D2417">
          <w:rPr>
            <w:rFonts w:asciiTheme="minorHAnsi" w:eastAsiaTheme="minorEastAsia" w:hAnsiTheme="minorHAnsi" w:cstheme="minorBidi"/>
            <w:noProof/>
            <w:szCs w:val="22"/>
          </w:rPr>
          <w:tab/>
        </w:r>
        <w:r w:rsidR="009D2417" w:rsidRPr="00151396">
          <w:rPr>
            <w:rStyle w:val="Hyperlink"/>
            <w:noProof/>
          </w:rPr>
          <w:t>Vulnerability In Third-Party Software</w:t>
        </w:r>
        <w:r w:rsidR="009D2417">
          <w:rPr>
            <w:noProof/>
            <w:webHidden/>
          </w:rPr>
          <w:tab/>
        </w:r>
        <w:r w:rsidR="009D2417">
          <w:rPr>
            <w:noProof/>
            <w:webHidden/>
          </w:rPr>
          <w:fldChar w:fldCharType="begin"/>
        </w:r>
        <w:r w:rsidR="009D2417">
          <w:rPr>
            <w:noProof/>
            <w:webHidden/>
          </w:rPr>
          <w:instrText xml:space="preserve"> PAGEREF _Toc430938653 \h </w:instrText>
        </w:r>
        <w:r w:rsidR="009D2417">
          <w:rPr>
            <w:noProof/>
            <w:webHidden/>
          </w:rPr>
        </w:r>
        <w:r w:rsidR="009D2417">
          <w:rPr>
            <w:noProof/>
            <w:webHidden/>
          </w:rPr>
          <w:fldChar w:fldCharType="separate"/>
        </w:r>
        <w:r w:rsidR="00B026BA">
          <w:rPr>
            <w:noProof/>
            <w:webHidden/>
          </w:rPr>
          <w:t>9</w:t>
        </w:r>
        <w:r w:rsidR="009D2417">
          <w:rPr>
            <w:noProof/>
            <w:webHidden/>
          </w:rPr>
          <w:fldChar w:fldCharType="end"/>
        </w:r>
      </w:hyperlink>
    </w:p>
    <w:p w14:paraId="5FFDDBCF" w14:textId="73FF3210"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4" w:history="1">
        <w:r w:rsidR="009D2417" w:rsidRPr="00151396">
          <w:rPr>
            <w:rStyle w:val="Hyperlink"/>
            <w:noProof/>
          </w:rPr>
          <w:t>3.6</w:t>
        </w:r>
        <w:r w:rsidR="009D2417">
          <w:rPr>
            <w:rFonts w:asciiTheme="minorHAnsi" w:eastAsiaTheme="minorEastAsia" w:hAnsiTheme="minorHAnsi" w:cstheme="minorBidi"/>
            <w:noProof/>
            <w:szCs w:val="22"/>
          </w:rPr>
          <w:tab/>
        </w:r>
        <w:r w:rsidR="009D2417" w:rsidRPr="00151396">
          <w:rPr>
            <w:rStyle w:val="Hyperlink"/>
            <w:noProof/>
          </w:rPr>
          <w:t>VMM Compromise</w:t>
        </w:r>
        <w:r w:rsidR="009D2417">
          <w:rPr>
            <w:noProof/>
            <w:webHidden/>
          </w:rPr>
          <w:tab/>
        </w:r>
        <w:r w:rsidR="009D2417">
          <w:rPr>
            <w:noProof/>
            <w:webHidden/>
          </w:rPr>
          <w:fldChar w:fldCharType="begin"/>
        </w:r>
        <w:r w:rsidR="009D2417">
          <w:rPr>
            <w:noProof/>
            <w:webHidden/>
          </w:rPr>
          <w:instrText xml:space="preserve"> PAGEREF _Toc430938654 \h </w:instrText>
        </w:r>
        <w:r w:rsidR="009D2417">
          <w:rPr>
            <w:noProof/>
            <w:webHidden/>
          </w:rPr>
        </w:r>
        <w:r w:rsidR="009D2417">
          <w:rPr>
            <w:noProof/>
            <w:webHidden/>
          </w:rPr>
          <w:fldChar w:fldCharType="separate"/>
        </w:r>
        <w:r w:rsidR="00B026BA">
          <w:rPr>
            <w:noProof/>
            <w:webHidden/>
          </w:rPr>
          <w:t>9</w:t>
        </w:r>
        <w:r w:rsidR="009D2417">
          <w:rPr>
            <w:noProof/>
            <w:webHidden/>
          </w:rPr>
          <w:fldChar w:fldCharType="end"/>
        </w:r>
      </w:hyperlink>
    </w:p>
    <w:p w14:paraId="28E680FF" w14:textId="016822C2"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5" w:history="1">
        <w:r w:rsidR="009D2417" w:rsidRPr="00151396">
          <w:rPr>
            <w:rStyle w:val="Hyperlink"/>
            <w:noProof/>
          </w:rPr>
          <w:t>3.7</w:t>
        </w:r>
        <w:r w:rsidR="009D2417">
          <w:rPr>
            <w:rFonts w:asciiTheme="minorHAnsi" w:eastAsiaTheme="minorEastAsia" w:hAnsiTheme="minorHAnsi" w:cstheme="minorBidi"/>
            <w:noProof/>
            <w:szCs w:val="22"/>
          </w:rPr>
          <w:tab/>
        </w:r>
        <w:r w:rsidR="009D2417" w:rsidRPr="00151396">
          <w:rPr>
            <w:rStyle w:val="Hyperlink"/>
            <w:noProof/>
          </w:rPr>
          <w:t>Platform Compromise</w:t>
        </w:r>
        <w:r w:rsidR="009D2417">
          <w:rPr>
            <w:noProof/>
            <w:webHidden/>
          </w:rPr>
          <w:tab/>
        </w:r>
        <w:r w:rsidR="009D2417">
          <w:rPr>
            <w:noProof/>
            <w:webHidden/>
          </w:rPr>
          <w:fldChar w:fldCharType="begin"/>
        </w:r>
        <w:r w:rsidR="009D2417">
          <w:rPr>
            <w:noProof/>
            <w:webHidden/>
          </w:rPr>
          <w:instrText xml:space="preserve"> PAGEREF _Toc430938655 \h </w:instrText>
        </w:r>
        <w:r w:rsidR="009D2417">
          <w:rPr>
            <w:noProof/>
            <w:webHidden/>
          </w:rPr>
        </w:r>
        <w:r w:rsidR="009D2417">
          <w:rPr>
            <w:noProof/>
            <w:webHidden/>
          </w:rPr>
          <w:fldChar w:fldCharType="separate"/>
        </w:r>
        <w:r w:rsidR="00B026BA">
          <w:rPr>
            <w:noProof/>
            <w:webHidden/>
          </w:rPr>
          <w:t>9</w:t>
        </w:r>
        <w:r w:rsidR="009D2417">
          <w:rPr>
            <w:noProof/>
            <w:webHidden/>
          </w:rPr>
          <w:fldChar w:fldCharType="end"/>
        </w:r>
      </w:hyperlink>
    </w:p>
    <w:p w14:paraId="2DEF8696" w14:textId="0858AFB8"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6" w:history="1">
        <w:r w:rsidR="009D2417" w:rsidRPr="00151396">
          <w:rPr>
            <w:rStyle w:val="Hyperlink"/>
            <w:noProof/>
          </w:rPr>
          <w:t>3.8</w:t>
        </w:r>
        <w:r w:rsidR="009D2417">
          <w:rPr>
            <w:rFonts w:asciiTheme="minorHAnsi" w:eastAsiaTheme="minorEastAsia" w:hAnsiTheme="minorHAnsi" w:cstheme="minorBidi"/>
            <w:noProof/>
            <w:szCs w:val="22"/>
          </w:rPr>
          <w:tab/>
        </w:r>
        <w:r w:rsidR="009D2417" w:rsidRPr="00151396">
          <w:rPr>
            <w:rStyle w:val="Hyperlink"/>
            <w:noProof/>
          </w:rPr>
          <w:t>Unauthorized Access to Management Functions</w:t>
        </w:r>
        <w:r w:rsidR="009D2417">
          <w:rPr>
            <w:noProof/>
            <w:webHidden/>
          </w:rPr>
          <w:tab/>
        </w:r>
        <w:r w:rsidR="009D2417">
          <w:rPr>
            <w:noProof/>
            <w:webHidden/>
          </w:rPr>
          <w:fldChar w:fldCharType="begin"/>
        </w:r>
        <w:r w:rsidR="009D2417">
          <w:rPr>
            <w:noProof/>
            <w:webHidden/>
          </w:rPr>
          <w:instrText xml:space="preserve"> PAGEREF _Toc430938656 \h </w:instrText>
        </w:r>
        <w:r w:rsidR="009D2417">
          <w:rPr>
            <w:noProof/>
            <w:webHidden/>
          </w:rPr>
        </w:r>
        <w:r w:rsidR="009D2417">
          <w:rPr>
            <w:noProof/>
            <w:webHidden/>
          </w:rPr>
          <w:fldChar w:fldCharType="separate"/>
        </w:r>
        <w:r w:rsidR="00B026BA">
          <w:rPr>
            <w:noProof/>
            <w:webHidden/>
          </w:rPr>
          <w:t>9</w:t>
        </w:r>
        <w:r w:rsidR="009D2417">
          <w:rPr>
            <w:noProof/>
            <w:webHidden/>
          </w:rPr>
          <w:fldChar w:fldCharType="end"/>
        </w:r>
      </w:hyperlink>
    </w:p>
    <w:p w14:paraId="590AFB10" w14:textId="0CF40961"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7" w:history="1">
        <w:r w:rsidR="009D2417" w:rsidRPr="00151396">
          <w:rPr>
            <w:rStyle w:val="Hyperlink"/>
            <w:noProof/>
          </w:rPr>
          <w:t>3.9</w:t>
        </w:r>
        <w:r w:rsidR="009D2417">
          <w:rPr>
            <w:rFonts w:asciiTheme="minorHAnsi" w:eastAsiaTheme="minorEastAsia" w:hAnsiTheme="minorHAnsi" w:cstheme="minorBidi"/>
            <w:noProof/>
            <w:szCs w:val="22"/>
          </w:rPr>
          <w:tab/>
        </w:r>
        <w:r w:rsidR="009D2417" w:rsidRPr="00151396">
          <w:rPr>
            <w:rStyle w:val="Hyperlink"/>
            <w:noProof/>
          </w:rPr>
          <w:t>Weak Cryptography Due to Insufficient Entropy</w:t>
        </w:r>
        <w:r w:rsidR="009D2417">
          <w:rPr>
            <w:noProof/>
            <w:webHidden/>
          </w:rPr>
          <w:tab/>
        </w:r>
        <w:r w:rsidR="009D2417">
          <w:rPr>
            <w:noProof/>
            <w:webHidden/>
          </w:rPr>
          <w:fldChar w:fldCharType="begin"/>
        </w:r>
        <w:r w:rsidR="009D2417">
          <w:rPr>
            <w:noProof/>
            <w:webHidden/>
          </w:rPr>
          <w:instrText xml:space="preserve"> PAGEREF _Toc430938657 \h </w:instrText>
        </w:r>
        <w:r w:rsidR="009D2417">
          <w:rPr>
            <w:noProof/>
            <w:webHidden/>
          </w:rPr>
        </w:r>
        <w:r w:rsidR="009D2417">
          <w:rPr>
            <w:noProof/>
            <w:webHidden/>
          </w:rPr>
          <w:fldChar w:fldCharType="separate"/>
        </w:r>
        <w:r w:rsidR="00B026BA">
          <w:rPr>
            <w:noProof/>
            <w:webHidden/>
          </w:rPr>
          <w:t>10</w:t>
        </w:r>
        <w:r w:rsidR="009D2417">
          <w:rPr>
            <w:noProof/>
            <w:webHidden/>
          </w:rPr>
          <w:fldChar w:fldCharType="end"/>
        </w:r>
      </w:hyperlink>
    </w:p>
    <w:p w14:paraId="154E7519" w14:textId="0E03E656"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58" w:history="1">
        <w:r w:rsidR="009D2417" w:rsidRPr="00151396">
          <w:rPr>
            <w:rStyle w:val="Hyperlink"/>
            <w:noProof/>
          </w:rPr>
          <w:t>3.10</w:t>
        </w:r>
        <w:r w:rsidR="009D2417">
          <w:rPr>
            <w:rFonts w:asciiTheme="minorHAnsi" w:eastAsiaTheme="minorEastAsia" w:hAnsiTheme="minorHAnsi" w:cstheme="minorBidi"/>
            <w:noProof/>
            <w:szCs w:val="22"/>
          </w:rPr>
          <w:tab/>
        </w:r>
        <w:r w:rsidR="009D2417" w:rsidRPr="00151396">
          <w:rPr>
            <w:rStyle w:val="Hyperlink"/>
            <w:noProof/>
          </w:rPr>
          <w:t>Unmanageable Enterprise Network</w:t>
        </w:r>
        <w:r w:rsidR="009D2417">
          <w:rPr>
            <w:noProof/>
            <w:webHidden/>
          </w:rPr>
          <w:tab/>
        </w:r>
        <w:r w:rsidR="009D2417">
          <w:rPr>
            <w:noProof/>
            <w:webHidden/>
          </w:rPr>
          <w:fldChar w:fldCharType="begin"/>
        </w:r>
        <w:r w:rsidR="009D2417">
          <w:rPr>
            <w:noProof/>
            <w:webHidden/>
          </w:rPr>
          <w:instrText xml:space="preserve"> PAGEREF _Toc430938658 \h </w:instrText>
        </w:r>
        <w:r w:rsidR="009D2417">
          <w:rPr>
            <w:noProof/>
            <w:webHidden/>
          </w:rPr>
        </w:r>
        <w:r w:rsidR="009D2417">
          <w:rPr>
            <w:noProof/>
            <w:webHidden/>
          </w:rPr>
          <w:fldChar w:fldCharType="separate"/>
        </w:r>
        <w:r w:rsidR="00B026BA">
          <w:rPr>
            <w:noProof/>
            <w:webHidden/>
          </w:rPr>
          <w:t>10</w:t>
        </w:r>
        <w:r w:rsidR="009D2417">
          <w:rPr>
            <w:noProof/>
            <w:webHidden/>
          </w:rPr>
          <w:fldChar w:fldCharType="end"/>
        </w:r>
      </w:hyperlink>
    </w:p>
    <w:p w14:paraId="7DEF0337" w14:textId="39D22CD2" w:rsidR="009D2417" w:rsidRDefault="00B85AF5">
      <w:pPr>
        <w:pStyle w:val="TOC1"/>
        <w:tabs>
          <w:tab w:val="left" w:pos="480"/>
          <w:tab w:val="right" w:leader="dot" w:pos="9350"/>
        </w:tabs>
        <w:rPr>
          <w:rFonts w:asciiTheme="minorHAnsi" w:eastAsiaTheme="minorEastAsia" w:hAnsiTheme="minorHAnsi" w:cstheme="minorBidi"/>
          <w:b w:val="0"/>
          <w:noProof/>
          <w:szCs w:val="22"/>
        </w:rPr>
      </w:pPr>
      <w:hyperlink w:anchor="_Toc430938659" w:history="1">
        <w:r w:rsidR="009D2417" w:rsidRPr="00151396">
          <w:rPr>
            <w:rStyle w:val="Hyperlink"/>
            <w:noProof/>
          </w:rPr>
          <w:t>4</w:t>
        </w:r>
        <w:r w:rsidR="009D2417">
          <w:rPr>
            <w:rFonts w:asciiTheme="minorHAnsi" w:eastAsiaTheme="minorEastAsia" w:hAnsiTheme="minorHAnsi" w:cstheme="minorBidi"/>
            <w:b w:val="0"/>
            <w:noProof/>
            <w:szCs w:val="22"/>
          </w:rPr>
          <w:tab/>
        </w:r>
        <w:r w:rsidR="009D2417" w:rsidRPr="00151396">
          <w:rPr>
            <w:rStyle w:val="Hyperlink"/>
            <w:noProof/>
          </w:rPr>
          <w:t>SECURITY OBJECTIVES</w:t>
        </w:r>
        <w:r w:rsidR="009D2417">
          <w:rPr>
            <w:noProof/>
            <w:webHidden/>
          </w:rPr>
          <w:tab/>
        </w:r>
        <w:r w:rsidR="009D2417">
          <w:rPr>
            <w:noProof/>
            <w:webHidden/>
          </w:rPr>
          <w:fldChar w:fldCharType="begin"/>
        </w:r>
        <w:r w:rsidR="009D2417">
          <w:rPr>
            <w:noProof/>
            <w:webHidden/>
          </w:rPr>
          <w:instrText xml:space="preserve"> PAGEREF _Toc430938659 \h </w:instrText>
        </w:r>
        <w:r w:rsidR="009D2417">
          <w:rPr>
            <w:noProof/>
            <w:webHidden/>
          </w:rPr>
        </w:r>
        <w:r w:rsidR="009D2417">
          <w:rPr>
            <w:noProof/>
            <w:webHidden/>
          </w:rPr>
          <w:fldChar w:fldCharType="separate"/>
        </w:r>
        <w:r w:rsidR="00B026BA">
          <w:rPr>
            <w:noProof/>
            <w:webHidden/>
          </w:rPr>
          <w:t>11</w:t>
        </w:r>
        <w:r w:rsidR="009D2417">
          <w:rPr>
            <w:noProof/>
            <w:webHidden/>
          </w:rPr>
          <w:fldChar w:fldCharType="end"/>
        </w:r>
      </w:hyperlink>
    </w:p>
    <w:p w14:paraId="555B4B97" w14:textId="7200835B"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0" w:history="1">
        <w:r w:rsidR="009D2417" w:rsidRPr="00151396">
          <w:rPr>
            <w:rStyle w:val="Hyperlink"/>
            <w:noProof/>
          </w:rPr>
          <w:t>4.1</w:t>
        </w:r>
        <w:r w:rsidR="009D2417">
          <w:rPr>
            <w:rFonts w:asciiTheme="minorHAnsi" w:eastAsiaTheme="minorEastAsia" w:hAnsiTheme="minorHAnsi" w:cstheme="minorBidi"/>
            <w:noProof/>
            <w:szCs w:val="22"/>
          </w:rPr>
          <w:tab/>
        </w:r>
        <w:r w:rsidR="009D2417" w:rsidRPr="00151396">
          <w:rPr>
            <w:rStyle w:val="Hyperlink"/>
            <w:noProof/>
          </w:rPr>
          <w:t>VM Isolation</w:t>
        </w:r>
        <w:r w:rsidR="009D2417">
          <w:rPr>
            <w:noProof/>
            <w:webHidden/>
          </w:rPr>
          <w:tab/>
        </w:r>
        <w:r w:rsidR="009D2417">
          <w:rPr>
            <w:noProof/>
            <w:webHidden/>
          </w:rPr>
          <w:fldChar w:fldCharType="begin"/>
        </w:r>
        <w:r w:rsidR="009D2417">
          <w:rPr>
            <w:noProof/>
            <w:webHidden/>
          </w:rPr>
          <w:instrText xml:space="preserve"> PAGEREF _Toc430938660 \h </w:instrText>
        </w:r>
        <w:r w:rsidR="009D2417">
          <w:rPr>
            <w:noProof/>
            <w:webHidden/>
          </w:rPr>
        </w:r>
        <w:r w:rsidR="009D2417">
          <w:rPr>
            <w:noProof/>
            <w:webHidden/>
          </w:rPr>
          <w:fldChar w:fldCharType="separate"/>
        </w:r>
        <w:r w:rsidR="00B026BA">
          <w:rPr>
            <w:noProof/>
            <w:webHidden/>
          </w:rPr>
          <w:t>11</w:t>
        </w:r>
        <w:r w:rsidR="009D2417">
          <w:rPr>
            <w:noProof/>
            <w:webHidden/>
          </w:rPr>
          <w:fldChar w:fldCharType="end"/>
        </w:r>
      </w:hyperlink>
    </w:p>
    <w:p w14:paraId="2A6FCE60" w14:textId="08560B31"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1" w:history="1">
        <w:r w:rsidR="009D2417" w:rsidRPr="00151396">
          <w:rPr>
            <w:rStyle w:val="Hyperlink"/>
            <w:noProof/>
          </w:rPr>
          <w:t>4.2</w:t>
        </w:r>
        <w:r w:rsidR="009D2417">
          <w:rPr>
            <w:rFonts w:asciiTheme="minorHAnsi" w:eastAsiaTheme="minorEastAsia" w:hAnsiTheme="minorHAnsi" w:cstheme="minorBidi"/>
            <w:noProof/>
            <w:szCs w:val="22"/>
          </w:rPr>
          <w:tab/>
        </w:r>
        <w:r w:rsidR="009D2417" w:rsidRPr="00151396">
          <w:rPr>
            <w:rStyle w:val="Hyperlink"/>
            <w:noProof/>
          </w:rPr>
          <w:t>VMM Integrity</w:t>
        </w:r>
        <w:r w:rsidR="009D2417">
          <w:rPr>
            <w:noProof/>
            <w:webHidden/>
          </w:rPr>
          <w:tab/>
        </w:r>
        <w:r w:rsidR="009D2417">
          <w:rPr>
            <w:noProof/>
            <w:webHidden/>
          </w:rPr>
          <w:fldChar w:fldCharType="begin"/>
        </w:r>
        <w:r w:rsidR="009D2417">
          <w:rPr>
            <w:noProof/>
            <w:webHidden/>
          </w:rPr>
          <w:instrText xml:space="preserve"> PAGEREF _Toc430938661 \h </w:instrText>
        </w:r>
        <w:r w:rsidR="009D2417">
          <w:rPr>
            <w:noProof/>
            <w:webHidden/>
          </w:rPr>
        </w:r>
        <w:r w:rsidR="009D2417">
          <w:rPr>
            <w:noProof/>
            <w:webHidden/>
          </w:rPr>
          <w:fldChar w:fldCharType="separate"/>
        </w:r>
        <w:r w:rsidR="00B026BA">
          <w:rPr>
            <w:noProof/>
            <w:webHidden/>
          </w:rPr>
          <w:t>11</w:t>
        </w:r>
        <w:r w:rsidR="009D2417">
          <w:rPr>
            <w:noProof/>
            <w:webHidden/>
          </w:rPr>
          <w:fldChar w:fldCharType="end"/>
        </w:r>
      </w:hyperlink>
    </w:p>
    <w:p w14:paraId="1E4D0FA5" w14:textId="30FFBF5B"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2" w:history="1">
        <w:r w:rsidR="009D2417" w:rsidRPr="00151396">
          <w:rPr>
            <w:rStyle w:val="Hyperlink"/>
            <w:noProof/>
          </w:rPr>
          <w:t>4.3</w:t>
        </w:r>
        <w:r w:rsidR="009D2417">
          <w:rPr>
            <w:rFonts w:asciiTheme="minorHAnsi" w:eastAsiaTheme="minorEastAsia" w:hAnsiTheme="minorHAnsi" w:cstheme="minorBidi"/>
            <w:noProof/>
            <w:szCs w:val="22"/>
          </w:rPr>
          <w:tab/>
        </w:r>
        <w:r w:rsidR="009D2417" w:rsidRPr="00151396">
          <w:rPr>
            <w:rStyle w:val="Hyperlink"/>
            <w:noProof/>
          </w:rPr>
          <w:t>Maintain Platform Integrity</w:t>
        </w:r>
        <w:r w:rsidR="009D2417">
          <w:rPr>
            <w:noProof/>
            <w:webHidden/>
          </w:rPr>
          <w:tab/>
        </w:r>
        <w:r w:rsidR="009D2417">
          <w:rPr>
            <w:noProof/>
            <w:webHidden/>
          </w:rPr>
          <w:fldChar w:fldCharType="begin"/>
        </w:r>
        <w:r w:rsidR="009D2417">
          <w:rPr>
            <w:noProof/>
            <w:webHidden/>
          </w:rPr>
          <w:instrText xml:space="preserve"> PAGEREF _Toc430938662 \h </w:instrText>
        </w:r>
        <w:r w:rsidR="009D2417">
          <w:rPr>
            <w:noProof/>
            <w:webHidden/>
          </w:rPr>
        </w:r>
        <w:r w:rsidR="009D2417">
          <w:rPr>
            <w:noProof/>
            <w:webHidden/>
          </w:rPr>
          <w:fldChar w:fldCharType="separate"/>
        </w:r>
        <w:r w:rsidR="00B026BA">
          <w:rPr>
            <w:noProof/>
            <w:webHidden/>
          </w:rPr>
          <w:t>12</w:t>
        </w:r>
        <w:r w:rsidR="009D2417">
          <w:rPr>
            <w:noProof/>
            <w:webHidden/>
          </w:rPr>
          <w:fldChar w:fldCharType="end"/>
        </w:r>
      </w:hyperlink>
    </w:p>
    <w:p w14:paraId="0D5DED75" w14:textId="2962CA9F"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3" w:history="1">
        <w:r w:rsidR="009D2417" w:rsidRPr="00151396">
          <w:rPr>
            <w:rStyle w:val="Hyperlink"/>
            <w:noProof/>
          </w:rPr>
          <w:t>4.4</w:t>
        </w:r>
        <w:r w:rsidR="009D2417">
          <w:rPr>
            <w:rFonts w:asciiTheme="minorHAnsi" w:eastAsiaTheme="minorEastAsia" w:hAnsiTheme="minorHAnsi" w:cstheme="minorBidi"/>
            <w:noProof/>
            <w:szCs w:val="22"/>
          </w:rPr>
          <w:tab/>
        </w:r>
        <w:r w:rsidR="009D2417" w:rsidRPr="00151396">
          <w:rPr>
            <w:rStyle w:val="Hyperlink"/>
            <w:noProof/>
          </w:rPr>
          <w:t>Maintain Domain Integrity</w:t>
        </w:r>
        <w:r w:rsidR="009D2417">
          <w:rPr>
            <w:noProof/>
            <w:webHidden/>
          </w:rPr>
          <w:tab/>
        </w:r>
        <w:r w:rsidR="009D2417">
          <w:rPr>
            <w:noProof/>
            <w:webHidden/>
          </w:rPr>
          <w:fldChar w:fldCharType="begin"/>
        </w:r>
        <w:r w:rsidR="009D2417">
          <w:rPr>
            <w:noProof/>
            <w:webHidden/>
          </w:rPr>
          <w:instrText xml:space="preserve"> PAGEREF _Toc430938663 \h </w:instrText>
        </w:r>
        <w:r w:rsidR="009D2417">
          <w:rPr>
            <w:noProof/>
            <w:webHidden/>
          </w:rPr>
        </w:r>
        <w:r w:rsidR="009D2417">
          <w:rPr>
            <w:noProof/>
            <w:webHidden/>
          </w:rPr>
          <w:fldChar w:fldCharType="separate"/>
        </w:r>
        <w:r w:rsidR="00B026BA">
          <w:rPr>
            <w:noProof/>
            <w:webHidden/>
          </w:rPr>
          <w:t>12</w:t>
        </w:r>
        <w:r w:rsidR="009D2417">
          <w:rPr>
            <w:noProof/>
            <w:webHidden/>
          </w:rPr>
          <w:fldChar w:fldCharType="end"/>
        </w:r>
      </w:hyperlink>
    </w:p>
    <w:p w14:paraId="676B640A" w14:textId="086DAB72"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4" w:history="1">
        <w:r w:rsidR="009D2417" w:rsidRPr="00151396">
          <w:rPr>
            <w:rStyle w:val="Hyperlink"/>
            <w:noProof/>
          </w:rPr>
          <w:t>4.5</w:t>
        </w:r>
        <w:r w:rsidR="009D2417">
          <w:rPr>
            <w:rFonts w:asciiTheme="minorHAnsi" w:eastAsiaTheme="minorEastAsia" w:hAnsiTheme="minorHAnsi" w:cstheme="minorBidi"/>
            <w:noProof/>
            <w:szCs w:val="22"/>
          </w:rPr>
          <w:tab/>
        </w:r>
        <w:r w:rsidR="009D2417" w:rsidRPr="00151396">
          <w:rPr>
            <w:rStyle w:val="Hyperlink"/>
            <w:noProof/>
          </w:rPr>
          <w:t>Management Functions Access Control</w:t>
        </w:r>
        <w:r w:rsidR="009D2417">
          <w:rPr>
            <w:noProof/>
            <w:webHidden/>
          </w:rPr>
          <w:tab/>
        </w:r>
        <w:r w:rsidR="009D2417">
          <w:rPr>
            <w:noProof/>
            <w:webHidden/>
          </w:rPr>
          <w:fldChar w:fldCharType="begin"/>
        </w:r>
        <w:r w:rsidR="009D2417">
          <w:rPr>
            <w:noProof/>
            <w:webHidden/>
          </w:rPr>
          <w:instrText xml:space="preserve"> PAGEREF _Toc430938664 \h </w:instrText>
        </w:r>
        <w:r w:rsidR="009D2417">
          <w:rPr>
            <w:noProof/>
            <w:webHidden/>
          </w:rPr>
        </w:r>
        <w:r w:rsidR="009D2417">
          <w:rPr>
            <w:noProof/>
            <w:webHidden/>
          </w:rPr>
          <w:fldChar w:fldCharType="separate"/>
        </w:r>
        <w:r w:rsidR="00B026BA">
          <w:rPr>
            <w:noProof/>
            <w:webHidden/>
          </w:rPr>
          <w:t>12</w:t>
        </w:r>
        <w:r w:rsidR="009D2417">
          <w:rPr>
            <w:noProof/>
            <w:webHidden/>
          </w:rPr>
          <w:fldChar w:fldCharType="end"/>
        </w:r>
      </w:hyperlink>
    </w:p>
    <w:p w14:paraId="1DE9B8DD" w14:textId="0C38B9ED"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5" w:history="1">
        <w:r w:rsidR="009D2417" w:rsidRPr="00151396">
          <w:rPr>
            <w:rStyle w:val="Hyperlink"/>
            <w:noProof/>
          </w:rPr>
          <w:t>4.6</w:t>
        </w:r>
        <w:r w:rsidR="009D2417">
          <w:rPr>
            <w:rFonts w:asciiTheme="minorHAnsi" w:eastAsiaTheme="minorEastAsia" w:hAnsiTheme="minorHAnsi" w:cstheme="minorBidi"/>
            <w:noProof/>
            <w:szCs w:val="22"/>
          </w:rPr>
          <w:tab/>
        </w:r>
        <w:r w:rsidR="009D2417" w:rsidRPr="00151396">
          <w:rPr>
            <w:rStyle w:val="Hyperlink"/>
            <w:noProof/>
          </w:rPr>
          <w:t>Manageable Enterprise Network</w:t>
        </w:r>
        <w:r w:rsidR="009D2417">
          <w:rPr>
            <w:noProof/>
            <w:webHidden/>
          </w:rPr>
          <w:tab/>
        </w:r>
        <w:r w:rsidR="009D2417">
          <w:rPr>
            <w:noProof/>
            <w:webHidden/>
          </w:rPr>
          <w:fldChar w:fldCharType="begin"/>
        </w:r>
        <w:r w:rsidR="009D2417">
          <w:rPr>
            <w:noProof/>
            <w:webHidden/>
          </w:rPr>
          <w:instrText xml:space="preserve"> PAGEREF _Toc430938665 \h </w:instrText>
        </w:r>
        <w:r w:rsidR="009D2417">
          <w:rPr>
            <w:noProof/>
            <w:webHidden/>
          </w:rPr>
        </w:r>
        <w:r w:rsidR="009D2417">
          <w:rPr>
            <w:noProof/>
            <w:webHidden/>
          </w:rPr>
          <w:fldChar w:fldCharType="separate"/>
        </w:r>
        <w:r w:rsidR="00B026BA">
          <w:rPr>
            <w:noProof/>
            <w:webHidden/>
          </w:rPr>
          <w:t>13</w:t>
        </w:r>
        <w:r w:rsidR="009D2417">
          <w:rPr>
            <w:noProof/>
            <w:webHidden/>
          </w:rPr>
          <w:fldChar w:fldCharType="end"/>
        </w:r>
      </w:hyperlink>
    </w:p>
    <w:p w14:paraId="2A65B8F9" w14:textId="2245A837"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6" w:history="1">
        <w:r w:rsidR="009D2417" w:rsidRPr="00151396">
          <w:rPr>
            <w:rStyle w:val="Hyperlink"/>
            <w:noProof/>
          </w:rPr>
          <w:t>4.7</w:t>
        </w:r>
        <w:r w:rsidR="009D2417">
          <w:rPr>
            <w:rFonts w:asciiTheme="minorHAnsi" w:eastAsiaTheme="minorEastAsia" w:hAnsiTheme="minorHAnsi" w:cstheme="minorBidi"/>
            <w:noProof/>
            <w:szCs w:val="22"/>
          </w:rPr>
          <w:tab/>
        </w:r>
        <w:r w:rsidR="009D2417" w:rsidRPr="00151396">
          <w:rPr>
            <w:rStyle w:val="Hyperlink"/>
            <w:noProof/>
          </w:rPr>
          <w:t>Entropy for VMs</w:t>
        </w:r>
        <w:r w:rsidR="009D2417">
          <w:rPr>
            <w:noProof/>
            <w:webHidden/>
          </w:rPr>
          <w:tab/>
        </w:r>
        <w:r w:rsidR="009D2417">
          <w:rPr>
            <w:noProof/>
            <w:webHidden/>
          </w:rPr>
          <w:fldChar w:fldCharType="begin"/>
        </w:r>
        <w:r w:rsidR="009D2417">
          <w:rPr>
            <w:noProof/>
            <w:webHidden/>
          </w:rPr>
          <w:instrText xml:space="preserve"> PAGEREF _Toc430938666 \h </w:instrText>
        </w:r>
        <w:r w:rsidR="009D2417">
          <w:rPr>
            <w:noProof/>
            <w:webHidden/>
          </w:rPr>
        </w:r>
        <w:r w:rsidR="009D2417">
          <w:rPr>
            <w:noProof/>
            <w:webHidden/>
          </w:rPr>
          <w:fldChar w:fldCharType="separate"/>
        </w:r>
        <w:r w:rsidR="00B026BA">
          <w:rPr>
            <w:noProof/>
            <w:webHidden/>
          </w:rPr>
          <w:t>13</w:t>
        </w:r>
        <w:r w:rsidR="009D2417">
          <w:rPr>
            <w:noProof/>
            <w:webHidden/>
          </w:rPr>
          <w:fldChar w:fldCharType="end"/>
        </w:r>
      </w:hyperlink>
    </w:p>
    <w:p w14:paraId="1B75F543" w14:textId="40579434" w:rsidR="009D2417" w:rsidRDefault="00B85AF5">
      <w:pPr>
        <w:pStyle w:val="TOC2"/>
        <w:tabs>
          <w:tab w:val="left" w:pos="880"/>
          <w:tab w:val="right" w:leader="dot" w:pos="9350"/>
        </w:tabs>
        <w:rPr>
          <w:rFonts w:asciiTheme="minorHAnsi" w:eastAsiaTheme="minorEastAsia" w:hAnsiTheme="minorHAnsi" w:cstheme="minorBidi"/>
          <w:noProof/>
          <w:szCs w:val="22"/>
        </w:rPr>
      </w:pPr>
      <w:hyperlink w:anchor="_Toc430938667" w:history="1">
        <w:r w:rsidR="009D2417" w:rsidRPr="00151396">
          <w:rPr>
            <w:rStyle w:val="Hyperlink"/>
            <w:noProof/>
          </w:rPr>
          <w:t>4.8</w:t>
        </w:r>
        <w:r w:rsidR="009D2417">
          <w:rPr>
            <w:rFonts w:asciiTheme="minorHAnsi" w:eastAsiaTheme="minorEastAsia" w:hAnsiTheme="minorHAnsi" w:cstheme="minorBidi"/>
            <w:noProof/>
            <w:szCs w:val="22"/>
          </w:rPr>
          <w:tab/>
        </w:r>
        <w:r w:rsidR="009D2417" w:rsidRPr="00151396">
          <w:rPr>
            <w:rStyle w:val="Hyperlink"/>
            <w:noProof/>
          </w:rPr>
          <w:t>Audit</w:t>
        </w:r>
        <w:r w:rsidR="009D2417">
          <w:rPr>
            <w:noProof/>
            <w:webHidden/>
          </w:rPr>
          <w:tab/>
        </w:r>
        <w:r w:rsidR="009D2417">
          <w:rPr>
            <w:noProof/>
            <w:webHidden/>
          </w:rPr>
          <w:fldChar w:fldCharType="begin"/>
        </w:r>
        <w:r w:rsidR="009D2417">
          <w:rPr>
            <w:noProof/>
            <w:webHidden/>
          </w:rPr>
          <w:instrText xml:space="preserve"> PAGEREF _Toc430938667 \h </w:instrText>
        </w:r>
        <w:r w:rsidR="009D2417">
          <w:rPr>
            <w:noProof/>
            <w:webHidden/>
          </w:rPr>
        </w:r>
        <w:r w:rsidR="009D2417">
          <w:rPr>
            <w:noProof/>
            <w:webHidden/>
          </w:rPr>
          <w:fldChar w:fldCharType="separate"/>
        </w:r>
        <w:r w:rsidR="00B026BA">
          <w:rPr>
            <w:noProof/>
            <w:webHidden/>
          </w:rPr>
          <w:t>13</w:t>
        </w:r>
        <w:r w:rsidR="009D2417">
          <w:rPr>
            <w:noProof/>
            <w:webHidden/>
          </w:rPr>
          <w:fldChar w:fldCharType="end"/>
        </w:r>
      </w:hyperlink>
    </w:p>
    <w:p w14:paraId="174EC5C9" w14:textId="1B0D5F59" w:rsidR="009D2417" w:rsidRDefault="00671FFE">
      <w:pPr>
        <w:pStyle w:val="TOC1"/>
        <w:tabs>
          <w:tab w:val="left" w:pos="480"/>
          <w:tab w:val="right" w:leader="dot" w:pos="9350"/>
        </w:tabs>
        <w:rPr>
          <w:rFonts w:asciiTheme="minorHAnsi" w:eastAsiaTheme="minorEastAsia" w:hAnsiTheme="minorHAnsi" w:cstheme="minorBidi"/>
          <w:b w:val="0"/>
          <w:noProof/>
          <w:szCs w:val="22"/>
        </w:rPr>
      </w:pPr>
      <w:r>
        <w:fldChar w:fldCharType="begin"/>
      </w:r>
      <w:r>
        <w:instrText xml:space="preserve"> HYPERLINK \l "_Toc430938668" </w:instrText>
      </w:r>
      <w:r>
        <w:fldChar w:fldCharType="separate"/>
      </w:r>
      <w:r w:rsidR="009D2417" w:rsidRPr="00151396">
        <w:rPr>
          <w:rStyle w:val="Hyperlink"/>
          <w:noProof/>
        </w:rPr>
        <w:t>5</w:t>
      </w:r>
      <w:r w:rsidR="009D2417">
        <w:rPr>
          <w:rFonts w:asciiTheme="minorHAnsi" w:eastAsiaTheme="minorEastAsia" w:hAnsiTheme="minorHAnsi" w:cstheme="minorBidi"/>
          <w:b w:val="0"/>
          <w:noProof/>
          <w:szCs w:val="22"/>
        </w:rPr>
        <w:tab/>
      </w:r>
      <w:r w:rsidR="009D2417" w:rsidRPr="00151396">
        <w:rPr>
          <w:rStyle w:val="Hyperlink"/>
          <w:noProof/>
        </w:rPr>
        <w:t>SECURITY FUNCTIONAL REQUIREMENTS</w:t>
      </w:r>
      <w:r w:rsidR="009D2417">
        <w:rPr>
          <w:noProof/>
          <w:webHidden/>
        </w:rPr>
        <w:tab/>
      </w:r>
      <w:r w:rsidR="009D2417">
        <w:rPr>
          <w:noProof/>
          <w:webHidden/>
        </w:rPr>
        <w:fldChar w:fldCharType="begin"/>
      </w:r>
      <w:r w:rsidR="009D2417">
        <w:rPr>
          <w:noProof/>
          <w:webHidden/>
        </w:rPr>
        <w:instrText xml:space="preserve"> PAGEREF _Toc430938668 \h </w:instrText>
      </w:r>
      <w:r w:rsidR="009D2417">
        <w:rPr>
          <w:noProof/>
          <w:webHidden/>
        </w:rPr>
      </w:r>
      <w:r w:rsidR="009D2417">
        <w:rPr>
          <w:noProof/>
          <w:webHidden/>
        </w:rPr>
        <w:fldChar w:fldCharType="separate"/>
      </w:r>
      <w:ins w:id="6" w:author="Aaron Piper" w:date="2016-04-19T08:41:00Z">
        <w:r w:rsidR="00B026BA">
          <w:rPr>
            <w:noProof/>
            <w:webHidden/>
          </w:rPr>
          <w:t>15</w:t>
        </w:r>
      </w:ins>
      <w:del w:id="7" w:author="Aaron Piper" w:date="2016-04-19T08:39:00Z">
        <w:r w:rsidR="00D272B4" w:rsidDel="00B026BA">
          <w:rPr>
            <w:noProof/>
            <w:webHidden/>
          </w:rPr>
          <w:delText>14</w:delText>
        </w:r>
      </w:del>
      <w:r w:rsidR="009D2417">
        <w:rPr>
          <w:noProof/>
          <w:webHidden/>
        </w:rPr>
        <w:fldChar w:fldCharType="end"/>
      </w:r>
      <w:r>
        <w:rPr>
          <w:noProof/>
        </w:rPr>
        <w:fldChar w:fldCharType="end"/>
      </w:r>
    </w:p>
    <w:p w14:paraId="44067D92" w14:textId="530BFFA8"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"_Toc430938669" </w:instrText>
      </w:r>
      <w:r>
        <w:fldChar w:fldCharType="separate"/>
      </w:r>
      <w:r w:rsidR="009D2417" w:rsidRPr="00151396">
        <w:rPr>
          <w:rStyle w:val="Hyperlink"/>
          <w:noProof/>
        </w:rPr>
        <w:t>5.1</w:t>
      </w:r>
      <w:r w:rsidR="009D2417">
        <w:rPr>
          <w:rFonts w:asciiTheme="minorHAnsi" w:eastAsiaTheme="minorEastAsia" w:hAnsiTheme="minorHAnsi" w:cstheme="minorBidi"/>
          <w:noProof/>
          <w:szCs w:val="22"/>
        </w:rPr>
        <w:tab/>
      </w:r>
      <w:r w:rsidR="009D2417" w:rsidRPr="00151396">
        <w:rPr>
          <w:rStyle w:val="Hyperlink"/>
          <w:noProof/>
        </w:rPr>
        <w:t>Conventions</w:t>
      </w:r>
      <w:r w:rsidR="009D2417">
        <w:rPr>
          <w:noProof/>
          <w:webHidden/>
        </w:rPr>
        <w:tab/>
      </w:r>
      <w:r w:rsidR="009D2417">
        <w:rPr>
          <w:noProof/>
          <w:webHidden/>
        </w:rPr>
        <w:fldChar w:fldCharType="begin"/>
      </w:r>
      <w:r w:rsidR="009D2417">
        <w:rPr>
          <w:noProof/>
          <w:webHidden/>
        </w:rPr>
        <w:instrText xml:space="preserve"> PAGEREF _Toc430938669 \h </w:instrText>
      </w:r>
      <w:r w:rsidR="009D2417">
        <w:rPr>
          <w:noProof/>
          <w:webHidden/>
        </w:rPr>
      </w:r>
      <w:r w:rsidR="009D2417">
        <w:rPr>
          <w:noProof/>
          <w:webHidden/>
        </w:rPr>
        <w:fldChar w:fldCharType="separate"/>
      </w:r>
      <w:ins w:id="8" w:author="Aaron Piper" w:date="2016-04-19T08:41:00Z">
        <w:r w:rsidR="00B026BA">
          <w:rPr>
            <w:noProof/>
            <w:webHidden/>
          </w:rPr>
          <w:t>15</w:t>
        </w:r>
      </w:ins>
      <w:del w:id="9" w:author="Aaron Piper" w:date="2016-04-19T08:39:00Z">
        <w:r w:rsidR="00D272B4" w:rsidDel="00B026BA">
          <w:rPr>
            <w:noProof/>
            <w:webHidden/>
          </w:rPr>
          <w:delText>14</w:delText>
        </w:r>
      </w:del>
      <w:r w:rsidR="009D2417">
        <w:rPr>
          <w:noProof/>
          <w:webHidden/>
        </w:rPr>
        <w:fldChar w:fldCharType="end"/>
      </w:r>
      <w:r>
        <w:rPr>
          <w:noProof/>
        </w:rPr>
        <w:fldChar w:fldCharType="end"/>
      </w:r>
    </w:p>
    <w:p w14:paraId="480C23CE" w14:textId="702B83AD"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"_Toc430938670" </w:instrText>
      </w:r>
      <w:r>
        <w:fldChar w:fldCharType="separate"/>
      </w:r>
      <w:r w:rsidR="009D2417" w:rsidRPr="00151396">
        <w:rPr>
          <w:rStyle w:val="Hyperlink"/>
          <w:rFonts w:eastAsia="Calibri"/>
          <w:noProof/>
        </w:rPr>
        <w:t>5.2</w:t>
      </w:r>
      <w:r w:rsidR="009D2417">
        <w:rPr>
          <w:rFonts w:asciiTheme="minorHAnsi" w:eastAsiaTheme="minorEastAsia" w:hAnsiTheme="minorHAnsi" w:cstheme="minorBidi"/>
          <w:noProof/>
          <w:szCs w:val="22"/>
        </w:rPr>
        <w:tab/>
      </w:r>
      <w:r w:rsidR="009D2417" w:rsidRPr="00151396">
        <w:rPr>
          <w:rStyle w:val="Hyperlink"/>
          <w:rFonts w:eastAsia="Calibri"/>
          <w:noProof/>
        </w:rPr>
        <w:t>FAU_GEN.1 Audit Data Generation</w:t>
      </w:r>
      <w:r w:rsidR="009D2417">
        <w:rPr>
          <w:noProof/>
          <w:webHidden/>
        </w:rPr>
        <w:tab/>
      </w:r>
      <w:r w:rsidR="009D2417">
        <w:rPr>
          <w:noProof/>
          <w:webHidden/>
        </w:rPr>
        <w:fldChar w:fldCharType="begin"/>
      </w:r>
      <w:r w:rsidR="009D2417">
        <w:rPr>
          <w:noProof/>
          <w:webHidden/>
        </w:rPr>
        <w:instrText xml:space="preserve"> PAGEREF _Toc430938670 \h </w:instrText>
      </w:r>
      <w:r w:rsidR="009D2417">
        <w:rPr>
          <w:noProof/>
          <w:webHidden/>
        </w:rPr>
      </w:r>
      <w:r w:rsidR="009D2417">
        <w:rPr>
          <w:noProof/>
          <w:webHidden/>
        </w:rPr>
        <w:fldChar w:fldCharType="separate"/>
      </w:r>
      <w:ins w:id="10" w:author="Aaron Piper" w:date="2016-04-19T08:41:00Z">
        <w:r w:rsidR="00B026BA">
          <w:rPr>
            <w:noProof/>
            <w:webHidden/>
          </w:rPr>
          <w:t>15</w:t>
        </w:r>
      </w:ins>
      <w:del w:id="11" w:author="Aaron Piper" w:date="2016-04-19T08:39:00Z">
        <w:r w:rsidR="00D272B4" w:rsidDel="00B026BA">
          <w:rPr>
            <w:noProof/>
            <w:webHidden/>
          </w:rPr>
          <w:delText>14</w:delText>
        </w:r>
      </w:del>
      <w:r w:rsidR="009D2417">
        <w:rPr>
          <w:noProof/>
          <w:webHidden/>
        </w:rPr>
        <w:fldChar w:fldCharType="end"/>
      </w:r>
      <w:r>
        <w:rPr>
          <w:noProof/>
        </w:rPr>
        <w:fldChar w:fldCharType="end"/>
      </w:r>
    </w:p>
    <w:p w14:paraId="14C6608B" w14:textId="2EA37413" w:rsidR="009D2417" w:rsidRDefault="00671FFE">
      <w:pPr>
        <w:pStyle w:val="TOC3"/>
        <w:rPr>
          <w:rFonts w:asciiTheme="minorHAnsi" w:eastAsiaTheme="minorEastAsia" w:hAnsiTheme="minorHAnsi" w:cstheme="minorBidi"/>
          <w:szCs w:val="22"/>
        </w:rPr>
      </w:pPr>
      <w:r>
        <w:fldChar w:fldCharType="begin"/>
      </w:r>
      <w:r>
        <w:instrText xml:space="preserve"> HYPERLINK \l "_Toc430938671" </w:instrText>
      </w:r>
      <w:r>
        <w:fldChar w:fldCharType="separate"/>
      </w:r>
      <w:r w:rsidR="009D2417" w:rsidRPr="00151396">
        <w:rPr>
          <w:rStyle w:val="Hyperlink"/>
        </w:rPr>
        <w:t>5.2.1</w:t>
      </w:r>
      <w:r w:rsidR="009D2417">
        <w:rPr>
          <w:rFonts w:asciiTheme="minorHAnsi" w:eastAsiaTheme="minorEastAsia" w:hAnsiTheme="minorHAnsi" w:cstheme="minorBidi"/>
          <w:szCs w:val="22"/>
        </w:rPr>
        <w:tab/>
      </w:r>
      <w:r w:rsidR="009D2417" w:rsidRPr="00151396">
        <w:rPr>
          <w:rStyle w:val="Hyperlink"/>
        </w:rPr>
        <w:t>FAU_SAR.1 Audit Review</w:t>
      </w:r>
      <w:r w:rsidR="009D2417">
        <w:rPr>
          <w:webHidden/>
        </w:rPr>
        <w:tab/>
      </w:r>
      <w:r w:rsidR="009D2417">
        <w:rPr>
          <w:webHidden/>
        </w:rPr>
        <w:fldChar w:fldCharType="begin"/>
      </w:r>
      <w:r w:rsidR="009D2417">
        <w:rPr>
          <w:webHidden/>
        </w:rPr>
        <w:instrText xml:space="preserve"> PAGEREF _Toc430938671 \h </w:instrText>
      </w:r>
      <w:r w:rsidR="009D2417">
        <w:rPr>
          <w:webHidden/>
        </w:rPr>
      </w:r>
      <w:r w:rsidR="009D2417">
        <w:rPr>
          <w:webHidden/>
        </w:rPr>
        <w:fldChar w:fldCharType="separate"/>
      </w:r>
      <w:ins w:id="12" w:author="Aaron Piper" w:date="2016-04-19T08:41:00Z">
        <w:r w:rsidR="00B026BA">
          <w:rPr>
            <w:webHidden/>
          </w:rPr>
          <w:t>19</w:t>
        </w:r>
      </w:ins>
      <w:del w:id="13" w:author="Aaron Piper" w:date="2016-04-19T08:39:00Z">
        <w:r w:rsidR="00D272B4" w:rsidDel="00B026BA">
          <w:rPr>
            <w:webHidden/>
          </w:rPr>
          <w:delText>18</w:delText>
        </w:r>
      </w:del>
      <w:r w:rsidR="009D2417">
        <w:rPr>
          <w:webHidden/>
        </w:rPr>
        <w:fldChar w:fldCharType="end"/>
      </w:r>
      <w:r>
        <w:fldChar w:fldCharType="end"/>
      </w:r>
    </w:p>
    <w:p w14:paraId="19726BA5" w14:textId="187D08A4" w:rsidR="009D2417" w:rsidRDefault="00671FFE">
      <w:pPr>
        <w:pStyle w:val="TOC3"/>
        <w:rPr>
          <w:rFonts w:asciiTheme="minorHAnsi" w:eastAsiaTheme="minorEastAsia" w:hAnsiTheme="minorHAnsi" w:cstheme="minorBidi"/>
          <w:szCs w:val="22"/>
        </w:rPr>
      </w:pPr>
      <w:r>
        <w:fldChar w:fldCharType="begin"/>
      </w:r>
      <w:r>
        <w:instrText xml:space="preserve"> HYPERLINK \l "_Toc430938672" </w:instrText>
      </w:r>
      <w:r>
        <w:fldChar w:fldCharType="separate"/>
      </w:r>
      <w:r w:rsidR="009D2417" w:rsidRPr="00151396">
        <w:rPr>
          <w:rStyle w:val="Hyperlink"/>
        </w:rPr>
        <w:t>5.2.2</w:t>
      </w:r>
      <w:r w:rsidR="009D2417">
        <w:rPr>
          <w:rFonts w:asciiTheme="minorHAnsi" w:eastAsiaTheme="minorEastAsia" w:hAnsiTheme="minorHAnsi" w:cstheme="minorBidi"/>
          <w:szCs w:val="22"/>
        </w:rPr>
        <w:tab/>
      </w:r>
      <w:r w:rsidR="009D2417" w:rsidRPr="00151396">
        <w:rPr>
          <w:rStyle w:val="Hyperlink"/>
        </w:rPr>
        <w:t>FAU_STG.1 Protected Audit Trail Storage</w:t>
      </w:r>
      <w:r w:rsidR="009D2417">
        <w:rPr>
          <w:webHidden/>
        </w:rPr>
        <w:tab/>
      </w:r>
      <w:r w:rsidR="009D2417">
        <w:rPr>
          <w:webHidden/>
        </w:rPr>
        <w:fldChar w:fldCharType="begin"/>
      </w:r>
      <w:r w:rsidR="009D2417">
        <w:rPr>
          <w:webHidden/>
        </w:rPr>
        <w:instrText xml:space="preserve"> PAGEREF _Toc430938672 \h </w:instrText>
      </w:r>
      <w:r w:rsidR="009D2417">
        <w:rPr>
          <w:webHidden/>
        </w:rPr>
      </w:r>
      <w:r w:rsidR="009D2417">
        <w:rPr>
          <w:webHidden/>
        </w:rPr>
        <w:fldChar w:fldCharType="separate"/>
      </w:r>
      <w:ins w:id="14" w:author="Aaron Piper" w:date="2016-04-19T08:41:00Z">
        <w:r w:rsidR="00B026BA">
          <w:rPr>
            <w:webHidden/>
          </w:rPr>
          <w:t>19</w:t>
        </w:r>
      </w:ins>
      <w:del w:id="15" w:author="Aaron Piper" w:date="2016-04-19T08:39:00Z">
        <w:r w:rsidR="00D272B4" w:rsidDel="00B026BA">
          <w:rPr>
            <w:webHidden/>
          </w:rPr>
          <w:delText>18</w:delText>
        </w:r>
      </w:del>
      <w:r w:rsidR="009D2417">
        <w:rPr>
          <w:webHidden/>
        </w:rPr>
        <w:fldChar w:fldCharType="end"/>
      </w:r>
      <w:r>
        <w:fldChar w:fldCharType="end"/>
      </w:r>
    </w:p>
    <w:p w14:paraId="559866CA" w14:textId="04367B3B" w:rsidR="009D2417" w:rsidRDefault="00671FFE">
      <w:pPr>
        <w:pStyle w:val="TOC3"/>
        <w:rPr>
          <w:rFonts w:asciiTheme="minorHAnsi" w:eastAsiaTheme="minorEastAsia" w:hAnsiTheme="minorHAnsi" w:cstheme="minorBidi"/>
          <w:szCs w:val="22"/>
        </w:rPr>
      </w:pPr>
      <w:r>
        <w:fldChar w:fldCharType="begin"/>
      </w:r>
      <w:r>
        <w:instrText xml:space="preserve"> HYPERLINK \l "_Toc430938673" </w:instrText>
      </w:r>
      <w:r>
        <w:fldChar w:fldCharType="separate"/>
      </w:r>
      <w:r w:rsidR="009D2417" w:rsidRPr="00151396">
        <w:rPr>
          <w:rStyle w:val="Hyperlink"/>
        </w:rPr>
        <w:t>5.2.3</w:t>
      </w:r>
      <w:r w:rsidR="009D2417">
        <w:rPr>
          <w:rFonts w:asciiTheme="minorHAnsi" w:eastAsiaTheme="minorEastAsia" w:hAnsiTheme="minorHAnsi" w:cstheme="minorBidi"/>
          <w:szCs w:val="22"/>
        </w:rPr>
        <w:tab/>
      </w:r>
      <w:r w:rsidR="009D2417" w:rsidRPr="00151396">
        <w:rPr>
          <w:rStyle w:val="Hyperlink"/>
        </w:rPr>
        <w:t>FAU_STG_EXT.1 Off-Loading of Audit Data</w:t>
      </w:r>
      <w:r w:rsidR="009D2417">
        <w:rPr>
          <w:webHidden/>
        </w:rPr>
        <w:tab/>
      </w:r>
      <w:r w:rsidR="009D2417">
        <w:rPr>
          <w:webHidden/>
        </w:rPr>
        <w:fldChar w:fldCharType="begin"/>
      </w:r>
      <w:r w:rsidR="009D2417">
        <w:rPr>
          <w:webHidden/>
        </w:rPr>
        <w:instrText xml:space="preserve"> PAGEREF _Toc430938673 \h </w:instrText>
      </w:r>
      <w:r w:rsidR="009D2417">
        <w:rPr>
          <w:webHidden/>
        </w:rPr>
      </w:r>
      <w:r w:rsidR="009D2417">
        <w:rPr>
          <w:webHidden/>
        </w:rPr>
        <w:fldChar w:fldCharType="separate"/>
      </w:r>
      <w:ins w:id="16" w:author="Aaron Piper" w:date="2016-04-19T08:41:00Z">
        <w:r w:rsidR="00B026BA">
          <w:rPr>
            <w:webHidden/>
          </w:rPr>
          <w:t>19</w:t>
        </w:r>
      </w:ins>
      <w:del w:id="17" w:author="Aaron Piper" w:date="2016-04-19T08:39:00Z">
        <w:r w:rsidR="00D272B4" w:rsidDel="00B026BA">
          <w:rPr>
            <w:webHidden/>
          </w:rPr>
          <w:delText>18</w:delText>
        </w:r>
      </w:del>
      <w:r w:rsidR="009D2417">
        <w:rPr>
          <w:webHidden/>
        </w:rPr>
        <w:fldChar w:fldCharType="end"/>
      </w:r>
      <w:r>
        <w:fldChar w:fldCharType="end"/>
      </w:r>
    </w:p>
    <w:p w14:paraId="52AC4905" w14:textId="72D7BD02"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"_Toc430938674" </w:instrText>
      </w:r>
      <w:r>
        <w:fldChar w:fldCharType="separate"/>
      </w:r>
      <w:r w:rsidR="009D2417" w:rsidRPr="00151396">
        <w:rPr>
          <w:rStyle w:val="Hyperlink"/>
          <w:noProof/>
        </w:rPr>
        <w:t>5.3</w:t>
      </w:r>
      <w:r w:rsidR="009D2417">
        <w:rPr>
          <w:rFonts w:asciiTheme="minorHAnsi" w:eastAsiaTheme="minorEastAsia" w:hAnsiTheme="minorHAnsi" w:cstheme="minorBidi"/>
          <w:noProof/>
          <w:szCs w:val="22"/>
        </w:rPr>
        <w:tab/>
      </w:r>
      <w:r w:rsidR="009D2417" w:rsidRPr="00151396">
        <w:rPr>
          <w:rStyle w:val="Hyperlink"/>
          <w:noProof/>
        </w:rPr>
        <w:t>Cryptographic Support (FCS)</w:t>
      </w:r>
      <w:r w:rsidR="009D2417">
        <w:rPr>
          <w:noProof/>
          <w:webHidden/>
        </w:rPr>
        <w:tab/>
      </w:r>
      <w:r w:rsidR="009D2417">
        <w:rPr>
          <w:noProof/>
          <w:webHidden/>
        </w:rPr>
        <w:fldChar w:fldCharType="begin"/>
      </w:r>
      <w:r w:rsidR="009D2417">
        <w:rPr>
          <w:noProof/>
          <w:webHidden/>
        </w:rPr>
        <w:instrText xml:space="preserve"> PAGEREF _Toc430938674 \h </w:instrText>
      </w:r>
      <w:r w:rsidR="009D2417">
        <w:rPr>
          <w:noProof/>
          <w:webHidden/>
        </w:rPr>
      </w:r>
      <w:r w:rsidR="009D2417">
        <w:rPr>
          <w:noProof/>
          <w:webHidden/>
        </w:rPr>
        <w:fldChar w:fldCharType="separate"/>
      </w:r>
      <w:ins w:id="18" w:author="Aaron Piper" w:date="2016-04-19T08:41:00Z">
        <w:r w:rsidR="00B026BA">
          <w:rPr>
            <w:noProof/>
            <w:webHidden/>
          </w:rPr>
          <w:t>20</w:t>
        </w:r>
      </w:ins>
      <w:del w:id="19" w:author="Aaron Piper" w:date="2016-04-19T08:39:00Z">
        <w:r w:rsidR="00D272B4" w:rsidDel="00B026BA">
          <w:rPr>
            <w:noProof/>
            <w:webHidden/>
          </w:rPr>
          <w:delText>19</w:delText>
        </w:r>
      </w:del>
      <w:r w:rsidR="009D2417">
        <w:rPr>
          <w:noProof/>
          <w:webHidden/>
        </w:rPr>
        <w:fldChar w:fldCharType="end"/>
      </w:r>
      <w:r>
        <w:rPr>
          <w:noProof/>
        </w:rPr>
        <w:fldChar w:fldCharType="end"/>
      </w:r>
    </w:p>
    <w:p w14:paraId="367A2566" w14:textId="5DEE9522" w:rsidR="009D2417" w:rsidRDefault="00671FFE">
      <w:pPr>
        <w:pStyle w:val="TOC3"/>
        <w:rPr>
          <w:rFonts w:asciiTheme="minorHAnsi" w:eastAsiaTheme="minorEastAsia" w:hAnsiTheme="minorHAnsi" w:cstheme="minorBidi"/>
          <w:szCs w:val="22"/>
        </w:rPr>
      </w:pPr>
      <w:r>
        <w:fldChar w:fldCharType="begin"/>
      </w:r>
      <w:r>
        <w:instrText xml:space="preserve"> HYPERLINK \l "_Toc430938675" </w:instrText>
      </w:r>
      <w:r>
        <w:fldChar w:fldCharType="separate"/>
      </w:r>
      <w:r w:rsidR="009D2417" w:rsidRPr="00151396">
        <w:rPr>
          <w:rStyle w:val="Hyperlink"/>
        </w:rPr>
        <w:t>5.3.1</w:t>
      </w:r>
      <w:r w:rsidR="009D2417">
        <w:rPr>
          <w:rFonts w:asciiTheme="minorHAnsi" w:eastAsiaTheme="minorEastAsia" w:hAnsiTheme="minorHAnsi" w:cstheme="minorBidi"/>
          <w:szCs w:val="22"/>
        </w:rPr>
        <w:tab/>
      </w:r>
      <w:r w:rsidR="009D2417" w:rsidRPr="00151396">
        <w:rPr>
          <w:rStyle w:val="Hyperlink"/>
        </w:rPr>
        <w:t>FCS_CKM.1 Cryptographic Key Generation</w:t>
      </w:r>
      <w:r w:rsidR="009D2417">
        <w:rPr>
          <w:webHidden/>
        </w:rPr>
        <w:tab/>
      </w:r>
      <w:r w:rsidR="009D2417">
        <w:rPr>
          <w:webHidden/>
        </w:rPr>
        <w:fldChar w:fldCharType="begin"/>
      </w:r>
      <w:r w:rsidR="009D2417">
        <w:rPr>
          <w:webHidden/>
        </w:rPr>
        <w:instrText xml:space="preserve"> PAGEREF _Toc430938675 \h </w:instrText>
      </w:r>
      <w:r w:rsidR="009D2417">
        <w:rPr>
          <w:webHidden/>
        </w:rPr>
      </w:r>
      <w:r w:rsidR="009D2417">
        <w:rPr>
          <w:webHidden/>
        </w:rPr>
        <w:fldChar w:fldCharType="separate"/>
      </w:r>
      <w:ins w:id="20" w:author="Aaron Piper" w:date="2016-04-19T08:41:00Z">
        <w:r w:rsidR="00B026BA">
          <w:rPr>
            <w:webHidden/>
          </w:rPr>
          <w:t>20</w:t>
        </w:r>
      </w:ins>
      <w:del w:id="21" w:author="Aaron Piper" w:date="2016-04-19T08:39:00Z">
        <w:r w:rsidR="00D272B4" w:rsidDel="00B026BA">
          <w:rPr>
            <w:webHidden/>
          </w:rPr>
          <w:delText>19</w:delText>
        </w:r>
      </w:del>
      <w:r w:rsidR="009D2417">
        <w:rPr>
          <w:webHidden/>
        </w:rPr>
        <w:fldChar w:fldCharType="end"/>
      </w:r>
      <w:r>
        <w:fldChar w:fldCharType="end"/>
      </w:r>
    </w:p>
    <w:p w14:paraId="06F99911" w14:textId="2D3489CE" w:rsidR="009D2417" w:rsidRDefault="00671FFE">
      <w:pPr>
        <w:pStyle w:val="TOC3"/>
        <w:rPr>
          <w:rFonts w:asciiTheme="minorHAnsi" w:eastAsiaTheme="minorEastAsia" w:hAnsiTheme="minorHAnsi" w:cstheme="minorBidi"/>
          <w:szCs w:val="22"/>
        </w:rPr>
      </w:pPr>
      <w:r>
        <w:fldChar w:fldCharType="begin"/>
      </w:r>
      <w:r>
        <w:instrText xml:space="preserve"> HYPERLINK \l "_Toc430938676" </w:instrText>
      </w:r>
      <w:r>
        <w:fldChar w:fldCharType="separate"/>
      </w:r>
      <w:r w:rsidR="009D2417" w:rsidRPr="00151396">
        <w:rPr>
          <w:rStyle w:val="Hyperlink"/>
        </w:rPr>
        <w:t>5.3.2</w:t>
      </w:r>
      <w:r w:rsidR="009D2417">
        <w:rPr>
          <w:rFonts w:asciiTheme="minorHAnsi" w:eastAsiaTheme="minorEastAsia" w:hAnsiTheme="minorHAnsi" w:cstheme="minorBidi"/>
          <w:szCs w:val="22"/>
        </w:rPr>
        <w:tab/>
      </w:r>
      <w:r w:rsidR="009D2417" w:rsidRPr="00151396">
        <w:rPr>
          <w:rStyle w:val="Hyperlink"/>
        </w:rPr>
        <w:t>FCS_CKM.2 Cryptographic Key Establishment</w:t>
      </w:r>
      <w:r w:rsidR="009D2417">
        <w:rPr>
          <w:webHidden/>
        </w:rPr>
        <w:tab/>
      </w:r>
      <w:r w:rsidR="009D2417">
        <w:rPr>
          <w:webHidden/>
        </w:rPr>
        <w:fldChar w:fldCharType="begin"/>
      </w:r>
      <w:r w:rsidR="009D2417">
        <w:rPr>
          <w:webHidden/>
        </w:rPr>
        <w:instrText xml:space="preserve"> PAGEREF _Toc430938676 \h </w:instrText>
      </w:r>
      <w:r w:rsidR="009D2417">
        <w:rPr>
          <w:webHidden/>
        </w:rPr>
      </w:r>
      <w:r w:rsidR="009D2417">
        <w:rPr>
          <w:webHidden/>
        </w:rPr>
        <w:fldChar w:fldCharType="separate"/>
      </w:r>
      <w:ins w:id="22" w:author="Aaron Piper" w:date="2016-04-19T08:41:00Z">
        <w:r w:rsidR="00B026BA">
          <w:rPr>
            <w:webHidden/>
          </w:rPr>
          <w:t>23</w:t>
        </w:r>
      </w:ins>
      <w:del w:id="23" w:author="Aaron Piper" w:date="2016-04-19T08:39:00Z">
        <w:r w:rsidR="00D272B4" w:rsidDel="00B026BA">
          <w:rPr>
            <w:webHidden/>
          </w:rPr>
          <w:delText>22</w:delText>
        </w:r>
      </w:del>
      <w:r w:rsidR="009D2417">
        <w:rPr>
          <w:webHidden/>
        </w:rPr>
        <w:fldChar w:fldCharType="end"/>
      </w:r>
      <w:r>
        <w:fldChar w:fldCharType="end"/>
      </w:r>
    </w:p>
    <w:p w14:paraId="3071E0F1" w14:textId="74FC902E" w:rsidR="009D2417" w:rsidRDefault="00671FFE">
      <w:pPr>
        <w:pStyle w:val="TOC3"/>
        <w:rPr>
          <w:rFonts w:asciiTheme="minorHAnsi" w:eastAsiaTheme="minorEastAsia" w:hAnsiTheme="minorHAnsi" w:cstheme="minorBidi"/>
          <w:szCs w:val="22"/>
        </w:rPr>
      </w:pPr>
      <w:r>
        <w:fldChar w:fldCharType="begin"/>
      </w:r>
      <w:r>
        <w:instrText xml:space="preserve"> HYPERLINK \l "_Toc430938677" </w:instrText>
      </w:r>
      <w:r>
        <w:fldChar w:fldCharType="separate"/>
      </w:r>
      <w:r w:rsidR="009D2417" w:rsidRPr="00151396">
        <w:rPr>
          <w:rStyle w:val="Hyperlink"/>
        </w:rPr>
        <w:t>5.3.3</w:t>
      </w:r>
      <w:r w:rsidR="009D2417">
        <w:rPr>
          <w:rFonts w:asciiTheme="minorHAnsi" w:eastAsiaTheme="minorEastAsia" w:hAnsiTheme="minorHAnsi" w:cstheme="minorBidi"/>
          <w:szCs w:val="22"/>
        </w:rPr>
        <w:tab/>
      </w:r>
      <w:r w:rsidR="009D2417" w:rsidRPr="00151396">
        <w:rPr>
          <w:rStyle w:val="Hyperlink"/>
        </w:rPr>
        <w:t>FCS_CKM_EXT.4 Cryptographic Key Destruction</w:t>
      </w:r>
      <w:r w:rsidR="009D2417">
        <w:rPr>
          <w:webHidden/>
        </w:rPr>
        <w:tab/>
      </w:r>
      <w:r w:rsidR="009D2417">
        <w:rPr>
          <w:webHidden/>
        </w:rPr>
        <w:fldChar w:fldCharType="begin"/>
      </w:r>
      <w:r w:rsidR="009D2417">
        <w:rPr>
          <w:webHidden/>
        </w:rPr>
        <w:instrText xml:space="preserve"> PAGEREF _Toc430938677 \h </w:instrText>
      </w:r>
      <w:r w:rsidR="009D2417">
        <w:rPr>
          <w:webHidden/>
        </w:rPr>
      </w:r>
      <w:r w:rsidR="009D2417">
        <w:rPr>
          <w:webHidden/>
        </w:rPr>
        <w:fldChar w:fldCharType="separate"/>
      </w:r>
      <w:ins w:id="24" w:author="Aaron Piper" w:date="2016-04-19T08:41:00Z">
        <w:r w:rsidR="00B026BA">
          <w:rPr>
            <w:webHidden/>
          </w:rPr>
          <w:t>26</w:t>
        </w:r>
      </w:ins>
      <w:del w:id="25" w:author="Aaron Piper" w:date="2016-04-19T08:39:00Z">
        <w:r w:rsidR="00D272B4" w:rsidDel="00B026BA">
          <w:rPr>
            <w:webHidden/>
          </w:rPr>
          <w:delText>25</w:delText>
        </w:r>
      </w:del>
      <w:r w:rsidR="009D2417">
        <w:rPr>
          <w:webHidden/>
        </w:rPr>
        <w:fldChar w:fldCharType="end"/>
      </w:r>
      <w:r>
        <w:fldChar w:fldCharType="end"/>
      </w:r>
    </w:p>
    <w:p w14:paraId="1BCF4722" w14:textId="26EFDA8C" w:rsidR="009D2417" w:rsidRDefault="00671FFE">
      <w:pPr>
        <w:pStyle w:val="TOC3"/>
        <w:rPr>
          <w:rFonts w:asciiTheme="minorHAnsi" w:eastAsiaTheme="minorEastAsia" w:hAnsiTheme="minorHAnsi" w:cstheme="minorBidi"/>
          <w:szCs w:val="22"/>
        </w:rPr>
      </w:pPr>
      <w:r>
        <w:fldChar w:fldCharType="begin"/>
      </w:r>
      <w:r>
        <w:instrText xml:space="preserve"> HYPERLINK \l "_Toc430938678" </w:instrText>
      </w:r>
      <w:r>
        <w:fldChar w:fldCharType="separate"/>
      </w:r>
      <w:r w:rsidR="009D2417" w:rsidRPr="00151396">
        <w:rPr>
          <w:rStyle w:val="Hyperlink"/>
        </w:rPr>
        <w:t>5.3.4</w:t>
      </w:r>
      <w:r w:rsidR="009D2417">
        <w:rPr>
          <w:rFonts w:asciiTheme="minorHAnsi" w:eastAsiaTheme="minorEastAsia" w:hAnsiTheme="minorHAnsi" w:cstheme="minorBidi"/>
          <w:szCs w:val="22"/>
        </w:rPr>
        <w:tab/>
      </w:r>
      <w:r w:rsidR="009D2417" w:rsidRPr="00151396">
        <w:rPr>
          <w:rStyle w:val="Hyperlink"/>
        </w:rPr>
        <w:t>FCS_COP.1(1) Cryptographic Operation (AES Data Encryption/ Decryption)</w:t>
      </w:r>
      <w:r w:rsidR="009D2417">
        <w:rPr>
          <w:webHidden/>
        </w:rPr>
        <w:tab/>
      </w:r>
      <w:r w:rsidR="009D2417">
        <w:rPr>
          <w:webHidden/>
        </w:rPr>
        <w:fldChar w:fldCharType="begin"/>
      </w:r>
      <w:r w:rsidR="009D2417">
        <w:rPr>
          <w:webHidden/>
        </w:rPr>
        <w:instrText xml:space="preserve"> PAGEREF _Toc430938678 \h </w:instrText>
      </w:r>
      <w:r w:rsidR="009D2417">
        <w:rPr>
          <w:webHidden/>
        </w:rPr>
      </w:r>
      <w:r w:rsidR="009D2417">
        <w:rPr>
          <w:webHidden/>
        </w:rPr>
        <w:fldChar w:fldCharType="separate"/>
      </w:r>
      <w:ins w:id="26" w:author="Aaron Piper" w:date="2016-04-19T08:41:00Z">
        <w:r w:rsidR="00B026BA">
          <w:rPr>
            <w:webHidden/>
          </w:rPr>
          <w:t>27</w:t>
        </w:r>
      </w:ins>
      <w:del w:id="27" w:author="Aaron Piper" w:date="2016-04-19T08:39:00Z">
        <w:r w:rsidR="00D272B4" w:rsidDel="00B026BA">
          <w:rPr>
            <w:webHidden/>
          </w:rPr>
          <w:delText>26</w:delText>
        </w:r>
      </w:del>
      <w:r w:rsidR="009D2417">
        <w:rPr>
          <w:webHidden/>
        </w:rPr>
        <w:fldChar w:fldCharType="end"/>
      </w:r>
      <w:r>
        <w:fldChar w:fldCharType="end"/>
      </w:r>
    </w:p>
    <w:p w14:paraId="79E8A50F" w14:textId="4345AB37" w:rsidR="009D2417" w:rsidRDefault="00671FFE">
      <w:pPr>
        <w:pStyle w:val="TOC3"/>
        <w:rPr>
          <w:rFonts w:asciiTheme="minorHAnsi" w:eastAsiaTheme="minorEastAsia" w:hAnsiTheme="minorHAnsi" w:cstheme="minorBidi"/>
          <w:szCs w:val="22"/>
        </w:rPr>
      </w:pPr>
      <w:r>
        <w:fldChar w:fldCharType="begin"/>
      </w:r>
      <w:r>
        <w:instrText xml:space="preserve"> HYPERLINK \l "_Toc430938679" </w:instrText>
      </w:r>
      <w:r>
        <w:fldChar w:fldCharType="separate"/>
      </w:r>
      <w:r w:rsidR="009D2417" w:rsidRPr="00151396">
        <w:rPr>
          <w:rStyle w:val="Hyperlink"/>
        </w:rPr>
        <w:t>5.3.5</w:t>
      </w:r>
      <w:r w:rsidR="009D2417">
        <w:rPr>
          <w:rFonts w:asciiTheme="minorHAnsi" w:eastAsiaTheme="minorEastAsia" w:hAnsiTheme="minorHAnsi" w:cstheme="minorBidi"/>
          <w:szCs w:val="22"/>
        </w:rPr>
        <w:tab/>
      </w:r>
      <w:r w:rsidR="009D2417" w:rsidRPr="00151396">
        <w:rPr>
          <w:rStyle w:val="Hyperlink"/>
        </w:rPr>
        <w:t>FCS_COP.1(2) Cryptographic Operation (Hashing)</w:t>
      </w:r>
      <w:r w:rsidR="009D2417">
        <w:rPr>
          <w:webHidden/>
        </w:rPr>
        <w:tab/>
      </w:r>
      <w:r w:rsidR="009D2417">
        <w:rPr>
          <w:webHidden/>
        </w:rPr>
        <w:fldChar w:fldCharType="begin"/>
      </w:r>
      <w:r w:rsidR="009D2417">
        <w:rPr>
          <w:webHidden/>
        </w:rPr>
        <w:instrText xml:space="preserve"> PAGEREF _Toc430938679 \h </w:instrText>
      </w:r>
      <w:r w:rsidR="009D2417">
        <w:rPr>
          <w:webHidden/>
        </w:rPr>
      </w:r>
      <w:r w:rsidR="009D2417">
        <w:rPr>
          <w:webHidden/>
        </w:rPr>
        <w:fldChar w:fldCharType="separate"/>
      </w:r>
      <w:ins w:id="28" w:author="Aaron Piper" w:date="2016-04-19T08:41:00Z">
        <w:r w:rsidR="00B026BA">
          <w:rPr>
            <w:webHidden/>
          </w:rPr>
          <w:t>32</w:t>
        </w:r>
      </w:ins>
      <w:del w:id="29" w:author="Aaron Piper" w:date="2016-04-19T08:39:00Z">
        <w:r w:rsidR="00D272B4" w:rsidDel="00B026BA">
          <w:rPr>
            <w:webHidden/>
          </w:rPr>
          <w:delText>31</w:delText>
        </w:r>
      </w:del>
      <w:r w:rsidR="009D2417">
        <w:rPr>
          <w:webHidden/>
        </w:rPr>
        <w:fldChar w:fldCharType="end"/>
      </w:r>
      <w:r>
        <w:fldChar w:fldCharType="end"/>
      </w:r>
    </w:p>
    <w:p w14:paraId="6D113C1D" w14:textId="68CD4C7C" w:rsidR="009D2417" w:rsidRDefault="00671FFE">
      <w:pPr>
        <w:pStyle w:val="TOC3"/>
        <w:rPr>
          <w:rFonts w:asciiTheme="minorHAnsi" w:eastAsiaTheme="minorEastAsia" w:hAnsiTheme="minorHAnsi" w:cstheme="minorBidi"/>
          <w:szCs w:val="22"/>
        </w:rPr>
      </w:pPr>
      <w:r>
        <w:fldChar w:fldCharType="begin"/>
      </w:r>
      <w:r>
        <w:instrText xml:space="preserve"> HYPERLINK \l "_Toc430938680" </w:instrText>
      </w:r>
      <w:r>
        <w:fldChar w:fldCharType="separate"/>
      </w:r>
      <w:r w:rsidR="009D2417" w:rsidRPr="00151396">
        <w:rPr>
          <w:rStyle w:val="Hyperlink"/>
        </w:rPr>
        <w:t>5.3.6</w:t>
      </w:r>
      <w:r w:rsidR="009D2417">
        <w:rPr>
          <w:rFonts w:asciiTheme="minorHAnsi" w:eastAsiaTheme="minorEastAsia" w:hAnsiTheme="minorHAnsi" w:cstheme="minorBidi"/>
          <w:szCs w:val="22"/>
        </w:rPr>
        <w:tab/>
      </w:r>
      <w:r w:rsidR="009D2417" w:rsidRPr="00151396">
        <w:rPr>
          <w:rStyle w:val="Hyperlink"/>
        </w:rPr>
        <w:t>FCS_COP.1(3) Cryptographic Operation (Signature Algorithms)</w:t>
      </w:r>
      <w:r w:rsidR="009D2417">
        <w:rPr>
          <w:webHidden/>
        </w:rPr>
        <w:tab/>
      </w:r>
      <w:r w:rsidR="009D2417">
        <w:rPr>
          <w:webHidden/>
        </w:rPr>
        <w:fldChar w:fldCharType="begin"/>
      </w:r>
      <w:r w:rsidR="009D2417">
        <w:rPr>
          <w:webHidden/>
        </w:rPr>
        <w:instrText xml:space="preserve"> PAGEREF _Toc430938680 \h </w:instrText>
      </w:r>
      <w:r w:rsidR="009D2417">
        <w:rPr>
          <w:webHidden/>
        </w:rPr>
      </w:r>
      <w:r w:rsidR="009D2417">
        <w:rPr>
          <w:webHidden/>
        </w:rPr>
        <w:fldChar w:fldCharType="separate"/>
      </w:r>
      <w:ins w:id="30" w:author="Aaron Piper" w:date="2016-04-19T08:41:00Z">
        <w:r w:rsidR="00B026BA">
          <w:rPr>
            <w:webHidden/>
          </w:rPr>
          <w:t>33</w:t>
        </w:r>
      </w:ins>
      <w:del w:id="31" w:author="Aaron Piper" w:date="2016-04-19T08:39:00Z">
        <w:r w:rsidR="00D272B4" w:rsidDel="00B026BA">
          <w:rPr>
            <w:webHidden/>
          </w:rPr>
          <w:delText>32</w:delText>
        </w:r>
      </w:del>
      <w:r w:rsidR="009D2417">
        <w:rPr>
          <w:webHidden/>
        </w:rPr>
        <w:fldChar w:fldCharType="end"/>
      </w:r>
      <w:r>
        <w:fldChar w:fldCharType="end"/>
      </w:r>
    </w:p>
    <w:p w14:paraId="493C148D" w14:textId="3287669B" w:rsidR="009D2417" w:rsidRDefault="00671FFE">
      <w:pPr>
        <w:pStyle w:val="TOC3"/>
        <w:rPr>
          <w:rFonts w:asciiTheme="minorHAnsi" w:eastAsiaTheme="minorEastAsia" w:hAnsiTheme="minorHAnsi" w:cstheme="minorBidi"/>
          <w:szCs w:val="22"/>
        </w:rPr>
      </w:pPr>
      <w:r>
        <w:fldChar w:fldCharType="begin"/>
      </w:r>
      <w:r>
        <w:instrText xml:space="preserve"> HYPERLINK \l "_Toc430938681" </w:instrText>
      </w:r>
      <w:r>
        <w:fldChar w:fldCharType="separate"/>
      </w:r>
      <w:r w:rsidR="009D2417" w:rsidRPr="00151396">
        <w:rPr>
          <w:rStyle w:val="Hyperlink"/>
        </w:rPr>
        <w:t>5.3.7</w:t>
      </w:r>
      <w:r w:rsidR="009D2417">
        <w:rPr>
          <w:rFonts w:asciiTheme="minorHAnsi" w:eastAsiaTheme="minorEastAsia" w:hAnsiTheme="minorHAnsi" w:cstheme="minorBidi"/>
          <w:szCs w:val="22"/>
        </w:rPr>
        <w:tab/>
      </w:r>
      <w:r w:rsidR="009D2417" w:rsidRPr="00151396">
        <w:rPr>
          <w:rStyle w:val="Hyperlink"/>
        </w:rPr>
        <w:t>FCS_COP.1(4) Cryptographic Operation (Keyed Hash algorithms)</w:t>
      </w:r>
      <w:r w:rsidR="009D2417">
        <w:rPr>
          <w:webHidden/>
        </w:rPr>
        <w:tab/>
      </w:r>
      <w:r w:rsidR="009D2417">
        <w:rPr>
          <w:webHidden/>
        </w:rPr>
        <w:fldChar w:fldCharType="begin"/>
      </w:r>
      <w:r w:rsidR="009D2417">
        <w:rPr>
          <w:webHidden/>
        </w:rPr>
        <w:instrText xml:space="preserve"> PAGEREF _Toc430938681 \h </w:instrText>
      </w:r>
      <w:r w:rsidR="009D2417">
        <w:rPr>
          <w:webHidden/>
        </w:rPr>
      </w:r>
      <w:r w:rsidR="009D2417">
        <w:rPr>
          <w:webHidden/>
        </w:rPr>
        <w:fldChar w:fldCharType="separate"/>
      </w:r>
      <w:ins w:id="32" w:author="Aaron Piper" w:date="2016-04-19T08:41:00Z">
        <w:r w:rsidR="00B026BA">
          <w:rPr>
            <w:webHidden/>
          </w:rPr>
          <w:t>34</w:t>
        </w:r>
      </w:ins>
      <w:del w:id="33" w:author="Aaron Piper" w:date="2016-04-19T08:39:00Z">
        <w:r w:rsidR="00D272B4" w:rsidDel="00B026BA">
          <w:rPr>
            <w:webHidden/>
          </w:rPr>
          <w:delText>33</w:delText>
        </w:r>
      </w:del>
      <w:r w:rsidR="009D2417">
        <w:rPr>
          <w:webHidden/>
        </w:rPr>
        <w:fldChar w:fldCharType="end"/>
      </w:r>
      <w:r>
        <w:fldChar w:fldCharType="end"/>
      </w:r>
    </w:p>
    <w:p w14:paraId="20ED5458" w14:textId="0DDFC7B2" w:rsidR="009D2417" w:rsidRDefault="00671FFE">
      <w:pPr>
        <w:pStyle w:val="TOC3"/>
        <w:rPr>
          <w:rFonts w:asciiTheme="minorHAnsi" w:eastAsiaTheme="minorEastAsia" w:hAnsiTheme="minorHAnsi" w:cstheme="minorBidi"/>
          <w:szCs w:val="22"/>
        </w:rPr>
      </w:pPr>
      <w:r>
        <w:fldChar w:fldCharType="begin"/>
      </w:r>
      <w:r>
        <w:instrText xml:space="preserve"> HYPERLINK \l "_Toc430938682" </w:instrText>
      </w:r>
      <w:r>
        <w:fldChar w:fldCharType="separate"/>
      </w:r>
      <w:r w:rsidR="009D2417" w:rsidRPr="00151396">
        <w:rPr>
          <w:rStyle w:val="Hyperlink"/>
        </w:rPr>
        <w:t>5.3.8</w:t>
      </w:r>
      <w:r w:rsidR="009D2417">
        <w:rPr>
          <w:rFonts w:asciiTheme="minorHAnsi" w:eastAsiaTheme="minorEastAsia" w:hAnsiTheme="minorHAnsi" w:cstheme="minorBidi"/>
          <w:szCs w:val="22"/>
        </w:rPr>
        <w:tab/>
      </w:r>
      <w:r w:rsidR="009D2417" w:rsidRPr="00151396">
        <w:rPr>
          <w:rStyle w:val="Hyperlink"/>
        </w:rPr>
        <w:t>FCS_RBG_EXT.1 Extended: Cryptographic Operation (Random Bit Generation)</w:t>
      </w:r>
      <w:r w:rsidR="009D2417">
        <w:rPr>
          <w:webHidden/>
        </w:rPr>
        <w:tab/>
      </w:r>
      <w:r w:rsidR="009D2417">
        <w:rPr>
          <w:webHidden/>
        </w:rPr>
        <w:fldChar w:fldCharType="begin"/>
      </w:r>
      <w:r w:rsidR="009D2417">
        <w:rPr>
          <w:webHidden/>
        </w:rPr>
        <w:instrText xml:space="preserve"> PAGEREF _Toc430938682 \h </w:instrText>
      </w:r>
      <w:r w:rsidR="009D2417">
        <w:rPr>
          <w:webHidden/>
        </w:rPr>
      </w:r>
      <w:r w:rsidR="009D2417">
        <w:rPr>
          <w:webHidden/>
        </w:rPr>
        <w:fldChar w:fldCharType="separate"/>
      </w:r>
      <w:ins w:id="34" w:author="Aaron Piper" w:date="2016-04-19T08:41:00Z">
        <w:r w:rsidR="00B026BA">
          <w:rPr>
            <w:webHidden/>
          </w:rPr>
          <w:t>35</w:t>
        </w:r>
      </w:ins>
      <w:del w:id="35" w:author="Aaron Piper" w:date="2016-04-19T08:39:00Z">
        <w:r w:rsidR="00D272B4" w:rsidDel="00B026BA">
          <w:rPr>
            <w:webHidden/>
          </w:rPr>
          <w:delText>34</w:delText>
        </w:r>
      </w:del>
      <w:r w:rsidR="009D2417">
        <w:rPr>
          <w:webHidden/>
        </w:rPr>
        <w:fldChar w:fldCharType="end"/>
      </w:r>
      <w:r>
        <w:fldChar w:fldCharType="end"/>
      </w:r>
    </w:p>
    <w:p w14:paraId="4BC975C1" w14:textId="73430391" w:rsidR="009D2417" w:rsidRDefault="00671FFE">
      <w:pPr>
        <w:pStyle w:val="TOC3"/>
        <w:rPr>
          <w:rFonts w:asciiTheme="minorHAnsi" w:eastAsiaTheme="minorEastAsia" w:hAnsiTheme="minorHAnsi" w:cstheme="minorBidi"/>
          <w:szCs w:val="22"/>
        </w:rPr>
      </w:pPr>
      <w:r>
        <w:fldChar w:fldCharType="begin"/>
      </w:r>
      <w:r>
        <w:instrText xml:space="preserve"> HYPERLINK \l "_Toc430938683" </w:instrText>
      </w:r>
      <w:r>
        <w:fldChar w:fldCharType="separate"/>
      </w:r>
      <w:r w:rsidR="009D2417" w:rsidRPr="00151396">
        <w:rPr>
          <w:rStyle w:val="Hyperlink"/>
        </w:rPr>
        <w:t>5.3.9</w:t>
      </w:r>
      <w:r w:rsidR="009D2417">
        <w:rPr>
          <w:rFonts w:asciiTheme="minorHAnsi" w:eastAsiaTheme="minorEastAsia" w:hAnsiTheme="minorHAnsi" w:cstheme="minorBidi"/>
          <w:szCs w:val="22"/>
        </w:rPr>
        <w:tab/>
      </w:r>
      <w:r w:rsidR="009D2417" w:rsidRPr="00151396">
        <w:rPr>
          <w:rStyle w:val="Hyperlink"/>
        </w:rPr>
        <w:t>FCS_ENT_EXT.1 Extended: Entropy for Virtual Machines</w:t>
      </w:r>
      <w:r w:rsidR="009D2417">
        <w:rPr>
          <w:webHidden/>
        </w:rPr>
        <w:tab/>
      </w:r>
      <w:r w:rsidR="009D2417">
        <w:rPr>
          <w:webHidden/>
        </w:rPr>
        <w:fldChar w:fldCharType="begin"/>
      </w:r>
      <w:r w:rsidR="009D2417">
        <w:rPr>
          <w:webHidden/>
        </w:rPr>
        <w:instrText xml:space="preserve"> PAGEREF _Toc430938683 \h </w:instrText>
      </w:r>
      <w:r w:rsidR="009D2417">
        <w:rPr>
          <w:webHidden/>
        </w:rPr>
      </w:r>
      <w:r w:rsidR="009D2417">
        <w:rPr>
          <w:webHidden/>
        </w:rPr>
        <w:fldChar w:fldCharType="separate"/>
      </w:r>
      <w:ins w:id="36" w:author="Aaron Piper" w:date="2016-04-19T08:41:00Z">
        <w:r w:rsidR="00B026BA">
          <w:rPr>
            <w:webHidden/>
          </w:rPr>
          <w:t>36</w:t>
        </w:r>
      </w:ins>
      <w:del w:id="37" w:author="Aaron Piper" w:date="2016-04-19T08:39:00Z">
        <w:r w:rsidR="00D272B4" w:rsidDel="00B026BA">
          <w:rPr>
            <w:webHidden/>
          </w:rPr>
          <w:delText>35</w:delText>
        </w:r>
      </w:del>
      <w:r w:rsidR="009D2417">
        <w:rPr>
          <w:webHidden/>
        </w:rPr>
        <w:fldChar w:fldCharType="end"/>
      </w:r>
      <w:r>
        <w:fldChar w:fldCharType="end"/>
      </w:r>
    </w:p>
    <w:p w14:paraId="0AB75963" w14:textId="54A3F1D4"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"_Toc430938684" </w:instrText>
      </w:r>
      <w:r>
        <w:fldChar w:fldCharType="separate"/>
      </w:r>
      <w:r w:rsidR="009D2417" w:rsidRPr="00151396">
        <w:rPr>
          <w:rStyle w:val="Hyperlink"/>
          <w:noProof/>
        </w:rPr>
        <w:t>5.4</w:t>
      </w:r>
      <w:r w:rsidR="009D2417">
        <w:rPr>
          <w:rFonts w:asciiTheme="minorHAnsi" w:eastAsiaTheme="minorEastAsia" w:hAnsiTheme="minorHAnsi" w:cstheme="minorBidi"/>
          <w:noProof/>
          <w:szCs w:val="22"/>
        </w:rPr>
        <w:tab/>
      </w:r>
      <w:r w:rsidR="009D2417" w:rsidRPr="00151396">
        <w:rPr>
          <w:rStyle w:val="Hyperlink"/>
          <w:noProof/>
        </w:rPr>
        <w:t>User Data Protection (FDP)</w:t>
      </w:r>
      <w:r w:rsidR="009D2417">
        <w:rPr>
          <w:noProof/>
          <w:webHidden/>
        </w:rPr>
        <w:tab/>
      </w:r>
      <w:r w:rsidR="009D2417">
        <w:rPr>
          <w:noProof/>
          <w:webHidden/>
        </w:rPr>
        <w:fldChar w:fldCharType="begin"/>
      </w:r>
      <w:r w:rsidR="009D2417">
        <w:rPr>
          <w:noProof/>
          <w:webHidden/>
        </w:rPr>
        <w:instrText xml:space="preserve"> PAGEREF _Toc430938684 \h </w:instrText>
      </w:r>
      <w:r w:rsidR="009D2417">
        <w:rPr>
          <w:noProof/>
          <w:webHidden/>
        </w:rPr>
      </w:r>
      <w:r w:rsidR="009D2417">
        <w:rPr>
          <w:noProof/>
          <w:webHidden/>
        </w:rPr>
        <w:fldChar w:fldCharType="separate"/>
      </w:r>
      <w:ins w:id="38" w:author="Aaron Piper" w:date="2016-04-19T08:41:00Z">
        <w:r w:rsidR="00B026BA">
          <w:rPr>
            <w:noProof/>
            <w:webHidden/>
          </w:rPr>
          <w:t>37</w:t>
        </w:r>
      </w:ins>
      <w:del w:id="39" w:author="Aaron Piper" w:date="2016-04-19T08:39:00Z">
        <w:r w:rsidR="00D272B4" w:rsidDel="00B026BA">
          <w:rPr>
            <w:noProof/>
            <w:webHidden/>
          </w:rPr>
          <w:delText>36</w:delText>
        </w:r>
      </w:del>
      <w:r w:rsidR="009D2417">
        <w:rPr>
          <w:noProof/>
          <w:webHidden/>
        </w:rPr>
        <w:fldChar w:fldCharType="end"/>
      </w:r>
      <w:r>
        <w:rPr>
          <w:noProof/>
        </w:rPr>
        <w:fldChar w:fldCharType="end"/>
      </w:r>
    </w:p>
    <w:p w14:paraId="36ECF080" w14:textId="683CAE0E" w:rsidR="009D2417" w:rsidRDefault="00671FFE">
      <w:pPr>
        <w:pStyle w:val="TOC3"/>
        <w:rPr>
          <w:rFonts w:asciiTheme="minorHAnsi" w:eastAsiaTheme="minorEastAsia" w:hAnsiTheme="minorHAnsi" w:cstheme="minorBidi"/>
          <w:szCs w:val="22"/>
        </w:rPr>
      </w:pPr>
      <w:r>
        <w:fldChar w:fldCharType="begin"/>
      </w:r>
      <w:r>
        <w:instrText xml:space="preserve"> HYPERLINK \l "_Toc430938685" </w:instrText>
      </w:r>
      <w:r>
        <w:fldChar w:fldCharType="separate"/>
      </w:r>
      <w:r w:rsidR="009D2417" w:rsidRPr="00151396">
        <w:rPr>
          <w:rStyle w:val="Hyperlink"/>
        </w:rPr>
        <w:t>5.4.1</w:t>
      </w:r>
      <w:r w:rsidR="009D2417">
        <w:rPr>
          <w:rFonts w:asciiTheme="minorHAnsi" w:eastAsiaTheme="minorEastAsia" w:hAnsiTheme="minorHAnsi" w:cstheme="minorBidi"/>
          <w:szCs w:val="22"/>
        </w:rPr>
        <w:tab/>
      </w:r>
      <w:r w:rsidR="009D2417" w:rsidRPr="00151396">
        <w:rPr>
          <w:rStyle w:val="Hyperlink"/>
        </w:rPr>
        <w:t>FDP_VMS_EXT.1 VM Separation</w:t>
      </w:r>
      <w:r w:rsidR="009D2417">
        <w:rPr>
          <w:webHidden/>
        </w:rPr>
        <w:tab/>
      </w:r>
      <w:r w:rsidR="009D2417">
        <w:rPr>
          <w:webHidden/>
        </w:rPr>
        <w:fldChar w:fldCharType="begin"/>
      </w:r>
      <w:r w:rsidR="009D2417">
        <w:rPr>
          <w:webHidden/>
        </w:rPr>
        <w:instrText xml:space="preserve"> PAGEREF _Toc430938685 \h </w:instrText>
      </w:r>
      <w:r w:rsidR="009D2417">
        <w:rPr>
          <w:webHidden/>
        </w:rPr>
      </w:r>
      <w:r w:rsidR="009D2417">
        <w:rPr>
          <w:webHidden/>
        </w:rPr>
        <w:fldChar w:fldCharType="separate"/>
      </w:r>
      <w:ins w:id="40" w:author="Aaron Piper" w:date="2016-04-19T08:41:00Z">
        <w:r w:rsidR="00B026BA">
          <w:rPr>
            <w:webHidden/>
          </w:rPr>
          <w:t>37</w:t>
        </w:r>
      </w:ins>
      <w:del w:id="41" w:author="Aaron Piper" w:date="2016-04-19T08:39:00Z">
        <w:r w:rsidR="00D272B4" w:rsidDel="00B026BA">
          <w:rPr>
            <w:webHidden/>
          </w:rPr>
          <w:delText>36</w:delText>
        </w:r>
      </w:del>
      <w:r w:rsidR="009D2417">
        <w:rPr>
          <w:webHidden/>
        </w:rPr>
        <w:fldChar w:fldCharType="end"/>
      </w:r>
      <w:r>
        <w:fldChar w:fldCharType="end"/>
      </w:r>
    </w:p>
    <w:p w14:paraId="3AD3278E" w14:textId="1EF80E83" w:rsidR="009D2417" w:rsidRDefault="00671FFE">
      <w:pPr>
        <w:pStyle w:val="TOC3"/>
        <w:rPr>
          <w:rFonts w:asciiTheme="minorHAnsi" w:eastAsiaTheme="minorEastAsia" w:hAnsiTheme="minorHAnsi" w:cstheme="minorBidi"/>
          <w:szCs w:val="22"/>
        </w:rPr>
      </w:pPr>
      <w:r>
        <w:fldChar w:fldCharType="begin"/>
      </w:r>
      <w:r>
        <w:instrText xml:space="preserve"> HYPERLINK \l "_Toc430938686" </w:instrText>
      </w:r>
      <w:r>
        <w:fldChar w:fldCharType="separate"/>
      </w:r>
      <w:r w:rsidR="009D2417" w:rsidRPr="00151396">
        <w:rPr>
          <w:rStyle w:val="Hyperlink"/>
        </w:rPr>
        <w:t>5.4.2</w:t>
      </w:r>
      <w:r w:rsidR="009D2417">
        <w:rPr>
          <w:rFonts w:asciiTheme="minorHAnsi" w:eastAsiaTheme="minorEastAsia" w:hAnsiTheme="minorHAnsi" w:cstheme="minorBidi"/>
          <w:szCs w:val="22"/>
        </w:rPr>
        <w:tab/>
      </w:r>
      <w:r w:rsidR="009D2417" w:rsidRPr="00151396">
        <w:rPr>
          <w:rStyle w:val="Hyperlink"/>
        </w:rPr>
        <w:t>FDP_PPR_EXT.1 Physical Platform Resource Controls</w:t>
      </w:r>
      <w:r w:rsidR="009D2417">
        <w:rPr>
          <w:webHidden/>
        </w:rPr>
        <w:tab/>
      </w:r>
      <w:r w:rsidR="009D2417">
        <w:rPr>
          <w:webHidden/>
        </w:rPr>
        <w:fldChar w:fldCharType="begin"/>
      </w:r>
      <w:r w:rsidR="009D2417">
        <w:rPr>
          <w:webHidden/>
        </w:rPr>
        <w:instrText xml:space="preserve"> PAGEREF _Toc430938686 \h </w:instrText>
      </w:r>
      <w:r w:rsidR="009D2417">
        <w:rPr>
          <w:webHidden/>
        </w:rPr>
      </w:r>
      <w:r w:rsidR="009D2417">
        <w:rPr>
          <w:webHidden/>
        </w:rPr>
        <w:fldChar w:fldCharType="separate"/>
      </w:r>
      <w:ins w:id="42" w:author="Aaron Piper" w:date="2016-04-19T08:41:00Z">
        <w:r w:rsidR="00B026BA">
          <w:rPr>
            <w:webHidden/>
          </w:rPr>
          <w:t>39</w:t>
        </w:r>
      </w:ins>
      <w:del w:id="43" w:author="Aaron Piper" w:date="2016-04-19T08:39:00Z">
        <w:r w:rsidR="00D272B4" w:rsidDel="00B026BA">
          <w:rPr>
            <w:webHidden/>
          </w:rPr>
          <w:delText>38</w:delText>
        </w:r>
      </w:del>
      <w:r w:rsidR="009D2417">
        <w:rPr>
          <w:webHidden/>
        </w:rPr>
        <w:fldChar w:fldCharType="end"/>
      </w:r>
      <w:r>
        <w:fldChar w:fldCharType="end"/>
      </w:r>
    </w:p>
    <w:p w14:paraId="51A1503F" w14:textId="29512828" w:rsidR="009D2417" w:rsidRDefault="00671FFE">
      <w:pPr>
        <w:pStyle w:val="TOC3"/>
        <w:rPr>
          <w:rFonts w:asciiTheme="minorHAnsi" w:eastAsiaTheme="minorEastAsia" w:hAnsiTheme="minorHAnsi" w:cstheme="minorBidi"/>
          <w:szCs w:val="22"/>
        </w:rPr>
      </w:pPr>
      <w:r>
        <w:fldChar w:fldCharType="begin"/>
      </w:r>
      <w:r>
        <w:instrText xml:space="preserve"> HYPERLINK \l "_Toc430938687" </w:instrText>
      </w:r>
      <w:r>
        <w:fldChar w:fldCharType="separate"/>
      </w:r>
      <w:r w:rsidR="009D2417" w:rsidRPr="00151396">
        <w:rPr>
          <w:rStyle w:val="Hyperlink"/>
        </w:rPr>
        <w:t>5.4.3</w:t>
      </w:r>
      <w:r w:rsidR="009D2417">
        <w:rPr>
          <w:rFonts w:asciiTheme="minorHAnsi" w:eastAsiaTheme="minorEastAsia" w:hAnsiTheme="minorHAnsi" w:cstheme="minorBidi"/>
          <w:szCs w:val="22"/>
        </w:rPr>
        <w:tab/>
      </w:r>
      <w:r w:rsidR="009D2417" w:rsidRPr="00151396">
        <w:rPr>
          <w:rStyle w:val="Hyperlink"/>
        </w:rPr>
        <w:t>FDP_VNC_EXT.1 Virtual Networking Components</w:t>
      </w:r>
      <w:r w:rsidR="009D2417">
        <w:rPr>
          <w:webHidden/>
        </w:rPr>
        <w:tab/>
      </w:r>
      <w:r w:rsidR="009D2417">
        <w:rPr>
          <w:webHidden/>
        </w:rPr>
        <w:fldChar w:fldCharType="begin"/>
      </w:r>
      <w:r w:rsidR="009D2417">
        <w:rPr>
          <w:webHidden/>
        </w:rPr>
        <w:instrText xml:space="preserve"> PAGEREF _Toc430938687 \h </w:instrText>
      </w:r>
      <w:r w:rsidR="009D2417">
        <w:rPr>
          <w:webHidden/>
        </w:rPr>
      </w:r>
      <w:r w:rsidR="009D2417">
        <w:rPr>
          <w:webHidden/>
        </w:rPr>
        <w:fldChar w:fldCharType="separate"/>
      </w:r>
      <w:ins w:id="44" w:author="Aaron Piper" w:date="2016-04-19T08:41:00Z">
        <w:r w:rsidR="00B026BA">
          <w:rPr>
            <w:webHidden/>
          </w:rPr>
          <w:t>40</w:t>
        </w:r>
      </w:ins>
      <w:del w:id="45" w:author="Aaron Piper" w:date="2016-04-19T08:39:00Z">
        <w:r w:rsidR="00D272B4" w:rsidDel="00B026BA">
          <w:rPr>
            <w:webHidden/>
          </w:rPr>
          <w:delText>39</w:delText>
        </w:r>
      </w:del>
      <w:r w:rsidR="009D2417">
        <w:rPr>
          <w:webHidden/>
        </w:rPr>
        <w:fldChar w:fldCharType="end"/>
      </w:r>
      <w:r>
        <w:fldChar w:fldCharType="end"/>
      </w:r>
    </w:p>
    <w:p w14:paraId="34905CAD" w14:textId="6F1EBB5F" w:rsidR="009D2417" w:rsidRDefault="00671FFE">
      <w:pPr>
        <w:pStyle w:val="TOC3"/>
        <w:rPr>
          <w:rFonts w:asciiTheme="minorHAnsi" w:eastAsiaTheme="minorEastAsia" w:hAnsiTheme="minorHAnsi" w:cstheme="minorBidi"/>
          <w:szCs w:val="22"/>
        </w:rPr>
      </w:pPr>
      <w:r>
        <w:fldChar w:fldCharType="begin"/>
      </w:r>
      <w:r>
        <w:instrText xml:space="preserve"> HYPERLINK \l "_Toc430938688" </w:instrText>
      </w:r>
      <w:r>
        <w:fldChar w:fldCharType="separate"/>
      </w:r>
      <w:r w:rsidR="009D2417" w:rsidRPr="00151396">
        <w:rPr>
          <w:rStyle w:val="Hyperlink"/>
        </w:rPr>
        <w:t>5.4.4</w:t>
      </w:r>
      <w:r w:rsidR="009D2417">
        <w:rPr>
          <w:rFonts w:asciiTheme="minorHAnsi" w:eastAsiaTheme="minorEastAsia" w:hAnsiTheme="minorHAnsi" w:cstheme="minorBidi"/>
          <w:szCs w:val="22"/>
        </w:rPr>
        <w:tab/>
      </w:r>
      <w:r w:rsidR="009D2417" w:rsidRPr="00151396">
        <w:rPr>
          <w:rStyle w:val="Hyperlink"/>
        </w:rPr>
        <w:t>FDP_RIP_EXT.1 Residual information in memory</w:t>
      </w:r>
      <w:r w:rsidR="009D2417">
        <w:rPr>
          <w:webHidden/>
        </w:rPr>
        <w:tab/>
      </w:r>
      <w:r w:rsidR="009D2417">
        <w:rPr>
          <w:webHidden/>
        </w:rPr>
        <w:fldChar w:fldCharType="begin"/>
      </w:r>
      <w:r w:rsidR="009D2417">
        <w:rPr>
          <w:webHidden/>
        </w:rPr>
        <w:instrText xml:space="preserve"> PAGEREF _Toc430938688 \h </w:instrText>
      </w:r>
      <w:r w:rsidR="009D2417">
        <w:rPr>
          <w:webHidden/>
        </w:rPr>
      </w:r>
      <w:r w:rsidR="009D2417">
        <w:rPr>
          <w:webHidden/>
        </w:rPr>
        <w:fldChar w:fldCharType="separate"/>
      </w:r>
      <w:ins w:id="46" w:author="Aaron Piper" w:date="2016-04-19T08:41:00Z">
        <w:r w:rsidR="00B026BA">
          <w:rPr>
            <w:webHidden/>
          </w:rPr>
          <w:t>41</w:t>
        </w:r>
      </w:ins>
      <w:del w:id="47" w:author="Aaron Piper" w:date="2016-04-19T08:39:00Z">
        <w:r w:rsidR="00D272B4" w:rsidDel="00B026BA">
          <w:rPr>
            <w:webHidden/>
          </w:rPr>
          <w:delText>40</w:delText>
        </w:r>
      </w:del>
      <w:r w:rsidR="009D2417">
        <w:rPr>
          <w:webHidden/>
        </w:rPr>
        <w:fldChar w:fldCharType="end"/>
      </w:r>
      <w:r>
        <w:fldChar w:fldCharType="end"/>
      </w:r>
    </w:p>
    <w:p w14:paraId="21401FE2" w14:textId="72D460D8" w:rsidR="009D2417" w:rsidRDefault="00671FFE">
      <w:pPr>
        <w:pStyle w:val="TOC3"/>
        <w:rPr>
          <w:rFonts w:asciiTheme="minorHAnsi" w:eastAsiaTheme="minorEastAsia" w:hAnsiTheme="minorHAnsi" w:cstheme="minorBidi"/>
          <w:szCs w:val="22"/>
        </w:rPr>
      </w:pPr>
      <w:r>
        <w:fldChar w:fldCharType="begin"/>
      </w:r>
      <w:r>
        <w:instrText xml:space="preserve"> HYPERLINK \l "_Toc430938689" </w:instrText>
      </w:r>
      <w:r>
        <w:fldChar w:fldCharType="separate"/>
      </w:r>
      <w:r w:rsidR="009D2417" w:rsidRPr="00151396">
        <w:rPr>
          <w:rStyle w:val="Hyperlink"/>
        </w:rPr>
        <w:t>5.4.5</w:t>
      </w:r>
      <w:r w:rsidR="009D2417">
        <w:rPr>
          <w:rFonts w:asciiTheme="minorHAnsi" w:eastAsiaTheme="minorEastAsia" w:hAnsiTheme="minorHAnsi" w:cstheme="minorBidi"/>
          <w:szCs w:val="22"/>
        </w:rPr>
        <w:tab/>
      </w:r>
      <w:r w:rsidR="009D2417" w:rsidRPr="00151396">
        <w:rPr>
          <w:rStyle w:val="Hyperlink"/>
        </w:rPr>
        <w:t>FDP_RIP_EXT.2 Residual information on disk</w:t>
      </w:r>
      <w:r w:rsidR="009D2417">
        <w:rPr>
          <w:webHidden/>
        </w:rPr>
        <w:tab/>
      </w:r>
      <w:r w:rsidR="009D2417">
        <w:rPr>
          <w:webHidden/>
        </w:rPr>
        <w:fldChar w:fldCharType="begin"/>
      </w:r>
      <w:r w:rsidR="009D2417">
        <w:rPr>
          <w:webHidden/>
        </w:rPr>
        <w:instrText xml:space="preserve"> PAGEREF _Toc430938689 \h </w:instrText>
      </w:r>
      <w:r w:rsidR="009D2417">
        <w:rPr>
          <w:webHidden/>
        </w:rPr>
      </w:r>
      <w:r w:rsidR="009D2417">
        <w:rPr>
          <w:webHidden/>
        </w:rPr>
        <w:fldChar w:fldCharType="separate"/>
      </w:r>
      <w:ins w:id="48" w:author="Aaron Piper" w:date="2016-04-19T08:41:00Z">
        <w:r w:rsidR="00B026BA">
          <w:rPr>
            <w:webHidden/>
          </w:rPr>
          <w:t>42</w:t>
        </w:r>
      </w:ins>
      <w:del w:id="49" w:author="Aaron Piper" w:date="2016-04-19T08:39:00Z">
        <w:r w:rsidR="00D272B4" w:rsidDel="00B026BA">
          <w:rPr>
            <w:webHidden/>
          </w:rPr>
          <w:delText>41</w:delText>
        </w:r>
      </w:del>
      <w:r w:rsidR="009D2417">
        <w:rPr>
          <w:webHidden/>
        </w:rPr>
        <w:fldChar w:fldCharType="end"/>
      </w:r>
      <w:r>
        <w:fldChar w:fldCharType="end"/>
      </w:r>
    </w:p>
    <w:p w14:paraId="3413DC12" w14:textId="4B3AB289" w:rsidR="009D2417" w:rsidRDefault="00671FFE">
      <w:pPr>
        <w:pStyle w:val="TOC3"/>
        <w:rPr>
          <w:rFonts w:asciiTheme="minorHAnsi" w:eastAsiaTheme="minorEastAsia" w:hAnsiTheme="minorHAnsi" w:cstheme="minorBidi"/>
          <w:szCs w:val="22"/>
        </w:rPr>
      </w:pPr>
      <w:r>
        <w:fldChar w:fldCharType="begin"/>
      </w:r>
      <w:r>
        <w:instrText xml:space="preserve"> HYPERLINK \l "_Toc430938690" </w:instrText>
      </w:r>
      <w:r>
        <w:fldChar w:fldCharType="separate"/>
      </w:r>
      <w:r w:rsidR="009D2417" w:rsidRPr="00151396">
        <w:rPr>
          <w:rStyle w:val="Hyperlink"/>
        </w:rPr>
        <w:t>5.4.6</w:t>
      </w:r>
      <w:r w:rsidR="009D2417">
        <w:rPr>
          <w:rFonts w:asciiTheme="minorHAnsi" w:eastAsiaTheme="minorEastAsia" w:hAnsiTheme="minorHAnsi" w:cstheme="minorBidi"/>
          <w:szCs w:val="22"/>
        </w:rPr>
        <w:tab/>
      </w:r>
      <w:r w:rsidR="009D2417" w:rsidRPr="00151396">
        <w:rPr>
          <w:rStyle w:val="Hyperlink"/>
        </w:rPr>
        <w:t>FDP_HBI_EXT.1 Hardware-Based Isolation Mechanisms</w:t>
      </w:r>
      <w:r w:rsidR="009D2417">
        <w:rPr>
          <w:webHidden/>
        </w:rPr>
        <w:tab/>
      </w:r>
      <w:r w:rsidR="009D2417">
        <w:rPr>
          <w:webHidden/>
        </w:rPr>
        <w:fldChar w:fldCharType="begin"/>
      </w:r>
      <w:r w:rsidR="009D2417">
        <w:rPr>
          <w:webHidden/>
        </w:rPr>
        <w:instrText xml:space="preserve"> PAGEREF _Toc430938690 \h </w:instrText>
      </w:r>
      <w:r w:rsidR="009D2417">
        <w:rPr>
          <w:webHidden/>
        </w:rPr>
      </w:r>
      <w:r w:rsidR="009D2417">
        <w:rPr>
          <w:webHidden/>
        </w:rPr>
        <w:fldChar w:fldCharType="separate"/>
      </w:r>
      <w:ins w:id="50" w:author="Aaron Piper" w:date="2016-04-19T08:41:00Z">
        <w:r w:rsidR="00B026BA">
          <w:rPr>
            <w:webHidden/>
          </w:rPr>
          <w:t>42</w:t>
        </w:r>
      </w:ins>
      <w:del w:id="51" w:author="Aaron Piper" w:date="2016-04-19T08:39:00Z">
        <w:r w:rsidR="00D272B4" w:rsidDel="00B026BA">
          <w:rPr>
            <w:webHidden/>
          </w:rPr>
          <w:delText>41</w:delText>
        </w:r>
      </w:del>
      <w:r w:rsidR="009D2417">
        <w:rPr>
          <w:webHidden/>
        </w:rPr>
        <w:fldChar w:fldCharType="end"/>
      </w:r>
      <w:r>
        <w:fldChar w:fldCharType="end"/>
      </w:r>
    </w:p>
    <w:p w14:paraId="78EE7680" w14:textId="227A2B32"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"_Toc430938691" </w:instrText>
      </w:r>
      <w:r>
        <w:fldChar w:fldCharType="separate"/>
      </w:r>
      <w:r w:rsidR="009D2417" w:rsidRPr="00151396">
        <w:rPr>
          <w:rStyle w:val="Hyperlink"/>
          <w:noProof/>
        </w:rPr>
        <w:t>5.5</w:t>
      </w:r>
      <w:r w:rsidR="009D2417">
        <w:rPr>
          <w:rFonts w:asciiTheme="minorHAnsi" w:eastAsiaTheme="minorEastAsia" w:hAnsiTheme="minorHAnsi" w:cstheme="minorBidi"/>
          <w:noProof/>
          <w:szCs w:val="22"/>
        </w:rPr>
        <w:tab/>
      </w:r>
      <w:r w:rsidR="009D2417" w:rsidRPr="00151396">
        <w:rPr>
          <w:rStyle w:val="Hyperlink"/>
          <w:noProof/>
        </w:rPr>
        <w:t>Trusted Path/Channel (FTP)</w:t>
      </w:r>
      <w:r w:rsidR="009D2417">
        <w:rPr>
          <w:noProof/>
          <w:webHidden/>
        </w:rPr>
        <w:tab/>
      </w:r>
      <w:r w:rsidR="009D2417">
        <w:rPr>
          <w:noProof/>
          <w:webHidden/>
        </w:rPr>
        <w:fldChar w:fldCharType="begin"/>
      </w:r>
      <w:r w:rsidR="009D2417">
        <w:rPr>
          <w:noProof/>
          <w:webHidden/>
        </w:rPr>
        <w:instrText xml:space="preserve"> PAGEREF _Toc430938691 \h </w:instrText>
      </w:r>
      <w:r w:rsidR="009D2417">
        <w:rPr>
          <w:noProof/>
          <w:webHidden/>
        </w:rPr>
      </w:r>
      <w:r w:rsidR="009D2417">
        <w:rPr>
          <w:noProof/>
          <w:webHidden/>
        </w:rPr>
        <w:fldChar w:fldCharType="separate"/>
      </w:r>
      <w:ins w:id="52" w:author="Aaron Piper" w:date="2016-04-19T08:41:00Z">
        <w:r w:rsidR="00B026BA">
          <w:rPr>
            <w:noProof/>
            <w:webHidden/>
          </w:rPr>
          <w:t>43</w:t>
        </w:r>
      </w:ins>
      <w:del w:id="53" w:author="Aaron Piper" w:date="2016-04-19T08:39:00Z">
        <w:r w:rsidR="00D272B4" w:rsidDel="00B026BA">
          <w:rPr>
            <w:noProof/>
            <w:webHidden/>
          </w:rPr>
          <w:delText>42</w:delText>
        </w:r>
      </w:del>
      <w:r w:rsidR="009D2417">
        <w:rPr>
          <w:noProof/>
          <w:webHidden/>
        </w:rPr>
        <w:fldChar w:fldCharType="end"/>
      </w:r>
      <w:r>
        <w:rPr>
          <w:noProof/>
        </w:rPr>
        <w:fldChar w:fldCharType="end"/>
      </w:r>
    </w:p>
    <w:p w14:paraId="6F451624" w14:textId="4B23C176" w:rsidR="009D2417" w:rsidRDefault="00671FFE">
      <w:pPr>
        <w:pStyle w:val="TOC3"/>
        <w:rPr>
          <w:rFonts w:asciiTheme="minorHAnsi" w:eastAsiaTheme="minorEastAsia" w:hAnsiTheme="minorHAnsi" w:cstheme="minorBidi"/>
          <w:szCs w:val="22"/>
        </w:rPr>
      </w:pPr>
      <w:r>
        <w:fldChar w:fldCharType="begin"/>
      </w:r>
      <w:r>
        <w:instrText xml:space="preserve"> HYPERLINK \l "_Toc430938692" </w:instrText>
      </w:r>
      <w:r>
        <w:fldChar w:fldCharType="separate"/>
      </w:r>
      <w:r w:rsidR="009D2417" w:rsidRPr="00151396">
        <w:rPr>
          <w:rStyle w:val="Hyperlink"/>
        </w:rPr>
        <w:t>5.5.1</w:t>
      </w:r>
      <w:r w:rsidR="009D2417">
        <w:rPr>
          <w:rFonts w:asciiTheme="minorHAnsi" w:eastAsiaTheme="minorEastAsia" w:hAnsiTheme="minorHAnsi" w:cstheme="minorBidi"/>
          <w:szCs w:val="22"/>
        </w:rPr>
        <w:tab/>
      </w:r>
      <w:r w:rsidR="009D2417" w:rsidRPr="00151396">
        <w:rPr>
          <w:rStyle w:val="Hyperlink"/>
        </w:rPr>
        <w:t>FTP_TRP.1 Trusted Path for Remote Administration</w:t>
      </w:r>
      <w:r w:rsidR="009D2417">
        <w:rPr>
          <w:webHidden/>
        </w:rPr>
        <w:tab/>
      </w:r>
      <w:r w:rsidR="009D2417">
        <w:rPr>
          <w:webHidden/>
        </w:rPr>
        <w:fldChar w:fldCharType="begin"/>
      </w:r>
      <w:r w:rsidR="009D2417">
        <w:rPr>
          <w:webHidden/>
        </w:rPr>
        <w:instrText xml:space="preserve"> PAGEREF _Toc430938692 \h </w:instrText>
      </w:r>
      <w:r w:rsidR="009D2417">
        <w:rPr>
          <w:webHidden/>
        </w:rPr>
      </w:r>
      <w:r w:rsidR="009D2417">
        <w:rPr>
          <w:webHidden/>
        </w:rPr>
        <w:fldChar w:fldCharType="separate"/>
      </w:r>
      <w:ins w:id="54" w:author="Aaron Piper" w:date="2016-04-19T08:41:00Z">
        <w:r w:rsidR="00B026BA">
          <w:rPr>
            <w:webHidden/>
          </w:rPr>
          <w:t>43</w:t>
        </w:r>
      </w:ins>
      <w:del w:id="55" w:author="Aaron Piper" w:date="2016-04-19T08:39:00Z">
        <w:r w:rsidR="00D272B4" w:rsidDel="00B026BA">
          <w:rPr>
            <w:webHidden/>
          </w:rPr>
          <w:delText>42</w:delText>
        </w:r>
      </w:del>
      <w:r w:rsidR="009D2417">
        <w:rPr>
          <w:webHidden/>
        </w:rPr>
        <w:fldChar w:fldCharType="end"/>
      </w:r>
      <w:r>
        <w:fldChar w:fldCharType="end"/>
      </w:r>
    </w:p>
    <w:p w14:paraId="486F56D8" w14:textId="642C5DD3" w:rsidR="009D2417" w:rsidRDefault="00671FFE">
      <w:pPr>
        <w:pStyle w:val="TOC3"/>
        <w:rPr>
          <w:rFonts w:asciiTheme="minorHAnsi" w:eastAsiaTheme="minorEastAsia" w:hAnsiTheme="minorHAnsi" w:cstheme="minorBidi"/>
          <w:szCs w:val="22"/>
        </w:rPr>
      </w:pPr>
      <w:r>
        <w:fldChar w:fldCharType="begin"/>
      </w:r>
      <w:r>
        <w:instrText xml:space="preserve"> HYPERLINK \l "_Toc430938693" </w:instrText>
      </w:r>
      <w:r>
        <w:fldChar w:fldCharType="separate"/>
      </w:r>
      <w:r w:rsidR="009D2417" w:rsidRPr="00151396">
        <w:rPr>
          <w:rStyle w:val="Hyperlink"/>
        </w:rPr>
        <w:t>5.5.2</w:t>
      </w:r>
      <w:r w:rsidR="009D2417">
        <w:rPr>
          <w:rFonts w:asciiTheme="minorHAnsi" w:eastAsiaTheme="minorEastAsia" w:hAnsiTheme="minorHAnsi" w:cstheme="minorBidi"/>
          <w:szCs w:val="22"/>
        </w:rPr>
        <w:tab/>
      </w:r>
      <w:r w:rsidR="009D2417" w:rsidRPr="00151396">
        <w:rPr>
          <w:rStyle w:val="Hyperlink"/>
        </w:rPr>
        <w:t>FTP_UIF_EXT.1 User Interface: I/O Focus</w:t>
      </w:r>
      <w:r w:rsidR="009D2417">
        <w:rPr>
          <w:webHidden/>
        </w:rPr>
        <w:tab/>
      </w:r>
      <w:r w:rsidR="009D2417">
        <w:rPr>
          <w:webHidden/>
        </w:rPr>
        <w:fldChar w:fldCharType="begin"/>
      </w:r>
      <w:r w:rsidR="009D2417">
        <w:rPr>
          <w:webHidden/>
        </w:rPr>
        <w:instrText xml:space="preserve"> PAGEREF _Toc430938693 \h </w:instrText>
      </w:r>
      <w:r w:rsidR="009D2417">
        <w:rPr>
          <w:webHidden/>
        </w:rPr>
      </w:r>
      <w:r w:rsidR="009D2417">
        <w:rPr>
          <w:webHidden/>
        </w:rPr>
        <w:fldChar w:fldCharType="separate"/>
      </w:r>
      <w:ins w:id="56" w:author="Aaron Piper" w:date="2016-04-19T08:41:00Z">
        <w:r w:rsidR="00B026BA">
          <w:rPr>
            <w:webHidden/>
          </w:rPr>
          <w:t>44</w:t>
        </w:r>
      </w:ins>
      <w:del w:id="57" w:author="Aaron Piper" w:date="2016-04-19T08:39:00Z">
        <w:r w:rsidR="00D272B4" w:rsidDel="00B026BA">
          <w:rPr>
            <w:webHidden/>
          </w:rPr>
          <w:delText>43</w:delText>
        </w:r>
      </w:del>
      <w:r w:rsidR="009D2417">
        <w:rPr>
          <w:webHidden/>
        </w:rPr>
        <w:fldChar w:fldCharType="end"/>
      </w:r>
      <w:r>
        <w:fldChar w:fldCharType="end"/>
      </w:r>
    </w:p>
    <w:p w14:paraId="7263685E" w14:textId="61F68984" w:rsidR="009D2417" w:rsidRDefault="00671FFE">
      <w:pPr>
        <w:pStyle w:val="TOC3"/>
        <w:rPr>
          <w:rFonts w:asciiTheme="minorHAnsi" w:eastAsiaTheme="minorEastAsia" w:hAnsiTheme="minorHAnsi" w:cstheme="minorBidi"/>
          <w:szCs w:val="22"/>
        </w:rPr>
      </w:pPr>
      <w:r>
        <w:fldChar w:fldCharType="begin"/>
      </w:r>
      <w:r>
        <w:instrText xml:space="preserve"> HYPERLINK \l "_Toc430938694" </w:instrText>
      </w:r>
      <w:r>
        <w:fldChar w:fldCharType="separate"/>
      </w:r>
      <w:r w:rsidR="009D2417" w:rsidRPr="00151396">
        <w:rPr>
          <w:rStyle w:val="Hyperlink"/>
        </w:rPr>
        <w:t>5.5.3</w:t>
      </w:r>
      <w:r w:rsidR="009D2417">
        <w:rPr>
          <w:rFonts w:asciiTheme="minorHAnsi" w:eastAsiaTheme="minorEastAsia" w:hAnsiTheme="minorHAnsi" w:cstheme="minorBidi"/>
          <w:szCs w:val="22"/>
        </w:rPr>
        <w:tab/>
      </w:r>
      <w:r w:rsidR="009D2417" w:rsidRPr="00151396">
        <w:rPr>
          <w:rStyle w:val="Hyperlink"/>
        </w:rPr>
        <w:t>FTP_UIF_EXT.2 User Interface: Identification of VM</w:t>
      </w:r>
      <w:r w:rsidR="009D2417">
        <w:rPr>
          <w:webHidden/>
        </w:rPr>
        <w:tab/>
      </w:r>
      <w:r w:rsidR="009D2417">
        <w:rPr>
          <w:webHidden/>
        </w:rPr>
        <w:fldChar w:fldCharType="begin"/>
      </w:r>
      <w:r w:rsidR="009D2417">
        <w:rPr>
          <w:webHidden/>
        </w:rPr>
        <w:instrText xml:space="preserve"> PAGEREF _Toc430938694 \h </w:instrText>
      </w:r>
      <w:r w:rsidR="009D2417">
        <w:rPr>
          <w:webHidden/>
        </w:rPr>
      </w:r>
      <w:r w:rsidR="009D2417">
        <w:rPr>
          <w:webHidden/>
        </w:rPr>
        <w:fldChar w:fldCharType="separate"/>
      </w:r>
      <w:ins w:id="58" w:author="Aaron Piper" w:date="2016-04-19T08:41:00Z">
        <w:r w:rsidR="00B026BA">
          <w:rPr>
            <w:webHidden/>
          </w:rPr>
          <w:t>44</w:t>
        </w:r>
      </w:ins>
      <w:del w:id="59" w:author="Aaron Piper" w:date="2016-04-19T08:39:00Z">
        <w:r w:rsidR="00D272B4" w:rsidDel="00B026BA">
          <w:rPr>
            <w:webHidden/>
          </w:rPr>
          <w:delText>43</w:delText>
        </w:r>
      </w:del>
      <w:r w:rsidR="009D2417">
        <w:rPr>
          <w:webHidden/>
        </w:rPr>
        <w:fldChar w:fldCharType="end"/>
      </w:r>
      <w:r>
        <w:fldChar w:fldCharType="end"/>
      </w:r>
    </w:p>
    <w:p w14:paraId="6AA7DE6C" w14:textId="76654017"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"_Toc430938695" </w:instrText>
      </w:r>
      <w:r>
        <w:fldChar w:fldCharType="separate"/>
      </w:r>
      <w:r w:rsidR="009D2417" w:rsidRPr="00151396">
        <w:rPr>
          <w:rStyle w:val="Hyperlink"/>
          <w:noProof/>
        </w:rPr>
        <w:t>5.6</w:t>
      </w:r>
      <w:r w:rsidR="009D2417">
        <w:rPr>
          <w:rFonts w:asciiTheme="minorHAnsi" w:eastAsiaTheme="minorEastAsia" w:hAnsiTheme="minorHAnsi" w:cstheme="minorBidi"/>
          <w:noProof/>
          <w:szCs w:val="22"/>
        </w:rPr>
        <w:tab/>
      </w:r>
      <w:r w:rsidR="009D2417" w:rsidRPr="00151396">
        <w:rPr>
          <w:rStyle w:val="Hyperlink"/>
          <w:noProof/>
        </w:rPr>
        <w:t>Identification and Authentication (FIA)</w:t>
      </w:r>
      <w:r w:rsidR="009D2417">
        <w:rPr>
          <w:noProof/>
          <w:webHidden/>
        </w:rPr>
        <w:tab/>
      </w:r>
      <w:r w:rsidR="009D2417">
        <w:rPr>
          <w:noProof/>
          <w:webHidden/>
        </w:rPr>
        <w:fldChar w:fldCharType="begin"/>
      </w:r>
      <w:r w:rsidR="009D2417">
        <w:rPr>
          <w:noProof/>
          <w:webHidden/>
        </w:rPr>
        <w:instrText xml:space="preserve"> PAGEREF _Toc430938695 \h </w:instrText>
      </w:r>
      <w:r w:rsidR="009D2417">
        <w:rPr>
          <w:noProof/>
          <w:webHidden/>
        </w:rPr>
      </w:r>
      <w:r w:rsidR="009D2417">
        <w:rPr>
          <w:noProof/>
          <w:webHidden/>
        </w:rPr>
        <w:fldChar w:fldCharType="separate"/>
      </w:r>
      <w:ins w:id="60" w:author="Aaron Piper" w:date="2016-04-19T08:41:00Z">
        <w:r w:rsidR="00B026BA">
          <w:rPr>
            <w:noProof/>
            <w:webHidden/>
          </w:rPr>
          <w:t>45</w:t>
        </w:r>
      </w:ins>
      <w:del w:id="61" w:author="Aaron Piper" w:date="2016-04-19T08:39:00Z">
        <w:r w:rsidR="00D272B4" w:rsidDel="00B026BA">
          <w:rPr>
            <w:noProof/>
            <w:webHidden/>
          </w:rPr>
          <w:delText>44</w:delText>
        </w:r>
      </w:del>
      <w:r w:rsidR="009D2417">
        <w:rPr>
          <w:noProof/>
          <w:webHidden/>
        </w:rPr>
        <w:fldChar w:fldCharType="end"/>
      </w:r>
      <w:r>
        <w:rPr>
          <w:noProof/>
        </w:rPr>
        <w:fldChar w:fldCharType="end"/>
      </w:r>
    </w:p>
    <w:p w14:paraId="450CD43D" w14:textId="56C9C97E" w:rsidR="009D2417" w:rsidRDefault="00671FFE">
      <w:pPr>
        <w:pStyle w:val="TOC3"/>
        <w:rPr>
          <w:rFonts w:asciiTheme="minorHAnsi" w:eastAsiaTheme="minorEastAsia" w:hAnsiTheme="minorHAnsi" w:cstheme="minorBidi"/>
          <w:szCs w:val="22"/>
        </w:rPr>
      </w:pPr>
      <w:r>
        <w:fldChar w:fldCharType="begin"/>
      </w:r>
      <w:r>
        <w:instrText xml:space="preserve"> HYPERLINK \l "_Toc430938696" </w:instrText>
      </w:r>
      <w:r>
        <w:fldChar w:fldCharType="separate"/>
      </w:r>
      <w:r w:rsidR="009D2417" w:rsidRPr="00151396">
        <w:rPr>
          <w:rStyle w:val="Hyperlink"/>
        </w:rPr>
        <w:t>5.6.1</w:t>
      </w:r>
      <w:r w:rsidR="009D2417">
        <w:rPr>
          <w:rFonts w:asciiTheme="minorHAnsi" w:eastAsiaTheme="minorEastAsia" w:hAnsiTheme="minorHAnsi" w:cstheme="minorBidi"/>
          <w:szCs w:val="22"/>
        </w:rPr>
        <w:tab/>
      </w:r>
      <w:r w:rsidR="009D2417" w:rsidRPr="00151396">
        <w:rPr>
          <w:rStyle w:val="Hyperlink"/>
        </w:rPr>
        <w:t>FIA_PMG_EXT.1 Extended: Password Management</w:t>
      </w:r>
      <w:r w:rsidR="009D2417">
        <w:rPr>
          <w:webHidden/>
        </w:rPr>
        <w:tab/>
      </w:r>
      <w:r w:rsidR="009D2417">
        <w:rPr>
          <w:webHidden/>
        </w:rPr>
        <w:fldChar w:fldCharType="begin"/>
      </w:r>
      <w:r w:rsidR="009D2417">
        <w:rPr>
          <w:webHidden/>
        </w:rPr>
        <w:instrText xml:space="preserve"> PAGEREF _Toc430938696 \h </w:instrText>
      </w:r>
      <w:r w:rsidR="009D2417">
        <w:rPr>
          <w:webHidden/>
        </w:rPr>
      </w:r>
      <w:r w:rsidR="009D2417">
        <w:rPr>
          <w:webHidden/>
        </w:rPr>
        <w:fldChar w:fldCharType="separate"/>
      </w:r>
      <w:ins w:id="62" w:author="Aaron Piper" w:date="2016-04-19T08:41:00Z">
        <w:r w:rsidR="00B026BA">
          <w:rPr>
            <w:webHidden/>
          </w:rPr>
          <w:t>45</w:t>
        </w:r>
      </w:ins>
      <w:del w:id="63" w:author="Aaron Piper" w:date="2016-04-19T08:39:00Z">
        <w:r w:rsidR="00D272B4" w:rsidDel="00B026BA">
          <w:rPr>
            <w:webHidden/>
          </w:rPr>
          <w:delText>44</w:delText>
        </w:r>
      </w:del>
      <w:r w:rsidR="009D2417">
        <w:rPr>
          <w:webHidden/>
        </w:rPr>
        <w:fldChar w:fldCharType="end"/>
      </w:r>
      <w:r>
        <w:fldChar w:fldCharType="end"/>
      </w:r>
    </w:p>
    <w:p w14:paraId="1836FD6E" w14:textId="3F91C099" w:rsidR="009D2417" w:rsidRDefault="00671FFE">
      <w:pPr>
        <w:pStyle w:val="TOC3"/>
        <w:rPr>
          <w:rFonts w:asciiTheme="minorHAnsi" w:eastAsiaTheme="minorEastAsia" w:hAnsiTheme="minorHAnsi" w:cstheme="minorBidi"/>
          <w:szCs w:val="22"/>
        </w:rPr>
      </w:pPr>
      <w:r>
        <w:lastRenderedPageBreak/>
        <w:fldChar w:fldCharType="begin"/>
      </w:r>
      <w:r>
        <w:instrText xml:space="preserve"> HYPERLINK \l "_Toc430938697" </w:instrText>
      </w:r>
      <w:r>
        <w:fldChar w:fldCharType="separate"/>
      </w:r>
      <w:r w:rsidR="009D2417" w:rsidRPr="00151396">
        <w:rPr>
          <w:rStyle w:val="Hyperlink"/>
        </w:rPr>
        <w:t>5.6.2</w:t>
      </w:r>
      <w:r w:rsidR="009D2417">
        <w:rPr>
          <w:rFonts w:asciiTheme="minorHAnsi" w:eastAsiaTheme="minorEastAsia" w:hAnsiTheme="minorHAnsi" w:cstheme="minorBidi"/>
          <w:szCs w:val="22"/>
        </w:rPr>
        <w:tab/>
      </w:r>
      <w:r w:rsidR="009D2417" w:rsidRPr="00151396">
        <w:rPr>
          <w:rStyle w:val="Hyperlink"/>
        </w:rPr>
        <w:t>FIA_UIA_EXT.1 Administrator Identification and Authentication</w:t>
      </w:r>
      <w:r w:rsidR="009D2417">
        <w:rPr>
          <w:webHidden/>
        </w:rPr>
        <w:tab/>
      </w:r>
      <w:r w:rsidR="009D2417">
        <w:rPr>
          <w:webHidden/>
        </w:rPr>
        <w:fldChar w:fldCharType="begin"/>
      </w:r>
      <w:r w:rsidR="009D2417">
        <w:rPr>
          <w:webHidden/>
        </w:rPr>
        <w:instrText xml:space="preserve"> PAGEREF _Toc430938697 \h </w:instrText>
      </w:r>
      <w:r w:rsidR="009D2417">
        <w:rPr>
          <w:webHidden/>
        </w:rPr>
      </w:r>
      <w:r w:rsidR="009D2417">
        <w:rPr>
          <w:webHidden/>
        </w:rPr>
        <w:fldChar w:fldCharType="separate"/>
      </w:r>
      <w:ins w:id="64" w:author="Aaron Piper" w:date="2016-04-19T08:41:00Z">
        <w:r w:rsidR="00B026BA">
          <w:rPr>
            <w:webHidden/>
          </w:rPr>
          <w:t>45</w:t>
        </w:r>
      </w:ins>
      <w:del w:id="65" w:author="Aaron Piper" w:date="2016-04-19T08:39:00Z">
        <w:r w:rsidR="00D272B4" w:rsidDel="00B026BA">
          <w:rPr>
            <w:webHidden/>
          </w:rPr>
          <w:delText>44</w:delText>
        </w:r>
      </w:del>
      <w:r w:rsidR="009D2417">
        <w:rPr>
          <w:webHidden/>
        </w:rPr>
        <w:fldChar w:fldCharType="end"/>
      </w:r>
      <w:r>
        <w:fldChar w:fldCharType="end"/>
      </w:r>
    </w:p>
    <w:p w14:paraId="10A53390" w14:textId="08328A4D" w:rsidR="009D2417" w:rsidRDefault="00671FFE">
      <w:pPr>
        <w:pStyle w:val="TOC3"/>
        <w:rPr>
          <w:rFonts w:asciiTheme="minorHAnsi" w:eastAsiaTheme="minorEastAsia" w:hAnsiTheme="minorHAnsi" w:cstheme="minorBidi"/>
          <w:szCs w:val="22"/>
        </w:rPr>
      </w:pPr>
      <w:r>
        <w:fldChar w:fldCharType="begin"/>
      </w:r>
      <w:r>
        <w:instrText xml:space="preserve"> HYPERLINK \l "_Toc430938698" </w:instrText>
      </w:r>
      <w:r>
        <w:fldChar w:fldCharType="separate"/>
      </w:r>
      <w:r w:rsidR="009D2417" w:rsidRPr="00151396">
        <w:rPr>
          <w:rStyle w:val="Hyperlink"/>
        </w:rPr>
        <w:t>5.6.3</w:t>
      </w:r>
      <w:r w:rsidR="009D2417">
        <w:rPr>
          <w:rFonts w:asciiTheme="minorHAnsi" w:eastAsiaTheme="minorEastAsia" w:hAnsiTheme="minorHAnsi" w:cstheme="minorBidi"/>
          <w:szCs w:val="22"/>
        </w:rPr>
        <w:tab/>
      </w:r>
      <w:r w:rsidR="009D2417" w:rsidRPr="00151396">
        <w:rPr>
          <w:rStyle w:val="Hyperlink"/>
        </w:rPr>
        <w:t>FIA_X509_EXT.1 X.509 Certificate Validation</w:t>
      </w:r>
      <w:r w:rsidR="009D2417">
        <w:rPr>
          <w:webHidden/>
        </w:rPr>
        <w:tab/>
      </w:r>
      <w:r w:rsidR="009D2417">
        <w:rPr>
          <w:webHidden/>
        </w:rPr>
        <w:fldChar w:fldCharType="begin"/>
      </w:r>
      <w:r w:rsidR="009D2417">
        <w:rPr>
          <w:webHidden/>
        </w:rPr>
        <w:instrText xml:space="preserve"> PAGEREF _Toc430938698 \h </w:instrText>
      </w:r>
      <w:r w:rsidR="009D2417">
        <w:rPr>
          <w:webHidden/>
        </w:rPr>
      </w:r>
      <w:r w:rsidR="009D2417">
        <w:rPr>
          <w:webHidden/>
        </w:rPr>
        <w:fldChar w:fldCharType="separate"/>
      </w:r>
      <w:ins w:id="66" w:author="Aaron Piper" w:date="2016-04-19T08:41:00Z">
        <w:r w:rsidR="00B026BA">
          <w:rPr>
            <w:webHidden/>
          </w:rPr>
          <w:t>46</w:t>
        </w:r>
      </w:ins>
      <w:del w:id="67" w:author="Aaron Piper" w:date="2016-04-19T08:39:00Z">
        <w:r w:rsidR="00D272B4" w:rsidDel="00B026BA">
          <w:rPr>
            <w:webHidden/>
          </w:rPr>
          <w:delText>45</w:delText>
        </w:r>
      </w:del>
      <w:r w:rsidR="009D2417">
        <w:rPr>
          <w:webHidden/>
        </w:rPr>
        <w:fldChar w:fldCharType="end"/>
      </w:r>
      <w:r>
        <w:fldChar w:fldCharType="end"/>
      </w:r>
    </w:p>
    <w:p w14:paraId="2CB7E38B" w14:textId="42E0A10F" w:rsidR="009D2417" w:rsidRDefault="00671FFE">
      <w:pPr>
        <w:pStyle w:val="TOC3"/>
        <w:rPr>
          <w:rFonts w:asciiTheme="minorHAnsi" w:eastAsiaTheme="minorEastAsia" w:hAnsiTheme="minorHAnsi" w:cstheme="minorBidi"/>
          <w:szCs w:val="22"/>
        </w:rPr>
      </w:pPr>
      <w:r>
        <w:fldChar w:fldCharType="begin"/>
      </w:r>
      <w:r>
        <w:instrText xml:space="preserve"> HYPERLINK \l "_Toc430938699" </w:instrText>
      </w:r>
      <w:r>
        <w:fldChar w:fldCharType="separate"/>
      </w:r>
      <w:r w:rsidR="009D2417" w:rsidRPr="00151396">
        <w:rPr>
          <w:rStyle w:val="Hyperlink"/>
        </w:rPr>
        <w:t>5.6.4</w:t>
      </w:r>
      <w:r w:rsidR="009D2417">
        <w:rPr>
          <w:rFonts w:asciiTheme="minorHAnsi" w:eastAsiaTheme="minorEastAsia" w:hAnsiTheme="minorHAnsi" w:cstheme="minorBidi"/>
          <w:szCs w:val="22"/>
        </w:rPr>
        <w:tab/>
      </w:r>
      <w:r w:rsidR="009D2417" w:rsidRPr="00151396">
        <w:rPr>
          <w:rStyle w:val="Hyperlink"/>
        </w:rPr>
        <w:t>FIA_X509_EXT.2 X.509 Certificate Authentication</w:t>
      </w:r>
      <w:r w:rsidR="009D2417">
        <w:rPr>
          <w:webHidden/>
        </w:rPr>
        <w:tab/>
      </w:r>
      <w:r w:rsidR="009D2417">
        <w:rPr>
          <w:webHidden/>
        </w:rPr>
        <w:fldChar w:fldCharType="begin"/>
      </w:r>
      <w:r w:rsidR="009D2417">
        <w:rPr>
          <w:webHidden/>
        </w:rPr>
        <w:instrText xml:space="preserve"> PAGEREF _Toc430938699 \h </w:instrText>
      </w:r>
      <w:r w:rsidR="009D2417">
        <w:rPr>
          <w:webHidden/>
        </w:rPr>
      </w:r>
      <w:r w:rsidR="009D2417">
        <w:rPr>
          <w:webHidden/>
        </w:rPr>
        <w:fldChar w:fldCharType="separate"/>
      </w:r>
      <w:ins w:id="68" w:author="Aaron Piper" w:date="2016-04-19T08:41:00Z">
        <w:r w:rsidR="00B026BA">
          <w:rPr>
            <w:webHidden/>
          </w:rPr>
          <w:t>48</w:t>
        </w:r>
      </w:ins>
      <w:del w:id="69" w:author="Aaron Piper" w:date="2016-04-19T08:39:00Z">
        <w:r w:rsidR="00D272B4" w:rsidDel="00B026BA">
          <w:rPr>
            <w:webHidden/>
          </w:rPr>
          <w:delText>47</w:delText>
        </w:r>
      </w:del>
      <w:r w:rsidR="009D2417">
        <w:rPr>
          <w:webHidden/>
        </w:rPr>
        <w:fldChar w:fldCharType="end"/>
      </w:r>
      <w:r>
        <w:fldChar w:fldCharType="end"/>
      </w:r>
    </w:p>
    <w:p w14:paraId="25A1293C" w14:textId="26B338FA"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"_Toc430938700" </w:instrText>
      </w:r>
      <w:r>
        <w:fldChar w:fldCharType="separate"/>
      </w:r>
      <w:r w:rsidR="009D2417" w:rsidRPr="00151396">
        <w:rPr>
          <w:rStyle w:val="Hyperlink"/>
          <w:noProof/>
        </w:rPr>
        <w:t>5.7</w:t>
      </w:r>
      <w:r w:rsidR="009D2417">
        <w:rPr>
          <w:rFonts w:asciiTheme="minorHAnsi" w:eastAsiaTheme="minorEastAsia" w:hAnsiTheme="minorHAnsi" w:cstheme="minorBidi"/>
          <w:noProof/>
          <w:szCs w:val="22"/>
        </w:rPr>
        <w:tab/>
      </w:r>
      <w:r w:rsidR="009D2417" w:rsidRPr="00151396">
        <w:rPr>
          <w:rStyle w:val="Hyperlink"/>
          <w:noProof/>
        </w:rPr>
        <w:t>Security Management (FMT)</w:t>
      </w:r>
      <w:r w:rsidR="009D2417">
        <w:rPr>
          <w:noProof/>
          <w:webHidden/>
        </w:rPr>
        <w:tab/>
      </w:r>
      <w:r w:rsidR="009D2417">
        <w:rPr>
          <w:noProof/>
          <w:webHidden/>
        </w:rPr>
        <w:fldChar w:fldCharType="begin"/>
      </w:r>
      <w:r w:rsidR="009D2417">
        <w:rPr>
          <w:noProof/>
          <w:webHidden/>
        </w:rPr>
        <w:instrText xml:space="preserve"> PAGEREF _Toc430938700 \h </w:instrText>
      </w:r>
      <w:r w:rsidR="009D2417">
        <w:rPr>
          <w:noProof/>
          <w:webHidden/>
        </w:rPr>
      </w:r>
      <w:r w:rsidR="009D2417">
        <w:rPr>
          <w:noProof/>
          <w:webHidden/>
        </w:rPr>
        <w:fldChar w:fldCharType="separate"/>
      </w:r>
      <w:ins w:id="70" w:author="Aaron Piper" w:date="2016-04-19T08:41:00Z">
        <w:r w:rsidR="00B026BA">
          <w:rPr>
            <w:noProof/>
            <w:webHidden/>
          </w:rPr>
          <w:t>49</w:t>
        </w:r>
      </w:ins>
      <w:del w:id="71" w:author="Aaron Piper" w:date="2016-04-19T08:39:00Z">
        <w:r w:rsidR="00D272B4" w:rsidDel="00B026BA">
          <w:rPr>
            <w:noProof/>
            <w:webHidden/>
          </w:rPr>
          <w:delText>48</w:delText>
        </w:r>
      </w:del>
      <w:r w:rsidR="009D2417">
        <w:rPr>
          <w:noProof/>
          <w:webHidden/>
        </w:rPr>
        <w:fldChar w:fldCharType="end"/>
      </w:r>
      <w:r>
        <w:rPr>
          <w:noProof/>
        </w:rPr>
        <w:fldChar w:fldCharType="end"/>
      </w:r>
    </w:p>
    <w:p w14:paraId="32B79F31" w14:textId="6DAFE055" w:rsidR="009D2417" w:rsidRDefault="00671FFE">
      <w:pPr>
        <w:pStyle w:val="TOC3"/>
        <w:rPr>
          <w:rFonts w:asciiTheme="minorHAnsi" w:eastAsiaTheme="minorEastAsia" w:hAnsiTheme="minorHAnsi" w:cstheme="minorBidi"/>
          <w:szCs w:val="22"/>
        </w:rPr>
      </w:pPr>
      <w:r>
        <w:fldChar w:fldCharType="begin"/>
      </w:r>
      <w:r>
        <w:instrText xml:space="preserve"> HYPERLINK \l "_Toc430938701" </w:instrText>
      </w:r>
      <w:r>
        <w:fldChar w:fldCharType="separate"/>
      </w:r>
      <w:r w:rsidR="009D2417" w:rsidRPr="00151396">
        <w:rPr>
          <w:rStyle w:val="Hyperlink"/>
        </w:rPr>
        <w:t>5.7.1</w:t>
      </w:r>
      <w:r w:rsidR="009D2417">
        <w:rPr>
          <w:rFonts w:asciiTheme="minorHAnsi" w:eastAsiaTheme="minorEastAsia" w:hAnsiTheme="minorHAnsi" w:cstheme="minorBidi"/>
          <w:szCs w:val="22"/>
        </w:rPr>
        <w:tab/>
      </w:r>
      <w:r w:rsidR="009D2417" w:rsidRPr="00151396">
        <w:rPr>
          <w:rStyle w:val="Hyperlink"/>
        </w:rPr>
        <w:t>FMT_SMR.2 Restrictions on Security Roles</w:t>
      </w:r>
      <w:r w:rsidR="009D2417">
        <w:rPr>
          <w:webHidden/>
        </w:rPr>
        <w:tab/>
      </w:r>
      <w:r w:rsidR="009D2417">
        <w:rPr>
          <w:webHidden/>
        </w:rPr>
        <w:fldChar w:fldCharType="begin"/>
      </w:r>
      <w:r w:rsidR="009D2417">
        <w:rPr>
          <w:webHidden/>
        </w:rPr>
        <w:instrText xml:space="preserve"> PAGEREF _Toc430938701 \h </w:instrText>
      </w:r>
      <w:r w:rsidR="009D2417">
        <w:rPr>
          <w:webHidden/>
        </w:rPr>
      </w:r>
      <w:r w:rsidR="009D2417">
        <w:rPr>
          <w:webHidden/>
        </w:rPr>
        <w:fldChar w:fldCharType="separate"/>
      </w:r>
      <w:ins w:id="72" w:author="Aaron Piper" w:date="2016-04-19T08:41:00Z">
        <w:r w:rsidR="00B026BA">
          <w:rPr>
            <w:webHidden/>
          </w:rPr>
          <w:t>49</w:t>
        </w:r>
      </w:ins>
      <w:del w:id="73" w:author="Aaron Piper" w:date="2016-04-19T08:39:00Z">
        <w:r w:rsidR="00D272B4" w:rsidDel="00B026BA">
          <w:rPr>
            <w:webHidden/>
          </w:rPr>
          <w:delText>48</w:delText>
        </w:r>
      </w:del>
      <w:r w:rsidR="009D2417">
        <w:rPr>
          <w:webHidden/>
        </w:rPr>
        <w:fldChar w:fldCharType="end"/>
      </w:r>
      <w:r>
        <w:fldChar w:fldCharType="end"/>
      </w:r>
    </w:p>
    <w:p w14:paraId="4962DDB6" w14:textId="5CE5E0B0" w:rsidR="009D2417" w:rsidRDefault="00671FFE">
      <w:pPr>
        <w:pStyle w:val="TOC3"/>
        <w:rPr>
          <w:rFonts w:asciiTheme="minorHAnsi" w:eastAsiaTheme="minorEastAsia" w:hAnsiTheme="minorHAnsi" w:cstheme="minorBidi"/>
          <w:szCs w:val="22"/>
        </w:rPr>
      </w:pPr>
      <w:r>
        <w:fldChar w:fldCharType="begin"/>
      </w:r>
      <w:r>
        <w:instrText xml:space="preserve"> HYPERLINK \l "_Toc430938702" </w:instrText>
      </w:r>
      <w:r>
        <w:fldChar w:fldCharType="separate"/>
      </w:r>
      <w:r w:rsidR="009D2417" w:rsidRPr="00151396">
        <w:rPr>
          <w:rStyle w:val="Hyperlink"/>
        </w:rPr>
        <w:t>5.7.2</w:t>
      </w:r>
      <w:r w:rsidR="009D2417">
        <w:rPr>
          <w:rFonts w:asciiTheme="minorHAnsi" w:eastAsiaTheme="minorEastAsia" w:hAnsiTheme="minorHAnsi" w:cstheme="minorBidi"/>
          <w:szCs w:val="22"/>
        </w:rPr>
        <w:tab/>
      </w:r>
      <w:r w:rsidR="009D2417" w:rsidRPr="00151396">
        <w:rPr>
          <w:rStyle w:val="Hyperlink"/>
        </w:rPr>
        <w:t>FMT_MSA_EXT.1 Default data sharing configuration</w:t>
      </w:r>
      <w:r w:rsidR="009D2417">
        <w:rPr>
          <w:webHidden/>
        </w:rPr>
        <w:tab/>
      </w:r>
      <w:r w:rsidR="009D2417">
        <w:rPr>
          <w:webHidden/>
        </w:rPr>
        <w:fldChar w:fldCharType="begin"/>
      </w:r>
      <w:r w:rsidR="009D2417">
        <w:rPr>
          <w:webHidden/>
        </w:rPr>
        <w:instrText xml:space="preserve"> PAGEREF _Toc430938702 \h </w:instrText>
      </w:r>
      <w:r w:rsidR="009D2417">
        <w:rPr>
          <w:webHidden/>
        </w:rPr>
      </w:r>
      <w:r w:rsidR="009D2417">
        <w:rPr>
          <w:webHidden/>
        </w:rPr>
        <w:fldChar w:fldCharType="separate"/>
      </w:r>
      <w:ins w:id="74" w:author="Aaron Piper" w:date="2016-04-19T08:41:00Z">
        <w:r w:rsidR="00B026BA">
          <w:rPr>
            <w:webHidden/>
          </w:rPr>
          <w:t>50</w:t>
        </w:r>
      </w:ins>
      <w:del w:id="75" w:author="Aaron Piper" w:date="2016-04-19T08:39:00Z">
        <w:r w:rsidR="00D272B4" w:rsidDel="00B026BA">
          <w:rPr>
            <w:webHidden/>
          </w:rPr>
          <w:delText>49</w:delText>
        </w:r>
      </w:del>
      <w:r w:rsidR="009D2417">
        <w:rPr>
          <w:webHidden/>
        </w:rPr>
        <w:fldChar w:fldCharType="end"/>
      </w:r>
      <w:r>
        <w:fldChar w:fldCharType="end"/>
      </w:r>
    </w:p>
    <w:p w14:paraId="70E070D2" w14:textId="13864468" w:rsidR="009D2417" w:rsidRDefault="00671FFE">
      <w:pPr>
        <w:pStyle w:val="TOC3"/>
        <w:rPr>
          <w:rFonts w:asciiTheme="minorHAnsi" w:eastAsiaTheme="minorEastAsia" w:hAnsiTheme="minorHAnsi" w:cstheme="minorBidi"/>
          <w:szCs w:val="22"/>
        </w:rPr>
      </w:pPr>
      <w:r>
        <w:fldChar w:fldCharType="begin"/>
      </w:r>
      <w:r>
        <w:instrText xml:space="preserve"> HYPERLINK \l "_Toc430938703" </w:instrText>
      </w:r>
      <w:r>
        <w:fldChar w:fldCharType="separate"/>
      </w:r>
      <w:r w:rsidR="009D2417" w:rsidRPr="00151396">
        <w:rPr>
          <w:rStyle w:val="Hyperlink"/>
        </w:rPr>
        <w:t>5.7.3</w:t>
      </w:r>
      <w:r w:rsidR="009D2417">
        <w:rPr>
          <w:rFonts w:asciiTheme="minorHAnsi" w:eastAsiaTheme="minorEastAsia" w:hAnsiTheme="minorHAnsi" w:cstheme="minorBidi"/>
          <w:szCs w:val="22"/>
        </w:rPr>
        <w:tab/>
      </w:r>
      <w:r w:rsidR="009D2417" w:rsidRPr="00151396">
        <w:rPr>
          <w:rStyle w:val="Hyperlink"/>
        </w:rPr>
        <w:t>FMT_MOF_EXT.1 Management of security functions behavior</w:t>
      </w:r>
      <w:r w:rsidR="009D2417">
        <w:rPr>
          <w:webHidden/>
        </w:rPr>
        <w:tab/>
      </w:r>
      <w:r w:rsidR="009D2417">
        <w:rPr>
          <w:webHidden/>
        </w:rPr>
        <w:fldChar w:fldCharType="begin"/>
      </w:r>
      <w:r w:rsidR="009D2417">
        <w:rPr>
          <w:webHidden/>
        </w:rPr>
        <w:instrText xml:space="preserve"> PAGEREF _Toc430938703 \h </w:instrText>
      </w:r>
      <w:r w:rsidR="009D2417">
        <w:rPr>
          <w:webHidden/>
        </w:rPr>
      </w:r>
      <w:r w:rsidR="009D2417">
        <w:rPr>
          <w:webHidden/>
        </w:rPr>
        <w:fldChar w:fldCharType="separate"/>
      </w:r>
      <w:ins w:id="76" w:author="Aaron Piper" w:date="2016-04-19T08:41:00Z">
        <w:r w:rsidR="00B026BA">
          <w:rPr>
            <w:webHidden/>
          </w:rPr>
          <w:t>50</w:t>
        </w:r>
      </w:ins>
      <w:del w:id="77" w:author="Aaron Piper" w:date="2016-04-19T08:39:00Z">
        <w:r w:rsidR="00D272B4" w:rsidDel="00B026BA">
          <w:rPr>
            <w:webHidden/>
          </w:rPr>
          <w:delText>49</w:delText>
        </w:r>
      </w:del>
      <w:r w:rsidR="009D2417">
        <w:rPr>
          <w:webHidden/>
        </w:rPr>
        <w:fldChar w:fldCharType="end"/>
      </w:r>
      <w:r>
        <w:fldChar w:fldCharType="end"/>
      </w:r>
    </w:p>
    <w:p w14:paraId="6D552318" w14:textId="574E6499" w:rsidR="009D2417" w:rsidRDefault="00671FFE">
      <w:pPr>
        <w:pStyle w:val="TOC3"/>
        <w:rPr>
          <w:rFonts w:asciiTheme="minorHAnsi" w:eastAsiaTheme="minorEastAsia" w:hAnsiTheme="minorHAnsi" w:cstheme="minorBidi"/>
          <w:szCs w:val="22"/>
        </w:rPr>
      </w:pPr>
      <w:r>
        <w:fldChar w:fldCharType="begin"/>
      </w:r>
      <w:r>
        <w:instrText xml:space="preserve"> HYPERLINK \l "_Toc430938704" </w:instrText>
      </w:r>
      <w:r>
        <w:fldChar w:fldCharType="separate"/>
      </w:r>
      <w:r w:rsidR="009D2417" w:rsidRPr="00151396">
        <w:rPr>
          <w:rStyle w:val="Hyperlink"/>
        </w:rPr>
        <w:t>5.7.4</w:t>
      </w:r>
      <w:r w:rsidR="009D2417">
        <w:rPr>
          <w:rFonts w:asciiTheme="minorHAnsi" w:eastAsiaTheme="minorEastAsia" w:hAnsiTheme="minorHAnsi" w:cstheme="minorBidi"/>
          <w:szCs w:val="22"/>
        </w:rPr>
        <w:tab/>
      </w:r>
      <w:r w:rsidR="009D2417" w:rsidRPr="00151396">
        <w:rPr>
          <w:rStyle w:val="Hyperlink"/>
        </w:rPr>
        <w:t>FMT_SMO_EXT.1 Separation of Management and Operational Networks</w:t>
      </w:r>
      <w:r w:rsidR="009D2417">
        <w:rPr>
          <w:webHidden/>
        </w:rPr>
        <w:tab/>
      </w:r>
      <w:r w:rsidR="009D2417">
        <w:rPr>
          <w:webHidden/>
        </w:rPr>
        <w:fldChar w:fldCharType="begin"/>
      </w:r>
      <w:r w:rsidR="009D2417">
        <w:rPr>
          <w:webHidden/>
        </w:rPr>
        <w:instrText xml:space="preserve"> PAGEREF _Toc430938704 \h </w:instrText>
      </w:r>
      <w:r w:rsidR="009D2417">
        <w:rPr>
          <w:webHidden/>
        </w:rPr>
      </w:r>
      <w:r w:rsidR="009D2417">
        <w:rPr>
          <w:webHidden/>
        </w:rPr>
        <w:fldChar w:fldCharType="separate"/>
      </w:r>
      <w:ins w:id="78" w:author="Aaron Piper" w:date="2016-04-19T08:41:00Z">
        <w:r w:rsidR="00B026BA">
          <w:rPr>
            <w:webHidden/>
          </w:rPr>
          <w:t>52</w:t>
        </w:r>
      </w:ins>
      <w:del w:id="79" w:author="Aaron Piper" w:date="2016-04-19T08:39:00Z">
        <w:r w:rsidR="00D272B4" w:rsidDel="00B026BA">
          <w:rPr>
            <w:webHidden/>
          </w:rPr>
          <w:delText>51</w:delText>
        </w:r>
      </w:del>
      <w:r w:rsidR="009D2417">
        <w:rPr>
          <w:webHidden/>
        </w:rPr>
        <w:fldChar w:fldCharType="end"/>
      </w:r>
      <w:r>
        <w:fldChar w:fldCharType="end"/>
      </w:r>
    </w:p>
    <w:p w14:paraId="763044D4" w14:textId="4E9F5490"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"_Toc430938705" </w:instrText>
      </w:r>
      <w:r>
        <w:fldChar w:fldCharType="separate"/>
      </w:r>
      <w:r w:rsidR="009D2417" w:rsidRPr="00151396">
        <w:rPr>
          <w:rStyle w:val="Hyperlink"/>
          <w:noProof/>
        </w:rPr>
        <w:t>5.8</w:t>
      </w:r>
      <w:r w:rsidR="009D2417">
        <w:rPr>
          <w:rFonts w:asciiTheme="minorHAnsi" w:eastAsiaTheme="minorEastAsia" w:hAnsiTheme="minorHAnsi" w:cstheme="minorBidi"/>
          <w:noProof/>
          <w:szCs w:val="22"/>
        </w:rPr>
        <w:tab/>
      </w:r>
      <w:r w:rsidR="009D2417" w:rsidRPr="00151396">
        <w:rPr>
          <w:rStyle w:val="Hyperlink"/>
          <w:noProof/>
        </w:rPr>
        <w:t>Protection of the TSF (FPT)</w:t>
      </w:r>
      <w:r w:rsidR="009D2417">
        <w:rPr>
          <w:noProof/>
          <w:webHidden/>
        </w:rPr>
        <w:tab/>
      </w:r>
      <w:r w:rsidR="009D2417">
        <w:rPr>
          <w:noProof/>
          <w:webHidden/>
        </w:rPr>
        <w:fldChar w:fldCharType="begin"/>
      </w:r>
      <w:r w:rsidR="009D2417">
        <w:rPr>
          <w:noProof/>
          <w:webHidden/>
        </w:rPr>
        <w:instrText xml:space="preserve"> PAGEREF _Toc430938705 \h </w:instrText>
      </w:r>
      <w:r w:rsidR="009D2417">
        <w:rPr>
          <w:noProof/>
          <w:webHidden/>
        </w:rPr>
      </w:r>
      <w:r w:rsidR="009D2417">
        <w:rPr>
          <w:noProof/>
          <w:webHidden/>
        </w:rPr>
        <w:fldChar w:fldCharType="separate"/>
      </w:r>
      <w:ins w:id="80" w:author="Aaron Piper" w:date="2016-04-19T08:41:00Z">
        <w:r w:rsidR="00B026BA">
          <w:rPr>
            <w:noProof/>
            <w:webHidden/>
          </w:rPr>
          <w:t>53</w:t>
        </w:r>
      </w:ins>
      <w:del w:id="81" w:author="Aaron Piper" w:date="2016-04-19T08:39:00Z">
        <w:r w:rsidR="00D272B4" w:rsidDel="00B026BA">
          <w:rPr>
            <w:noProof/>
            <w:webHidden/>
          </w:rPr>
          <w:delText>52</w:delText>
        </w:r>
      </w:del>
      <w:r w:rsidR="009D2417">
        <w:rPr>
          <w:noProof/>
          <w:webHidden/>
        </w:rPr>
        <w:fldChar w:fldCharType="end"/>
      </w:r>
      <w:r>
        <w:rPr>
          <w:noProof/>
        </w:rPr>
        <w:fldChar w:fldCharType="end"/>
      </w:r>
    </w:p>
    <w:p w14:paraId="34CD759F" w14:textId="1A369D27" w:rsidR="009D2417" w:rsidRDefault="00671FFE">
      <w:pPr>
        <w:pStyle w:val="TOC3"/>
        <w:rPr>
          <w:rFonts w:asciiTheme="minorHAnsi" w:eastAsiaTheme="minorEastAsia" w:hAnsiTheme="minorHAnsi" w:cstheme="minorBidi"/>
          <w:szCs w:val="22"/>
        </w:rPr>
      </w:pPr>
      <w:r>
        <w:fldChar w:fldCharType="begin"/>
      </w:r>
      <w:r>
        <w:instrText xml:space="preserve"> HYPERLINK \l "_Toc430938706" </w:instrText>
      </w:r>
      <w:r>
        <w:fldChar w:fldCharType="separate"/>
      </w:r>
      <w:r w:rsidR="009D2417" w:rsidRPr="00151396">
        <w:rPr>
          <w:rStyle w:val="Hyperlink"/>
        </w:rPr>
        <w:t>5.8.1</w:t>
      </w:r>
      <w:r w:rsidR="009D2417">
        <w:rPr>
          <w:rFonts w:asciiTheme="minorHAnsi" w:eastAsiaTheme="minorEastAsia" w:hAnsiTheme="minorHAnsi" w:cstheme="minorBidi"/>
          <w:szCs w:val="22"/>
        </w:rPr>
        <w:tab/>
      </w:r>
      <w:r w:rsidR="009D2417" w:rsidRPr="00151396">
        <w:rPr>
          <w:rStyle w:val="Hyperlink"/>
        </w:rPr>
        <w:t>FPT_TUD_EXT.1 Trusted Updates to the Virtualization System</w:t>
      </w:r>
      <w:r w:rsidR="009D2417">
        <w:rPr>
          <w:webHidden/>
        </w:rPr>
        <w:tab/>
      </w:r>
      <w:r w:rsidR="009D2417">
        <w:rPr>
          <w:webHidden/>
        </w:rPr>
        <w:fldChar w:fldCharType="begin"/>
      </w:r>
      <w:r w:rsidR="009D2417">
        <w:rPr>
          <w:webHidden/>
        </w:rPr>
        <w:instrText xml:space="preserve"> PAGEREF _Toc430938706 \h </w:instrText>
      </w:r>
      <w:r w:rsidR="009D2417">
        <w:rPr>
          <w:webHidden/>
        </w:rPr>
      </w:r>
      <w:r w:rsidR="009D2417">
        <w:rPr>
          <w:webHidden/>
        </w:rPr>
        <w:fldChar w:fldCharType="separate"/>
      </w:r>
      <w:ins w:id="82" w:author="Aaron Piper" w:date="2016-04-19T08:41:00Z">
        <w:r w:rsidR="00B026BA">
          <w:rPr>
            <w:webHidden/>
          </w:rPr>
          <w:t>53</w:t>
        </w:r>
      </w:ins>
      <w:del w:id="83" w:author="Aaron Piper" w:date="2016-04-19T08:39:00Z">
        <w:r w:rsidR="00D272B4" w:rsidDel="00B026BA">
          <w:rPr>
            <w:webHidden/>
          </w:rPr>
          <w:delText>52</w:delText>
        </w:r>
      </w:del>
      <w:r w:rsidR="009D2417">
        <w:rPr>
          <w:webHidden/>
        </w:rPr>
        <w:fldChar w:fldCharType="end"/>
      </w:r>
      <w:r>
        <w:fldChar w:fldCharType="end"/>
      </w:r>
    </w:p>
    <w:p w14:paraId="4926314C" w14:textId="3F75DFC3" w:rsidR="009D2417" w:rsidRDefault="00671FFE">
      <w:pPr>
        <w:pStyle w:val="TOC3"/>
        <w:rPr>
          <w:rFonts w:asciiTheme="minorHAnsi" w:eastAsiaTheme="minorEastAsia" w:hAnsiTheme="minorHAnsi" w:cstheme="minorBidi"/>
          <w:szCs w:val="22"/>
        </w:rPr>
      </w:pPr>
      <w:r>
        <w:fldChar w:fldCharType="begin"/>
      </w:r>
      <w:r>
        <w:instrText xml:space="preserve"> HYPERLINK \l "_Toc430938707" </w:instrText>
      </w:r>
      <w:r>
        <w:fldChar w:fldCharType="separate"/>
      </w:r>
      <w:r w:rsidR="009D2417" w:rsidRPr="00151396">
        <w:rPr>
          <w:rStyle w:val="Hyperlink"/>
        </w:rPr>
        <w:t>5.8.2</w:t>
      </w:r>
      <w:r w:rsidR="009D2417">
        <w:rPr>
          <w:rFonts w:asciiTheme="minorHAnsi" w:eastAsiaTheme="minorEastAsia" w:hAnsiTheme="minorHAnsi" w:cstheme="minorBidi"/>
          <w:szCs w:val="22"/>
        </w:rPr>
        <w:tab/>
      </w:r>
      <w:r w:rsidR="009D2417" w:rsidRPr="00151396">
        <w:rPr>
          <w:rStyle w:val="Hyperlink"/>
        </w:rPr>
        <w:t>FPT_VIV_EXT.1 VMM Isolation from VMs</w:t>
      </w:r>
      <w:r w:rsidR="009D2417">
        <w:rPr>
          <w:webHidden/>
        </w:rPr>
        <w:tab/>
      </w:r>
      <w:r w:rsidR="009D2417">
        <w:rPr>
          <w:webHidden/>
        </w:rPr>
        <w:fldChar w:fldCharType="begin"/>
      </w:r>
      <w:r w:rsidR="009D2417">
        <w:rPr>
          <w:webHidden/>
        </w:rPr>
        <w:instrText xml:space="preserve"> PAGEREF _Toc430938707 \h </w:instrText>
      </w:r>
      <w:r w:rsidR="009D2417">
        <w:rPr>
          <w:webHidden/>
        </w:rPr>
      </w:r>
      <w:r w:rsidR="009D2417">
        <w:rPr>
          <w:webHidden/>
        </w:rPr>
        <w:fldChar w:fldCharType="separate"/>
      </w:r>
      <w:ins w:id="84" w:author="Aaron Piper" w:date="2016-04-19T08:41:00Z">
        <w:r w:rsidR="00B026BA">
          <w:rPr>
            <w:webHidden/>
          </w:rPr>
          <w:t>55</w:t>
        </w:r>
      </w:ins>
      <w:del w:id="85" w:author="Aaron Piper" w:date="2016-04-19T08:39:00Z">
        <w:r w:rsidR="00D272B4" w:rsidDel="00B026BA">
          <w:rPr>
            <w:webHidden/>
          </w:rPr>
          <w:delText>54</w:delText>
        </w:r>
      </w:del>
      <w:r w:rsidR="009D2417">
        <w:rPr>
          <w:webHidden/>
        </w:rPr>
        <w:fldChar w:fldCharType="end"/>
      </w:r>
      <w:r>
        <w:fldChar w:fldCharType="end"/>
      </w:r>
    </w:p>
    <w:p w14:paraId="593E16F6" w14:textId="73AEF5D8" w:rsidR="009D2417" w:rsidRDefault="00671FFE">
      <w:pPr>
        <w:pStyle w:val="TOC3"/>
        <w:rPr>
          <w:rFonts w:asciiTheme="minorHAnsi" w:eastAsiaTheme="minorEastAsia" w:hAnsiTheme="minorHAnsi" w:cstheme="minorBidi"/>
          <w:szCs w:val="22"/>
        </w:rPr>
      </w:pPr>
      <w:r>
        <w:fldChar w:fldCharType="begin"/>
      </w:r>
      <w:r>
        <w:instrText xml:space="preserve"> HYPERLINK \l "_Toc430938708" </w:instrText>
      </w:r>
      <w:r>
        <w:fldChar w:fldCharType="separate"/>
      </w:r>
      <w:r w:rsidR="009D2417" w:rsidRPr="00151396">
        <w:rPr>
          <w:rStyle w:val="Hyperlink"/>
        </w:rPr>
        <w:t>5.8.3</w:t>
      </w:r>
      <w:r w:rsidR="009D2417">
        <w:rPr>
          <w:rFonts w:asciiTheme="minorHAnsi" w:eastAsiaTheme="minorEastAsia" w:hAnsiTheme="minorHAnsi" w:cstheme="minorBidi"/>
          <w:szCs w:val="22"/>
        </w:rPr>
        <w:tab/>
      </w:r>
      <w:r w:rsidR="009D2417" w:rsidRPr="00151396">
        <w:rPr>
          <w:rStyle w:val="Hyperlink"/>
        </w:rPr>
        <w:t>FPT_HCL_EXT.1 Hypercall Controls</w:t>
      </w:r>
      <w:r w:rsidR="009D2417">
        <w:rPr>
          <w:webHidden/>
        </w:rPr>
        <w:tab/>
      </w:r>
      <w:r w:rsidR="009D2417">
        <w:rPr>
          <w:webHidden/>
        </w:rPr>
        <w:fldChar w:fldCharType="begin"/>
      </w:r>
      <w:r w:rsidR="009D2417">
        <w:rPr>
          <w:webHidden/>
        </w:rPr>
        <w:instrText xml:space="preserve"> PAGEREF _Toc430938708 \h </w:instrText>
      </w:r>
      <w:r w:rsidR="009D2417">
        <w:rPr>
          <w:webHidden/>
        </w:rPr>
      </w:r>
      <w:r w:rsidR="009D2417">
        <w:rPr>
          <w:webHidden/>
        </w:rPr>
        <w:fldChar w:fldCharType="separate"/>
      </w:r>
      <w:ins w:id="86" w:author="Aaron Piper" w:date="2016-04-19T08:41:00Z">
        <w:r w:rsidR="00B026BA">
          <w:rPr>
            <w:webHidden/>
          </w:rPr>
          <w:t>56</w:t>
        </w:r>
      </w:ins>
      <w:del w:id="87" w:author="Aaron Piper" w:date="2016-04-19T08:39:00Z">
        <w:r w:rsidR="00D272B4" w:rsidDel="00B026BA">
          <w:rPr>
            <w:webHidden/>
          </w:rPr>
          <w:delText>55</w:delText>
        </w:r>
      </w:del>
      <w:r w:rsidR="009D2417">
        <w:rPr>
          <w:webHidden/>
        </w:rPr>
        <w:fldChar w:fldCharType="end"/>
      </w:r>
      <w:r>
        <w:fldChar w:fldCharType="end"/>
      </w:r>
    </w:p>
    <w:p w14:paraId="3E03B9DA" w14:textId="7EEC7137" w:rsidR="009D2417" w:rsidRDefault="00671FFE">
      <w:pPr>
        <w:pStyle w:val="TOC3"/>
        <w:rPr>
          <w:rFonts w:asciiTheme="minorHAnsi" w:eastAsiaTheme="minorEastAsia" w:hAnsiTheme="minorHAnsi" w:cstheme="minorBidi"/>
          <w:szCs w:val="22"/>
        </w:rPr>
      </w:pPr>
      <w:r>
        <w:fldChar w:fldCharType="begin"/>
      </w:r>
      <w:r>
        <w:instrText xml:space="preserve"> HYPERLINK \l "_Toc430938709" </w:instrText>
      </w:r>
      <w:r>
        <w:fldChar w:fldCharType="separate"/>
      </w:r>
      <w:r w:rsidR="009D2417" w:rsidRPr="00151396">
        <w:rPr>
          <w:rStyle w:val="Hyperlink"/>
        </w:rPr>
        <w:t>5.8.4</w:t>
      </w:r>
      <w:r w:rsidR="009D2417">
        <w:rPr>
          <w:rFonts w:asciiTheme="minorHAnsi" w:eastAsiaTheme="minorEastAsia" w:hAnsiTheme="minorHAnsi" w:cstheme="minorBidi"/>
          <w:szCs w:val="22"/>
        </w:rPr>
        <w:tab/>
      </w:r>
      <w:r w:rsidR="009D2417" w:rsidRPr="00151396">
        <w:rPr>
          <w:rStyle w:val="Hyperlink"/>
        </w:rPr>
        <w:t>FPT_VDP_EXT.1 Virtual Device Parameters</w:t>
      </w:r>
      <w:r w:rsidR="009D2417">
        <w:rPr>
          <w:webHidden/>
        </w:rPr>
        <w:tab/>
      </w:r>
      <w:r w:rsidR="009D2417">
        <w:rPr>
          <w:webHidden/>
        </w:rPr>
        <w:fldChar w:fldCharType="begin"/>
      </w:r>
      <w:r w:rsidR="009D2417">
        <w:rPr>
          <w:webHidden/>
        </w:rPr>
        <w:instrText xml:space="preserve"> PAGEREF _Toc430938709 \h </w:instrText>
      </w:r>
      <w:r w:rsidR="009D2417">
        <w:rPr>
          <w:webHidden/>
        </w:rPr>
      </w:r>
      <w:r w:rsidR="009D2417">
        <w:rPr>
          <w:webHidden/>
        </w:rPr>
        <w:fldChar w:fldCharType="separate"/>
      </w:r>
      <w:ins w:id="88" w:author="Aaron Piper" w:date="2016-04-19T08:41:00Z">
        <w:r w:rsidR="00B026BA">
          <w:rPr>
            <w:webHidden/>
          </w:rPr>
          <w:t>57</w:t>
        </w:r>
      </w:ins>
      <w:del w:id="89" w:author="Aaron Piper" w:date="2016-04-19T08:39:00Z">
        <w:r w:rsidR="00D272B4" w:rsidDel="00B026BA">
          <w:rPr>
            <w:webHidden/>
          </w:rPr>
          <w:delText>56</w:delText>
        </w:r>
      </w:del>
      <w:r w:rsidR="009D2417">
        <w:rPr>
          <w:webHidden/>
        </w:rPr>
        <w:fldChar w:fldCharType="end"/>
      </w:r>
      <w:r>
        <w:fldChar w:fldCharType="end"/>
      </w:r>
    </w:p>
    <w:p w14:paraId="2FFDBBE9" w14:textId="1BCCA162" w:rsidR="009D2417" w:rsidRDefault="00671FFE">
      <w:pPr>
        <w:pStyle w:val="TOC3"/>
        <w:rPr>
          <w:rFonts w:asciiTheme="minorHAnsi" w:eastAsiaTheme="minorEastAsia" w:hAnsiTheme="minorHAnsi" w:cstheme="minorBidi"/>
          <w:szCs w:val="22"/>
        </w:rPr>
      </w:pPr>
      <w:r>
        <w:fldChar w:fldCharType="begin"/>
      </w:r>
      <w:r>
        <w:instrText xml:space="preserve"> HYPERLINK \l "_Toc430938710" </w:instrText>
      </w:r>
      <w:r>
        <w:fldChar w:fldCharType="separate"/>
      </w:r>
      <w:r w:rsidR="009D2417" w:rsidRPr="00151396">
        <w:rPr>
          <w:rStyle w:val="Hyperlink"/>
        </w:rPr>
        <w:t>5.8.5</w:t>
      </w:r>
      <w:r w:rsidR="009D2417">
        <w:rPr>
          <w:rFonts w:asciiTheme="minorHAnsi" w:eastAsiaTheme="minorEastAsia" w:hAnsiTheme="minorHAnsi" w:cstheme="minorBidi"/>
          <w:szCs w:val="22"/>
        </w:rPr>
        <w:tab/>
      </w:r>
      <w:r w:rsidR="009D2417" w:rsidRPr="00151396">
        <w:rPr>
          <w:rStyle w:val="Hyperlink"/>
        </w:rPr>
        <w:t>FPT_HAS_EXT.1 Hardware Assists</w:t>
      </w:r>
      <w:r w:rsidR="009D2417">
        <w:rPr>
          <w:webHidden/>
        </w:rPr>
        <w:tab/>
      </w:r>
      <w:r w:rsidR="009D2417">
        <w:rPr>
          <w:webHidden/>
        </w:rPr>
        <w:fldChar w:fldCharType="begin"/>
      </w:r>
      <w:r w:rsidR="009D2417">
        <w:rPr>
          <w:webHidden/>
        </w:rPr>
        <w:instrText xml:space="preserve"> PAGEREF _Toc430938710 \h </w:instrText>
      </w:r>
      <w:r w:rsidR="009D2417">
        <w:rPr>
          <w:webHidden/>
        </w:rPr>
      </w:r>
      <w:r w:rsidR="009D2417">
        <w:rPr>
          <w:webHidden/>
        </w:rPr>
        <w:fldChar w:fldCharType="separate"/>
      </w:r>
      <w:ins w:id="90" w:author="Aaron Piper" w:date="2016-04-19T08:41:00Z">
        <w:r w:rsidR="00B026BA">
          <w:rPr>
            <w:webHidden/>
          </w:rPr>
          <w:t>57</w:t>
        </w:r>
      </w:ins>
      <w:del w:id="91" w:author="Aaron Piper" w:date="2016-04-19T08:39:00Z">
        <w:r w:rsidR="00D272B4" w:rsidDel="00B026BA">
          <w:rPr>
            <w:webHidden/>
          </w:rPr>
          <w:delText>56</w:delText>
        </w:r>
      </w:del>
      <w:r w:rsidR="009D2417">
        <w:rPr>
          <w:webHidden/>
        </w:rPr>
        <w:fldChar w:fldCharType="end"/>
      </w:r>
      <w:r>
        <w:fldChar w:fldCharType="end"/>
      </w:r>
    </w:p>
    <w:p w14:paraId="341E99B6" w14:textId="0BA94084" w:rsidR="009D2417" w:rsidRDefault="00671FFE">
      <w:pPr>
        <w:pStyle w:val="TOC3"/>
        <w:rPr>
          <w:rFonts w:asciiTheme="minorHAnsi" w:eastAsiaTheme="minorEastAsia" w:hAnsiTheme="minorHAnsi" w:cstheme="minorBidi"/>
          <w:szCs w:val="22"/>
        </w:rPr>
      </w:pPr>
      <w:r>
        <w:fldChar w:fldCharType="begin"/>
      </w:r>
      <w:r>
        <w:instrText xml:space="preserve"> HYPERLINK \l "_Toc430938711" </w:instrText>
      </w:r>
      <w:r>
        <w:fldChar w:fldCharType="separate"/>
      </w:r>
      <w:r w:rsidR="009D2417" w:rsidRPr="00151396">
        <w:rPr>
          <w:rStyle w:val="Hyperlink"/>
        </w:rPr>
        <w:t>5.8.6</w:t>
      </w:r>
      <w:r w:rsidR="009D2417">
        <w:rPr>
          <w:rFonts w:asciiTheme="minorHAnsi" w:eastAsiaTheme="minorEastAsia" w:hAnsiTheme="minorHAnsi" w:cstheme="minorBidi"/>
          <w:szCs w:val="22"/>
        </w:rPr>
        <w:tab/>
      </w:r>
      <w:r w:rsidR="009D2417" w:rsidRPr="00151396">
        <w:rPr>
          <w:rStyle w:val="Hyperlink"/>
        </w:rPr>
        <w:t>FPT_EEM_EXT.1 Execution Environment Mitigations</w:t>
      </w:r>
      <w:r w:rsidR="009D2417">
        <w:rPr>
          <w:webHidden/>
        </w:rPr>
        <w:tab/>
      </w:r>
      <w:r w:rsidR="009D2417">
        <w:rPr>
          <w:webHidden/>
        </w:rPr>
        <w:fldChar w:fldCharType="begin"/>
      </w:r>
      <w:r w:rsidR="009D2417">
        <w:rPr>
          <w:webHidden/>
        </w:rPr>
        <w:instrText xml:space="preserve"> PAGEREF _Toc430938711 \h </w:instrText>
      </w:r>
      <w:r w:rsidR="009D2417">
        <w:rPr>
          <w:webHidden/>
        </w:rPr>
      </w:r>
      <w:r w:rsidR="009D2417">
        <w:rPr>
          <w:webHidden/>
        </w:rPr>
        <w:fldChar w:fldCharType="separate"/>
      </w:r>
      <w:ins w:id="92" w:author="Aaron Piper" w:date="2016-04-19T08:41:00Z">
        <w:r w:rsidR="00B026BA">
          <w:rPr>
            <w:webHidden/>
          </w:rPr>
          <w:t>58</w:t>
        </w:r>
      </w:ins>
      <w:del w:id="93" w:author="Aaron Piper" w:date="2016-04-19T08:39:00Z">
        <w:r w:rsidR="00D272B4" w:rsidDel="00B026BA">
          <w:rPr>
            <w:webHidden/>
          </w:rPr>
          <w:delText>57</w:delText>
        </w:r>
      </w:del>
      <w:r w:rsidR="009D2417">
        <w:rPr>
          <w:webHidden/>
        </w:rPr>
        <w:fldChar w:fldCharType="end"/>
      </w:r>
      <w:r>
        <w:fldChar w:fldCharType="end"/>
      </w:r>
    </w:p>
    <w:p w14:paraId="14FB9A36" w14:textId="264C05BE" w:rsidR="009D2417" w:rsidRDefault="00671FFE">
      <w:pPr>
        <w:pStyle w:val="TOC3"/>
        <w:rPr>
          <w:rFonts w:asciiTheme="minorHAnsi" w:eastAsiaTheme="minorEastAsia" w:hAnsiTheme="minorHAnsi" w:cstheme="minorBidi"/>
          <w:szCs w:val="22"/>
        </w:rPr>
      </w:pPr>
      <w:r>
        <w:fldChar w:fldCharType="begin"/>
      </w:r>
      <w:r>
        <w:instrText xml:space="preserve"> HYPERLINK \l "_Toc430938712" </w:instrText>
      </w:r>
      <w:r>
        <w:fldChar w:fldCharType="separate"/>
      </w:r>
      <w:r w:rsidR="009D2417" w:rsidRPr="00151396">
        <w:rPr>
          <w:rStyle w:val="Hyperlink"/>
        </w:rPr>
        <w:t>5.8.7</w:t>
      </w:r>
      <w:r w:rsidR="009D2417">
        <w:rPr>
          <w:rFonts w:asciiTheme="minorHAnsi" w:eastAsiaTheme="minorEastAsia" w:hAnsiTheme="minorHAnsi" w:cstheme="minorBidi"/>
          <w:szCs w:val="22"/>
        </w:rPr>
        <w:tab/>
      </w:r>
      <w:r w:rsidR="009D2417" w:rsidRPr="00151396">
        <w:rPr>
          <w:rStyle w:val="Hyperlink"/>
        </w:rPr>
        <w:t>FPT_RDM_EXT.1 Removable Devices and Media</w:t>
      </w:r>
      <w:r w:rsidR="009D2417">
        <w:rPr>
          <w:webHidden/>
        </w:rPr>
        <w:tab/>
      </w:r>
      <w:r w:rsidR="009D2417">
        <w:rPr>
          <w:webHidden/>
        </w:rPr>
        <w:fldChar w:fldCharType="begin"/>
      </w:r>
      <w:r w:rsidR="009D2417">
        <w:rPr>
          <w:webHidden/>
        </w:rPr>
        <w:instrText xml:space="preserve"> PAGEREF _Toc430938712 \h </w:instrText>
      </w:r>
      <w:r w:rsidR="009D2417">
        <w:rPr>
          <w:webHidden/>
        </w:rPr>
      </w:r>
      <w:r w:rsidR="009D2417">
        <w:rPr>
          <w:webHidden/>
        </w:rPr>
        <w:fldChar w:fldCharType="separate"/>
      </w:r>
      <w:ins w:id="94" w:author="Aaron Piper" w:date="2016-04-19T08:41:00Z">
        <w:r w:rsidR="00B026BA">
          <w:rPr>
            <w:webHidden/>
          </w:rPr>
          <w:t>59</w:t>
        </w:r>
      </w:ins>
      <w:del w:id="95" w:author="Aaron Piper" w:date="2016-04-19T08:39:00Z">
        <w:r w:rsidR="00D272B4" w:rsidDel="00B026BA">
          <w:rPr>
            <w:webHidden/>
          </w:rPr>
          <w:delText>58</w:delText>
        </w:r>
      </w:del>
      <w:r w:rsidR="009D2417">
        <w:rPr>
          <w:webHidden/>
        </w:rPr>
        <w:fldChar w:fldCharType="end"/>
      </w:r>
      <w:r>
        <w:fldChar w:fldCharType="end"/>
      </w:r>
    </w:p>
    <w:p w14:paraId="1357BAD9" w14:textId="079B2883" w:rsidR="009D2417" w:rsidRDefault="00671FFE">
      <w:pPr>
        <w:pStyle w:val="TOC3"/>
        <w:rPr>
          <w:rFonts w:asciiTheme="minorHAnsi" w:eastAsiaTheme="minorEastAsia" w:hAnsiTheme="minorHAnsi" w:cstheme="minorBidi"/>
          <w:szCs w:val="22"/>
        </w:rPr>
      </w:pPr>
      <w:r>
        <w:fldChar w:fldCharType="begin"/>
      </w:r>
      <w:r>
        <w:instrText xml:space="preserve"> HYPERLINK \l "_Toc430938713" </w:instrText>
      </w:r>
      <w:r>
        <w:fldChar w:fldCharType="separate"/>
      </w:r>
      <w:r w:rsidR="009D2417" w:rsidRPr="00151396">
        <w:rPr>
          <w:rStyle w:val="Hyperlink"/>
        </w:rPr>
        <w:t>5.8.8</w:t>
      </w:r>
      <w:r w:rsidR="009D2417">
        <w:rPr>
          <w:rFonts w:asciiTheme="minorHAnsi" w:eastAsiaTheme="minorEastAsia" w:hAnsiTheme="minorHAnsi" w:cstheme="minorBidi"/>
          <w:szCs w:val="22"/>
        </w:rPr>
        <w:tab/>
      </w:r>
      <w:r w:rsidR="009D2417" w:rsidRPr="00151396">
        <w:rPr>
          <w:rStyle w:val="Hyperlink"/>
        </w:rPr>
        <w:t>FPT_DVD_EXT.1 Non-Existence of Disconnected Virtual Devices</w:t>
      </w:r>
      <w:r w:rsidR="009D2417">
        <w:rPr>
          <w:webHidden/>
        </w:rPr>
        <w:tab/>
      </w:r>
      <w:r w:rsidR="009D2417">
        <w:rPr>
          <w:webHidden/>
        </w:rPr>
        <w:fldChar w:fldCharType="begin"/>
      </w:r>
      <w:r w:rsidR="009D2417">
        <w:rPr>
          <w:webHidden/>
        </w:rPr>
        <w:instrText xml:space="preserve"> PAGEREF _Toc430938713 \h </w:instrText>
      </w:r>
      <w:r w:rsidR="009D2417">
        <w:rPr>
          <w:webHidden/>
        </w:rPr>
      </w:r>
      <w:r w:rsidR="009D2417">
        <w:rPr>
          <w:webHidden/>
        </w:rPr>
        <w:fldChar w:fldCharType="separate"/>
      </w:r>
      <w:ins w:id="96" w:author="Aaron Piper" w:date="2016-04-19T08:41:00Z">
        <w:r w:rsidR="00B026BA">
          <w:rPr>
            <w:webHidden/>
          </w:rPr>
          <w:t>60</w:t>
        </w:r>
      </w:ins>
      <w:del w:id="97" w:author="Aaron Piper" w:date="2016-04-19T08:39:00Z">
        <w:r w:rsidR="00D272B4" w:rsidDel="00B026BA">
          <w:rPr>
            <w:webHidden/>
          </w:rPr>
          <w:delText>59</w:delText>
        </w:r>
      </w:del>
      <w:r w:rsidR="009D2417">
        <w:rPr>
          <w:webHidden/>
        </w:rPr>
        <w:fldChar w:fldCharType="end"/>
      </w:r>
      <w:r>
        <w:fldChar w:fldCharType="end"/>
      </w:r>
    </w:p>
    <w:p w14:paraId="27A7D746" w14:textId="215ED47C" w:rsidR="009D2417" w:rsidRDefault="00671FFE">
      <w:pPr>
        <w:pStyle w:val="TOC1"/>
        <w:tabs>
          <w:tab w:val="left" w:pos="480"/>
          <w:tab w:val="right" w:leader="dot" w:pos="9350"/>
        </w:tabs>
        <w:rPr>
          <w:rFonts w:asciiTheme="minorHAnsi" w:eastAsiaTheme="minorEastAsia" w:hAnsiTheme="minorHAnsi" w:cstheme="minorBidi"/>
          <w:b w:val="0"/>
          <w:noProof/>
          <w:szCs w:val="22"/>
        </w:rPr>
      </w:pPr>
      <w:r>
        <w:fldChar w:fldCharType="begin"/>
      </w:r>
      <w:r>
        <w:instrText xml:space="preserve"> HYPERLINK \l "_Toc430938714" </w:instrText>
      </w:r>
      <w:r>
        <w:fldChar w:fldCharType="separate"/>
      </w:r>
      <w:r w:rsidR="009D2417" w:rsidRPr="00151396">
        <w:rPr>
          <w:rStyle w:val="Hyperlink"/>
          <w:noProof/>
        </w:rPr>
        <w:t>6</w:t>
      </w:r>
      <w:r w:rsidR="009D2417">
        <w:rPr>
          <w:rFonts w:asciiTheme="minorHAnsi" w:eastAsiaTheme="minorEastAsia" w:hAnsiTheme="minorHAnsi" w:cstheme="minorBidi"/>
          <w:b w:val="0"/>
          <w:noProof/>
          <w:szCs w:val="22"/>
        </w:rPr>
        <w:tab/>
      </w:r>
      <w:r w:rsidR="009D2417" w:rsidRPr="00151396">
        <w:rPr>
          <w:rStyle w:val="Hyperlink"/>
          <w:noProof/>
        </w:rPr>
        <w:t>SECURITY ASSURANCE REQUIREMENTS</w:t>
      </w:r>
      <w:r w:rsidR="009D2417">
        <w:rPr>
          <w:noProof/>
          <w:webHidden/>
        </w:rPr>
        <w:tab/>
      </w:r>
      <w:r w:rsidR="009D2417">
        <w:rPr>
          <w:noProof/>
          <w:webHidden/>
        </w:rPr>
        <w:fldChar w:fldCharType="begin"/>
      </w:r>
      <w:r w:rsidR="009D2417">
        <w:rPr>
          <w:noProof/>
          <w:webHidden/>
        </w:rPr>
        <w:instrText xml:space="preserve"> PAGEREF _Toc430938714 \h </w:instrText>
      </w:r>
      <w:r w:rsidR="009D2417">
        <w:rPr>
          <w:noProof/>
          <w:webHidden/>
        </w:rPr>
      </w:r>
      <w:r w:rsidR="009D2417">
        <w:rPr>
          <w:noProof/>
          <w:webHidden/>
        </w:rPr>
        <w:fldChar w:fldCharType="separate"/>
      </w:r>
      <w:ins w:id="98" w:author="Aaron Piper" w:date="2016-04-19T08:41:00Z">
        <w:r w:rsidR="00B026BA">
          <w:rPr>
            <w:noProof/>
            <w:webHidden/>
          </w:rPr>
          <w:t>61</w:t>
        </w:r>
      </w:ins>
      <w:del w:id="99" w:author="Aaron Piper" w:date="2016-04-19T08:39:00Z">
        <w:r w:rsidR="00D272B4" w:rsidDel="00B026BA">
          <w:rPr>
            <w:noProof/>
            <w:webHidden/>
          </w:rPr>
          <w:delText>60</w:delText>
        </w:r>
      </w:del>
      <w:r w:rsidR="009D2417">
        <w:rPr>
          <w:noProof/>
          <w:webHidden/>
        </w:rPr>
        <w:fldChar w:fldCharType="end"/>
      </w:r>
      <w:r>
        <w:rPr>
          <w:noProof/>
        </w:rPr>
        <w:fldChar w:fldCharType="end"/>
      </w:r>
    </w:p>
    <w:p w14:paraId="6CFA53FF" w14:textId="005F51BB"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"_Toc430938715" </w:instrText>
      </w:r>
      <w:r>
        <w:fldChar w:fldCharType="separate"/>
      </w:r>
      <w:r w:rsidR="009D2417" w:rsidRPr="00151396">
        <w:rPr>
          <w:rStyle w:val="Hyperlink"/>
          <w:noProof/>
        </w:rPr>
        <w:t>6.1</w:t>
      </w:r>
      <w:r w:rsidR="009D2417">
        <w:rPr>
          <w:rFonts w:asciiTheme="minorHAnsi" w:eastAsiaTheme="minorEastAsia" w:hAnsiTheme="minorHAnsi" w:cstheme="minorBidi"/>
          <w:noProof/>
          <w:szCs w:val="22"/>
        </w:rPr>
        <w:tab/>
      </w:r>
      <w:r w:rsidR="009D2417" w:rsidRPr="00151396">
        <w:rPr>
          <w:rStyle w:val="Hyperlink"/>
          <w:noProof/>
        </w:rPr>
        <w:t>Class ADV: Development</w:t>
      </w:r>
      <w:r w:rsidR="009D2417">
        <w:rPr>
          <w:noProof/>
          <w:webHidden/>
        </w:rPr>
        <w:tab/>
      </w:r>
      <w:r w:rsidR="009D2417">
        <w:rPr>
          <w:noProof/>
          <w:webHidden/>
        </w:rPr>
        <w:fldChar w:fldCharType="begin"/>
      </w:r>
      <w:r w:rsidR="009D2417">
        <w:rPr>
          <w:noProof/>
          <w:webHidden/>
        </w:rPr>
        <w:instrText xml:space="preserve"> PAGEREF _Toc430938715 \h </w:instrText>
      </w:r>
      <w:r w:rsidR="009D2417">
        <w:rPr>
          <w:noProof/>
          <w:webHidden/>
        </w:rPr>
      </w:r>
      <w:r w:rsidR="009D2417">
        <w:rPr>
          <w:noProof/>
          <w:webHidden/>
        </w:rPr>
        <w:fldChar w:fldCharType="separate"/>
      </w:r>
      <w:ins w:id="100" w:author="Aaron Piper" w:date="2016-04-19T08:41:00Z">
        <w:r w:rsidR="00B026BA">
          <w:rPr>
            <w:noProof/>
            <w:webHidden/>
          </w:rPr>
          <w:t>62</w:t>
        </w:r>
      </w:ins>
      <w:del w:id="101" w:author="Aaron Piper" w:date="2016-04-19T08:39:00Z">
        <w:r w:rsidR="00D272B4" w:rsidDel="00B026BA">
          <w:rPr>
            <w:noProof/>
            <w:webHidden/>
          </w:rPr>
          <w:delText>61</w:delText>
        </w:r>
      </w:del>
      <w:r w:rsidR="009D2417">
        <w:rPr>
          <w:noProof/>
          <w:webHidden/>
        </w:rPr>
        <w:fldChar w:fldCharType="end"/>
      </w:r>
      <w:r>
        <w:rPr>
          <w:noProof/>
        </w:rPr>
        <w:fldChar w:fldCharType="end"/>
      </w:r>
    </w:p>
    <w:p w14:paraId="5A7546FC" w14:textId="1AB13676" w:rsidR="009D2417" w:rsidRDefault="00671FFE">
      <w:pPr>
        <w:pStyle w:val="TOC3"/>
        <w:rPr>
          <w:rFonts w:asciiTheme="minorHAnsi" w:eastAsiaTheme="minorEastAsia" w:hAnsiTheme="minorHAnsi" w:cstheme="minorBidi"/>
          <w:szCs w:val="22"/>
        </w:rPr>
      </w:pPr>
      <w:r>
        <w:fldChar w:fldCharType="begin"/>
      </w:r>
      <w:r>
        <w:instrText xml:space="preserve"> HYPERLINK \l "_Toc430938716" </w:instrText>
      </w:r>
      <w:r>
        <w:fldChar w:fldCharType="separate"/>
      </w:r>
      <w:r w:rsidR="009D2417" w:rsidRPr="00151396">
        <w:rPr>
          <w:rStyle w:val="Hyperlink"/>
        </w:rPr>
        <w:t>6.1.1</w:t>
      </w:r>
      <w:r w:rsidR="009D2417">
        <w:rPr>
          <w:rFonts w:asciiTheme="minorHAnsi" w:eastAsiaTheme="minorEastAsia" w:hAnsiTheme="minorHAnsi" w:cstheme="minorBidi"/>
          <w:szCs w:val="22"/>
        </w:rPr>
        <w:tab/>
      </w:r>
      <w:r w:rsidR="009D2417" w:rsidRPr="00151396">
        <w:rPr>
          <w:rStyle w:val="Hyperlink"/>
        </w:rPr>
        <w:t>ADV_FSP.1  Basic functional specification</w:t>
      </w:r>
      <w:r w:rsidR="009D2417">
        <w:rPr>
          <w:webHidden/>
        </w:rPr>
        <w:tab/>
      </w:r>
      <w:r w:rsidR="009D2417">
        <w:rPr>
          <w:webHidden/>
        </w:rPr>
        <w:fldChar w:fldCharType="begin"/>
      </w:r>
      <w:r w:rsidR="009D2417">
        <w:rPr>
          <w:webHidden/>
        </w:rPr>
        <w:instrText xml:space="preserve"> PAGEREF _Toc430938716 \h </w:instrText>
      </w:r>
      <w:r w:rsidR="009D2417">
        <w:rPr>
          <w:webHidden/>
        </w:rPr>
      </w:r>
      <w:r w:rsidR="009D2417">
        <w:rPr>
          <w:webHidden/>
        </w:rPr>
        <w:fldChar w:fldCharType="separate"/>
      </w:r>
      <w:ins w:id="102" w:author="Aaron Piper" w:date="2016-04-19T08:41:00Z">
        <w:r w:rsidR="00B026BA">
          <w:rPr>
            <w:webHidden/>
          </w:rPr>
          <w:t>62</w:t>
        </w:r>
      </w:ins>
      <w:del w:id="103" w:author="Aaron Piper" w:date="2016-04-19T08:39:00Z">
        <w:r w:rsidR="00D272B4" w:rsidDel="00B026BA">
          <w:rPr>
            <w:webHidden/>
          </w:rPr>
          <w:delText>61</w:delText>
        </w:r>
      </w:del>
      <w:r w:rsidR="009D2417">
        <w:rPr>
          <w:webHidden/>
        </w:rPr>
        <w:fldChar w:fldCharType="end"/>
      </w:r>
      <w:r>
        <w:fldChar w:fldCharType="end"/>
      </w:r>
    </w:p>
    <w:p w14:paraId="60311A5F" w14:textId="0E85610E"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"_Toc430938717" </w:instrText>
      </w:r>
      <w:r>
        <w:fldChar w:fldCharType="separate"/>
      </w:r>
      <w:r w:rsidR="009D2417" w:rsidRPr="00151396">
        <w:rPr>
          <w:rStyle w:val="Hyperlink"/>
          <w:noProof/>
        </w:rPr>
        <w:t>6.2</w:t>
      </w:r>
      <w:r w:rsidR="009D2417">
        <w:rPr>
          <w:rFonts w:asciiTheme="minorHAnsi" w:eastAsiaTheme="minorEastAsia" w:hAnsiTheme="minorHAnsi" w:cstheme="minorBidi"/>
          <w:noProof/>
          <w:szCs w:val="22"/>
        </w:rPr>
        <w:tab/>
      </w:r>
      <w:r w:rsidR="009D2417" w:rsidRPr="00151396">
        <w:rPr>
          <w:rStyle w:val="Hyperlink"/>
          <w:noProof/>
        </w:rPr>
        <w:t>Class AGD: Guidance Documents</w:t>
      </w:r>
      <w:r w:rsidR="009D2417">
        <w:rPr>
          <w:noProof/>
          <w:webHidden/>
        </w:rPr>
        <w:tab/>
      </w:r>
      <w:r w:rsidR="009D2417">
        <w:rPr>
          <w:noProof/>
          <w:webHidden/>
        </w:rPr>
        <w:fldChar w:fldCharType="begin"/>
      </w:r>
      <w:r w:rsidR="009D2417">
        <w:rPr>
          <w:noProof/>
          <w:webHidden/>
        </w:rPr>
        <w:instrText xml:space="preserve"> PAGEREF _Toc430938717 \h </w:instrText>
      </w:r>
      <w:r w:rsidR="009D2417">
        <w:rPr>
          <w:noProof/>
          <w:webHidden/>
        </w:rPr>
      </w:r>
      <w:r w:rsidR="009D2417">
        <w:rPr>
          <w:noProof/>
          <w:webHidden/>
        </w:rPr>
        <w:fldChar w:fldCharType="separate"/>
      </w:r>
      <w:ins w:id="104" w:author="Aaron Piper" w:date="2016-04-19T08:41:00Z">
        <w:r w:rsidR="00B026BA">
          <w:rPr>
            <w:noProof/>
            <w:webHidden/>
          </w:rPr>
          <w:t>63</w:t>
        </w:r>
      </w:ins>
      <w:del w:id="105" w:author="Aaron Piper" w:date="2016-04-19T08:39:00Z">
        <w:r w:rsidR="00D272B4" w:rsidDel="00B026BA">
          <w:rPr>
            <w:noProof/>
            <w:webHidden/>
          </w:rPr>
          <w:delText>62</w:delText>
        </w:r>
      </w:del>
      <w:r w:rsidR="009D2417">
        <w:rPr>
          <w:noProof/>
          <w:webHidden/>
        </w:rPr>
        <w:fldChar w:fldCharType="end"/>
      </w:r>
      <w:r>
        <w:rPr>
          <w:noProof/>
        </w:rPr>
        <w:fldChar w:fldCharType="end"/>
      </w:r>
    </w:p>
    <w:p w14:paraId="56CD8CC5" w14:textId="5FA7F06A" w:rsidR="009D2417" w:rsidRDefault="00671FFE">
      <w:pPr>
        <w:pStyle w:val="TOC3"/>
        <w:rPr>
          <w:rFonts w:asciiTheme="minorHAnsi" w:eastAsiaTheme="minorEastAsia" w:hAnsiTheme="minorHAnsi" w:cstheme="minorBidi"/>
          <w:szCs w:val="22"/>
        </w:rPr>
      </w:pPr>
      <w:r>
        <w:fldChar w:fldCharType="begin"/>
      </w:r>
      <w:r>
        <w:instrText xml:space="preserve"> HYPERLINK \l "_Toc430938718" </w:instrText>
      </w:r>
      <w:r>
        <w:fldChar w:fldCharType="separate"/>
      </w:r>
      <w:r w:rsidR="009D2417" w:rsidRPr="00151396">
        <w:rPr>
          <w:rStyle w:val="Hyperlink"/>
        </w:rPr>
        <w:t>6.2.1</w:t>
      </w:r>
      <w:r w:rsidR="009D2417">
        <w:rPr>
          <w:rFonts w:asciiTheme="minorHAnsi" w:eastAsiaTheme="minorEastAsia" w:hAnsiTheme="minorHAnsi" w:cstheme="minorBidi"/>
          <w:szCs w:val="22"/>
        </w:rPr>
        <w:tab/>
      </w:r>
      <w:r w:rsidR="009D2417" w:rsidRPr="00151396">
        <w:rPr>
          <w:rStyle w:val="Hyperlink"/>
        </w:rPr>
        <w:t>AGD_OPE.1  Operational User Guidance</w:t>
      </w:r>
      <w:r w:rsidR="009D2417">
        <w:rPr>
          <w:webHidden/>
        </w:rPr>
        <w:tab/>
      </w:r>
      <w:r w:rsidR="009D2417">
        <w:rPr>
          <w:webHidden/>
        </w:rPr>
        <w:fldChar w:fldCharType="begin"/>
      </w:r>
      <w:r w:rsidR="009D2417">
        <w:rPr>
          <w:webHidden/>
        </w:rPr>
        <w:instrText xml:space="preserve"> PAGEREF _Toc430938718 \h </w:instrText>
      </w:r>
      <w:r w:rsidR="009D2417">
        <w:rPr>
          <w:webHidden/>
        </w:rPr>
      </w:r>
      <w:r w:rsidR="009D2417">
        <w:rPr>
          <w:webHidden/>
        </w:rPr>
        <w:fldChar w:fldCharType="separate"/>
      </w:r>
      <w:ins w:id="106" w:author="Aaron Piper" w:date="2016-04-19T08:41:00Z">
        <w:r w:rsidR="00B026BA">
          <w:rPr>
            <w:webHidden/>
          </w:rPr>
          <w:t>63</w:t>
        </w:r>
      </w:ins>
      <w:del w:id="107" w:author="Aaron Piper" w:date="2016-04-19T08:39:00Z">
        <w:r w:rsidR="00D272B4" w:rsidDel="00B026BA">
          <w:rPr>
            <w:webHidden/>
          </w:rPr>
          <w:delText>62</w:delText>
        </w:r>
      </w:del>
      <w:r w:rsidR="009D2417">
        <w:rPr>
          <w:webHidden/>
        </w:rPr>
        <w:fldChar w:fldCharType="end"/>
      </w:r>
      <w:r>
        <w:fldChar w:fldCharType="end"/>
      </w:r>
    </w:p>
    <w:p w14:paraId="269E4EBD" w14:textId="625DC2E5" w:rsidR="009D2417" w:rsidRDefault="00671FFE">
      <w:pPr>
        <w:pStyle w:val="TOC3"/>
        <w:rPr>
          <w:rFonts w:asciiTheme="minorHAnsi" w:eastAsiaTheme="minorEastAsia" w:hAnsiTheme="minorHAnsi" w:cstheme="minorBidi"/>
          <w:szCs w:val="22"/>
        </w:rPr>
      </w:pPr>
      <w:r>
        <w:fldChar w:fldCharType="begin"/>
      </w:r>
      <w:r>
        <w:instrText xml:space="preserve"> HYPERLINK \l "_Toc430938719" </w:instrText>
      </w:r>
      <w:r>
        <w:fldChar w:fldCharType="separate"/>
      </w:r>
      <w:r w:rsidR="009D2417" w:rsidRPr="00151396">
        <w:rPr>
          <w:rStyle w:val="Hyperlink"/>
        </w:rPr>
        <w:t>6.2.2</w:t>
      </w:r>
      <w:r w:rsidR="009D2417">
        <w:rPr>
          <w:rFonts w:asciiTheme="minorHAnsi" w:eastAsiaTheme="minorEastAsia" w:hAnsiTheme="minorHAnsi" w:cstheme="minorBidi"/>
          <w:szCs w:val="22"/>
        </w:rPr>
        <w:tab/>
      </w:r>
      <w:r w:rsidR="009D2417" w:rsidRPr="00151396">
        <w:rPr>
          <w:rStyle w:val="Hyperlink"/>
        </w:rPr>
        <w:t>AGD_PRE.1  Preparative procedures</w:t>
      </w:r>
      <w:r w:rsidR="009D2417">
        <w:rPr>
          <w:webHidden/>
        </w:rPr>
        <w:tab/>
      </w:r>
      <w:r w:rsidR="009D2417">
        <w:rPr>
          <w:webHidden/>
        </w:rPr>
        <w:fldChar w:fldCharType="begin"/>
      </w:r>
      <w:r w:rsidR="009D2417">
        <w:rPr>
          <w:webHidden/>
        </w:rPr>
        <w:instrText xml:space="preserve"> PAGEREF _Toc430938719 \h </w:instrText>
      </w:r>
      <w:r w:rsidR="009D2417">
        <w:rPr>
          <w:webHidden/>
        </w:rPr>
      </w:r>
      <w:r w:rsidR="009D2417">
        <w:rPr>
          <w:webHidden/>
        </w:rPr>
        <w:fldChar w:fldCharType="separate"/>
      </w:r>
      <w:ins w:id="108" w:author="Aaron Piper" w:date="2016-04-19T08:41:00Z">
        <w:r w:rsidR="00B026BA">
          <w:rPr>
            <w:webHidden/>
          </w:rPr>
          <w:t>65</w:t>
        </w:r>
      </w:ins>
      <w:del w:id="109" w:author="Aaron Piper" w:date="2016-04-19T08:39:00Z">
        <w:r w:rsidR="00D272B4" w:rsidDel="00B026BA">
          <w:rPr>
            <w:webHidden/>
          </w:rPr>
          <w:delText>64</w:delText>
        </w:r>
      </w:del>
      <w:r w:rsidR="009D2417">
        <w:rPr>
          <w:webHidden/>
        </w:rPr>
        <w:fldChar w:fldCharType="end"/>
      </w:r>
      <w:r>
        <w:fldChar w:fldCharType="end"/>
      </w:r>
    </w:p>
    <w:p w14:paraId="223F7517" w14:textId="3038953F"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"_Toc430938720" </w:instrText>
      </w:r>
      <w:r>
        <w:fldChar w:fldCharType="separate"/>
      </w:r>
      <w:r w:rsidR="009D2417" w:rsidRPr="00151396">
        <w:rPr>
          <w:rStyle w:val="Hyperlink"/>
          <w:noProof/>
        </w:rPr>
        <w:t>6.3</w:t>
      </w:r>
      <w:r w:rsidR="009D2417">
        <w:rPr>
          <w:rFonts w:asciiTheme="minorHAnsi" w:eastAsiaTheme="minorEastAsia" w:hAnsiTheme="minorHAnsi" w:cstheme="minorBidi"/>
          <w:noProof/>
          <w:szCs w:val="22"/>
        </w:rPr>
        <w:tab/>
      </w:r>
      <w:r w:rsidR="009D2417" w:rsidRPr="00151396">
        <w:rPr>
          <w:rStyle w:val="Hyperlink"/>
          <w:noProof/>
        </w:rPr>
        <w:t>Class ALC: Life-cycle support</w:t>
      </w:r>
      <w:r w:rsidR="009D2417">
        <w:rPr>
          <w:noProof/>
          <w:webHidden/>
        </w:rPr>
        <w:tab/>
      </w:r>
      <w:r w:rsidR="009D2417">
        <w:rPr>
          <w:noProof/>
          <w:webHidden/>
        </w:rPr>
        <w:fldChar w:fldCharType="begin"/>
      </w:r>
      <w:r w:rsidR="009D2417">
        <w:rPr>
          <w:noProof/>
          <w:webHidden/>
        </w:rPr>
        <w:instrText xml:space="preserve"> PAGEREF _Toc430938720 \h </w:instrText>
      </w:r>
      <w:r w:rsidR="009D2417">
        <w:rPr>
          <w:noProof/>
          <w:webHidden/>
        </w:rPr>
      </w:r>
      <w:r w:rsidR="009D2417">
        <w:rPr>
          <w:noProof/>
          <w:webHidden/>
        </w:rPr>
        <w:fldChar w:fldCharType="separate"/>
      </w:r>
      <w:ins w:id="110" w:author="Aaron Piper" w:date="2016-04-19T08:41:00Z">
        <w:r w:rsidR="00B026BA">
          <w:rPr>
            <w:noProof/>
            <w:webHidden/>
          </w:rPr>
          <w:t>66</w:t>
        </w:r>
      </w:ins>
      <w:del w:id="111" w:author="Aaron Piper" w:date="2016-04-19T08:39:00Z">
        <w:r w:rsidR="00D272B4" w:rsidDel="00B026BA">
          <w:rPr>
            <w:noProof/>
            <w:webHidden/>
          </w:rPr>
          <w:delText>65</w:delText>
        </w:r>
      </w:del>
      <w:r w:rsidR="009D2417">
        <w:rPr>
          <w:noProof/>
          <w:webHidden/>
        </w:rPr>
        <w:fldChar w:fldCharType="end"/>
      </w:r>
      <w:r>
        <w:rPr>
          <w:noProof/>
        </w:rPr>
        <w:fldChar w:fldCharType="end"/>
      </w:r>
    </w:p>
    <w:p w14:paraId="777BB151" w14:textId="0F6F0774" w:rsidR="009D2417" w:rsidRDefault="00671FFE">
      <w:pPr>
        <w:pStyle w:val="TOC3"/>
        <w:rPr>
          <w:rFonts w:asciiTheme="minorHAnsi" w:eastAsiaTheme="minorEastAsia" w:hAnsiTheme="minorHAnsi" w:cstheme="minorBidi"/>
          <w:szCs w:val="22"/>
        </w:rPr>
      </w:pPr>
      <w:r>
        <w:fldChar w:fldCharType="begin"/>
      </w:r>
      <w:r>
        <w:instrText xml:space="preserve"> HYPERLINK \l "_Toc430938721" </w:instrText>
      </w:r>
      <w:r>
        <w:fldChar w:fldCharType="separate"/>
      </w:r>
      <w:r w:rsidR="009D2417" w:rsidRPr="00151396">
        <w:rPr>
          <w:rStyle w:val="Hyperlink"/>
        </w:rPr>
        <w:t>6.3.1</w:t>
      </w:r>
      <w:r w:rsidR="009D2417">
        <w:rPr>
          <w:rFonts w:asciiTheme="minorHAnsi" w:eastAsiaTheme="minorEastAsia" w:hAnsiTheme="minorHAnsi" w:cstheme="minorBidi"/>
          <w:szCs w:val="22"/>
        </w:rPr>
        <w:tab/>
      </w:r>
      <w:r w:rsidR="009D2417" w:rsidRPr="00151396">
        <w:rPr>
          <w:rStyle w:val="Hyperlink"/>
        </w:rPr>
        <w:t>ALC_CMC.1 Labeling of the TOE</w:t>
      </w:r>
      <w:r w:rsidR="009D2417">
        <w:rPr>
          <w:webHidden/>
        </w:rPr>
        <w:tab/>
      </w:r>
      <w:r w:rsidR="009D2417">
        <w:rPr>
          <w:webHidden/>
        </w:rPr>
        <w:fldChar w:fldCharType="begin"/>
      </w:r>
      <w:r w:rsidR="009D2417">
        <w:rPr>
          <w:webHidden/>
        </w:rPr>
        <w:instrText xml:space="preserve"> PAGEREF _Toc430938721 \h </w:instrText>
      </w:r>
      <w:r w:rsidR="009D2417">
        <w:rPr>
          <w:webHidden/>
        </w:rPr>
      </w:r>
      <w:r w:rsidR="009D2417">
        <w:rPr>
          <w:webHidden/>
        </w:rPr>
        <w:fldChar w:fldCharType="separate"/>
      </w:r>
      <w:ins w:id="112" w:author="Aaron Piper" w:date="2016-04-19T08:41:00Z">
        <w:r w:rsidR="00B026BA">
          <w:rPr>
            <w:webHidden/>
          </w:rPr>
          <w:t>66</w:t>
        </w:r>
      </w:ins>
      <w:del w:id="113" w:author="Aaron Piper" w:date="2016-04-19T08:39:00Z">
        <w:r w:rsidR="00D272B4" w:rsidDel="00B026BA">
          <w:rPr>
            <w:webHidden/>
          </w:rPr>
          <w:delText>65</w:delText>
        </w:r>
      </w:del>
      <w:r w:rsidR="009D2417">
        <w:rPr>
          <w:webHidden/>
        </w:rPr>
        <w:fldChar w:fldCharType="end"/>
      </w:r>
      <w:r>
        <w:fldChar w:fldCharType="end"/>
      </w:r>
    </w:p>
    <w:p w14:paraId="5F4E78F2" w14:textId="39B5F406" w:rsidR="009D2417" w:rsidRDefault="00671FFE">
      <w:pPr>
        <w:pStyle w:val="TOC3"/>
        <w:rPr>
          <w:rFonts w:asciiTheme="minorHAnsi" w:eastAsiaTheme="minorEastAsia" w:hAnsiTheme="minorHAnsi" w:cstheme="minorBidi"/>
          <w:szCs w:val="22"/>
        </w:rPr>
      </w:pPr>
      <w:r>
        <w:fldChar w:fldCharType="begin"/>
      </w:r>
      <w:r>
        <w:instrText xml:space="preserve"> HYPERLINK \l "_Toc430938722" </w:instrText>
      </w:r>
      <w:r>
        <w:fldChar w:fldCharType="separate"/>
      </w:r>
      <w:r w:rsidR="009D2417" w:rsidRPr="00151396">
        <w:rPr>
          <w:rStyle w:val="Hyperlink"/>
        </w:rPr>
        <w:t>6.3.2</w:t>
      </w:r>
      <w:r w:rsidR="009D2417">
        <w:rPr>
          <w:rFonts w:asciiTheme="minorHAnsi" w:eastAsiaTheme="minorEastAsia" w:hAnsiTheme="minorHAnsi" w:cstheme="minorBidi"/>
          <w:szCs w:val="22"/>
        </w:rPr>
        <w:tab/>
      </w:r>
      <w:r w:rsidR="009D2417" w:rsidRPr="00151396">
        <w:rPr>
          <w:rStyle w:val="Hyperlink"/>
        </w:rPr>
        <w:t>ALC_CMS.1 TOE CM coverage</w:t>
      </w:r>
      <w:r w:rsidR="009D2417">
        <w:rPr>
          <w:webHidden/>
        </w:rPr>
        <w:tab/>
      </w:r>
      <w:r w:rsidR="009D2417">
        <w:rPr>
          <w:webHidden/>
        </w:rPr>
        <w:fldChar w:fldCharType="begin"/>
      </w:r>
      <w:r w:rsidR="009D2417">
        <w:rPr>
          <w:webHidden/>
        </w:rPr>
        <w:instrText xml:space="preserve"> PAGEREF _Toc430938722 \h </w:instrText>
      </w:r>
      <w:r w:rsidR="009D2417">
        <w:rPr>
          <w:webHidden/>
        </w:rPr>
      </w:r>
      <w:r w:rsidR="009D2417">
        <w:rPr>
          <w:webHidden/>
        </w:rPr>
        <w:fldChar w:fldCharType="separate"/>
      </w:r>
      <w:ins w:id="114" w:author="Aaron Piper" w:date="2016-04-19T08:41:00Z">
        <w:r w:rsidR="00B026BA">
          <w:rPr>
            <w:webHidden/>
          </w:rPr>
          <w:t>66</w:t>
        </w:r>
      </w:ins>
      <w:del w:id="115" w:author="Aaron Piper" w:date="2016-04-19T08:39:00Z">
        <w:r w:rsidR="00D272B4" w:rsidDel="00B026BA">
          <w:rPr>
            <w:webHidden/>
          </w:rPr>
          <w:delText>65</w:delText>
        </w:r>
      </w:del>
      <w:r w:rsidR="009D2417">
        <w:rPr>
          <w:webHidden/>
        </w:rPr>
        <w:fldChar w:fldCharType="end"/>
      </w:r>
      <w:r>
        <w:fldChar w:fldCharType="end"/>
      </w:r>
    </w:p>
    <w:p w14:paraId="6082B3F4" w14:textId="270C0DD7" w:rsidR="009D2417" w:rsidRDefault="00671FFE">
      <w:pPr>
        <w:pStyle w:val="TOC3"/>
        <w:rPr>
          <w:rFonts w:asciiTheme="minorHAnsi" w:eastAsiaTheme="minorEastAsia" w:hAnsiTheme="minorHAnsi" w:cstheme="minorBidi"/>
          <w:szCs w:val="22"/>
        </w:rPr>
      </w:pPr>
      <w:r>
        <w:fldChar w:fldCharType="begin"/>
      </w:r>
      <w:r>
        <w:instrText xml:space="preserve"> HYPERLINK \l "_Toc430938723" </w:instrText>
      </w:r>
      <w:r>
        <w:fldChar w:fldCharType="separate"/>
      </w:r>
      <w:r w:rsidR="009D2417" w:rsidRPr="00151396">
        <w:rPr>
          <w:rStyle w:val="Hyperlink"/>
        </w:rPr>
        <w:t>6.3.3</w:t>
      </w:r>
      <w:r w:rsidR="009D2417">
        <w:rPr>
          <w:rFonts w:asciiTheme="minorHAnsi" w:eastAsiaTheme="minorEastAsia" w:hAnsiTheme="minorHAnsi" w:cstheme="minorBidi"/>
          <w:szCs w:val="22"/>
        </w:rPr>
        <w:tab/>
      </w:r>
      <w:r w:rsidR="009D2417" w:rsidRPr="00151396">
        <w:rPr>
          <w:rStyle w:val="Hyperlink"/>
        </w:rPr>
        <w:t>ALC_TSU_EXT Timely security updates</w:t>
      </w:r>
      <w:r w:rsidR="009D2417">
        <w:rPr>
          <w:webHidden/>
        </w:rPr>
        <w:tab/>
      </w:r>
      <w:r w:rsidR="009D2417">
        <w:rPr>
          <w:webHidden/>
        </w:rPr>
        <w:fldChar w:fldCharType="begin"/>
      </w:r>
      <w:r w:rsidR="009D2417">
        <w:rPr>
          <w:webHidden/>
        </w:rPr>
        <w:instrText xml:space="preserve"> PAGEREF _Toc430938723 \h </w:instrText>
      </w:r>
      <w:r w:rsidR="009D2417">
        <w:rPr>
          <w:webHidden/>
        </w:rPr>
      </w:r>
      <w:r w:rsidR="009D2417">
        <w:rPr>
          <w:webHidden/>
        </w:rPr>
        <w:fldChar w:fldCharType="separate"/>
      </w:r>
      <w:ins w:id="116" w:author="Aaron Piper" w:date="2016-04-19T08:41:00Z">
        <w:r w:rsidR="00B026BA">
          <w:rPr>
            <w:webHidden/>
          </w:rPr>
          <w:t>67</w:t>
        </w:r>
      </w:ins>
      <w:del w:id="117" w:author="Aaron Piper" w:date="2016-04-19T08:39:00Z">
        <w:r w:rsidR="00D272B4" w:rsidDel="00B026BA">
          <w:rPr>
            <w:webHidden/>
          </w:rPr>
          <w:delText>66</w:delText>
        </w:r>
      </w:del>
      <w:r w:rsidR="009D2417">
        <w:rPr>
          <w:webHidden/>
        </w:rPr>
        <w:fldChar w:fldCharType="end"/>
      </w:r>
      <w:r>
        <w:fldChar w:fldCharType="end"/>
      </w:r>
    </w:p>
    <w:p w14:paraId="113E81E4" w14:textId="694B586F"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"_Toc430938724" </w:instrText>
      </w:r>
      <w:r>
        <w:fldChar w:fldCharType="separate"/>
      </w:r>
      <w:r w:rsidR="009D2417" w:rsidRPr="00151396">
        <w:rPr>
          <w:rStyle w:val="Hyperlink"/>
          <w:noProof/>
        </w:rPr>
        <w:t>6.4</w:t>
      </w:r>
      <w:r w:rsidR="009D2417">
        <w:rPr>
          <w:rFonts w:asciiTheme="minorHAnsi" w:eastAsiaTheme="minorEastAsia" w:hAnsiTheme="minorHAnsi" w:cstheme="minorBidi"/>
          <w:noProof/>
          <w:szCs w:val="22"/>
        </w:rPr>
        <w:tab/>
      </w:r>
      <w:r w:rsidR="009D2417" w:rsidRPr="00151396">
        <w:rPr>
          <w:rStyle w:val="Hyperlink"/>
          <w:noProof/>
        </w:rPr>
        <w:t>Class ASE: Security Target Evaluation</w:t>
      </w:r>
      <w:r w:rsidR="009D2417">
        <w:rPr>
          <w:noProof/>
          <w:webHidden/>
        </w:rPr>
        <w:tab/>
      </w:r>
      <w:r w:rsidR="009D2417">
        <w:rPr>
          <w:noProof/>
          <w:webHidden/>
        </w:rPr>
        <w:fldChar w:fldCharType="begin"/>
      </w:r>
      <w:r w:rsidR="009D2417">
        <w:rPr>
          <w:noProof/>
          <w:webHidden/>
        </w:rPr>
        <w:instrText xml:space="preserve"> PAGEREF _Toc430938724 \h </w:instrText>
      </w:r>
      <w:r w:rsidR="009D2417">
        <w:rPr>
          <w:noProof/>
          <w:webHidden/>
        </w:rPr>
      </w:r>
      <w:r w:rsidR="009D2417">
        <w:rPr>
          <w:noProof/>
          <w:webHidden/>
        </w:rPr>
        <w:fldChar w:fldCharType="separate"/>
      </w:r>
      <w:ins w:id="118" w:author="Aaron Piper" w:date="2016-04-19T08:41:00Z">
        <w:r w:rsidR="00B026BA">
          <w:rPr>
            <w:noProof/>
            <w:webHidden/>
          </w:rPr>
          <w:t>67</w:t>
        </w:r>
      </w:ins>
      <w:del w:id="119" w:author="Aaron Piper" w:date="2016-04-19T08:39:00Z">
        <w:r w:rsidR="00D272B4" w:rsidDel="00B026BA">
          <w:rPr>
            <w:noProof/>
            <w:webHidden/>
          </w:rPr>
          <w:delText>66</w:delText>
        </w:r>
      </w:del>
      <w:r w:rsidR="009D2417">
        <w:rPr>
          <w:noProof/>
          <w:webHidden/>
        </w:rPr>
        <w:fldChar w:fldCharType="end"/>
      </w:r>
      <w:r>
        <w:rPr>
          <w:noProof/>
        </w:rPr>
        <w:fldChar w:fldCharType="end"/>
      </w:r>
    </w:p>
    <w:p w14:paraId="2609D109" w14:textId="4AE3AED3" w:rsidR="009D2417" w:rsidRDefault="00671FFE">
      <w:pPr>
        <w:pStyle w:val="TOC3"/>
        <w:rPr>
          <w:rFonts w:asciiTheme="minorHAnsi" w:eastAsiaTheme="minorEastAsia" w:hAnsiTheme="minorHAnsi" w:cstheme="minorBidi"/>
          <w:szCs w:val="22"/>
        </w:rPr>
      </w:pPr>
      <w:r>
        <w:fldChar w:fldCharType="begin"/>
      </w:r>
      <w:r>
        <w:instrText xml:space="preserve"> HYPERLINK \l "_Toc430938725" </w:instrText>
      </w:r>
      <w:r>
        <w:fldChar w:fldCharType="separate"/>
      </w:r>
      <w:r w:rsidR="009D2417" w:rsidRPr="00151396">
        <w:rPr>
          <w:rStyle w:val="Hyperlink"/>
        </w:rPr>
        <w:t>6.4.1</w:t>
      </w:r>
      <w:r w:rsidR="009D2417">
        <w:rPr>
          <w:rFonts w:asciiTheme="minorHAnsi" w:eastAsiaTheme="minorEastAsia" w:hAnsiTheme="minorHAnsi" w:cstheme="minorBidi"/>
          <w:szCs w:val="22"/>
        </w:rPr>
        <w:tab/>
      </w:r>
      <w:r w:rsidR="009D2417" w:rsidRPr="00151396">
        <w:rPr>
          <w:rStyle w:val="Hyperlink"/>
        </w:rPr>
        <w:t>ASE_CCL.1  Conformance claims</w:t>
      </w:r>
      <w:r w:rsidR="009D2417">
        <w:rPr>
          <w:webHidden/>
        </w:rPr>
        <w:tab/>
      </w:r>
      <w:r w:rsidR="009D2417">
        <w:rPr>
          <w:webHidden/>
        </w:rPr>
        <w:fldChar w:fldCharType="begin"/>
      </w:r>
      <w:r w:rsidR="009D2417">
        <w:rPr>
          <w:webHidden/>
        </w:rPr>
        <w:instrText xml:space="preserve"> PAGEREF _Toc430938725 \h </w:instrText>
      </w:r>
      <w:r w:rsidR="009D2417">
        <w:rPr>
          <w:webHidden/>
        </w:rPr>
      </w:r>
      <w:r w:rsidR="009D2417">
        <w:rPr>
          <w:webHidden/>
        </w:rPr>
        <w:fldChar w:fldCharType="separate"/>
      </w:r>
      <w:ins w:id="120" w:author="Aaron Piper" w:date="2016-04-19T08:41:00Z">
        <w:r w:rsidR="00B026BA">
          <w:rPr>
            <w:webHidden/>
          </w:rPr>
          <w:t>67</w:t>
        </w:r>
      </w:ins>
      <w:del w:id="121" w:author="Aaron Piper" w:date="2016-04-19T08:39:00Z">
        <w:r w:rsidR="00D272B4" w:rsidDel="00B026BA">
          <w:rPr>
            <w:webHidden/>
          </w:rPr>
          <w:delText>66</w:delText>
        </w:r>
      </w:del>
      <w:r w:rsidR="009D2417">
        <w:rPr>
          <w:webHidden/>
        </w:rPr>
        <w:fldChar w:fldCharType="end"/>
      </w:r>
      <w:r>
        <w:fldChar w:fldCharType="end"/>
      </w:r>
    </w:p>
    <w:p w14:paraId="61A50B80" w14:textId="4A062CCF" w:rsidR="009D2417" w:rsidRDefault="00671FFE">
      <w:pPr>
        <w:pStyle w:val="TOC3"/>
        <w:rPr>
          <w:rFonts w:asciiTheme="minorHAnsi" w:eastAsiaTheme="minorEastAsia" w:hAnsiTheme="minorHAnsi" w:cstheme="minorBidi"/>
          <w:szCs w:val="22"/>
        </w:rPr>
      </w:pPr>
      <w:r>
        <w:fldChar w:fldCharType="begin"/>
      </w:r>
      <w:r>
        <w:instrText xml:space="preserve"> HYPERLINK \l "_Toc430938726" </w:instrText>
      </w:r>
      <w:r>
        <w:fldChar w:fldCharType="separate"/>
      </w:r>
      <w:r w:rsidR="009D2417" w:rsidRPr="00151396">
        <w:rPr>
          <w:rStyle w:val="Hyperlink"/>
        </w:rPr>
        <w:t>6.4.2</w:t>
      </w:r>
      <w:r w:rsidR="009D2417">
        <w:rPr>
          <w:rFonts w:asciiTheme="minorHAnsi" w:eastAsiaTheme="minorEastAsia" w:hAnsiTheme="minorHAnsi" w:cstheme="minorBidi"/>
          <w:szCs w:val="22"/>
        </w:rPr>
        <w:tab/>
      </w:r>
      <w:r w:rsidR="009D2417" w:rsidRPr="00151396">
        <w:rPr>
          <w:rStyle w:val="Hyperlink"/>
        </w:rPr>
        <w:t>ASE_ECD.1  Extended components definition</w:t>
      </w:r>
      <w:r w:rsidR="009D2417">
        <w:rPr>
          <w:webHidden/>
        </w:rPr>
        <w:tab/>
      </w:r>
      <w:r w:rsidR="009D2417">
        <w:rPr>
          <w:webHidden/>
        </w:rPr>
        <w:fldChar w:fldCharType="begin"/>
      </w:r>
      <w:r w:rsidR="009D2417">
        <w:rPr>
          <w:webHidden/>
        </w:rPr>
        <w:instrText xml:space="preserve"> PAGEREF _Toc430938726 \h </w:instrText>
      </w:r>
      <w:r w:rsidR="009D2417">
        <w:rPr>
          <w:webHidden/>
        </w:rPr>
      </w:r>
      <w:r w:rsidR="009D2417">
        <w:rPr>
          <w:webHidden/>
        </w:rPr>
        <w:fldChar w:fldCharType="separate"/>
      </w:r>
      <w:ins w:id="122" w:author="Aaron Piper" w:date="2016-04-19T08:41:00Z">
        <w:r w:rsidR="00B026BA">
          <w:rPr>
            <w:webHidden/>
          </w:rPr>
          <w:t>68</w:t>
        </w:r>
      </w:ins>
      <w:del w:id="123" w:author="Aaron Piper" w:date="2016-04-19T08:39:00Z">
        <w:r w:rsidR="00D272B4" w:rsidDel="00B026BA">
          <w:rPr>
            <w:webHidden/>
          </w:rPr>
          <w:delText>67</w:delText>
        </w:r>
      </w:del>
      <w:r w:rsidR="009D2417">
        <w:rPr>
          <w:webHidden/>
        </w:rPr>
        <w:fldChar w:fldCharType="end"/>
      </w:r>
      <w:r>
        <w:fldChar w:fldCharType="end"/>
      </w:r>
    </w:p>
    <w:p w14:paraId="13B72769" w14:textId="7D2AEEC9" w:rsidR="009D2417" w:rsidRDefault="00671FFE">
      <w:pPr>
        <w:pStyle w:val="TOC3"/>
        <w:rPr>
          <w:rFonts w:asciiTheme="minorHAnsi" w:eastAsiaTheme="minorEastAsia" w:hAnsiTheme="minorHAnsi" w:cstheme="minorBidi"/>
          <w:szCs w:val="22"/>
        </w:rPr>
      </w:pPr>
      <w:r>
        <w:fldChar w:fldCharType="begin"/>
      </w:r>
      <w:r>
        <w:instrText xml:space="preserve"> HYPERLINK \l "_Toc430938727" </w:instrText>
      </w:r>
      <w:r>
        <w:fldChar w:fldCharType="separate"/>
      </w:r>
      <w:r w:rsidR="009D2417" w:rsidRPr="00151396">
        <w:rPr>
          <w:rStyle w:val="Hyperlink"/>
        </w:rPr>
        <w:t>6.4.3</w:t>
      </w:r>
      <w:r w:rsidR="009D2417">
        <w:rPr>
          <w:rFonts w:asciiTheme="minorHAnsi" w:eastAsiaTheme="minorEastAsia" w:hAnsiTheme="minorHAnsi" w:cstheme="minorBidi"/>
          <w:szCs w:val="22"/>
        </w:rPr>
        <w:tab/>
      </w:r>
      <w:r w:rsidR="009D2417" w:rsidRPr="00151396">
        <w:rPr>
          <w:rStyle w:val="Hyperlink"/>
        </w:rPr>
        <w:t>ASE_INT.1  ST introduction</w:t>
      </w:r>
      <w:r w:rsidR="009D2417">
        <w:rPr>
          <w:webHidden/>
        </w:rPr>
        <w:tab/>
      </w:r>
      <w:r w:rsidR="009D2417">
        <w:rPr>
          <w:webHidden/>
        </w:rPr>
        <w:fldChar w:fldCharType="begin"/>
      </w:r>
      <w:r w:rsidR="009D2417">
        <w:rPr>
          <w:webHidden/>
        </w:rPr>
        <w:instrText xml:space="preserve"> PAGEREF _Toc430938727 \h </w:instrText>
      </w:r>
      <w:r w:rsidR="009D2417">
        <w:rPr>
          <w:webHidden/>
        </w:rPr>
      </w:r>
      <w:r w:rsidR="009D2417">
        <w:rPr>
          <w:webHidden/>
        </w:rPr>
        <w:fldChar w:fldCharType="separate"/>
      </w:r>
      <w:ins w:id="124" w:author="Aaron Piper" w:date="2016-04-19T08:41:00Z">
        <w:r w:rsidR="00B026BA">
          <w:rPr>
            <w:webHidden/>
          </w:rPr>
          <w:t>69</w:t>
        </w:r>
      </w:ins>
      <w:del w:id="125" w:author="Aaron Piper" w:date="2016-04-19T08:39:00Z">
        <w:r w:rsidR="00D272B4" w:rsidDel="00B026BA">
          <w:rPr>
            <w:webHidden/>
          </w:rPr>
          <w:delText>68</w:delText>
        </w:r>
      </w:del>
      <w:r w:rsidR="009D2417">
        <w:rPr>
          <w:webHidden/>
        </w:rPr>
        <w:fldChar w:fldCharType="end"/>
      </w:r>
      <w:r>
        <w:fldChar w:fldCharType="end"/>
      </w:r>
    </w:p>
    <w:p w14:paraId="746FAEEC" w14:textId="6AE13C29" w:rsidR="009D2417" w:rsidRDefault="00671FFE">
      <w:pPr>
        <w:pStyle w:val="TOC3"/>
        <w:rPr>
          <w:rFonts w:asciiTheme="minorHAnsi" w:eastAsiaTheme="minorEastAsia" w:hAnsiTheme="minorHAnsi" w:cstheme="minorBidi"/>
          <w:szCs w:val="22"/>
        </w:rPr>
      </w:pPr>
      <w:r>
        <w:fldChar w:fldCharType="begin"/>
      </w:r>
      <w:r>
        <w:instrText xml:space="preserve"> HYPERLINK \l "_Toc430938728" </w:instrText>
      </w:r>
      <w:r>
        <w:fldChar w:fldCharType="separate"/>
      </w:r>
      <w:r w:rsidR="009D2417" w:rsidRPr="00151396">
        <w:rPr>
          <w:rStyle w:val="Hyperlink"/>
        </w:rPr>
        <w:t>6.4.4</w:t>
      </w:r>
      <w:r w:rsidR="009D2417">
        <w:rPr>
          <w:rFonts w:asciiTheme="minorHAnsi" w:eastAsiaTheme="minorEastAsia" w:hAnsiTheme="minorHAnsi" w:cstheme="minorBidi"/>
          <w:szCs w:val="22"/>
        </w:rPr>
        <w:tab/>
      </w:r>
      <w:r w:rsidR="009D2417" w:rsidRPr="00151396">
        <w:rPr>
          <w:rStyle w:val="Hyperlink"/>
        </w:rPr>
        <w:t>ASE_OBJ.1  Security objectives for the operational environment</w:t>
      </w:r>
      <w:r w:rsidR="009D2417">
        <w:rPr>
          <w:webHidden/>
        </w:rPr>
        <w:tab/>
      </w:r>
      <w:r w:rsidR="009D2417">
        <w:rPr>
          <w:webHidden/>
        </w:rPr>
        <w:fldChar w:fldCharType="begin"/>
      </w:r>
      <w:r w:rsidR="009D2417">
        <w:rPr>
          <w:webHidden/>
        </w:rPr>
        <w:instrText xml:space="preserve"> PAGEREF _Toc430938728 \h </w:instrText>
      </w:r>
      <w:r w:rsidR="009D2417">
        <w:rPr>
          <w:webHidden/>
        </w:rPr>
      </w:r>
      <w:r w:rsidR="009D2417">
        <w:rPr>
          <w:webHidden/>
        </w:rPr>
        <w:fldChar w:fldCharType="separate"/>
      </w:r>
      <w:ins w:id="126" w:author="Aaron Piper" w:date="2016-04-19T08:41:00Z">
        <w:r w:rsidR="00B026BA">
          <w:rPr>
            <w:webHidden/>
          </w:rPr>
          <w:t>70</w:t>
        </w:r>
      </w:ins>
      <w:del w:id="127" w:author="Aaron Piper" w:date="2016-04-19T08:39:00Z">
        <w:r w:rsidR="00D272B4" w:rsidDel="00B026BA">
          <w:rPr>
            <w:webHidden/>
          </w:rPr>
          <w:delText>69</w:delText>
        </w:r>
      </w:del>
      <w:r w:rsidR="009D2417">
        <w:rPr>
          <w:webHidden/>
        </w:rPr>
        <w:fldChar w:fldCharType="end"/>
      </w:r>
      <w:r>
        <w:fldChar w:fldCharType="end"/>
      </w:r>
    </w:p>
    <w:p w14:paraId="7B969462" w14:textId="3B771994" w:rsidR="009D2417" w:rsidRDefault="00671FFE">
      <w:pPr>
        <w:pStyle w:val="TOC3"/>
        <w:rPr>
          <w:rFonts w:asciiTheme="minorHAnsi" w:eastAsiaTheme="minorEastAsia" w:hAnsiTheme="minorHAnsi" w:cstheme="minorBidi"/>
          <w:szCs w:val="22"/>
        </w:rPr>
      </w:pPr>
      <w:r>
        <w:fldChar w:fldCharType="begin"/>
      </w:r>
      <w:r>
        <w:instrText xml:space="preserve"> HYPERLINK \l "_Toc430938729" </w:instrText>
      </w:r>
      <w:r>
        <w:fldChar w:fldCharType="separate"/>
      </w:r>
      <w:r w:rsidR="009D2417" w:rsidRPr="00151396">
        <w:rPr>
          <w:rStyle w:val="Hyperlink"/>
        </w:rPr>
        <w:t>6.4.5</w:t>
      </w:r>
      <w:r w:rsidR="009D2417">
        <w:rPr>
          <w:rFonts w:asciiTheme="minorHAnsi" w:eastAsiaTheme="minorEastAsia" w:hAnsiTheme="minorHAnsi" w:cstheme="minorBidi"/>
          <w:szCs w:val="22"/>
        </w:rPr>
        <w:tab/>
      </w:r>
      <w:r w:rsidR="009D2417" w:rsidRPr="00151396">
        <w:rPr>
          <w:rStyle w:val="Hyperlink"/>
        </w:rPr>
        <w:t>ASE_REQ.1  Stated security requirements</w:t>
      </w:r>
      <w:r w:rsidR="009D2417">
        <w:rPr>
          <w:webHidden/>
        </w:rPr>
        <w:tab/>
      </w:r>
      <w:r w:rsidR="009D2417">
        <w:rPr>
          <w:webHidden/>
        </w:rPr>
        <w:fldChar w:fldCharType="begin"/>
      </w:r>
      <w:r w:rsidR="009D2417">
        <w:rPr>
          <w:webHidden/>
        </w:rPr>
        <w:instrText xml:space="preserve"> PAGEREF _Toc430938729 \h </w:instrText>
      </w:r>
      <w:r w:rsidR="009D2417">
        <w:rPr>
          <w:webHidden/>
        </w:rPr>
      </w:r>
      <w:r w:rsidR="009D2417">
        <w:rPr>
          <w:webHidden/>
        </w:rPr>
        <w:fldChar w:fldCharType="separate"/>
      </w:r>
      <w:ins w:id="128" w:author="Aaron Piper" w:date="2016-04-19T08:41:00Z">
        <w:r w:rsidR="00B026BA">
          <w:rPr>
            <w:webHidden/>
          </w:rPr>
          <w:t>70</w:t>
        </w:r>
      </w:ins>
      <w:del w:id="129" w:author="Aaron Piper" w:date="2016-04-19T08:39:00Z">
        <w:r w:rsidR="00D272B4" w:rsidDel="00B026BA">
          <w:rPr>
            <w:webHidden/>
          </w:rPr>
          <w:delText>69</w:delText>
        </w:r>
      </w:del>
      <w:r w:rsidR="009D2417">
        <w:rPr>
          <w:webHidden/>
        </w:rPr>
        <w:fldChar w:fldCharType="end"/>
      </w:r>
      <w:r>
        <w:fldChar w:fldCharType="end"/>
      </w:r>
    </w:p>
    <w:p w14:paraId="5AC76F28" w14:textId="6DB7254C" w:rsidR="009D2417" w:rsidRDefault="00671FFE">
      <w:pPr>
        <w:pStyle w:val="TOC3"/>
        <w:rPr>
          <w:rFonts w:asciiTheme="minorHAnsi" w:eastAsiaTheme="minorEastAsia" w:hAnsiTheme="minorHAnsi" w:cstheme="minorBidi"/>
          <w:szCs w:val="22"/>
        </w:rPr>
      </w:pPr>
      <w:r>
        <w:fldChar w:fldCharType="begin"/>
      </w:r>
      <w:r>
        <w:instrText xml:space="preserve"> HYPERLINK \l "_Toc430938730" </w:instrText>
      </w:r>
      <w:r>
        <w:fldChar w:fldCharType="separate"/>
      </w:r>
      <w:r w:rsidR="009D2417" w:rsidRPr="00151396">
        <w:rPr>
          <w:rStyle w:val="Hyperlink"/>
        </w:rPr>
        <w:t>6.4.6</w:t>
      </w:r>
      <w:r w:rsidR="009D2417">
        <w:rPr>
          <w:rFonts w:asciiTheme="minorHAnsi" w:eastAsiaTheme="minorEastAsia" w:hAnsiTheme="minorHAnsi" w:cstheme="minorBidi"/>
          <w:szCs w:val="22"/>
        </w:rPr>
        <w:tab/>
      </w:r>
      <w:r w:rsidR="009D2417" w:rsidRPr="00151396">
        <w:rPr>
          <w:rStyle w:val="Hyperlink"/>
        </w:rPr>
        <w:t>ASE_TSS.1  TOE summary specification</w:t>
      </w:r>
      <w:r w:rsidR="009D2417">
        <w:rPr>
          <w:webHidden/>
        </w:rPr>
        <w:tab/>
      </w:r>
      <w:r w:rsidR="009D2417">
        <w:rPr>
          <w:webHidden/>
        </w:rPr>
        <w:fldChar w:fldCharType="begin"/>
      </w:r>
      <w:r w:rsidR="009D2417">
        <w:rPr>
          <w:webHidden/>
        </w:rPr>
        <w:instrText xml:space="preserve"> PAGEREF _Toc430938730 \h </w:instrText>
      </w:r>
      <w:r w:rsidR="009D2417">
        <w:rPr>
          <w:webHidden/>
        </w:rPr>
      </w:r>
      <w:r w:rsidR="009D2417">
        <w:rPr>
          <w:webHidden/>
        </w:rPr>
        <w:fldChar w:fldCharType="separate"/>
      </w:r>
      <w:ins w:id="130" w:author="Aaron Piper" w:date="2016-04-19T08:41:00Z">
        <w:r w:rsidR="00B026BA">
          <w:rPr>
            <w:webHidden/>
          </w:rPr>
          <w:t>71</w:t>
        </w:r>
      </w:ins>
      <w:del w:id="131" w:author="Aaron Piper" w:date="2016-04-19T08:39:00Z">
        <w:r w:rsidR="00D272B4" w:rsidDel="00B026BA">
          <w:rPr>
            <w:webHidden/>
          </w:rPr>
          <w:delText>70</w:delText>
        </w:r>
      </w:del>
      <w:r w:rsidR="009D2417">
        <w:rPr>
          <w:webHidden/>
        </w:rPr>
        <w:fldChar w:fldCharType="end"/>
      </w:r>
      <w:r>
        <w:fldChar w:fldCharType="end"/>
      </w:r>
    </w:p>
    <w:p w14:paraId="30003F9A" w14:textId="08249DE5" w:rsidR="009D2417" w:rsidRDefault="00671FFE">
      <w:pPr>
        <w:pStyle w:val="TOC2"/>
        <w:tabs>
          <w:tab w:val="left" w:pos="880"/>
          <w:tab w:val="right" w:leader="dot" w:pos="9350"/>
        </w:tabs>
        <w:rPr>
          <w:rFonts w:asciiTheme="minorHAnsi" w:eastAsiaTheme="minorEastAsia" w:hAnsiTheme="minorHAnsi" w:cstheme="minorBidi"/>
          <w:noProof/>
          <w:szCs w:val="22"/>
        </w:rPr>
      </w:pPr>
      <w:r>
        <w:lastRenderedPageBreak/>
        <w:fldChar w:fldCharType="begin"/>
      </w:r>
      <w:r>
        <w:instrText xml:space="preserve"> HYPERLINK \l "_Toc430938731" </w:instrText>
      </w:r>
      <w:r>
        <w:fldChar w:fldCharType="separate"/>
      </w:r>
      <w:r w:rsidR="009D2417" w:rsidRPr="00151396">
        <w:rPr>
          <w:rStyle w:val="Hyperlink"/>
          <w:noProof/>
        </w:rPr>
        <w:t>6.5</w:t>
      </w:r>
      <w:r w:rsidR="009D2417">
        <w:rPr>
          <w:rFonts w:asciiTheme="minorHAnsi" w:eastAsiaTheme="minorEastAsia" w:hAnsiTheme="minorHAnsi" w:cstheme="minorBidi"/>
          <w:noProof/>
          <w:szCs w:val="22"/>
        </w:rPr>
        <w:tab/>
      </w:r>
      <w:r w:rsidR="009D2417" w:rsidRPr="00151396">
        <w:rPr>
          <w:rStyle w:val="Hyperlink"/>
          <w:noProof/>
        </w:rPr>
        <w:t>Class ATE: Tests</w:t>
      </w:r>
      <w:r w:rsidR="009D2417">
        <w:rPr>
          <w:noProof/>
          <w:webHidden/>
        </w:rPr>
        <w:tab/>
      </w:r>
      <w:r w:rsidR="009D2417">
        <w:rPr>
          <w:noProof/>
          <w:webHidden/>
        </w:rPr>
        <w:fldChar w:fldCharType="begin"/>
      </w:r>
      <w:r w:rsidR="009D2417">
        <w:rPr>
          <w:noProof/>
          <w:webHidden/>
        </w:rPr>
        <w:instrText xml:space="preserve"> PAGEREF _Toc430938731 \h </w:instrText>
      </w:r>
      <w:r w:rsidR="009D2417">
        <w:rPr>
          <w:noProof/>
          <w:webHidden/>
        </w:rPr>
      </w:r>
      <w:r w:rsidR="009D2417">
        <w:rPr>
          <w:noProof/>
          <w:webHidden/>
        </w:rPr>
        <w:fldChar w:fldCharType="separate"/>
      </w:r>
      <w:ins w:id="132" w:author="Aaron Piper" w:date="2016-04-19T08:41:00Z">
        <w:r w:rsidR="00B026BA">
          <w:rPr>
            <w:noProof/>
            <w:webHidden/>
          </w:rPr>
          <w:t>72</w:t>
        </w:r>
      </w:ins>
      <w:del w:id="133" w:author="Aaron Piper" w:date="2016-04-19T08:39:00Z">
        <w:r w:rsidR="00D272B4" w:rsidDel="00B026BA">
          <w:rPr>
            <w:noProof/>
            <w:webHidden/>
          </w:rPr>
          <w:delText>71</w:delText>
        </w:r>
      </w:del>
      <w:r w:rsidR="009D2417">
        <w:rPr>
          <w:noProof/>
          <w:webHidden/>
        </w:rPr>
        <w:fldChar w:fldCharType="end"/>
      </w:r>
      <w:r>
        <w:rPr>
          <w:noProof/>
        </w:rPr>
        <w:fldChar w:fldCharType="end"/>
      </w:r>
    </w:p>
    <w:p w14:paraId="1494CA45" w14:textId="08132CEC" w:rsidR="009D2417" w:rsidRDefault="00671FFE">
      <w:pPr>
        <w:pStyle w:val="TOC3"/>
        <w:rPr>
          <w:rFonts w:asciiTheme="minorHAnsi" w:eastAsiaTheme="minorEastAsia" w:hAnsiTheme="minorHAnsi" w:cstheme="minorBidi"/>
          <w:szCs w:val="22"/>
        </w:rPr>
      </w:pPr>
      <w:r>
        <w:fldChar w:fldCharType="begin"/>
      </w:r>
      <w:r>
        <w:instrText xml:space="preserve"> HYPERLINK \l "_Toc430938732" </w:instrText>
      </w:r>
      <w:r>
        <w:fldChar w:fldCharType="separate"/>
      </w:r>
      <w:r w:rsidR="009D2417" w:rsidRPr="00151396">
        <w:rPr>
          <w:rStyle w:val="Hyperlink"/>
        </w:rPr>
        <w:t>6.5.1</w:t>
      </w:r>
      <w:r w:rsidR="009D2417">
        <w:rPr>
          <w:rFonts w:asciiTheme="minorHAnsi" w:eastAsiaTheme="minorEastAsia" w:hAnsiTheme="minorHAnsi" w:cstheme="minorBidi"/>
          <w:szCs w:val="22"/>
        </w:rPr>
        <w:tab/>
      </w:r>
      <w:r w:rsidR="009D2417" w:rsidRPr="00151396">
        <w:rPr>
          <w:rStyle w:val="Hyperlink"/>
        </w:rPr>
        <w:t>ATE_IND.1  Independent testing – sample</w:t>
      </w:r>
      <w:r w:rsidR="009D2417">
        <w:rPr>
          <w:webHidden/>
        </w:rPr>
        <w:tab/>
      </w:r>
      <w:r w:rsidR="009D2417">
        <w:rPr>
          <w:webHidden/>
        </w:rPr>
        <w:fldChar w:fldCharType="begin"/>
      </w:r>
      <w:r w:rsidR="009D2417">
        <w:rPr>
          <w:webHidden/>
        </w:rPr>
        <w:instrText xml:space="preserve"> PAGEREF _Toc430938732 \h </w:instrText>
      </w:r>
      <w:r w:rsidR="009D2417">
        <w:rPr>
          <w:webHidden/>
        </w:rPr>
      </w:r>
      <w:r w:rsidR="009D2417">
        <w:rPr>
          <w:webHidden/>
        </w:rPr>
        <w:fldChar w:fldCharType="separate"/>
      </w:r>
      <w:ins w:id="134" w:author="Aaron Piper" w:date="2016-04-19T08:41:00Z">
        <w:r w:rsidR="00B026BA">
          <w:rPr>
            <w:webHidden/>
          </w:rPr>
          <w:t>72</w:t>
        </w:r>
      </w:ins>
      <w:del w:id="135" w:author="Aaron Piper" w:date="2016-04-19T08:39:00Z">
        <w:r w:rsidR="00D272B4" w:rsidDel="00B026BA">
          <w:rPr>
            <w:webHidden/>
          </w:rPr>
          <w:delText>71</w:delText>
        </w:r>
      </w:del>
      <w:r w:rsidR="009D2417">
        <w:rPr>
          <w:webHidden/>
        </w:rPr>
        <w:fldChar w:fldCharType="end"/>
      </w:r>
      <w:r>
        <w:fldChar w:fldCharType="end"/>
      </w:r>
    </w:p>
    <w:p w14:paraId="2B206BF2" w14:textId="719D56A6"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"_Toc430938733" </w:instrText>
      </w:r>
      <w:r>
        <w:fldChar w:fldCharType="separate"/>
      </w:r>
      <w:r w:rsidR="009D2417" w:rsidRPr="00151396">
        <w:rPr>
          <w:rStyle w:val="Hyperlink"/>
          <w:noProof/>
        </w:rPr>
        <w:t>6.6</w:t>
      </w:r>
      <w:r w:rsidR="009D2417">
        <w:rPr>
          <w:rFonts w:asciiTheme="minorHAnsi" w:eastAsiaTheme="minorEastAsia" w:hAnsiTheme="minorHAnsi" w:cstheme="minorBidi"/>
          <w:noProof/>
          <w:szCs w:val="22"/>
        </w:rPr>
        <w:tab/>
      </w:r>
      <w:r w:rsidR="009D2417" w:rsidRPr="00151396">
        <w:rPr>
          <w:rStyle w:val="Hyperlink"/>
          <w:noProof/>
        </w:rPr>
        <w:t>Class AVA: Vulnerability assessment</w:t>
      </w:r>
      <w:r w:rsidR="009D2417">
        <w:rPr>
          <w:noProof/>
          <w:webHidden/>
        </w:rPr>
        <w:tab/>
      </w:r>
      <w:r w:rsidR="009D2417">
        <w:rPr>
          <w:noProof/>
          <w:webHidden/>
        </w:rPr>
        <w:fldChar w:fldCharType="begin"/>
      </w:r>
      <w:r w:rsidR="009D2417">
        <w:rPr>
          <w:noProof/>
          <w:webHidden/>
        </w:rPr>
        <w:instrText xml:space="preserve"> PAGEREF _Toc430938733 \h </w:instrText>
      </w:r>
      <w:r w:rsidR="009D2417">
        <w:rPr>
          <w:noProof/>
          <w:webHidden/>
        </w:rPr>
      </w:r>
      <w:r w:rsidR="009D2417">
        <w:rPr>
          <w:noProof/>
          <w:webHidden/>
        </w:rPr>
        <w:fldChar w:fldCharType="separate"/>
      </w:r>
      <w:ins w:id="136" w:author="Aaron Piper" w:date="2016-04-19T08:41:00Z">
        <w:r w:rsidR="00B026BA">
          <w:rPr>
            <w:noProof/>
            <w:webHidden/>
          </w:rPr>
          <w:t>73</w:t>
        </w:r>
      </w:ins>
      <w:del w:id="137" w:author="Aaron Piper" w:date="2016-04-19T08:39:00Z">
        <w:r w:rsidR="00D272B4" w:rsidDel="00B026BA">
          <w:rPr>
            <w:noProof/>
            <w:webHidden/>
          </w:rPr>
          <w:delText>72</w:delText>
        </w:r>
      </w:del>
      <w:r w:rsidR="009D2417">
        <w:rPr>
          <w:noProof/>
          <w:webHidden/>
        </w:rPr>
        <w:fldChar w:fldCharType="end"/>
      </w:r>
      <w:r>
        <w:rPr>
          <w:noProof/>
        </w:rPr>
        <w:fldChar w:fldCharType="end"/>
      </w:r>
    </w:p>
    <w:p w14:paraId="15D9E335" w14:textId="1A40DFFB" w:rsidR="009D2417" w:rsidRDefault="00671FFE">
      <w:pPr>
        <w:pStyle w:val="TOC3"/>
        <w:rPr>
          <w:rFonts w:asciiTheme="minorHAnsi" w:eastAsiaTheme="minorEastAsia" w:hAnsiTheme="minorHAnsi" w:cstheme="minorBidi"/>
          <w:szCs w:val="22"/>
        </w:rPr>
      </w:pPr>
      <w:r>
        <w:fldChar w:fldCharType="begin"/>
      </w:r>
      <w:r>
        <w:instrText xml:space="preserve"> HYPERLINK \l "_Toc430938734" </w:instrText>
      </w:r>
      <w:r>
        <w:fldChar w:fldCharType="separate"/>
      </w:r>
      <w:r w:rsidR="009D2417" w:rsidRPr="00151396">
        <w:rPr>
          <w:rStyle w:val="Hyperlink"/>
        </w:rPr>
        <w:t>6.6.1</w:t>
      </w:r>
      <w:r w:rsidR="009D2417">
        <w:rPr>
          <w:rFonts w:asciiTheme="minorHAnsi" w:eastAsiaTheme="minorEastAsia" w:hAnsiTheme="minorHAnsi" w:cstheme="minorBidi"/>
          <w:szCs w:val="22"/>
        </w:rPr>
        <w:tab/>
      </w:r>
      <w:r w:rsidR="009D2417" w:rsidRPr="00151396">
        <w:rPr>
          <w:rStyle w:val="Hyperlink"/>
        </w:rPr>
        <w:t>AVA_VAN.1  Vulnerability survey</w:t>
      </w:r>
      <w:r w:rsidR="009D2417">
        <w:rPr>
          <w:webHidden/>
        </w:rPr>
        <w:tab/>
      </w:r>
      <w:r w:rsidR="009D2417">
        <w:rPr>
          <w:webHidden/>
        </w:rPr>
        <w:fldChar w:fldCharType="begin"/>
      </w:r>
      <w:r w:rsidR="009D2417">
        <w:rPr>
          <w:webHidden/>
        </w:rPr>
        <w:instrText xml:space="preserve"> PAGEREF _Toc430938734 \h </w:instrText>
      </w:r>
      <w:r w:rsidR="009D2417">
        <w:rPr>
          <w:webHidden/>
        </w:rPr>
      </w:r>
      <w:r w:rsidR="009D2417">
        <w:rPr>
          <w:webHidden/>
        </w:rPr>
        <w:fldChar w:fldCharType="separate"/>
      </w:r>
      <w:ins w:id="138" w:author="Aaron Piper" w:date="2016-04-19T08:41:00Z">
        <w:r w:rsidR="00B026BA">
          <w:rPr>
            <w:webHidden/>
          </w:rPr>
          <w:t>73</w:t>
        </w:r>
      </w:ins>
      <w:del w:id="139" w:author="Aaron Piper" w:date="2016-04-19T08:39:00Z">
        <w:r w:rsidR="00D272B4" w:rsidDel="00B026BA">
          <w:rPr>
            <w:webHidden/>
          </w:rPr>
          <w:delText>72</w:delText>
        </w:r>
      </w:del>
      <w:r w:rsidR="009D2417">
        <w:rPr>
          <w:webHidden/>
        </w:rPr>
        <w:fldChar w:fldCharType="end"/>
      </w:r>
      <w:r>
        <w:fldChar w:fldCharType="end"/>
      </w:r>
    </w:p>
    <w:p w14:paraId="62EE15E2" w14:textId="5A0CC777" w:rsidR="009D2417" w:rsidRDefault="00671FFE">
      <w:pPr>
        <w:pStyle w:val="TOC1"/>
        <w:tabs>
          <w:tab w:val="left" w:pos="480"/>
          <w:tab w:val="right" w:leader="dot" w:pos="9350"/>
        </w:tabs>
        <w:rPr>
          <w:rFonts w:asciiTheme="minorHAnsi" w:eastAsiaTheme="minorEastAsia" w:hAnsiTheme="minorHAnsi" w:cstheme="minorBidi"/>
          <w:b w:val="0"/>
          <w:noProof/>
          <w:szCs w:val="22"/>
        </w:rPr>
      </w:pPr>
      <w:r>
        <w:fldChar w:fldCharType="begin"/>
      </w:r>
      <w:r>
        <w:instrText xml:space="preserve"> HYPERLINK \l "_Toc430938735" </w:instrText>
      </w:r>
      <w:r>
        <w:fldChar w:fldCharType="separate"/>
      </w:r>
      <w:r w:rsidR="009D2417" w:rsidRPr="00151396">
        <w:rPr>
          <w:rStyle w:val="Hyperlink"/>
          <w:noProof/>
        </w:rPr>
        <w:t>7</w:t>
      </w:r>
      <w:r w:rsidR="009D2417">
        <w:rPr>
          <w:rFonts w:asciiTheme="minorHAnsi" w:eastAsiaTheme="minorEastAsia" w:hAnsiTheme="minorHAnsi" w:cstheme="minorBidi"/>
          <w:b w:val="0"/>
          <w:noProof/>
          <w:szCs w:val="22"/>
        </w:rPr>
        <w:tab/>
      </w:r>
      <w:r w:rsidR="009D2417" w:rsidRPr="00151396">
        <w:rPr>
          <w:rStyle w:val="Hyperlink"/>
          <w:noProof/>
        </w:rPr>
        <w:t>RATIONALE</w:t>
      </w:r>
      <w:r w:rsidR="009D2417">
        <w:rPr>
          <w:noProof/>
          <w:webHidden/>
        </w:rPr>
        <w:tab/>
      </w:r>
      <w:r w:rsidR="009D2417">
        <w:rPr>
          <w:noProof/>
          <w:webHidden/>
        </w:rPr>
        <w:fldChar w:fldCharType="begin"/>
      </w:r>
      <w:r w:rsidR="009D2417">
        <w:rPr>
          <w:noProof/>
          <w:webHidden/>
        </w:rPr>
        <w:instrText xml:space="preserve"> PAGEREF _Toc430938735 \h </w:instrText>
      </w:r>
      <w:r w:rsidR="009D2417">
        <w:rPr>
          <w:noProof/>
          <w:webHidden/>
        </w:rPr>
      </w:r>
      <w:r w:rsidR="009D2417">
        <w:rPr>
          <w:noProof/>
          <w:webHidden/>
        </w:rPr>
        <w:fldChar w:fldCharType="separate"/>
      </w:r>
      <w:ins w:id="140" w:author="Aaron Piper" w:date="2016-04-19T08:41:00Z">
        <w:r w:rsidR="00B026BA">
          <w:rPr>
            <w:noProof/>
            <w:webHidden/>
          </w:rPr>
          <w:t>75</w:t>
        </w:r>
      </w:ins>
      <w:del w:id="141" w:author="Aaron Piper" w:date="2016-04-19T08:39:00Z">
        <w:r w:rsidR="00D272B4" w:rsidDel="00B026BA">
          <w:rPr>
            <w:noProof/>
            <w:webHidden/>
          </w:rPr>
          <w:delText>74</w:delText>
        </w:r>
      </w:del>
      <w:r w:rsidR="009D2417">
        <w:rPr>
          <w:noProof/>
          <w:webHidden/>
        </w:rPr>
        <w:fldChar w:fldCharType="end"/>
      </w:r>
      <w:r>
        <w:rPr>
          <w:noProof/>
        </w:rPr>
        <w:fldChar w:fldCharType="end"/>
      </w:r>
    </w:p>
    <w:p w14:paraId="62CA70B1" w14:textId="22838F49"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"_Toc430938736" </w:instrText>
      </w:r>
      <w:r>
        <w:fldChar w:fldCharType="separate"/>
      </w:r>
      <w:r w:rsidR="009D2417" w:rsidRPr="00151396">
        <w:rPr>
          <w:rStyle w:val="Hyperlink"/>
          <w:noProof/>
        </w:rPr>
        <w:t>7.1</w:t>
      </w:r>
      <w:r w:rsidR="009D2417">
        <w:rPr>
          <w:rFonts w:asciiTheme="minorHAnsi" w:eastAsiaTheme="minorEastAsia" w:hAnsiTheme="minorHAnsi" w:cstheme="minorBidi"/>
          <w:noProof/>
          <w:szCs w:val="22"/>
        </w:rPr>
        <w:tab/>
      </w:r>
      <w:r w:rsidR="009D2417" w:rsidRPr="00151396">
        <w:rPr>
          <w:rStyle w:val="Hyperlink"/>
          <w:noProof/>
        </w:rPr>
        <w:t>Annex A: Supporting Tables</w:t>
      </w:r>
      <w:r w:rsidR="009D2417">
        <w:rPr>
          <w:noProof/>
          <w:webHidden/>
        </w:rPr>
        <w:tab/>
      </w:r>
      <w:r w:rsidR="009D2417">
        <w:rPr>
          <w:noProof/>
          <w:webHidden/>
        </w:rPr>
        <w:fldChar w:fldCharType="begin"/>
      </w:r>
      <w:r w:rsidR="009D2417">
        <w:rPr>
          <w:noProof/>
          <w:webHidden/>
        </w:rPr>
        <w:instrText xml:space="preserve"> PAGEREF _Toc430938736 \h </w:instrText>
      </w:r>
      <w:r w:rsidR="009D2417">
        <w:rPr>
          <w:noProof/>
          <w:webHidden/>
        </w:rPr>
      </w:r>
      <w:r w:rsidR="009D2417">
        <w:rPr>
          <w:noProof/>
          <w:webHidden/>
        </w:rPr>
        <w:fldChar w:fldCharType="separate"/>
      </w:r>
      <w:ins w:id="142" w:author="Aaron Piper" w:date="2016-04-19T08:41:00Z">
        <w:r w:rsidR="00B026BA">
          <w:rPr>
            <w:noProof/>
            <w:webHidden/>
          </w:rPr>
          <w:t>78</w:t>
        </w:r>
      </w:ins>
      <w:del w:id="143" w:author="Aaron Piper" w:date="2016-04-19T08:39:00Z">
        <w:r w:rsidR="00D272B4" w:rsidDel="00B026BA">
          <w:rPr>
            <w:noProof/>
            <w:webHidden/>
          </w:rPr>
          <w:delText>76</w:delText>
        </w:r>
      </w:del>
      <w:r w:rsidR="009D2417">
        <w:rPr>
          <w:noProof/>
          <w:webHidden/>
        </w:rPr>
        <w:fldChar w:fldCharType="end"/>
      </w:r>
      <w:r>
        <w:rPr>
          <w:noProof/>
        </w:rPr>
        <w:fldChar w:fldCharType="end"/>
      </w:r>
    </w:p>
    <w:p w14:paraId="0B521E3B" w14:textId="639C7AFC" w:rsidR="009D2417" w:rsidRDefault="00671FFE">
      <w:pPr>
        <w:pStyle w:val="TOC2"/>
        <w:tabs>
          <w:tab w:val="right" w:leader="dot" w:pos="9350"/>
        </w:tabs>
        <w:rPr>
          <w:rFonts w:asciiTheme="minorHAnsi" w:eastAsiaTheme="minorEastAsia" w:hAnsiTheme="minorHAnsi" w:cstheme="minorBidi"/>
          <w:noProof/>
          <w:szCs w:val="22"/>
        </w:rPr>
      </w:pPr>
      <w:r>
        <w:fldChar w:fldCharType="begin"/>
      </w:r>
      <w:r>
        <w:instrText xml:space="preserve"> HYPERLINK \l "_Toc430938737" </w:instrText>
      </w:r>
      <w:r>
        <w:fldChar w:fldCharType="separate"/>
      </w:r>
      <w:r w:rsidR="009D2417" w:rsidRPr="00151396">
        <w:rPr>
          <w:rStyle w:val="Hyperlink"/>
          <w:noProof/>
        </w:rPr>
        <w:t>Assumptions</w:t>
      </w:r>
      <w:r w:rsidR="009D2417">
        <w:rPr>
          <w:noProof/>
          <w:webHidden/>
        </w:rPr>
        <w:tab/>
      </w:r>
      <w:r w:rsidR="009D2417">
        <w:rPr>
          <w:noProof/>
          <w:webHidden/>
        </w:rPr>
        <w:fldChar w:fldCharType="begin"/>
      </w:r>
      <w:r w:rsidR="009D2417">
        <w:rPr>
          <w:noProof/>
          <w:webHidden/>
        </w:rPr>
        <w:instrText xml:space="preserve"> PAGEREF _Toc430938737 \h </w:instrText>
      </w:r>
      <w:r w:rsidR="009D2417">
        <w:rPr>
          <w:noProof/>
          <w:webHidden/>
        </w:rPr>
      </w:r>
      <w:r w:rsidR="009D2417">
        <w:rPr>
          <w:noProof/>
          <w:webHidden/>
        </w:rPr>
        <w:fldChar w:fldCharType="separate"/>
      </w:r>
      <w:ins w:id="144" w:author="Aaron Piper" w:date="2016-04-19T08:41:00Z">
        <w:r w:rsidR="00B026BA">
          <w:rPr>
            <w:noProof/>
            <w:webHidden/>
          </w:rPr>
          <w:t>78</w:t>
        </w:r>
      </w:ins>
      <w:del w:id="145" w:author="Aaron Piper" w:date="2016-04-19T08:39:00Z">
        <w:r w:rsidR="00D272B4" w:rsidDel="00B026BA">
          <w:rPr>
            <w:noProof/>
            <w:webHidden/>
          </w:rPr>
          <w:delText>76</w:delText>
        </w:r>
      </w:del>
      <w:r w:rsidR="009D2417">
        <w:rPr>
          <w:noProof/>
          <w:webHidden/>
        </w:rPr>
        <w:fldChar w:fldCharType="end"/>
      </w:r>
      <w:r>
        <w:rPr>
          <w:noProof/>
        </w:rPr>
        <w:fldChar w:fldCharType="end"/>
      </w:r>
    </w:p>
    <w:p w14:paraId="685E6E6F" w14:textId="41BD5A82" w:rsidR="009D2417" w:rsidRDefault="00671FFE">
      <w:pPr>
        <w:pStyle w:val="TOC2"/>
        <w:tabs>
          <w:tab w:val="right" w:leader="dot" w:pos="9350"/>
        </w:tabs>
        <w:rPr>
          <w:rFonts w:asciiTheme="minorHAnsi" w:eastAsiaTheme="minorEastAsia" w:hAnsiTheme="minorHAnsi" w:cstheme="minorBidi"/>
          <w:noProof/>
          <w:szCs w:val="22"/>
        </w:rPr>
      </w:pPr>
      <w:r>
        <w:fldChar w:fldCharType="begin"/>
      </w:r>
      <w:r>
        <w:instrText xml:space="preserve"> HYPERLINK \l "_Toc430938738" </w:instrText>
      </w:r>
      <w:r>
        <w:fldChar w:fldCharType="separate"/>
      </w:r>
      <w:r w:rsidR="009D2417" w:rsidRPr="00151396">
        <w:rPr>
          <w:rStyle w:val="Hyperlink"/>
          <w:noProof/>
        </w:rPr>
        <w:t>Threats</w:t>
      </w:r>
      <w:r w:rsidR="009D2417">
        <w:rPr>
          <w:noProof/>
          <w:webHidden/>
        </w:rPr>
        <w:tab/>
      </w:r>
      <w:r w:rsidR="009D2417">
        <w:rPr>
          <w:noProof/>
          <w:webHidden/>
        </w:rPr>
        <w:fldChar w:fldCharType="begin"/>
      </w:r>
      <w:r w:rsidR="009D2417">
        <w:rPr>
          <w:noProof/>
          <w:webHidden/>
        </w:rPr>
        <w:instrText xml:space="preserve"> PAGEREF _Toc430938738 \h </w:instrText>
      </w:r>
      <w:r w:rsidR="009D2417">
        <w:rPr>
          <w:noProof/>
          <w:webHidden/>
        </w:rPr>
      </w:r>
      <w:r w:rsidR="009D2417">
        <w:rPr>
          <w:noProof/>
          <w:webHidden/>
        </w:rPr>
        <w:fldChar w:fldCharType="separate"/>
      </w:r>
      <w:ins w:id="146" w:author="Aaron Piper" w:date="2016-04-19T08:41:00Z">
        <w:r w:rsidR="00B026BA">
          <w:rPr>
            <w:noProof/>
            <w:webHidden/>
          </w:rPr>
          <w:t>78</w:t>
        </w:r>
      </w:ins>
      <w:del w:id="147" w:author="Aaron Piper" w:date="2016-04-19T08:39:00Z">
        <w:r w:rsidR="00D272B4" w:rsidDel="00B026BA">
          <w:rPr>
            <w:noProof/>
            <w:webHidden/>
          </w:rPr>
          <w:delText>76</w:delText>
        </w:r>
      </w:del>
      <w:r w:rsidR="009D2417">
        <w:rPr>
          <w:noProof/>
          <w:webHidden/>
        </w:rPr>
        <w:fldChar w:fldCharType="end"/>
      </w:r>
      <w:r>
        <w:rPr>
          <w:noProof/>
        </w:rPr>
        <w:fldChar w:fldCharType="end"/>
      </w:r>
    </w:p>
    <w:p w14:paraId="09BF9096" w14:textId="50DA90BC" w:rsidR="009D2417" w:rsidRDefault="00671FFE">
      <w:pPr>
        <w:pStyle w:val="TOC2"/>
        <w:tabs>
          <w:tab w:val="right" w:leader="dot" w:pos="9350"/>
        </w:tabs>
        <w:rPr>
          <w:rFonts w:asciiTheme="minorHAnsi" w:eastAsiaTheme="minorEastAsia" w:hAnsiTheme="minorHAnsi" w:cstheme="minorBidi"/>
          <w:noProof/>
          <w:szCs w:val="22"/>
        </w:rPr>
      </w:pPr>
      <w:r>
        <w:fldChar w:fldCharType="begin"/>
      </w:r>
      <w:r>
        <w:instrText xml:space="preserve"> HYPERLINK \l "_Toc430938739" </w:instrText>
      </w:r>
      <w:r>
        <w:fldChar w:fldCharType="separate"/>
      </w:r>
      <w:r w:rsidR="009D2417" w:rsidRPr="00151396">
        <w:rPr>
          <w:rStyle w:val="Hyperlink"/>
          <w:noProof/>
        </w:rPr>
        <w:t>Security Objectives for the TOE</w:t>
      </w:r>
      <w:r w:rsidR="009D2417">
        <w:rPr>
          <w:noProof/>
          <w:webHidden/>
        </w:rPr>
        <w:tab/>
      </w:r>
      <w:r w:rsidR="009D2417">
        <w:rPr>
          <w:noProof/>
          <w:webHidden/>
        </w:rPr>
        <w:fldChar w:fldCharType="begin"/>
      </w:r>
      <w:r w:rsidR="009D2417">
        <w:rPr>
          <w:noProof/>
          <w:webHidden/>
        </w:rPr>
        <w:instrText xml:space="preserve"> PAGEREF _Toc430938739 \h </w:instrText>
      </w:r>
      <w:r w:rsidR="009D2417">
        <w:rPr>
          <w:noProof/>
          <w:webHidden/>
        </w:rPr>
      </w:r>
      <w:r w:rsidR="009D2417">
        <w:rPr>
          <w:noProof/>
          <w:webHidden/>
        </w:rPr>
        <w:fldChar w:fldCharType="separate"/>
      </w:r>
      <w:ins w:id="148" w:author="Aaron Piper" w:date="2016-04-19T08:41:00Z">
        <w:r w:rsidR="00B026BA">
          <w:rPr>
            <w:noProof/>
            <w:webHidden/>
          </w:rPr>
          <w:t>80</w:t>
        </w:r>
      </w:ins>
      <w:del w:id="149" w:author="Aaron Piper" w:date="2016-04-19T08:39:00Z">
        <w:r w:rsidR="00D272B4" w:rsidDel="00B026BA">
          <w:rPr>
            <w:noProof/>
            <w:webHidden/>
          </w:rPr>
          <w:delText>78</w:delText>
        </w:r>
      </w:del>
      <w:r w:rsidR="009D2417">
        <w:rPr>
          <w:noProof/>
          <w:webHidden/>
        </w:rPr>
        <w:fldChar w:fldCharType="end"/>
      </w:r>
      <w:r>
        <w:rPr>
          <w:noProof/>
        </w:rPr>
        <w:fldChar w:fldCharType="end"/>
      </w:r>
    </w:p>
    <w:p w14:paraId="151A926D" w14:textId="5AE48A90" w:rsidR="009D2417" w:rsidRDefault="00671FFE">
      <w:pPr>
        <w:pStyle w:val="TOC2"/>
        <w:tabs>
          <w:tab w:val="right" w:leader="dot" w:pos="9350"/>
        </w:tabs>
        <w:rPr>
          <w:rFonts w:asciiTheme="minorHAnsi" w:eastAsiaTheme="minorEastAsia" w:hAnsiTheme="minorHAnsi" w:cstheme="minorBidi"/>
          <w:noProof/>
          <w:szCs w:val="22"/>
        </w:rPr>
      </w:pPr>
      <w:r>
        <w:fldChar w:fldCharType="begin"/>
      </w:r>
      <w:r>
        <w:instrText xml:space="preserve"> HYPERLINK \l "_Toc430938740" </w:instrText>
      </w:r>
      <w:r>
        <w:fldChar w:fldCharType="separate"/>
      </w:r>
      <w:r w:rsidR="009D2417" w:rsidRPr="00151396">
        <w:rPr>
          <w:rStyle w:val="Hyperlink"/>
          <w:noProof/>
        </w:rPr>
        <w:t>Security Objectives for the Operational Environment</w:t>
      </w:r>
      <w:r w:rsidR="009D2417">
        <w:rPr>
          <w:noProof/>
          <w:webHidden/>
        </w:rPr>
        <w:tab/>
      </w:r>
      <w:r w:rsidR="009D2417">
        <w:rPr>
          <w:noProof/>
          <w:webHidden/>
        </w:rPr>
        <w:fldChar w:fldCharType="begin"/>
      </w:r>
      <w:r w:rsidR="009D2417">
        <w:rPr>
          <w:noProof/>
          <w:webHidden/>
        </w:rPr>
        <w:instrText xml:space="preserve"> PAGEREF _Toc430938740 \h </w:instrText>
      </w:r>
      <w:r w:rsidR="009D2417">
        <w:rPr>
          <w:noProof/>
          <w:webHidden/>
        </w:rPr>
      </w:r>
      <w:r w:rsidR="009D2417">
        <w:rPr>
          <w:noProof/>
          <w:webHidden/>
        </w:rPr>
        <w:fldChar w:fldCharType="separate"/>
      </w:r>
      <w:ins w:id="150" w:author="Aaron Piper" w:date="2016-04-19T08:41:00Z">
        <w:r w:rsidR="00B026BA">
          <w:rPr>
            <w:noProof/>
            <w:webHidden/>
          </w:rPr>
          <w:t>81</w:t>
        </w:r>
      </w:ins>
      <w:del w:id="151" w:author="Aaron Piper" w:date="2016-04-19T08:39:00Z">
        <w:r w:rsidR="00D272B4" w:rsidDel="00B026BA">
          <w:rPr>
            <w:noProof/>
            <w:webHidden/>
          </w:rPr>
          <w:delText>78</w:delText>
        </w:r>
      </w:del>
      <w:r w:rsidR="009D2417">
        <w:rPr>
          <w:noProof/>
          <w:webHidden/>
        </w:rPr>
        <w:fldChar w:fldCharType="end"/>
      </w:r>
      <w:r>
        <w:rPr>
          <w:noProof/>
        </w:rPr>
        <w:fldChar w:fldCharType="end"/>
      </w:r>
    </w:p>
    <w:p w14:paraId="37702176" w14:textId="2193EA53"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"_Toc430938741" </w:instrText>
      </w:r>
      <w:r>
        <w:fldChar w:fldCharType="separate"/>
      </w:r>
      <w:r w:rsidR="009D2417" w:rsidRPr="00151396">
        <w:rPr>
          <w:rStyle w:val="Hyperlink"/>
          <w:noProof/>
        </w:rPr>
        <w:t>7.2</w:t>
      </w:r>
      <w:r w:rsidR="009D2417">
        <w:rPr>
          <w:rFonts w:asciiTheme="minorHAnsi" w:eastAsiaTheme="minorEastAsia" w:hAnsiTheme="minorHAnsi" w:cstheme="minorBidi"/>
          <w:noProof/>
          <w:szCs w:val="22"/>
        </w:rPr>
        <w:tab/>
      </w:r>
      <w:r w:rsidR="009D2417" w:rsidRPr="00151396">
        <w:rPr>
          <w:rStyle w:val="Hyperlink"/>
          <w:noProof/>
        </w:rPr>
        <w:t>Annex B: Selection-Based Requirements</w:t>
      </w:r>
      <w:r w:rsidR="009D2417">
        <w:rPr>
          <w:noProof/>
          <w:webHidden/>
        </w:rPr>
        <w:tab/>
      </w:r>
      <w:r w:rsidR="009D2417">
        <w:rPr>
          <w:noProof/>
          <w:webHidden/>
        </w:rPr>
        <w:fldChar w:fldCharType="begin"/>
      </w:r>
      <w:r w:rsidR="009D2417">
        <w:rPr>
          <w:noProof/>
          <w:webHidden/>
        </w:rPr>
        <w:instrText xml:space="preserve"> PAGEREF _Toc430938741 \h </w:instrText>
      </w:r>
      <w:r w:rsidR="009D2417">
        <w:rPr>
          <w:noProof/>
          <w:webHidden/>
        </w:rPr>
      </w:r>
      <w:r w:rsidR="009D2417">
        <w:rPr>
          <w:noProof/>
          <w:webHidden/>
        </w:rPr>
        <w:fldChar w:fldCharType="separate"/>
      </w:r>
      <w:ins w:id="152" w:author="Aaron Piper" w:date="2016-04-19T08:41:00Z">
        <w:r w:rsidR="00B026BA">
          <w:rPr>
            <w:noProof/>
            <w:webHidden/>
          </w:rPr>
          <w:t>82</w:t>
        </w:r>
      </w:ins>
      <w:del w:id="153" w:author="Aaron Piper" w:date="2016-04-19T08:39:00Z">
        <w:r w:rsidR="00D272B4" w:rsidDel="00B026BA">
          <w:rPr>
            <w:noProof/>
            <w:webHidden/>
          </w:rPr>
          <w:delText>80</w:delText>
        </w:r>
      </w:del>
      <w:r w:rsidR="009D2417">
        <w:rPr>
          <w:noProof/>
          <w:webHidden/>
        </w:rPr>
        <w:fldChar w:fldCharType="end"/>
      </w:r>
      <w:r>
        <w:rPr>
          <w:noProof/>
        </w:rPr>
        <w:fldChar w:fldCharType="end"/>
      </w:r>
    </w:p>
    <w:p w14:paraId="63C078BE" w14:textId="55ED1CB1" w:rsidR="009D2417" w:rsidRDefault="00671FFE">
      <w:pPr>
        <w:pStyle w:val="TOC3"/>
        <w:rPr>
          <w:rFonts w:asciiTheme="minorHAnsi" w:eastAsiaTheme="minorEastAsia" w:hAnsiTheme="minorHAnsi" w:cstheme="minorBidi"/>
          <w:szCs w:val="22"/>
        </w:rPr>
      </w:pPr>
      <w:r>
        <w:fldChar w:fldCharType="begin"/>
      </w:r>
      <w:r>
        <w:instrText xml:space="preserve"> HYPERLINK \l "_Toc430938742" </w:instrText>
      </w:r>
      <w:r>
        <w:fldChar w:fldCharType="separate"/>
      </w:r>
      <w:r w:rsidR="009D2417" w:rsidRPr="00151396">
        <w:rPr>
          <w:rStyle w:val="Hyperlink"/>
        </w:rPr>
        <w:t>7.2.1</w:t>
      </w:r>
      <w:r w:rsidR="009D2417">
        <w:rPr>
          <w:rFonts w:asciiTheme="minorHAnsi" w:eastAsiaTheme="minorEastAsia" w:hAnsiTheme="minorHAnsi" w:cstheme="minorBidi"/>
          <w:szCs w:val="22"/>
        </w:rPr>
        <w:tab/>
      </w:r>
      <w:r w:rsidR="009D2417" w:rsidRPr="00151396">
        <w:rPr>
          <w:rStyle w:val="Hyperlink"/>
        </w:rPr>
        <w:t>FAU_GEN.1.1 Auditable Events Table (Optional)</w:t>
      </w:r>
      <w:r w:rsidR="009D2417">
        <w:rPr>
          <w:webHidden/>
        </w:rPr>
        <w:tab/>
      </w:r>
      <w:r w:rsidR="009D2417">
        <w:rPr>
          <w:webHidden/>
        </w:rPr>
        <w:fldChar w:fldCharType="begin"/>
      </w:r>
      <w:r w:rsidR="009D2417">
        <w:rPr>
          <w:webHidden/>
        </w:rPr>
        <w:instrText xml:space="preserve"> PAGEREF _Toc430938742 \h </w:instrText>
      </w:r>
      <w:r w:rsidR="009D2417">
        <w:rPr>
          <w:webHidden/>
        </w:rPr>
      </w:r>
      <w:r w:rsidR="009D2417">
        <w:rPr>
          <w:webHidden/>
        </w:rPr>
        <w:fldChar w:fldCharType="separate"/>
      </w:r>
      <w:ins w:id="154" w:author="Aaron Piper" w:date="2016-04-19T08:41:00Z">
        <w:r w:rsidR="00B026BA">
          <w:rPr>
            <w:webHidden/>
          </w:rPr>
          <w:t>82</w:t>
        </w:r>
      </w:ins>
      <w:del w:id="155" w:author="Aaron Piper" w:date="2016-04-19T08:39:00Z">
        <w:r w:rsidR="00D272B4" w:rsidDel="00B026BA">
          <w:rPr>
            <w:webHidden/>
          </w:rPr>
          <w:delText>80</w:delText>
        </w:r>
      </w:del>
      <w:r w:rsidR="009D2417">
        <w:rPr>
          <w:webHidden/>
        </w:rPr>
        <w:fldChar w:fldCharType="end"/>
      </w:r>
      <w:r>
        <w:fldChar w:fldCharType="end"/>
      </w:r>
    </w:p>
    <w:p w14:paraId="69E4F8CC" w14:textId="3D0369E2" w:rsidR="009D2417" w:rsidRDefault="00671FFE">
      <w:pPr>
        <w:pStyle w:val="TOC3"/>
        <w:rPr>
          <w:rFonts w:asciiTheme="minorHAnsi" w:eastAsiaTheme="minorEastAsia" w:hAnsiTheme="minorHAnsi" w:cstheme="minorBidi"/>
          <w:szCs w:val="22"/>
        </w:rPr>
      </w:pPr>
      <w:r>
        <w:fldChar w:fldCharType="begin"/>
      </w:r>
      <w:r>
        <w:instrText xml:space="preserve"> HYPERLINK \l "_Toc430938743" </w:instrText>
      </w:r>
      <w:r>
        <w:fldChar w:fldCharType="separate"/>
      </w:r>
      <w:r w:rsidR="009D2417" w:rsidRPr="00151396">
        <w:rPr>
          <w:rStyle w:val="Hyperlink"/>
        </w:rPr>
        <w:t>7.2.2</w:t>
      </w:r>
      <w:r w:rsidR="009D2417">
        <w:rPr>
          <w:rFonts w:asciiTheme="minorHAnsi" w:eastAsiaTheme="minorEastAsia" w:hAnsiTheme="minorHAnsi" w:cstheme="minorBidi"/>
          <w:szCs w:val="22"/>
        </w:rPr>
        <w:tab/>
      </w:r>
      <w:r w:rsidR="009D2417" w:rsidRPr="00151396">
        <w:rPr>
          <w:rStyle w:val="Hyperlink"/>
        </w:rPr>
        <w:t>FCS_HTTPS_EXT.1 HTTPS Protocol</w:t>
      </w:r>
      <w:r w:rsidR="009D2417">
        <w:rPr>
          <w:webHidden/>
        </w:rPr>
        <w:tab/>
      </w:r>
      <w:r w:rsidR="009D2417">
        <w:rPr>
          <w:webHidden/>
        </w:rPr>
        <w:fldChar w:fldCharType="begin"/>
      </w:r>
      <w:r w:rsidR="009D2417">
        <w:rPr>
          <w:webHidden/>
        </w:rPr>
        <w:instrText xml:space="preserve"> PAGEREF _Toc430938743 \h </w:instrText>
      </w:r>
      <w:r w:rsidR="009D2417">
        <w:rPr>
          <w:webHidden/>
        </w:rPr>
      </w:r>
      <w:r w:rsidR="009D2417">
        <w:rPr>
          <w:webHidden/>
        </w:rPr>
        <w:fldChar w:fldCharType="separate"/>
      </w:r>
      <w:ins w:id="156" w:author="Aaron Piper" w:date="2016-04-19T08:41:00Z">
        <w:r w:rsidR="00B026BA">
          <w:rPr>
            <w:webHidden/>
          </w:rPr>
          <w:t>82</w:t>
        </w:r>
      </w:ins>
      <w:del w:id="157" w:author="Aaron Piper" w:date="2016-04-19T08:39:00Z">
        <w:r w:rsidR="00D272B4" w:rsidDel="00B026BA">
          <w:rPr>
            <w:webHidden/>
          </w:rPr>
          <w:delText>80</w:delText>
        </w:r>
      </w:del>
      <w:r w:rsidR="009D2417">
        <w:rPr>
          <w:webHidden/>
        </w:rPr>
        <w:fldChar w:fldCharType="end"/>
      </w:r>
      <w:r>
        <w:fldChar w:fldCharType="end"/>
      </w:r>
    </w:p>
    <w:p w14:paraId="102999E8" w14:textId="2DC51861" w:rsidR="009D2417" w:rsidRDefault="00671FFE">
      <w:pPr>
        <w:pStyle w:val="TOC3"/>
        <w:rPr>
          <w:rFonts w:asciiTheme="minorHAnsi" w:eastAsiaTheme="minorEastAsia" w:hAnsiTheme="minorHAnsi" w:cstheme="minorBidi"/>
          <w:szCs w:val="22"/>
        </w:rPr>
      </w:pPr>
      <w:r>
        <w:fldChar w:fldCharType="begin"/>
      </w:r>
      <w:r>
        <w:instrText xml:space="preserve"> HYPERLINK \l "_Toc430938744" </w:instrText>
      </w:r>
      <w:r>
        <w:fldChar w:fldCharType="separate"/>
      </w:r>
      <w:r w:rsidR="009D2417" w:rsidRPr="00151396">
        <w:rPr>
          <w:rStyle w:val="Hyperlink"/>
        </w:rPr>
        <w:t>7.2.3</w:t>
      </w:r>
      <w:r w:rsidR="009D2417">
        <w:rPr>
          <w:rFonts w:asciiTheme="minorHAnsi" w:eastAsiaTheme="minorEastAsia" w:hAnsiTheme="minorHAnsi" w:cstheme="minorBidi"/>
          <w:szCs w:val="22"/>
        </w:rPr>
        <w:tab/>
      </w:r>
      <w:r w:rsidR="009D2417" w:rsidRPr="00151396">
        <w:rPr>
          <w:rStyle w:val="Hyperlink"/>
        </w:rPr>
        <w:t>FCS_IPSEC_EXT.1 IPsec Protocol</w:t>
      </w:r>
      <w:r w:rsidR="009D2417">
        <w:rPr>
          <w:webHidden/>
        </w:rPr>
        <w:tab/>
      </w:r>
      <w:r w:rsidR="009D2417">
        <w:rPr>
          <w:webHidden/>
        </w:rPr>
        <w:fldChar w:fldCharType="begin"/>
      </w:r>
      <w:r w:rsidR="009D2417">
        <w:rPr>
          <w:webHidden/>
        </w:rPr>
        <w:instrText xml:space="preserve"> PAGEREF _Toc430938744 \h </w:instrText>
      </w:r>
      <w:r w:rsidR="009D2417">
        <w:rPr>
          <w:webHidden/>
        </w:rPr>
      </w:r>
      <w:r w:rsidR="009D2417">
        <w:rPr>
          <w:webHidden/>
        </w:rPr>
        <w:fldChar w:fldCharType="separate"/>
      </w:r>
      <w:ins w:id="158" w:author="Aaron Piper" w:date="2016-04-19T08:41:00Z">
        <w:r w:rsidR="00B026BA">
          <w:rPr>
            <w:webHidden/>
          </w:rPr>
          <w:t>83</w:t>
        </w:r>
      </w:ins>
      <w:del w:id="159" w:author="Aaron Piper" w:date="2016-04-19T08:39:00Z">
        <w:r w:rsidR="00D272B4" w:rsidDel="00B026BA">
          <w:rPr>
            <w:webHidden/>
          </w:rPr>
          <w:delText>81</w:delText>
        </w:r>
      </w:del>
      <w:r w:rsidR="009D2417">
        <w:rPr>
          <w:webHidden/>
        </w:rPr>
        <w:fldChar w:fldCharType="end"/>
      </w:r>
      <w:r>
        <w:fldChar w:fldCharType="end"/>
      </w:r>
    </w:p>
    <w:p w14:paraId="27020D0F" w14:textId="5D04B8C4" w:rsidR="009D2417" w:rsidRDefault="00671FFE">
      <w:pPr>
        <w:pStyle w:val="TOC3"/>
        <w:rPr>
          <w:rFonts w:asciiTheme="minorHAnsi" w:eastAsiaTheme="minorEastAsia" w:hAnsiTheme="minorHAnsi" w:cstheme="minorBidi"/>
          <w:szCs w:val="22"/>
        </w:rPr>
      </w:pPr>
      <w:r>
        <w:fldChar w:fldCharType="begin"/>
      </w:r>
      <w:r>
        <w:instrText xml:space="preserve"> HYPERLINK \l "_Toc430938745" </w:instrText>
      </w:r>
      <w:r>
        <w:fldChar w:fldCharType="separate"/>
      </w:r>
      <w:r w:rsidR="009D2417" w:rsidRPr="00151396">
        <w:rPr>
          <w:rStyle w:val="Hyperlink"/>
        </w:rPr>
        <w:t>7.2.4</w:t>
      </w:r>
      <w:r w:rsidR="009D2417">
        <w:rPr>
          <w:rFonts w:asciiTheme="minorHAnsi" w:eastAsiaTheme="minorEastAsia" w:hAnsiTheme="minorHAnsi" w:cstheme="minorBidi"/>
          <w:szCs w:val="22"/>
        </w:rPr>
        <w:tab/>
      </w:r>
      <w:r w:rsidR="009D2417" w:rsidRPr="00151396">
        <w:rPr>
          <w:rStyle w:val="Hyperlink"/>
        </w:rPr>
        <w:t>FCS_SSHC_EXT.1 SSH Client Protocol</w:t>
      </w:r>
      <w:r w:rsidR="009D2417">
        <w:rPr>
          <w:webHidden/>
        </w:rPr>
        <w:tab/>
      </w:r>
      <w:r w:rsidR="009D2417">
        <w:rPr>
          <w:webHidden/>
        </w:rPr>
        <w:fldChar w:fldCharType="begin"/>
      </w:r>
      <w:r w:rsidR="009D2417">
        <w:rPr>
          <w:webHidden/>
        </w:rPr>
        <w:instrText xml:space="preserve"> PAGEREF _Toc430938745 \h </w:instrText>
      </w:r>
      <w:r w:rsidR="009D2417">
        <w:rPr>
          <w:webHidden/>
        </w:rPr>
      </w:r>
      <w:r w:rsidR="009D2417">
        <w:rPr>
          <w:webHidden/>
        </w:rPr>
        <w:fldChar w:fldCharType="separate"/>
      </w:r>
      <w:ins w:id="160" w:author="Aaron Piper" w:date="2016-04-19T08:41:00Z">
        <w:r w:rsidR="00B026BA">
          <w:rPr>
            <w:webHidden/>
          </w:rPr>
          <w:t>93</w:t>
        </w:r>
      </w:ins>
      <w:del w:id="161" w:author="Aaron Piper" w:date="2016-04-19T08:39:00Z">
        <w:r w:rsidR="00D272B4" w:rsidDel="00B026BA">
          <w:rPr>
            <w:webHidden/>
          </w:rPr>
          <w:delText>91</w:delText>
        </w:r>
      </w:del>
      <w:r w:rsidR="009D2417">
        <w:rPr>
          <w:webHidden/>
        </w:rPr>
        <w:fldChar w:fldCharType="end"/>
      </w:r>
      <w:r>
        <w:fldChar w:fldCharType="end"/>
      </w:r>
    </w:p>
    <w:p w14:paraId="14BBBFA2" w14:textId="0DF3FBCE" w:rsidR="009D2417" w:rsidRDefault="00671FFE">
      <w:pPr>
        <w:pStyle w:val="TOC3"/>
        <w:rPr>
          <w:rFonts w:asciiTheme="minorHAnsi" w:eastAsiaTheme="minorEastAsia" w:hAnsiTheme="minorHAnsi" w:cstheme="minorBidi"/>
          <w:szCs w:val="22"/>
        </w:rPr>
      </w:pPr>
      <w:r>
        <w:fldChar w:fldCharType="begin"/>
      </w:r>
      <w:r>
        <w:instrText xml:space="preserve"> HYPERLINK \l "_Toc430938746" </w:instrText>
      </w:r>
      <w:r>
        <w:fldChar w:fldCharType="separate"/>
      </w:r>
      <w:r w:rsidR="009D2417" w:rsidRPr="00151396">
        <w:rPr>
          <w:rStyle w:val="Hyperlink"/>
        </w:rPr>
        <w:t>7.2.5</w:t>
      </w:r>
      <w:r w:rsidR="009D2417">
        <w:rPr>
          <w:rFonts w:asciiTheme="minorHAnsi" w:eastAsiaTheme="minorEastAsia" w:hAnsiTheme="minorHAnsi" w:cstheme="minorBidi"/>
          <w:szCs w:val="22"/>
        </w:rPr>
        <w:tab/>
      </w:r>
      <w:r w:rsidR="009D2417" w:rsidRPr="00151396">
        <w:rPr>
          <w:rStyle w:val="Hyperlink"/>
        </w:rPr>
        <w:t>FCS_SSHS_EXT.1 SSH Server Protocol</w:t>
      </w:r>
      <w:r w:rsidR="009D2417">
        <w:rPr>
          <w:webHidden/>
        </w:rPr>
        <w:tab/>
      </w:r>
      <w:r w:rsidR="009D2417">
        <w:rPr>
          <w:webHidden/>
        </w:rPr>
        <w:fldChar w:fldCharType="begin"/>
      </w:r>
      <w:r w:rsidR="009D2417">
        <w:rPr>
          <w:webHidden/>
        </w:rPr>
        <w:instrText xml:space="preserve"> PAGEREF _Toc430938746 \h </w:instrText>
      </w:r>
      <w:r w:rsidR="009D2417">
        <w:rPr>
          <w:webHidden/>
        </w:rPr>
      </w:r>
      <w:r w:rsidR="009D2417">
        <w:rPr>
          <w:webHidden/>
        </w:rPr>
        <w:fldChar w:fldCharType="separate"/>
      </w:r>
      <w:ins w:id="162" w:author="Aaron Piper" w:date="2016-04-19T08:41:00Z">
        <w:r w:rsidR="00B026BA">
          <w:rPr>
            <w:webHidden/>
          </w:rPr>
          <w:t>97</w:t>
        </w:r>
      </w:ins>
      <w:del w:id="163" w:author="Aaron Piper" w:date="2016-04-19T08:39:00Z">
        <w:r w:rsidR="00D272B4" w:rsidDel="00B026BA">
          <w:rPr>
            <w:webHidden/>
          </w:rPr>
          <w:delText>95</w:delText>
        </w:r>
      </w:del>
      <w:r w:rsidR="009D2417">
        <w:rPr>
          <w:webHidden/>
        </w:rPr>
        <w:fldChar w:fldCharType="end"/>
      </w:r>
      <w:r>
        <w:fldChar w:fldCharType="end"/>
      </w:r>
    </w:p>
    <w:p w14:paraId="01B372C3" w14:textId="4BB728E4" w:rsidR="009D2417" w:rsidRDefault="00671FFE">
      <w:pPr>
        <w:pStyle w:val="TOC3"/>
        <w:rPr>
          <w:rFonts w:asciiTheme="minorHAnsi" w:eastAsiaTheme="minorEastAsia" w:hAnsiTheme="minorHAnsi" w:cstheme="minorBidi"/>
          <w:szCs w:val="22"/>
        </w:rPr>
      </w:pPr>
      <w:r>
        <w:fldChar w:fldCharType="begin"/>
      </w:r>
      <w:r>
        <w:instrText xml:space="preserve"> HYPERLINK \l "_Toc430938747" </w:instrText>
      </w:r>
      <w:r>
        <w:fldChar w:fldCharType="separate"/>
      </w:r>
      <w:r w:rsidR="009D2417" w:rsidRPr="00151396">
        <w:rPr>
          <w:rStyle w:val="Hyperlink"/>
        </w:rPr>
        <w:t>7.2.6</w:t>
      </w:r>
      <w:r w:rsidR="009D2417">
        <w:rPr>
          <w:rFonts w:asciiTheme="minorHAnsi" w:eastAsiaTheme="minorEastAsia" w:hAnsiTheme="minorHAnsi" w:cstheme="minorBidi"/>
          <w:szCs w:val="22"/>
        </w:rPr>
        <w:tab/>
      </w:r>
      <w:r w:rsidR="009D2417" w:rsidRPr="00151396">
        <w:rPr>
          <w:rStyle w:val="Hyperlink"/>
        </w:rPr>
        <w:t>FCS_TLSC_EXT.1 TLS Client Protocol</w:t>
      </w:r>
      <w:r w:rsidR="009D2417">
        <w:rPr>
          <w:webHidden/>
        </w:rPr>
        <w:tab/>
      </w:r>
      <w:r w:rsidR="009D2417">
        <w:rPr>
          <w:webHidden/>
        </w:rPr>
        <w:fldChar w:fldCharType="begin"/>
      </w:r>
      <w:r w:rsidR="009D2417">
        <w:rPr>
          <w:webHidden/>
        </w:rPr>
        <w:instrText xml:space="preserve"> PAGEREF _Toc430938747 \h </w:instrText>
      </w:r>
      <w:r w:rsidR="009D2417">
        <w:rPr>
          <w:webHidden/>
        </w:rPr>
      </w:r>
      <w:r w:rsidR="009D2417">
        <w:rPr>
          <w:webHidden/>
        </w:rPr>
        <w:fldChar w:fldCharType="separate"/>
      </w:r>
      <w:ins w:id="164" w:author="Aaron Piper" w:date="2016-04-19T08:41:00Z">
        <w:r w:rsidR="00B026BA">
          <w:rPr>
            <w:webHidden/>
          </w:rPr>
          <w:t>101</w:t>
        </w:r>
      </w:ins>
      <w:del w:id="165" w:author="Aaron Piper" w:date="2016-04-19T08:39:00Z">
        <w:r w:rsidR="00D272B4" w:rsidDel="00B026BA">
          <w:rPr>
            <w:webHidden/>
          </w:rPr>
          <w:delText>99</w:delText>
        </w:r>
      </w:del>
      <w:r w:rsidR="009D2417">
        <w:rPr>
          <w:webHidden/>
        </w:rPr>
        <w:fldChar w:fldCharType="end"/>
      </w:r>
      <w:r>
        <w:fldChar w:fldCharType="end"/>
      </w:r>
    </w:p>
    <w:p w14:paraId="5C464C33" w14:textId="7701669F" w:rsidR="009D2417" w:rsidRDefault="00671FFE">
      <w:pPr>
        <w:pStyle w:val="TOC3"/>
        <w:rPr>
          <w:rFonts w:asciiTheme="minorHAnsi" w:eastAsiaTheme="minorEastAsia" w:hAnsiTheme="minorHAnsi" w:cstheme="minorBidi"/>
          <w:szCs w:val="22"/>
        </w:rPr>
      </w:pPr>
      <w:r>
        <w:fldChar w:fldCharType="begin"/>
      </w:r>
      <w:r>
        <w:instrText xml:space="preserve"> HYPERLINK \l "_Toc430938748" </w:instrText>
      </w:r>
      <w:r>
        <w:fldChar w:fldCharType="separate"/>
      </w:r>
      <w:r w:rsidR="009D2417" w:rsidRPr="00151396">
        <w:rPr>
          <w:rStyle w:val="Hyperlink"/>
        </w:rPr>
        <w:t>7.2.7</w:t>
      </w:r>
      <w:r w:rsidR="009D2417">
        <w:rPr>
          <w:rFonts w:asciiTheme="minorHAnsi" w:eastAsiaTheme="minorEastAsia" w:hAnsiTheme="minorHAnsi" w:cstheme="minorBidi"/>
          <w:szCs w:val="22"/>
        </w:rPr>
        <w:tab/>
      </w:r>
      <w:r w:rsidR="009D2417" w:rsidRPr="00151396">
        <w:rPr>
          <w:rStyle w:val="Hyperlink"/>
        </w:rPr>
        <w:t>FPT_TUD_EXT.2 Trusted Update based on Certificates</w:t>
      </w:r>
      <w:r w:rsidR="009D2417">
        <w:rPr>
          <w:webHidden/>
        </w:rPr>
        <w:tab/>
      </w:r>
      <w:r w:rsidR="009D2417">
        <w:rPr>
          <w:webHidden/>
        </w:rPr>
        <w:fldChar w:fldCharType="begin"/>
      </w:r>
      <w:r w:rsidR="009D2417">
        <w:rPr>
          <w:webHidden/>
        </w:rPr>
        <w:instrText xml:space="preserve"> PAGEREF _Toc430938748 \h </w:instrText>
      </w:r>
      <w:r w:rsidR="009D2417">
        <w:rPr>
          <w:webHidden/>
        </w:rPr>
      </w:r>
      <w:r w:rsidR="009D2417">
        <w:rPr>
          <w:webHidden/>
        </w:rPr>
        <w:fldChar w:fldCharType="separate"/>
      </w:r>
      <w:ins w:id="166" w:author="Aaron Piper" w:date="2016-04-19T08:41:00Z">
        <w:r w:rsidR="00B026BA">
          <w:rPr>
            <w:webHidden/>
          </w:rPr>
          <w:t>110</w:t>
        </w:r>
      </w:ins>
      <w:del w:id="167" w:author="Aaron Piper" w:date="2016-04-19T08:39:00Z">
        <w:r w:rsidR="00D272B4" w:rsidDel="00B026BA">
          <w:rPr>
            <w:webHidden/>
          </w:rPr>
          <w:delText>108</w:delText>
        </w:r>
      </w:del>
      <w:r w:rsidR="009D2417">
        <w:rPr>
          <w:webHidden/>
        </w:rPr>
        <w:fldChar w:fldCharType="end"/>
      </w:r>
      <w:r>
        <w:fldChar w:fldCharType="end"/>
      </w:r>
    </w:p>
    <w:p w14:paraId="0FE62490" w14:textId="7F126C15" w:rsidR="009D2417" w:rsidRDefault="00671FFE">
      <w:pPr>
        <w:pStyle w:val="TOC3"/>
        <w:rPr>
          <w:rFonts w:asciiTheme="minorHAnsi" w:eastAsiaTheme="minorEastAsia" w:hAnsiTheme="minorHAnsi" w:cstheme="minorBidi"/>
          <w:szCs w:val="22"/>
        </w:rPr>
      </w:pPr>
      <w:r>
        <w:fldChar w:fldCharType="begin"/>
      </w:r>
      <w:r>
        <w:instrText xml:space="preserve"> HYPERLINK \l "_Toc430938749" </w:instrText>
      </w:r>
      <w:r>
        <w:fldChar w:fldCharType="separate"/>
      </w:r>
      <w:r w:rsidR="009D2417" w:rsidRPr="00151396">
        <w:rPr>
          <w:rStyle w:val="Hyperlink"/>
        </w:rPr>
        <w:t>7.2.8</w:t>
      </w:r>
      <w:r w:rsidR="009D2417">
        <w:rPr>
          <w:rFonts w:asciiTheme="minorHAnsi" w:eastAsiaTheme="minorEastAsia" w:hAnsiTheme="minorHAnsi" w:cstheme="minorBidi"/>
          <w:szCs w:val="22"/>
        </w:rPr>
        <w:tab/>
      </w:r>
      <w:r w:rsidR="009D2417" w:rsidRPr="00151396">
        <w:rPr>
          <w:rStyle w:val="Hyperlink"/>
        </w:rPr>
        <w:t>Auditable Events</w:t>
      </w:r>
      <w:r w:rsidR="009D2417">
        <w:rPr>
          <w:webHidden/>
        </w:rPr>
        <w:tab/>
      </w:r>
      <w:r w:rsidR="009D2417">
        <w:rPr>
          <w:webHidden/>
        </w:rPr>
        <w:fldChar w:fldCharType="begin"/>
      </w:r>
      <w:r w:rsidR="009D2417">
        <w:rPr>
          <w:webHidden/>
        </w:rPr>
        <w:instrText xml:space="preserve"> PAGEREF _Toc430938749 \h </w:instrText>
      </w:r>
      <w:r w:rsidR="009D2417">
        <w:rPr>
          <w:webHidden/>
        </w:rPr>
      </w:r>
      <w:r w:rsidR="009D2417">
        <w:rPr>
          <w:webHidden/>
        </w:rPr>
        <w:fldChar w:fldCharType="separate"/>
      </w:r>
      <w:ins w:id="168" w:author="Aaron Piper" w:date="2016-04-19T08:41:00Z">
        <w:r w:rsidR="00B026BA">
          <w:rPr>
            <w:webHidden/>
          </w:rPr>
          <w:t>111</w:t>
        </w:r>
      </w:ins>
      <w:del w:id="169" w:author="Aaron Piper" w:date="2016-04-19T08:39:00Z">
        <w:r w:rsidR="00D272B4" w:rsidDel="00B026BA">
          <w:rPr>
            <w:webHidden/>
          </w:rPr>
          <w:delText>109</w:delText>
        </w:r>
      </w:del>
      <w:r w:rsidR="009D2417">
        <w:rPr>
          <w:webHidden/>
        </w:rPr>
        <w:fldChar w:fldCharType="end"/>
      </w:r>
      <w:r>
        <w:fldChar w:fldCharType="end"/>
      </w:r>
    </w:p>
    <w:p w14:paraId="0B155F3D" w14:textId="4581FF2B"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"_Toc430938750" </w:instrText>
      </w:r>
      <w:r>
        <w:fldChar w:fldCharType="separate"/>
      </w:r>
      <w:r w:rsidR="009D2417" w:rsidRPr="00151396">
        <w:rPr>
          <w:rStyle w:val="Hyperlink"/>
          <w:noProof/>
        </w:rPr>
        <w:t>7.3</w:t>
      </w:r>
      <w:r w:rsidR="009D2417">
        <w:rPr>
          <w:rFonts w:asciiTheme="minorHAnsi" w:eastAsiaTheme="minorEastAsia" w:hAnsiTheme="minorHAnsi" w:cstheme="minorBidi"/>
          <w:noProof/>
          <w:szCs w:val="22"/>
        </w:rPr>
        <w:tab/>
      </w:r>
      <w:r w:rsidR="009D2417" w:rsidRPr="00151396">
        <w:rPr>
          <w:rStyle w:val="Hyperlink"/>
          <w:noProof/>
        </w:rPr>
        <w:t>Annex C: Optional Requirements</w:t>
      </w:r>
      <w:r w:rsidR="009D2417">
        <w:rPr>
          <w:noProof/>
          <w:webHidden/>
        </w:rPr>
        <w:tab/>
      </w:r>
      <w:r w:rsidR="009D2417">
        <w:rPr>
          <w:noProof/>
          <w:webHidden/>
        </w:rPr>
        <w:fldChar w:fldCharType="begin"/>
      </w:r>
      <w:r w:rsidR="009D2417">
        <w:rPr>
          <w:noProof/>
          <w:webHidden/>
        </w:rPr>
        <w:instrText xml:space="preserve"> PAGEREF _Toc430938750 \h </w:instrText>
      </w:r>
      <w:r w:rsidR="009D2417">
        <w:rPr>
          <w:noProof/>
          <w:webHidden/>
        </w:rPr>
      </w:r>
      <w:r w:rsidR="009D2417">
        <w:rPr>
          <w:noProof/>
          <w:webHidden/>
        </w:rPr>
        <w:fldChar w:fldCharType="separate"/>
      </w:r>
      <w:ins w:id="170" w:author="Aaron Piper" w:date="2016-04-19T08:41:00Z">
        <w:r w:rsidR="00B026BA">
          <w:rPr>
            <w:noProof/>
            <w:webHidden/>
          </w:rPr>
          <w:t>112</w:t>
        </w:r>
      </w:ins>
      <w:del w:id="171" w:author="Aaron Piper" w:date="2016-04-19T08:39:00Z">
        <w:r w:rsidR="00D272B4" w:rsidDel="00B026BA">
          <w:rPr>
            <w:noProof/>
            <w:webHidden/>
          </w:rPr>
          <w:delText>110</w:delText>
        </w:r>
      </w:del>
      <w:r w:rsidR="009D2417">
        <w:rPr>
          <w:noProof/>
          <w:webHidden/>
        </w:rPr>
        <w:fldChar w:fldCharType="end"/>
      </w:r>
      <w:r>
        <w:rPr>
          <w:noProof/>
        </w:rPr>
        <w:fldChar w:fldCharType="end"/>
      </w:r>
    </w:p>
    <w:p w14:paraId="4DF3601B" w14:textId="1A8BAE08" w:rsidR="009D2417" w:rsidRDefault="00671FFE">
      <w:pPr>
        <w:pStyle w:val="TOC3"/>
        <w:rPr>
          <w:rFonts w:asciiTheme="minorHAnsi" w:eastAsiaTheme="minorEastAsia" w:hAnsiTheme="minorHAnsi" w:cstheme="minorBidi"/>
          <w:szCs w:val="22"/>
        </w:rPr>
      </w:pPr>
      <w:r>
        <w:fldChar w:fldCharType="begin"/>
      </w:r>
      <w:r>
        <w:instrText xml:space="preserve"> HYPERLINK \l "_Toc430938751" </w:instrText>
      </w:r>
      <w:r>
        <w:fldChar w:fldCharType="separate"/>
      </w:r>
      <w:r w:rsidR="009D2417" w:rsidRPr="00151396">
        <w:rPr>
          <w:rStyle w:val="Hyperlink"/>
        </w:rPr>
        <w:t>7.3.1</w:t>
      </w:r>
      <w:r w:rsidR="009D2417">
        <w:rPr>
          <w:rFonts w:asciiTheme="minorHAnsi" w:eastAsiaTheme="minorEastAsia" w:hAnsiTheme="minorHAnsi" w:cstheme="minorBidi"/>
          <w:szCs w:val="22"/>
        </w:rPr>
        <w:tab/>
      </w:r>
      <w:r w:rsidR="009D2417" w:rsidRPr="00151396">
        <w:rPr>
          <w:rStyle w:val="Hyperlink"/>
        </w:rPr>
        <w:t>FTA_TAB.1 TOE Access Banners</w:t>
      </w:r>
      <w:r w:rsidR="009D2417">
        <w:rPr>
          <w:webHidden/>
        </w:rPr>
        <w:tab/>
      </w:r>
      <w:r w:rsidR="009D2417">
        <w:rPr>
          <w:webHidden/>
        </w:rPr>
        <w:fldChar w:fldCharType="begin"/>
      </w:r>
      <w:r w:rsidR="009D2417">
        <w:rPr>
          <w:webHidden/>
        </w:rPr>
        <w:instrText xml:space="preserve"> PAGEREF _Toc430938751 \h </w:instrText>
      </w:r>
      <w:r w:rsidR="009D2417">
        <w:rPr>
          <w:webHidden/>
        </w:rPr>
      </w:r>
      <w:r w:rsidR="009D2417">
        <w:rPr>
          <w:webHidden/>
        </w:rPr>
        <w:fldChar w:fldCharType="separate"/>
      </w:r>
      <w:ins w:id="172" w:author="Aaron Piper" w:date="2016-04-19T08:41:00Z">
        <w:r w:rsidR="00B026BA">
          <w:rPr>
            <w:webHidden/>
          </w:rPr>
          <w:t>112</w:t>
        </w:r>
      </w:ins>
      <w:del w:id="173" w:author="Aaron Piper" w:date="2016-04-19T08:39:00Z">
        <w:r w:rsidR="00D272B4" w:rsidDel="00B026BA">
          <w:rPr>
            <w:webHidden/>
          </w:rPr>
          <w:delText>110</w:delText>
        </w:r>
      </w:del>
      <w:r w:rsidR="009D2417">
        <w:rPr>
          <w:webHidden/>
        </w:rPr>
        <w:fldChar w:fldCharType="end"/>
      </w:r>
      <w:r>
        <w:fldChar w:fldCharType="end"/>
      </w:r>
    </w:p>
    <w:p w14:paraId="0CBAC773" w14:textId="4CDA3A52"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"_Toc430938752" </w:instrText>
      </w:r>
      <w:r>
        <w:fldChar w:fldCharType="separate"/>
      </w:r>
      <w:r w:rsidR="009D2417" w:rsidRPr="00151396">
        <w:rPr>
          <w:rStyle w:val="Hyperlink"/>
          <w:noProof/>
        </w:rPr>
        <w:t>7.4</w:t>
      </w:r>
      <w:r w:rsidR="009D2417">
        <w:rPr>
          <w:rFonts w:asciiTheme="minorHAnsi" w:eastAsiaTheme="minorEastAsia" w:hAnsiTheme="minorHAnsi" w:cstheme="minorBidi"/>
          <w:noProof/>
          <w:szCs w:val="22"/>
        </w:rPr>
        <w:tab/>
      </w:r>
      <w:r w:rsidR="009D2417" w:rsidRPr="00151396">
        <w:rPr>
          <w:rStyle w:val="Hyperlink"/>
          <w:noProof/>
        </w:rPr>
        <w:t>Annex D: Objective Requirements</w:t>
      </w:r>
      <w:r w:rsidR="009D2417">
        <w:rPr>
          <w:noProof/>
          <w:webHidden/>
        </w:rPr>
        <w:tab/>
      </w:r>
      <w:r w:rsidR="009D2417">
        <w:rPr>
          <w:noProof/>
          <w:webHidden/>
        </w:rPr>
        <w:fldChar w:fldCharType="begin"/>
      </w:r>
      <w:r w:rsidR="009D2417">
        <w:rPr>
          <w:noProof/>
          <w:webHidden/>
        </w:rPr>
        <w:instrText xml:space="preserve"> PAGEREF _Toc430938752 \h </w:instrText>
      </w:r>
      <w:r w:rsidR="009D2417">
        <w:rPr>
          <w:noProof/>
          <w:webHidden/>
        </w:rPr>
      </w:r>
      <w:r w:rsidR="009D2417">
        <w:rPr>
          <w:noProof/>
          <w:webHidden/>
        </w:rPr>
        <w:fldChar w:fldCharType="separate"/>
      </w:r>
      <w:ins w:id="174" w:author="Aaron Piper" w:date="2016-04-19T08:41:00Z">
        <w:r w:rsidR="00B026BA">
          <w:rPr>
            <w:noProof/>
            <w:webHidden/>
          </w:rPr>
          <w:t>113</w:t>
        </w:r>
      </w:ins>
      <w:del w:id="175" w:author="Aaron Piper" w:date="2016-04-19T08:39:00Z">
        <w:r w:rsidR="00D272B4" w:rsidDel="00B026BA">
          <w:rPr>
            <w:noProof/>
            <w:webHidden/>
          </w:rPr>
          <w:delText>111</w:delText>
        </w:r>
      </w:del>
      <w:r w:rsidR="009D2417">
        <w:rPr>
          <w:noProof/>
          <w:webHidden/>
        </w:rPr>
        <w:fldChar w:fldCharType="end"/>
      </w:r>
      <w:r>
        <w:rPr>
          <w:noProof/>
        </w:rPr>
        <w:fldChar w:fldCharType="end"/>
      </w:r>
    </w:p>
    <w:p w14:paraId="74823FDF" w14:textId="66B3C967" w:rsidR="009D2417" w:rsidRDefault="00671FFE">
      <w:pPr>
        <w:pStyle w:val="TOC3"/>
        <w:rPr>
          <w:rFonts w:asciiTheme="minorHAnsi" w:eastAsiaTheme="minorEastAsia" w:hAnsiTheme="minorHAnsi" w:cstheme="minorBidi"/>
          <w:szCs w:val="22"/>
        </w:rPr>
      </w:pPr>
      <w:r>
        <w:fldChar w:fldCharType="begin"/>
      </w:r>
      <w:r>
        <w:instrText xml:space="preserve"> HYPERLINK \l "_Toc430938753" </w:instrText>
      </w:r>
      <w:r>
        <w:fldChar w:fldCharType="separate"/>
      </w:r>
      <w:r w:rsidR="009D2417" w:rsidRPr="00151396">
        <w:rPr>
          <w:rStyle w:val="Hyperlink"/>
        </w:rPr>
        <w:t>7.4.1</w:t>
      </w:r>
      <w:r w:rsidR="009D2417">
        <w:rPr>
          <w:rFonts w:asciiTheme="minorHAnsi" w:eastAsiaTheme="minorEastAsia" w:hAnsiTheme="minorHAnsi" w:cstheme="minorBidi"/>
          <w:szCs w:val="22"/>
        </w:rPr>
        <w:tab/>
      </w:r>
      <w:r w:rsidR="009D2417" w:rsidRPr="00151396">
        <w:rPr>
          <w:rStyle w:val="Hyperlink"/>
        </w:rPr>
        <w:t>FPT_INT_EXT.1 Support for Introspection</w:t>
      </w:r>
      <w:r w:rsidR="009D2417">
        <w:rPr>
          <w:webHidden/>
        </w:rPr>
        <w:tab/>
      </w:r>
      <w:r w:rsidR="009D2417">
        <w:rPr>
          <w:webHidden/>
        </w:rPr>
        <w:fldChar w:fldCharType="begin"/>
      </w:r>
      <w:r w:rsidR="009D2417">
        <w:rPr>
          <w:webHidden/>
        </w:rPr>
        <w:instrText xml:space="preserve"> PAGEREF _Toc430938753 \h </w:instrText>
      </w:r>
      <w:r w:rsidR="009D2417">
        <w:rPr>
          <w:webHidden/>
        </w:rPr>
      </w:r>
      <w:r w:rsidR="009D2417">
        <w:rPr>
          <w:webHidden/>
        </w:rPr>
        <w:fldChar w:fldCharType="separate"/>
      </w:r>
      <w:ins w:id="176" w:author="Aaron Piper" w:date="2016-04-19T08:41:00Z">
        <w:r w:rsidR="00B026BA">
          <w:rPr>
            <w:webHidden/>
          </w:rPr>
          <w:t>113</w:t>
        </w:r>
      </w:ins>
      <w:del w:id="177" w:author="Aaron Piper" w:date="2016-04-19T08:39:00Z">
        <w:r w:rsidR="00D272B4" w:rsidDel="00B026BA">
          <w:rPr>
            <w:webHidden/>
          </w:rPr>
          <w:delText>111</w:delText>
        </w:r>
      </w:del>
      <w:r w:rsidR="009D2417">
        <w:rPr>
          <w:webHidden/>
        </w:rPr>
        <w:fldChar w:fldCharType="end"/>
      </w:r>
      <w:r>
        <w:fldChar w:fldCharType="end"/>
      </w:r>
    </w:p>
    <w:p w14:paraId="43D93796" w14:textId="7F72EC9B" w:rsidR="009D2417" w:rsidRDefault="00671FFE">
      <w:pPr>
        <w:pStyle w:val="TOC3"/>
        <w:rPr>
          <w:rFonts w:asciiTheme="minorHAnsi" w:eastAsiaTheme="minorEastAsia" w:hAnsiTheme="minorHAnsi" w:cstheme="minorBidi"/>
          <w:szCs w:val="22"/>
        </w:rPr>
      </w:pPr>
      <w:r>
        <w:fldChar w:fldCharType="begin"/>
      </w:r>
      <w:r>
        <w:instrText xml:space="preserve"> HYPERLINK \l "_Toc430938754" </w:instrText>
      </w:r>
      <w:r>
        <w:fldChar w:fldCharType="separate"/>
      </w:r>
      <w:r w:rsidR="009D2417" w:rsidRPr="00151396">
        <w:rPr>
          <w:rStyle w:val="Hyperlink"/>
        </w:rPr>
        <w:t>7.4.2</w:t>
      </w:r>
      <w:r w:rsidR="009D2417">
        <w:rPr>
          <w:rFonts w:asciiTheme="minorHAnsi" w:eastAsiaTheme="minorEastAsia" w:hAnsiTheme="minorHAnsi" w:cstheme="minorBidi"/>
          <w:szCs w:val="22"/>
        </w:rPr>
        <w:tab/>
      </w:r>
      <w:r w:rsidR="009D2417" w:rsidRPr="00151396">
        <w:rPr>
          <w:rStyle w:val="Hyperlink"/>
        </w:rPr>
        <w:t>FPT_DDI_EXT.1 Device Driver Isolation</w:t>
      </w:r>
      <w:r w:rsidR="009D2417">
        <w:rPr>
          <w:webHidden/>
        </w:rPr>
        <w:tab/>
      </w:r>
      <w:r w:rsidR="009D2417">
        <w:rPr>
          <w:webHidden/>
        </w:rPr>
        <w:fldChar w:fldCharType="begin"/>
      </w:r>
      <w:r w:rsidR="009D2417">
        <w:rPr>
          <w:webHidden/>
        </w:rPr>
        <w:instrText xml:space="preserve"> PAGEREF _Toc430938754 \h </w:instrText>
      </w:r>
      <w:r w:rsidR="009D2417">
        <w:rPr>
          <w:webHidden/>
        </w:rPr>
      </w:r>
      <w:r w:rsidR="009D2417">
        <w:rPr>
          <w:webHidden/>
        </w:rPr>
        <w:fldChar w:fldCharType="separate"/>
      </w:r>
      <w:ins w:id="178" w:author="Aaron Piper" w:date="2016-04-19T08:41:00Z">
        <w:r w:rsidR="00B026BA">
          <w:rPr>
            <w:webHidden/>
          </w:rPr>
          <w:t>113</w:t>
        </w:r>
      </w:ins>
      <w:del w:id="179" w:author="Aaron Piper" w:date="2016-04-19T08:39:00Z">
        <w:r w:rsidR="00D272B4" w:rsidDel="00B026BA">
          <w:rPr>
            <w:webHidden/>
          </w:rPr>
          <w:delText>111</w:delText>
        </w:r>
      </w:del>
      <w:r w:rsidR="009D2417">
        <w:rPr>
          <w:webHidden/>
        </w:rPr>
        <w:fldChar w:fldCharType="end"/>
      </w:r>
      <w:r>
        <w:fldChar w:fldCharType="end"/>
      </w:r>
    </w:p>
    <w:p w14:paraId="7F364CC8" w14:textId="568D83A1" w:rsidR="009D2417" w:rsidRDefault="00671FFE">
      <w:pPr>
        <w:pStyle w:val="TOC3"/>
        <w:rPr>
          <w:rFonts w:asciiTheme="minorHAnsi" w:eastAsiaTheme="minorEastAsia" w:hAnsiTheme="minorHAnsi" w:cstheme="minorBidi"/>
          <w:szCs w:val="22"/>
        </w:rPr>
      </w:pPr>
      <w:r>
        <w:fldChar w:fldCharType="begin"/>
      </w:r>
      <w:r>
        <w:instrText xml:space="preserve"> HYPERLINK \l "_Toc430938755" </w:instrText>
      </w:r>
      <w:r>
        <w:fldChar w:fldCharType="separate"/>
      </w:r>
      <w:r w:rsidR="009D2417" w:rsidRPr="00151396">
        <w:rPr>
          <w:rStyle w:val="Hyperlink"/>
        </w:rPr>
        <w:t>7.4.3</w:t>
      </w:r>
      <w:r w:rsidR="009D2417">
        <w:rPr>
          <w:rFonts w:asciiTheme="minorHAnsi" w:eastAsiaTheme="minorEastAsia" w:hAnsiTheme="minorHAnsi" w:cstheme="minorBidi"/>
          <w:szCs w:val="22"/>
        </w:rPr>
        <w:tab/>
      </w:r>
      <w:r w:rsidR="009D2417" w:rsidRPr="00151396">
        <w:rPr>
          <w:rStyle w:val="Hyperlink"/>
        </w:rPr>
        <w:t>FPT_CIM_EXT.1 Collection of Integrity Measurements</w:t>
      </w:r>
      <w:r w:rsidR="009D2417">
        <w:rPr>
          <w:webHidden/>
        </w:rPr>
        <w:tab/>
      </w:r>
      <w:r w:rsidR="009D2417">
        <w:rPr>
          <w:webHidden/>
        </w:rPr>
        <w:fldChar w:fldCharType="begin"/>
      </w:r>
      <w:r w:rsidR="009D2417">
        <w:rPr>
          <w:webHidden/>
        </w:rPr>
        <w:instrText xml:space="preserve"> PAGEREF _Toc430938755 \h </w:instrText>
      </w:r>
      <w:r w:rsidR="009D2417">
        <w:rPr>
          <w:webHidden/>
        </w:rPr>
      </w:r>
      <w:r w:rsidR="009D2417">
        <w:rPr>
          <w:webHidden/>
        </w:rPr>
        <w:fldChar w:fldCharType="separate"/>
      </w:r>
      <w:ins w:id="180" w:author="Aaron Piper" w:date="2016-04-19T08:41:00Z">
        <w:r w:rsidR="00B026BA">
          <w:rPr>
            <w:webHidden/>
          </w:rPr>
          <w:t>114</w:t>
        </w:r>
      </w:ins>
      <w:del w:id="181" w:author="Aaron Piper" w:date="2016-04-19T08:39:00Z">
        <w:r w:rsidR="00D272B4" w:rsidDel="00B026BA">
          <w:rPr>
            <w:webHidden/>
          </w:rPr>
          <w:delText>112</w:delText>
        </w:r>
      </w:del>
      <w:r w:rsidR="009D2417">
        <w:rPr>
          <w:webHidden/>
        </w:rPr>
        <w:fldChar w:fldCharType="end"/>
      </w:r>
      <w:r>
        <w:fldChar w:fldCharType="end"/>
      </w:r>
    </w:p>
    <w:p w14:paraId="612C85F2" w14:textId="1F3AE36A" w:rsidR="009D2417" w:rsidRDefault="00671FFE">
      <w:pPr>
        <w:pStyle w:val="TOC3"/>
        <w:rPr>
          <w:rFonts w:asciiTheme="minorHAnsi" w:eastAsiaTheme="minorEastAsia" w:hAnsiTheme="minorHAnsi" w:cstheme="minorBidi"/>
          <w:szCs w:val="22"/>
        </w:rPr>
      </w:pPr>
      <w:r>
        <w:fldChar w:fldCharType="begin"/>
      </w:r>
      <w:r>
        <w:instrText xml:space="preserve"> HYPERLINK \l "_Toc430938756" </w:instrText>
      </w:r>
      <w:r>
        <w:fldChar w:fldCharType="separate"/>
      </w:r>
      <w:r w:rsidR="009D2417" w:rsidRPr="00151396">
        <w:rPr>
          <w:rStyle w:val="Hyperlink"/>
        </w:rPr>
        <w:t>7.4.4</w:t>
      </w:r>
      <w:r w:rsidR="009D2417">
        <w:rPr>
          <w:rFonts w:asciiTheme="minorHAnsi" w:eastAsiaTheme="minorEastAsia" w:hAnsiTheme="minorHAnsi" w:cstheme="minorBidi"/>
          <w:szCs w:val="22"/>
        </w:rPr>
        <w:tab/>
      </w:r>
      <w:r w:rsidR="009D2417" w:rsidRPr="00151396">
        <w:rPr>
          <w:rStyle w:val="Hyperlink"/>
        </w:rPr>
        <w:t>FPT_IDV_EXT.1 Software Identification and Versions</w:t>
      </w:r>
      <w:r w:rsidR="009D2417">
        <w:rPr>
          <w:webHidden/>
        </w:rPr>
        <w:tab/>
      </w:r>
      <w:r w:rsidR="009D2417">
        <w:rPr>
          <w:webHidden/>
        </w:rPr>
        <w:fldChar w:fldCharType="begin"/>
      </w:r>
      <w:r w:rsidR="009D2417">
        <w:rPr>
          <w:webHidden/>
        </w:rPr>
        <w:instrText xml:space="preserve"> PAGEREF _Toc430938756 \h </w:instrText>
      </w:r>
      <w:r w:rsidR="009D2417">
        <w:rPr>
          <w:webHidden/>
        </w:rPr>
      </w:r>
      <w:r w:rsidR="009D2417">
        <w:rPr>
          <w:webHidden/>
        </w:rPr>
        <w:fldChar w:fldCharType="separate"/>
      </w:r>
      <w:ins w:id="182" w:author="Aaron Piper" w:date="2016-04-19T08:41:00Z">
        <w:r w:rsidR="00B026BA">
          <w:rPr>
            <w:webHidden/>
          </w:rPr>
          <w:t>114</w:t>
        </w:r>
      </w:ins>
      <w:del w:id="183" w:author="Aaron Piper" w:date="2016-04-19T08:39:00Z">
        <w:r w:rsidR="00D272B4" w:rsidDel="00B026BA">
          <w:rPr>
            <w:webHidden/>
          </w:rPr>
          <w:delText>112</w:delText>
        </w:r>
      </w:del>
      <w:r w:rsidR="009D2417">
        <w:rPr>
          <w:webHidden/>
        </w:rPr>
        <w:fldChar w:fldCharType="end"/>
      </w:r>
      <w:r>
        <w:fldChar w:fldCharType="end"/>
      </w:r>
    </w:p>
    <w:p w14:paraId="041B8755" w14:textId="13263BF1" w:rsidR="009D2417" w:rsidRDefault="00671FFE">
      <w:pPr>
        <w:pStyle w:val="TOC3"/>
        <w:rPr>
          <w:rFonts w:asciiTheme="minorHAnsi" w:eastAsiaTheme="minorEastAsia" w:hAnsiTheme="minorHAnsi" w:cstheme="minorBidi"/>
          <w:szCs w:val="22"/>
        </w:rPr>
      </w:pPr>
      <w:r>
        <w:fldChar w:fldCharType="begin"/>
      </w:r>
      <w:r>
        <w:instrText xml:space="preserve"> HYPERLINK \l "_Toc430938757" </w:instrText>
      </w:r>
      <w:r>
        <w:fldChar w:fldCharType="separate"/>
      </w:r>
      <w:r w:rsidR="009D2417" w:rsidRPr="00151396">
        <w:rPr>
          <w:rStyle w:val="Hyperlink"/>
        </w:rPr>
        <w:t>7.4.5</w:t>
      </w:r>
      <w:r w:rsidR="009D2417">
        <w:rPr>
          <w:rFonts w:asciiTheme="minorHAnsi" w:eastAsiaTheme="minorEastAsia" w:hAnsiTheme="minorHAnsi" w:cstheme="minorBidi"/>
          <w:szCs w:val="22"/>
        </w:rPr>
        <w:tab/>
      </w:r>
      <w:r w:rsidR="009D2417" w:rsidRPr="00151396">
        <w:rPr>
          <w:rStyle w:val="Hyperlink"/>
        </w:rPr>
        <w:t>Auditable Events</w:t>
      </w:r>
      <w:r w:rsidR="009D2417">
        <w:rPr>
          <w:webHidden/>
        </w:rPr>
        <w:tab/>
      </w:r>
      <w:r w:rsidR="009D2417">
        <w:rPr>
          <w:webHidden/>
        </w:rPr>
        <w:fldChar w:fldCharType="begin"/>
      </w:r>
      <w:r w:rsidR="009D2417">
        <w:rPr>
          <w:webHidden/>
        </w:rPr>
        <w:instrText xml:space="preserve"> PAGEREF _Toc430938757 \h </w:instrText>
      </w:r>
      <w:r w:rsidR="009D2417">
        <w:rPr>
          <w:webHidden/>
        </w:rPr>
      </w:r>
      <w:r w:rsidR="009D2417">
        <w:rPr>
          <w:webHidden/>
        </w:rPr>
        <w:fldChar w:fldCharType="separate"/>
      </w:r>
      <w:ins w:id="184" w:author="Aaron Piper" w:date="2016-04-19T08:41:00Z">
        <w:r w:rsidR="00B026BA">
          <w:rPr>
            <w:webHidden/>
          </w:rPr>
          <w:t>115</w:t>
        </w:r>
      </w:ins>
      <w:del w:id="185" w:author="Aaron Piper" w:date="2016-04-19T08:39:00Z">
        <w:r w:rsidR="00D272B4" w:rsidDel="00B026BA">
          <w:rPr>
            <w:webHidden/>
          </w:rPr>
          <w:delText>113</w:delText>
        </w:r>
      </w:del>
      <w:r w:rsidR="009D2417">
        <w:rPr>
          <w:webHidden/>
        </w:rPr>
        <w:fldChar w:fldCharType="end"/>
      </w:r>
      <w:r>
        <w:fldChar w:fldCharType="end"/>
      </w:r>
    </w:p>
    <w:p w14:paraId="2F23895E" w14:textId="00D67011" w:rsidR="009D2417" w:rsidRDefault="00671FFE">
      <w:pPr>
        <w:pStyle w:val="TOC2"/>
        <w:tabs>
          <w:tab w:val="left" w:pos="880"/>
          <w:tab w:val="right" w:leader="dot" w:pos="9350"/>
        </w:tabs>
        <w:rPr>
          <w:rFonts w:asciiTheme="minorHAnsi" w:eastAsiaTheme="minorEastAsia" w:hAnsiTheme="minorHAnsi" w:cstheme="minorBidi"/>
          <w:noProof/>
          <w:szCs w:val="22"/>
        </w:rPr>
      </w:pPr>
      <w:r>
        <w:fldChar w:fldCharType="begin"/>
      </w:r>
      <w:r>
        <w:instrText xml:space="preserve"> HYPERLINK \l "_Toc430938758" </w:instrText>
      </w:r>
      <w:r>
        <w:fldChar w:fldCharType="separate"/>
      </w:r>
      <w:r w:rsidR="009D2417" w:rsidRPr="00151396">
        <w:rPr>
          <w:rStyle w:val="Hyperlink"/>
          <w:noProof/>
        </w:rPr>
        <w:t>7.5</w:t>
      </w:r>
      <w:r w:rsidR="009D2417">
        <w:rPr>
          <w:rFonts w:asciiTheme="minorHAnsi" w:eastAsiaTheme="minorEastAsia" w:hAnsiTheme="minorHAnsi" w:cstheme="minorBidi"/>
          <w:noProof/>
          <w:szCs w:val="22"/>
        </w:rPr>
        <w:tab/>
      </w:r>
      <w:r w:rsidR="009D2417" w:rsidRPr="00151396">
        <w:rPr>
          <w:rStyle w:val="Hyperlink"/>
          <w:noProof/>
        </w:rPr>
        <w:t>Annex E: Entropy Documentation And Assessment</w:t>
      </w:r>
      <w:r w:rsidR="009D2417">
        <w:rPr>
          <w:noProof/>
          <w:webHidden/>
        </w:rPr>
        <w:tab/>
      </w:r>
      <w:r w:rsidR="009D2417">
        <w:rPr>
          <w:noProof/>
          <w:webHidden/>
        </w:rPr>
        <w:fldChar w:fldCharType="begin"/>
      </w:r>
      <w:r w:rsidR="009D2417">
        <w:rPr>
          <w:noProof/>
          <w:webHidden/>
        </w:rPr>
        <w:instrText xml:space="preserve"> PAGEREF _Toc430938758 \h </w:instrText>
      </w:r>
      <w:r w:rsidR="009D2417">
        <w:rPr>
          <w:noProof/>
          <w:webHidden/>
        </w:rPr>
      </w:r>
      <w:r w:rsidR="009D2417">
        <w:rPr>
          <w:noProof/>
          <w:webHidden/>
        </w:rPr>
        <w:fldChar w:fldCharType="separate"/>
      </w:r>
      <w:ins w:id="186" w:author="Aaron Piper" w:date="2016-04-19T08:41:00Z">
        <w:r w:rsidR="00B026BA">
          <w:rPr>
            <w:noProof/>
            <w:webHidden/>
          </w:rPr>
          <w:t>116</w:t>
        </w:r>
      </w:ins>
      <w:del w:id="187" w:author="Aaron Piper" w:date="2016-04-19T08:39:00Z">
        <w:r w:rsidR="00D272B4" w:rsidDel="00B026BA">
          <w:rPr>
            <w:noProof/>
            <w:webHidden/>
          </w:rPr>
          <w:delText>114</w:delText>
        </w:r>
      </w:del>
      <w:r w:rsidR="009D2417">
        <w:rPr>
          <w:noProof/>
          <w:webHidden/>
        </w:rPr>
        <w:fldChar w:fldCharType="end"/>
      </w:r>
      <w:r>
        <w:rPr>
          <w:noProof/>
        </w:rPr>
        <w:fldChar w:fldCharType="end"/>
      </w:r>
    </w:p>
    <w:p w14:paraId="0159AB8D" w14:textId="3B03B7C2" w:rsidR="009D2417" w:rsidRDefault="00671FFE">
      <w:pPr>
        <w:pStyle w:val="TOC3"/>
        <w:rPr>
          <w:rFonts w:asciiTheme="minorHAnsi" w:eastAsiaTheme="minorEastAsia" w:hAnsiTheme="minorHAnsi" w:cstheme="minorBidi"/>
          <w:szCs w:val="22"/>
        </w:rPr>
      </w:pPr>
      <w:r>
        <w:fldChar w:fldCharType="begin"/>
      </w:r>
      <w:r>
        <w:instrText xml:space="preserve"> HYPERLINK \l "_Toc430938759" </w:instrText>
      </w:r>
      <w:r>
        <w:fldChar w:fldCharType="separate"/>
      </w:r>
      <w:r w:rsidR="009D2417" w:rsidRPr="00151396">
        <w:rPr>
          <w:rStyle w:val="Hyperlink"/>
        </w:rPr>
        <w:t>7.5.1</w:t>
      </w:r>
      <w:r w:rsidR="009D2417">
        <w:rPr>
          <w:rFonts w:asciiTheme="minorHAnsi" w:eastAsiaTheme="minorEastAsia" w:hAnsiTheme="minorHAnsi" w:cstheme="minorBidi"/>
          <w:szCs w:val="22"/>
        </w:rPr>
        <w:tab/>
      </w:r>
      <w:r w:rsidR="009D2417" w:rsidRPr="00151396">
        <w:rPr>
          <w:rStyle w:val="Hyperlink"/>
        </w:rPr>
        <w:t>Design Description</w:t>
      </w:r>
      <w:r w:rsidR="009D2417">
        <w:rPr>
          <w:webHidden/>
        </w:rPr>
        <w:tab/>
      </w:r>
      <w:r w:rsidR="009D2417">
        <w:rPr>
          <w:webHidden/>
        </w:rPr>
        <w:fldChar w:fldCharType="begin"/>
      </w:r>
      <w:r w:rsidR="009D2417">
        <w:rPr>
          <w:webHidden/>
        </w:rPr>
        <w:instrText xml:space="preserve"> PAGEREF _Toc430938759 \h </w:instrText>
      </w:r>
      <w:r w:rsidR="009D2417">
        <w:rPr>
          <w:webHidden/>
        </w:rPr>
      </w:r>
      <w:r w:rsidR="009D2417">
        <w:rPr>
          <w:webHidden/>
        </w:rPr>
        <w:fldChar w:fldCharType="separate"/>
      </w:r>
      <w:ins w:id="188" w:author="Aaron Piper" w:date="2016-04-19T08:41:00Z">
        <w:r w:rsidR="00B026BA">
          <w:rPr>
            <w:webHidden/>
          </w:rPr>
          <w:t>116</w:t>
        </w:r>
      </w:ins>
      <w:del w:id="189" w:author="Aaron Piper" w:date="2016-04-19T08:39:00Z">
        <w:r w:rsidR="00D272B4" w:rsidDel="00B026BA">
          <w:rPr>
            <w:webHidden/>
          </w:rPr>
          <w:delText>114</w:delText>
        </w:r>
      </w:del>
      <w:r w:rsidR="009D2417">
        <w:rPr>
          <w:webHidden/>
        </w:rPr>
        <w:fldChar w:fldCharType="end"/>
      </w:r>
      <w:r>
        <w:fldChar w:fldCharType="end"/>
      </w:r>
    </w:p>
    <w:p w14:paraId="6816EFE0" w14:textId="4D141A9C" w:rsidR="009D2417" w:rsidRDefault="00671FFE">
      <w:pPr>
        <w:pStyle w:val="TOC3"/>
        <w:rPr>
          <w:rFonts w:asciiTheme="minorHAnsi" w:eastAsiaTheme="minorEastAsia" w:hAnsiTheme="minorHAnsi" w:cstheme="minorBidi"/>
          <w:szCs w:val="22"/>
        </w:rPr>
      </w:pPr>
      <w:r>
        <w:fldChar w:fldCharType="begin"/>
      </w:r>
      <w:r>
        <w:instrText xml:space="preserve"> HYPERLINK \l "_Toc430938760" </w:instrText>
      </w:r>
      <w:r>
        <w:fldChar w:fldCharType="separate"/>
      </w:r>
      <w:r w:rsidR="009D2417" w:rsidRPr="00151396">
        <w:rPr>
          <w:rStyle w:val="Hyperlink"/>
        </w:rPr>
        <w:t>7.5.2</w:t>
      </w:r>
      <w:r w:rsidR="009D2417">
        <w:rPr>
          <w:rFonts w:asciiTheme="minorHAnsi" w:eastAsiaTheme="minorEastAsia" w:hAnsiTheme="minorHAnsi" w:cstheme="minorBidi"/>
          <w:szCs w:val="22"/>
        </w:rPr>
        <w:tab/>
      </w:r>
      <w:r w:rsidR="009D2417" w:rsidRPr="00151396">
        <w:rPr>
          <w:rStyle w:val="Hyperlink"/>
        </w:rPr>
        <w:t>Entropy Justification</w:t>
      </w:r>
      <w:r w:rsidR="009D2417">
        <w:rPr>
          <w:webHidden/>
        </w:rPr>
        <w:tab/>
      </w:r>
      <w:r w:rsidR="009D2417">
        <w:rPr>
          <w:webHidden/>
        </w:rPr>
        <w:fldChar w:fldCharType="begin"/>
      </w:r>
      <w:r w:rsidR="009D2417">
        <w:rPr>
          <w:webHidden/>
        </w:rPr>
        <w:instrText xml:space="preserve"> PAGEREF _Toc430938760 \h </w:instrText>
      </w:r>
      <w:r w:rsidR="009D2417">
        <w:rPr>
          <w:webHidden/>
        </w:rPr>
      </w:r>
      <w:r w:rsidR="009D2417">
        <w:rPr>
          <w:webHidden/>
        </w:rPr>
        <w:fldChar w:fldCharType="separate"/>
      </w:r>
      <w:ins w:id="190" w:author="Aaron Piper" w:date="2016-04-19T08:41:00Z">
        <w:r w:rsidR="00B026BA">
          <w:rPr>
            <w:webHidden/>
          </w:rPr>
          <w:t>116</w:t>
        </w:r>
      </w:ins>
      <w:del w:id="191" w:author="Aaron Piper" w:date="2016-04-19T08:39:00Z">
        <w:r w:rsidR="00D272B4" w:rsidDel="00B026BA">
          <w:rPr>
            <w:webHidden/>
          </w:rPr>
          <w:delText>114</w:delText>
        </w:r>
      </w:del>
      <w:r w:rsidR="009D2417">
        <w:rPr>
          <w:webHidden/>
        </w:rPr>
        <w:fldChar w:fldCharType="end"/>
      </w:r>
      <w:r>
        <w:fldChar w:fldCharType="end"/>
      </w:r>
    </w:p>
    <w:p w14:paraId="52FD524C" w14:textId="19EE4E9E" w:rsidR="009D2417" w:rsidRDefault="00671FFE">
      <w:pPr>
        <w:pStyle w:val="TOC3"/>
        <w:rPr>
          <w:rFonts w:asciiTheme="minorHAnsi" w:eastAsiaTheme="minorEastAsia" w:hAnsiTheme="minorHAnsi" w:cstheme="minorBidi"/>
          <w:szCs w:val="22"/>
        </w:rPr>
      </w:pPr>
      <w:r>
        <w:fldChar w:fldCharType="begin"/>
      </w:r>
      <w:r>
        <w:instrText xml:space="preserve"> HYPERLINK \l "_Toc430938761" </w:instrText>
      </w:r>
      <w:r>
        <w:fldChar w:fldCharType="separate"/>
      </w:r>
      <w:r w:rsidR="009D2417" w:rsidRPr="00151396">
        <w:rPr>
          <w:rStyle w:val="Hyperlink"/>
        </w:rPr>
        <w:t>7.5.3</w:t>
      </w:r>
      <w:r w:rsidR="009D2417">
        <w:rPr>
          <w:rFonts w:asciiTheme="minorHAnsi" w:eastAsiaTheme="minorEastAsia" w:hAnsiTheme="minorHAnsi" w:cstheme="minorBidi"/>
          <w:szCs w:val="22"/>
        </w:rPr>
        <w:tab/>
      </w:r>
      <w:r w:rsidR="009D2417" w:rsidRPr="00151396">
        <w:rPr>
          <w:rStyle w:val="Hyperlink"/>
        </w:rPr>
        <w:t>Operating Conditions</w:t>
      </w:r>
      <w:r w:rsidR="009D2417">
        <w:rPr>
          <w:webHidden/>
        </w:rPr>
        <w:tab/>
      </w:r>
      <w:r w:rsidR="009D2417">
        <w:rPr>
          <w:webHidden/>
        </w:rPr>
        <w:fldChar w:fldCharType="begin"/>
      </w:r>
      <w:r w:rsidR="009D2417">
        <w:rPr>
          <w:webHidden/>
        </w:rPr>
        <w:instrText xml:space="preserve"> PAGEREF _Toc430938761 \h </w:instrText>
      </w:r>
      <w:r w:rsidR="009D2417">
        <w:rPr>
          <w:webHidden/>
        </w:rPr>
      </w:r>
      <w:r w:rsidR="009D2417">
        <w:rPr>
          <w:webHidden/>
        </w:rPr>
        <w:fldChar w:fldCharType="separate"/>
      </w:r>
      <w:ins w:id="192" w:author="Aaron Piper" w:date="2016-04-19T08:41:00Z">
        <w:r w:rsidR="00B026BA">
          <w:rPr>
            <w:webHidden/>
          </w:rPr>
          <w:t>116</w:t>
        </w:r>
      </w:ins>
      <w:del w:id="193" w:author="Aaron Piper" w:date="2016-04-19T08:39:00Z">
        <w:r w:rsidR="00D272B4" w:rsidDel="00B026BA">
          <w:rPr>
            <w:webHidden/>
          </w:rPr>
          <w:delText>114</w:delText>
        </w:r>
      </w:del>
      <w:r w:rsidR="009D2417">
        <w:rPr>
          <w:webHidden/>
        </w:rPr>
        <w:fldChar w:fldCharType="end"/>
      </w:r>
      <w:r>
        <w:fldChar w:fldCharType="end"/>
      </w:r>
    </w:p>
    <w:p w14:paraId="5B4AFE75" w14:textId="5DEE832C" w:rsidR="009D2417" w:rsidRDefault="00671FFE">
      <w:pPr>
        <w:pStyle w:val="TOC3"/>
        <w:rPr>
          <w:rFonts w:asciiTheme="minorHAnsi" w:eastAsiaTheme="minorEastAsia" w:hAnsiTheme="minorHAnsi" w:cstheme="minorBidi"/>
          <w:szCs w:val="22"/>
        </w:rPr>
      </w:pPr>
      <w:r>
        <w:fldChar w:fldCharType="begin"/>
      </w:r>
      <w:r>
        <w:instrText xml:space="preserve"> HYPERLINK \l "_Toc430938762" </w:instrText>
      </w:r>
      <w:r>
        <w:fldChar w:fldCharType="separate"/>
      </w:r>
      <w:r w:rsidR="009D2417" w:rsidRPr="00151396">
        <w:rPr>
          <w:rStyle w:val="Hyperlink"/>
        </w:rPr>
        <w:t>7.5.4</w:t>
      </w:r>
      <w:r w:rsidR="009D2417">
        <w:rPr>
          <w:rFonts w:asciiTheme="minorHAnsi" w:eastAsiaTheme="minorEastAsia" w:hAnsiTheme="minorHAnsi" w:cstheme="minorBidi"/>
          <w:szCs w:val="22"/>
        </w:rPr>
        <w:tab/>
      </w:r>
      <w:r w:rsidR="009D2417" w:rsidRPr="00151396">
        <w:rPr>
          <w:rStyle w:val="Hyperlink"/>
        </w:rPr>
        <w:t>Health Testing</w:t>
      </w:r>
      <w:r w:rsidR="009D2417">
        <w:rPr>
          <w:webHidden/>
        </w:rPr>
        <w:tab/>
      </w:r>
      <w:r w:rsidR="009D2417">
        <w:rPr>
          <w:webHidden/>
        </w:rPr>
        <w:fldChar w:fldCharType="begin"/>
      </w:r>
      <w:r w:rsidR="009D2417">
        <w:rPr>
          <w:webHidden/>
        </w:rPr>
        <w:instrText xml:space="preserve"> PAGEREF _Toc430938762 \h </w:instrText>
      </w:r>
      <w:r w:rsidR="009D2417">
        <w:rPr>
          <w:webHidden/>
        </w:rPr>
      </w:r>
      <w:r w:rsidR="009D2417">
        <w:rPr>
          <w:webHidden/>
        </w:rPr>
        <w:fldChar w:fldCharType="separate"/>
      </w:r>
      <w:ins w:id="194" w:author="Aaron Piper" w:date="2016-04-19T08:41:00Z">
        <w:r w:rsidR="00B026BA">
          <w:rPr>
            <w:webHidden/>
          </w:rPr>
          <w:t>116</w:t>
        </w:r>
      </w:ins>
      <w:del w:id="195" w:author="Aaron Piper" w:date="2016-04-19T08:39:00Z">
        <w:r w:rsidR="00D272B4" w:rsidDel="00B026BA">
          <w:rPr>
            <w:webHidden/>
          </w:rPr>
          <w:delText>114</w:delText>
        </w:r>
      </w:del>
      <w:r w:rsidR="009D2417">
        <w:rPr>
          <w:webHidden/>
        </w:rPr>
        <w:fldChar w:fldCharType="end"/>
      </w:r>
      <w:r>
        <w:fldChar w:fldCharType="end"/>
      </w:r>
    </w:p>
    <w:p w14:paraId="6710A7F7" w14:textId="77777777" w:rsidR="00504BDE" w:rsidRPr="002352A7" w:rsidRDefault="00032B4B">
      <w:pPr>
        <w:rPr>
          <w:rStyle w:val="Hyperlink"/>
          <w:noProof/>
          <w:color w:val="auto"/>
        </w:rPr>
      </w:pPr>
      <w:r w:rsidRPr="000A6614">
        <w:rPr>
          <w:rStyle w:val="SubtleEmphasis2"/>
          <w:i w:val="0"/>
          <w:sz w:val="40"/>
          <w:szCs w:val="40"/>
        </w:rPr>
        <w:fldChar w:fldCharType="end"/>
      </w:r>
    </w:p>
    <w:p w14:paraId="0508AA4B" w14:textId="77777777" w:rsidR="00186AF9" w:rsidRDefault="00186AF9" w:rsidP="00186AF9">
      <w:pPr>
        <w:jc w:val="center"/>
        <w:rPr>
          <w:rStyle w:val="Hyperlink"/>
          <w:b/>
          <w:noProof/>
          <w:color w:val="auto"/>
          <w:sz w:val="40"/>
          <w:szCs w:val="40"/>
        </w:rPr>
      </w:pPr>
      <w:r w:rsidRPr="00C9056C">
        <w:rPr>
          <w:rStyle w:val="Hyperlink"/>
          <w:b/>
          <w:noProof/>
          <w:color w:val="auto"/>
          <w:sz w:val="40"/>
          <w:szCs w:val="40"/>
        </w:rPr>
        <w:lastRenderedPageBreak/>
        <w:t xml:space="preserve">List of </w:t>
      </w:r>
      <w:r>
        <w:rPr>
          <w:rStyle w:val="Hyperlink"/>
          <w:b/>
          <w:noProof/>
          <w:color w:val="auto"/>
          <w:sz w:val="40"/>
          <w:szCs w:val="40"/>
        </w:rPr>
        <w:t>Figures</w:t>
      </w:r>
    </w:p>
    <w:p w14:paraId="3879A084" w14:textId="57A836F6" w:rsidR="00830081" w:rsidRDefault="00032B4B">
      <w:pPr>
        <w:pStyle w:val="TableofFigures"/>
        <w:tabs>
          <w:tab w:val="right" w:leader="dot" w:pos="9350"/>
        </w:tabs>
        <w:rPr>
          <w:rFonts w:asciiTheme="minorHAnsi" w:eastAsiaTheme="minorEastAsia" w:hAnsiTheme="minorHAnsi" w:cstheme="minorBidi"/>
          <w:noProof/>
          <w:szCs w:val="22"/>
        </w:rPr>
      </w:pPr>
      <w:r>
        <w:rPr>
          <w:rStyle w:val="Hyperlink"/>
          <w:b/>
          <w:noProof/>
          <w:color w:val="auto"/>
          <w:sz w:val="40"/>
          <w:szCs w:val="40"/>
        </w:rPr>
        <w:fldChar w:fldCharType="begin"/>
      </w:r>
      <w:r w:rsidR="00830081">
        <w:rPr>
          <w:rStyle w:val="Hyperlink"/>
          <w:b/>
          <w:noProof/>
          <w:color w:val="auto"/>
          <w:sz w:val="40"/>
          <w:szCs w:val="40"/>
        </w:rPr>
        <w:instrText xml:space="preserve"> TOC \c "Figure" </w:instrText>
      </w:r>
      <w:r>
        <w:rPr>
          <w:rStyle w:val="Hyperlink"/>
          <w:b/>
          <w:noProof/>
          <w:color w:val="auto"/>
          <w:sz w:val="40"/>
          <w:szCs w:val="40"/>
        </w:rPr>
        <w:fldChar w:fldCharType="separate"/>
      </w:r>
      <w:r w:rsidR="00830081">
        <w:rPr>
          <w:noProof/>
        </w:rPr>
        <w:t>Figure 1. Virtualization System and Platform</w:t>
      </w:r>
      <w:r w:rsidR="00830081">
        <w:rPr>
          <w:noProof/>
        </w:rPr>
        <w:tab/>
      </w:r>
      <w:r>
        <w:rPr>
          <w:noProof/>
        </w:rPr>
        <w:fldChar w:fldCharType="begin"/>
      </w:r>
      <w:r w:rsidR="00830081">
        <w:rPr>
          <w:noProof/>
        </w:rPr>
        <w:instrText xml:space="preserve"> PAGEREF _Toc399940396 \h </w:instrText>
      </w:r>
      <w:r>
        <w:rPr>
          <w:noProof/>
        </w:rPr>
      </w:r>
      <w:r>
        <w:rPr>
          <w:noProof/>
        </w:rPr>
        <w:fldChar w:fldCharType="separate"/>
      </w:r>
      <w:r w:rsidR="00B026BA">
        <w:rPr>
          <w:noProof/>
        </w:rPr>
        <w:t>5</w:t>
      </w:r>
      <w:r>
        <w:rPr>
          <w:noProof/>
        </w:rPr>
        <w:fldChar w:fldCharType="end"/>
      </w:r>
    </w:p>
    <w:p w14:paraId="2D0FB44E" w14:textId="77777777" w:rsidR="003A4132" w:rsidRDefault="00032B4B">
      <w:pPr>
        <w:jc w:val="center"/>
        <w:rPr>
          <w:rStyle w:val="Hyperlink"/>
          <w:b/>
          <w:noProof/>
          <w:color w:val="auto"/>
          <w:sz w:val="40"/>
          <w:szCs w:val="40"/>
        </w:rPr>
      </w:pPr>
      <w:r>
        <w:rPr>
          <w:rStyle w:val="Hyperlink"/>
          <w:b/>
          <w:noProof/>
          <w:color w:val="auto"/>
          <w:sz w:val="40"/>
          <w:szCs w:val="40"/>
        </w:rPr>
        <w:fldChar w:fldCharType="end"/>
      </w:r>
    </w:p>
    <w:p w14:paraId="4E84F1B2" w14:textId="77777777" w:rsidR="00504BDE" w:rsidRPr="00C9056C" w:rsidRDefault="00504BDE">
      <w:pPr>
        <w:jc w:val="center"/>
        <w:rPr>
          <w:rStyle w:val="Hyperlink"/>
          <w:b/>
          <w:noProof/>
          <w:color w:val="auto"/>
          <w:sz w:val="40"/>
          <w:szCs w:val="40"/>
        </w:rPr>
      </w:pPr>
      <w:r w:rsidRPr="00C9056C">
        <w:rPr>
          <w:rStyle w:val="Hyperlink"/>
          <w:b/>
          <w:noProof/>
          <w:color w:val="auto"/>
          <w:sz w:val="40"/>
          <w:szCs w:val="40"/>
        </w:rPr>
        <w:t>List of Tables</w:t>
      </w:r>
    </w:p>
    <w:p w14:paraId="5D391FF1" w14:textId="2DB9BBD6" w:rsidR="009D0C6C" w:rsidRDefault="00032B4B">
      <w:pPr>
        <w:pStyle w:val="TableofFigures"/>
        <w:tabs>
          <w:tab w:val="right" w:leader="dot" w:pos="9350"/>
        </w:tabs>
        <w:rPr>
          <w:rFonts w:asciiTheme="minorHAnsi" w:eastAsiaTheme="minorEastAsia" w:hAnsiTheme="minorHAnsi" w:cstheme="minorBidi"/>
          <w:noProof/>
          <w:szCs w:val="22"/>
        </w:rPr>
      </w:pPr>
      <w:r w:rsidRPr="002352A7">
        <w:rPr>
          <w:rStyle w:val="Hyperlink"/>
          <w:noProof/>
          <w:color w:val="auto"/>
        </w:rPr>
        <w:fldChar w:fldCharType="begin"/>
      </w:r>
      <w:r w:rsidR="00504BDE" w:rsidRPr="002352A7">
        <w:rPr>
          <w:rStyle w:val="Hyperlink"/>
          <w:noProof/>
          <w:color w:val="auto"/>
        </w:rPr>
        <w:instrText xml:space="preserve"> TOC \h \z \c "Table" </w:instrText>
      </w:r>
      <w:r w:rsidRPr="002352A7">
        <w:rPr>
          <w:rStyle w:val="Hyperlink"/>
          <w:noProof/>
          <w:color w:val="auto"/>
        </w:rPr>
        <w:fldChar w:fldCharType="separate"/>
      </w:r>
      <w:r w:rsidR="00671FFE">
        <w:fldChar w:fldCharType="begin"/>
      </w:r>
      <w:r w:rsidR="00671FFE">
        <w:instrText xml:space="preserve"> HYPERLINK \l "_Toc430938916" </w:instrText>
      </w:r>
      <w:r w:rsidR="00671FFE">
        <w:fldChar w:fldCharType="separate"/>
      </w:r>
      <w:r w:rsidR="009D0C6C" w:rsidRPr="00C0177E">
        <w:rPr>
          <w:rStyle w:val="Hyperlink"/>
          <w:noProof/>
        </w:rPr>
        <w:t>Table 1: Auditable Events</w:t>
      </w:r>
      <w:r w:rsidR="009D0C6C">
        <w:rPr>
          <w:noProof/>
          <w:webHidden/>
        </w:rPr>
        <w:tab/>
      </w:r>
      <w:r w:rsidR="009D0C6C">
        <w:rPr>
          <w:noProof/>
          <w:webHidden/>
        </w:rPr>
        <w:fldChar w:fldCharType="begin"/>
      </w:r>
      <w:r w:rsidR="009D0C6C">
        <w:rPr>
          <w:noProof/>
          <w:webHidden/>
        </w:rPr>
        <w:instrText xml:space="preserve"> PAGEREF _Toc430938916 \h </w:instrText>
      </w:r>
      <w:r w:rsidR="009D0C6C">
        <w:rPr>
          <w:noProof/>
          <w:webHidden/>
        </w:rPr>
      </w:r>
      <w:r w:rsidR="009D0C6C">
        <w:rPr>
          <w:noProof/>
          <w:webHidden/>
        </w:rPr>
        <w:fldChar w:fldCharType="separate"/>
      </w:r>
      <w:ins w:id="196" w:author="Aaron Piper" w:date="2016-04-19T08:41:00Z">
        <w:r w:rsidR="00B026BA">
          <w:rPr>
            <w:noProof/>
            <w:webHidden/>
          </w:rPr>
          <w:t>16</w:t>
        </w:r>
      </w:ins>
      <w:del w:id="197" w:author="Aaron Piper" w:date="2016-04-19T08:39:00Z">
        <w:r w:rsidR="00D272B4" w:rsidDel="00B026BA">
          <w:rPr>
            <w:noProof/>
            <w:webHidden/>
          </w:rPr>
          <w:delText>15</w:delText>
        </w:r>
      </w:del>
      <w:r w:rsidR="009D0C6C">
        <w:rPr>
          <w:noProof/>
          <w:webHidden/>
        </w:rPr>
        <w:fldChar w:fldCharType="end"/>
      </w:r>
      <w:r w:rsidR="00671FFE">
        <w:rPr>
          <w:noProof/>
        </w:rPr>
        <w:fldChar w:fldCharType="end"/>
      </w:r>
    </w:p>
    <w:p w14:paraId="738B3810" w14:textId="2E6D6C7F"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"_Toc430938917" </w:instrText>
      </w:r>
      <w:r>
        <w:fldChar w:fldCharType="separate"/>
      </w:r>
      <w:r w:rsidR="009D0C6C" w:rsidRPr="00C0177E">
        <w:rPr>
          <w:rStyle w:val="Hyperlink"/>
          <w:noProof/>
        </w:rPr>
        <w:t>Table 2: TOE Security Assurance Requirements</w:t>
      </w:r>
      <w:r w:rsidR="009D0C6C">
        <w:rPr>
          <w:noProof/>
          <w:webHidden/>
        </w:rPr>
        <w:tab/>
      </w:r>
      <w:r w:rsidR="009D0C6C">
        <w:rPr>
          <w:noProof/>
          <w:webHidden/>
        </w:rPr>
        <w:fldChar w:fldCharType="begin"/>
      </w:r>
      <w:r w:rsidR="009D0C6C">
        <w:rPr>
          <w:noProof/>
          <w:webHidden/>
        </w:rPr>
        <w:instrText xml:space="preserve"> PAGEREF _Toc430938917 \h </w:instrText>
      </w:r>
      <w:r w:rsidR="009D0C6C">
        <w:rPr>
          <w:noProof/>
          <w:webHidden/>
        </w:rPr>
      </w:r>
      <w:r w:rsidR="009D0C6C">
        <w:rPr>
          <w:noProof/>
          <w:webHidden/>
        </w:rPr>
        <w:fldChar w:fldCharType="separate"/>
      </w:r>
      <w:ins w:id="198" w:author="Aaron Piper" w:date="2016-04-19T08:41:00Z">
        <w:r w:rsidR="00B026BA">
          <w:rPr>
            <w:noProof/>
            <w:webHidden/>
          </w:rPr>
          <w:t>61</w:t>
        </w:r>
      </w:ins>
      <w:del w:id="199" w:author="Aaron Piper" w:date="2016-04-19T08:39:00Z">
        <w:r w:rsidR="00D272B4" w:rsidDel="00B026BA">
          <w:rPr>
            <w:noProof/>
            <w:webHidden/>
          </w:rPr>
          <w:delText>60</w:delText>
        </w:r>
      </w:del>
      <w:r w:rsidR="009D0C6C">
        <w:rPr>
          <w:noProof/>
          <w:webHidden/>
        </w:rPr>
        <w:fldChar w:fldCharType="end"/>
      </w:r>
      <w:r>
        <w:rPr>
          <w:noProof/>
        </w:rPr>
        <w:fldChar w:fldCharType="end"/>
      </w:r>
    </w:p>
    <w:p w14:paraId="3EF2C402" w14:textId="7D15C810"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"_Toc430938918" </w:instrText>
      </w:r>
      <w:r>
        <w:fldChar w:fldCharType="separate"/>
      </w:r>
      <w:r w:rsidR="009D0C6C" w:rsidRPr="00C0177E">
        <w:rPr>
          <w:rStyle w:val="Hyperlink"/>
          <w:noProof/>
        </w:rPr>
        <w:t>Table 3: Threat-Objective-SFR Mapping</w:t>
      </w:r>
      <w:r w:rsidR="009D0C6C">
        <w:rPr>
          <w:noProof/>
          <w:webHidden/>
        </w:rPr>
        <w:tab/>
      </w:r>
      <w:r w:rsidR="009D0C6C">
        <w:rPr>
          <w:noProof/>
          <w:webHidden/>
        </w:rPr>
        <w:fldChar w:fldCharType="begin"/>
      </w:r>
      <w:r w:rsidR="009D0C6C">
        <w:rPr>
          <w:noProof/>
          <w:webHidden/>
        </w:rPr>
        <w:instrText xml:space="preserve"> PAGEREF _Toc430938918 \h </w:instrText>
      </w:r>
      <w:r w:rsidR="009D0C6C">
        <w:rPr>
          <w:noProof/>
          <w:webHidden/>
        </w:rPr>
      </w:r>
      <w:r w:rsidR="009D0C6C">
        <w:rPr>
          <w:noProof/>
          <w:webHidden/>
        </w:rPr>
        <w:fldChar w:fldCharType="separate"/>
      </w:r>
      <w:ins w:id="200" w:author="Aaron Piper" w:date="2016-04-19T08:41:00Z">
        <w:r w:rsidR="00B026BA">
          <w:rPr>
            <w:noProof/>
            <w:webHidden/>
          </w:rPr>
          <w:t>75</w:t>
        </w:r>
      </w:ins>
      <w:del w:id="201" w:author="Aaron Piper" w:date="2016-04-19T08:39:00Z">
        <w:r w:rsidR="00D272B4" w:rsidDel="00B026BA">
          <w:rPr>
            <w:noProof/>
            <w:webHidden/>
          </w:rPr>
          <w:delText>74</w:delText>
        </w:r>
      </w:del>
      <w:r w:rsidR="009D0C6C">
        <w:rPr>
          <w:noProof/>
          <w:webHidden/>
        </w:rPr>
        <w:fldChar w:fldCharType="end"/>
      </w:r>
      <w:r>
        <w:rPr>
          <w:noProof/>
        </w:rPr>
        <w:fldChar w:fldCharType="end"/>
      </w:r>
    </w:p>
    <w:p w14:paraId="025666DC" w14:textId="3D62EBFE"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"_Toc430938919" </w:instrText>
      </w:r>
      <w:r>
        <w:fldChar w:fldCharType="separate"/>
      </w:r>
      <w:r w:rsidR="009D0C6C" w:rsidRPr="00C0177E">
        <w:rPr>
          <w:rStyle w:val="Hyperlink"/>
          <w:noProof/>
        </w:rPr>
        <w:t>Table 4: Assumptions</w:t>
      </w:r>
      <w:r w:rsidR="009D0C6C">
        <w:rPr>
          <w:noProof/>
          <w:webHidden/>
        </w:rPr>
        <w:tab/>
      </w:r>
      <w:r w:rsidR="009D0C6C">
        <w:rPr>
          <w:noProof/>
          <w:webHidden/>
        </w:rPr>
        <w:fldChar w:fldCharType="begin"/>
      </w:r>
      <w:r w:rsidR="009D0C6C">
        <w:rPr>
          <w:noProof/>
          <w:webHidden/>
        </w:rPr>
        <w:instrText xml:space="preserve"> PAGEREF _Toc430938919 \h </w:instrText>
      </w:r>
      <w:r w:rsidR="009D0C6C">
        <w:rPr>
          <w:noProof/>
          <w:webHidden/>
        </w:rPr>
      </w:r>
      <w:r w:rsidR="009D0C6C">
        <w:rPr>
          <w:noProof/>
          <w:webHidden/>
        </w:rPr>
        <w:fldChar w:fldCharType="separate"/>
      </w:r>
      <w:ins w:id="202" w:author="Aaron Piper" w:date="2016-04-19T08:41:00Z">
        <w:r w:rsidR="00B026BA">
          <w:rPr>
            <w:noProof/>
            <w:webHidden/>
          </w:rPr>
          <w:t>78</w:t>
        </w:r>
      </w:ins>
      <w:del w:id="203" w:author="Aaron Piper" w:date="2016-04-19T08:39:00Z">
        <w:r w:rsidR="00D272B4" w:rsidDel="00B026BA">
          <w:rPr>
            <w:noProof/>
            <w:webHidden/>
          </w:rPr>
          <w:delText>76</w:delText>
        </w:r>
      </w:del>
      <w:r w:rsidR="009D0C6C">
        <w:rPr>
          <w:noProof/>
          <w:webHidden/>
        </w:rPr>
        <w:fldChar w:fldCharType="end"/>
      </w:r>
      <w:r>
        <w:rPr>
          <w:noProof/>
        </w:rPr>
        <w:fldChar w:fldCharType="end"/>
      </w:r>
    </w:p>
    <w:p w14:paraId="47B4A923" w14:textId="17E36CD3"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"_Toc430938920" </w:instrText>
      </w:r>
      <w:r>
        <w:fldChar w:fldCharType="separate"/>
      </w:r>
      <w:r w:rsidR="009D0C6C" w:rsidRPr="00C0177E">
        <w:rPr>
          <w:rStyle w:val="Hyperlink"/>
          <w:noProof/>
        </w:rPr>
        <w:t>Table 5: Threats</w:t>
      </w:r>
      <w:r w:rsidR="009D0C6C">
        <w:rPr>
          <w:noProof/>
          <w:webHidden/>
        </w:rPr>
        <w:tab/>
      </w:r>
      <w:r w:rsidR="009D0C6C">
        <w:rPr>
          <w:noProof/>
          <w:webHidden/>
        </w:rPr>
        <w:fldChar w:fldCharType="begin"/>
      </w:r>
      <w:r w:rsidR="009D0C6C">
        <w:rPr>
          <w:noProof/>
          <w:webHidden/>
        </w:rPr>
        <w:instrText xml:space="preserve"> PAGEREF _Toc430938920 \h </w:instrText>
      </w:r>
      <w:r w:rsidR="009D0C6C">
        <w:rPr>
          <w:noProof/>
          <w:webHidden/>
        </w:rPr>
      </w:r>
      <w:r w:rsidR="009D0C6C">
        <w:rPr>
          <w:noProof/>
          <w:webHidden/>
        </w:rPr>
        <w:fldChar w:fldCharType="separate"/>
      </w:r>
      <w:ins w:id="204" w:author="Aaron Piper" w:date="2016-04-19T08:41:00Z">
        <w:r w:rsidR="00B026BA">
          <w:rPr>
            <w:noProof/>
            <w:webHidden/>
          </w:rPr>
          <w:t>78</w:t>
        </w:r>
      </w:ins>
      <w:del w:id="205" w:author="Aaron Piper" w:date="2016-04-19T08:39:00Z">
        <w:r w:rsidR="00D272B4" w:rsidDel="00B026BA">
          <w:rPr>
            <w:noProof/>
            <w:webHidden/>
          </w:rPr>
          <w:delText>76</w:delText>
        </w:r>
      </w:del>
      <w:r w:rsidR="009D0C6C">
        <w:rPr>
          <w:noProof/>
          <w:webHidden/>
        </w:rPr>
        <w:fldChar w:fldCharType="end"/>
      </w:r>
      <w:r>
        <w:rPr>
          <w:noProof/>
        </w:rPr>
        <w:fldChar w:fldCharType="end"/>
      </w:r>
    </w:p>
    <w:p w14:paraId="78C98BCA" w14:textId="4E0492BC"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"_Toc430938921" </w:instrText>
      </w:r>
      <w:r>
        <w:fldChar w:fldCharType="separate"/>
      </w:r>
      <w:r w:rsidR="009D0C6C" w:rsidRPr="00C0177E">
        <w:rPr>
          <w:rStyle w:val="Hyperlink"/>
          <w:noProof/>
        </w:rPr>
        <w:t>Table 6: Security Objectives for the TOE</w:t>
      </w:r>
      <w:r w:rsidR="009D0C6C">
        <w:rPr>
          <w:noProof/>
          <w:webHidden/>
        </w:rPr>
        <w:tab/>
      </w:r>
      <w:r w:rsidR="009D0C6C">
        <w:rPr>
          <w:noProof/>
          <w:webHidden/>
        </w:rPr>
        <w:fldChar w:fldCharType="begin"/>
      </w:r>
      <w:r w:rsidR="009D0C6C">
        <w:rPr>
          <w:noProof/>
          <w:webHidden/>
        </w:rPr>
        <w:instrText xml:space="preserve"> PAGEREF _Toc430938921 \h </w:instrText>
      </w:r>
      <w:r w:rsidR="009D0C6C">
        <w:rPr>
          <w:noProof/>
          <w:webHidden/>
        </w:rPr>
      </w:r>
      <w:r w:rsidR="009D0C6C">
        <w:rPr>
          <w:noProof/>
          <w:webHidden/>
        </w:rPr>
        <w:fldChar w:fldCharType="separate"/>
      </w:r>
      <w:ins w:id="206" w:author="Aaron Piper" w:date="2016-04-19T08:41:00Z">
        <w:r w:rsidR="00B026BA">
          <w:rPr>
            <w:noProof/>
            <w:webHidden/>
          </w:rPr>
          <w:t>80</w:t>
        </w:r>
      </w:ins>
      <w:del w:id="207" w:author="Aaron Piper" w:date="2016-04-19T08:39:00Z">
        <w:r w:rsidR="00D272B4" w:rsidDel="00B026BA">
          <w:rPr>
            <w:noProof/>
            <w:webHidden/>
          </w:rPr>
          <w:delText>78</w:delText>
        </w:r>
      </w:del>
      <w:r w:rsidR="009D0C6C">
        <w:rPr>
          <w:noProof/>
          <w:webHidden/>
        </w:rPr>
        <w:fldChar w:fldCharType="end"/>
      </w:r>
      <w:r>
        <w:rPr>
          <w:noProof/>
        </w:rPr>
        <w:fldChar w:fldCharType="end"/>
      </w:r>
    </w:p>
    <w:p w14:paraId="6704C0B0" w14:textId="1D411748"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"_Toc430938922" </w:instrText>
      </w:r>
      <w:r>
        <w:fldChar w:fldCharType="separate"/>
      </w:r>
      <w:r w:rsidR="009D0C6C" w:rsidRPr="00C0177E">
        <w:rPr>
          <w:rStyle w:val="Hyperlink"/>
          <w:noProof/>
        </w:rPr>
        <w:t>Table 7: Security Objectives for the Operational Environment</w:t>
      </w:r>
      <w:r w:rsidR="009D0C6C">
        <w:rPr>
          <w:noProof/>
          <w:webHidden/>
        </w:rPr>
        <w:tab/>
      </w:r>
      <w:r w:rsidR="009D0C6C">
        <w:rPr>
          <w:noProof/>
          <w:webHidden/>
        </w:rPr>
        <w:fldChar w:fldCharType="begin"/>
      </w:r>
      <w:r w:rsidR="009D0C6C">
        <w:rPr>
          <w:noProof/>
          <w:webHidden/>
        </w:rPr>
        <w:instrText xml:space="preserve"> PAGEREF _Toc430938922 \h </w:instrText>
      </w:r>
      <w:r w:rsidR="009D0C6C">
        <w:rPr>
          <w:noProof/>
          <w:webHidden/>
        </w:rPr>
      </w:r>
      <w:r w:rsidR="009D0C6C">
        <w:rPr>
          <w:noProof/>
          <w:webHidden/>
        </w:rPr>
        <w:fldChar w:fldCharType="separate"/>
      </w:r>
      <w:ins w:id="208" w:author="Aaron Piper" w:date="2016-04-19T08:41:00Z">
        <w:r w:rsidR="00B026BA">
          <w:rPr>
            <w:noProof/>
            <w:webHidden/>
          </w:rPr>
          <w:t>81</w:t>
        </w:r>
      </w:ins>
      <w:del w:id="209" w:author="Aaron Piper" w:date="2016-04-19T08:39:00Z">
        <w:r w:rsidR="00D272B4" w:rsidDel="00B026BA">
          <w:rPr>
            <w:noProof/>
            <w:webHidden/>
          </w:rPr>
          <w:delText>78</w:delText>
        </w:r>
      </w:del>
      <w:r w:rsidR="009D0C6C">
        <w:rPr>
          <w:noProof/>
          <w:webHidden/>
        </w:rPr>
        <w:fldChar w:fldCharType="end"/>
      </w:r>
      <w:r>
        <w:rPr>
          <w:noProof/>
        </w:rPr>
        <w:fldChar w:fldCharType="end"/>
      </w:r>
    </w:p>
    <w:p w14:paraId="3C6106F7" w14:textId="1E547065"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"_Toc430938923" </w:instrText>
      </w:r>
      <w:r>
        <w:fldChar w:fldCharType="separate"/>
      </w:r>
      <w:r w:rsidR="009D0C6C" w:rsidRPr="00C0177E">
        <w:rPr>
          <w:rStyle w:val="Hyperlink"/>
          <w:noProof/>
        </w:rPr>
        <w:t>Table 8: Optional Auditable Events</w:t>
      </w:r>
      <w:r w:rsidR="009D0C6C">
        <w:rPr>
          <w:noProof/>
          <w:webHidden/>
        </w:rPr>
        <w:tab/>
      </w:r>
      <w:r w:rsidR="009D0C6C">
        <w:rPr>
          <w:noProof/>
          <w:webHidden/>
        </w:rPr>
        <w:fldChar w:fldCharType="begin"/>
      </w:r>
      <w:r w:rsidR="009D0C6C">
        <w:rPr>
          <w:noProof/>
          <w:webHidden/>
        </w:rPr>
        <w:instrText xml:space="preserve"> PAGEREF _Toc430938923 \h </w:instrText>
      </w:r>
      <w:r w:rsidR="009D0C6C">
        <w:rPr>
          <w:noProof/>
          <w:webHidden/>
        </w:rPr>
      </w:r>
      <w:r w:rsidR="009D0C6C">
        <w:rPr>
          <w:noProof/>
          <w:webHidden/>
        </w:rPr>
        <w:fldChar w:fldCharType="separate"/>
      </w:r>
      <w:ins w:id="210" w:author="Aaron Piper" w:date="2016-04-19T08:41:00Z">
        <w:r w:rsidR="00B026BA">
          <w:rPr>
            <w:noProof/>
            <w:webHidden/>
          </w:rPr>
          <w:t>82</w:t>
        </w:r>
      </w:ins>
      <w:del w:id="211" w:author="Aaron Piper" w:date="2016-04-19T08:39:00Z">
        <w:r w:rsidR="00D272B4" w:rsidDel="00B026BA">
          <w:rPr>
            <w:noProof/>
            <w:webHidden/>
          </w:rPr>
          <w:delText>80</w:delText>
        </w:r>
      </w:del>
      <w:r w:rsidR="009D0C6C">
        <w:rPr>
          <w:noProof/>
          <w:webHidden/>
        </w:rPr>
        <w:fldChar w:fldCharType="end"/>
      </w:r>
      <w:r>
        <w:rPr>
          <w:noProof/>
        </w:rPr>
        <w:fldChar w:fldCharType="end"/>
      </w:r>
    </w:p>
    <w:p w14:paraId="71550233" w14:textId="520056F7"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"_Toc430938924" </w:instrText>
      </w:r>
      <w:r>
        <w:fldChar w:fldCharType="separate"/>
      </w:r>
      <w:r w:rsidR="009D0C6C" w:rsidRPr="00C0177E">
        <w:rPr>
          <w:rStyle w:val="Hyperlink"/>
          <w:noProof/>
        </w:rPr>
        <w:t>Table 9: Audit Events for Selection-Based Requirements</w:t>
      </w:r>
      <w:r w:rsidR="009D0C6C">
        <w:rPr>
          <w:noProof/>
          <w:webHidden/>
        </w:rPr>
        <w:tab/>
      </w:r>
      <w:r w:rsidR="009D0C6C">
        <w:rPr>
          <w:noProof/>
          <w:webHidden/>
        </w:rPr>
        <w:fldChar w:fldCharType="begin"/>
      </w:r>
      <w:r w:rsidR="009D0C6C">
        <w:rPr>
          <w:noProof/>
          <w:webHidden/>
        </w:rPr>
        <w:instrText xml:space="preserve"> PAGEREF _Toc430938924 \h </w:instrText>
      </w:r>
      <w:r w:rsidR="009D0C6C">
        <w:rPr>
          <w:noProof/>
          <w:webHidden/>
        </w:rPr>
      </w:r>
      <w:r w:rsidR="009D0C6C">
        <w:rPr>
          <w:noProof/>
          <w:webHidden/>
        </w:rPr>
        <w:fldChar w:fldCharType="separate"/>
      </w:r>
      <w:ins w:id="212" w:author="Aaron Piper" w:date="2016-04-19T08:41:00Z">
        <w:r w:rsidR="00B026BA">
          <w:rPr>
            <w:noProof/>
            <w:webHidden/>
          </w:rPr>
          <w:t>111</w:t>
        </w:r>
      </w:ins>
      <w:del w:id="213" w:author="Aaron Piper" w:date="2016-04-19T08:39:00Z">
        <w:r w:rsidR="00D272B4" w:rsidDel="00B026BA">
          <w:rPr>
            <w:noProof/>
            <w:webHidden/>
          </w:rPr>
          <w:delText>109</w:delText>
        </w:r>
      </w:del>
      <w:r w:rsidR="009D0C6C">
        <w:rPr>
          <w:noProof/>
          <w:webHidden/>
        </w:rPr>
        <w:fldChar w:fldCharType="end"/>
      </w:r>
      <w:r>
        <w:rPr>
          <w:noProof/>
        </w:rPr>
        <w:fldChar w:fldCharType="end"/>
      </w:r>
    </w:p>
    <w:p w14:paraId="654261E0" w14:textId="31EBBDE4" w:rsidR="009D0C6C" w:rsidRDefault="00671FFE">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"_Toc430938925" </w:instrText>
      </w:r>
      <w:r>
        <w:fldChar w:fldCharType="separate"/>
      </w:r>
      <w:r w:rsidR="009D0C6C" w:rsidRPr="00C0177E">
        <w:rPr>
          <w:rStyle w:val="Hyperlink"/>
          <w:noProof/>
        </w:rPr>
        <w:t>Table 10: Auditable Events for Objective Requirements</w:t>
      </w:r>
      <w:r w:rsidR="009D0C6C">
        <w:rPr>
          <w:noProof/>
          <w:webHidden/>
        </w:rPr>
        <w:tab/>
      </w:r>
      <w:r w:rsidR="009D0C6C">
        <w:rPr>
          <w:noProof/>
          <w:webHidden/>
        </w:rPr>
        <w:fldChar w:fldCharType="begin"/>
      </w:r>
      <w:r w:rsidR="009D0C6C">
        <w:rPr>
          <w:noProof/>
          <w:webHidden/>
        </w:rPr>
        <w:instrText xml:space="preserve"> PAGEREF _Toc430938925 \h </w:instrText>
      </w:r>
      <w:r w:rsidR="009D0C6C">
        <w:rPr>
          <w:noProof/>
          <w:webHidden/>
        </w:rPr>
      </w:r>
      <w:r w:rsidR="009D0C6C">
        <w:rPr>
          <w:noProof/>
          <w:webHidden/>
        </w:rPr>
        <w:fldChar w:fldCharType="separate"/>
      </w:r>
      <w:ins w:id="214" w:author="Aaron Piper" w:date="2016-04-19T08:41:00Z">
        <w:r w:rsidR="00B026BA">
          <w:rPr>
            <w:noProof/>
            <w:webHidden/>
          </w:rPr>
          <w:t>115</w:t>
        </w:r>
      </w:ins>
      <w:del w:id="215" w:author="Aaron Piper" w:date="2016-04-19T08:39:00Z">
        <w:r w:rsidR="00D272B4" w:rsidDel="00B026BA">
          <w:rPr>
            <w:noProof/>
            <w:webHidden/>
          </w:rPr>
          <w:delText>113</w:delText>
        </w:r>
      </w:del>
      <w:r w:rsidR="009D0C6C">
        <w:rPr>
          <w:noProof/>
          <w:webHidden/>
        </w:rPr>
        <w:fldChar w:fldCharType="end"/>
      </w:r>
      <w:r>
        <w:rPr>
          <w:noProof/>
        </w:rPr>
        <w:fldChar w:fldCharType="end"/>
      </w:r>
    </w:p>
    <w:p w14:paraId="3EB1B840" w14:textId="77777777" w:rsidR="00FF1F50" w:rsidRDefault="00032B4B">
      <w:pPr>
        <w:spacing w:after="0"/>
        <w:rPr>
          <w:b/>
          <w:bCs/>
          <w:kern w:val="32"/>
          <w:sz w:val="32"/>
          <w:szCs w:val="32"/>
        </w:rPr>
        <w:sectPr w:rsidR="00FF1F50" w:rsidSect="00FF1F50">
          <w:headerReference w:type="default" r:id="rId14"/>
          <w:footerReference w:type="default" r:id="rId15"/>
          <w:headerReference w:type="first" r:id="rId16"/>
          <w:pgSz w:w="12240" w:h="15840"/>
          <w:pgMar w:top="1440" w:right="1440" w:bottom="1440" w:left="1440" w:header="720" w:footer="720" w:gutter="0"/>
          <w:pgNumType w:fmt="lowerRoman" w:start="1"/>
          <w:cols w:space="720"/>
          <w:docGrid w:linePitch="360"/>
        </w:sectPr>
      </w:pPr>
      <w:r w:rsidRPr="002352A7">
        <w:rPr>
          <w:rStyle w:val="Hyperlink"/>
          <w:noProof/>
          <w:color w:val="auto"/>
        </w:rPr>
        <w:fldChar w:fldCharType="end"/>
      </w:r>
    </w:p>
    <w:p w14:paraId="42F63BFA" w14:textId="77777777" w:rsidR="005F3E6D" w:rsidRDefault="005F3E6D" w:rsidP="00AE495E">
      <w:pPr>
        <w:pStyle w:val="Heading1"/>
      </w:pPr>
      <w:bookmarkStart w:id="216" w:name="_Toc430938637"/>
      <w:r>
        <w:lastRenderedPageBreak/>
        <w:t>PP Introduction</w:t>
      </w:r>
      <w:bookmarkEnd w:id="216"/>
    </w:p>
    <w:p w14:paraId="7B67BFA8" w14:textId="77777777" w:rsidR="005F3E6D" w:rsidRDefault="005F3E6D" w:rsidP="001A36C3">
      <w:pPr>
        <w:pStyle w:val="Heading2"/>
      </w:pPr>
      <w:bookmarkStart w:id="217" w:name="_Toc430938638"/>
      <w:r>
        <w:t>PP Reference Identification</w:t>
      </w:r>
      <w:bookmarkEnd w:id="217"/>
    </w:p>
    <w:p w14:paraId="56308811" w14:textId="77777777" w:rsidR="00314E13" w:rsidRDefault="00314E13" w:rsidP="001A36C3">
      <w:pPr>
        <w:pStyle w:val="NoSpacing"/>
        <w:ind w:left="720"/>
      </w:pPr>
    </w:p>
    <w:p w14:paraId="1EE0CDB8" w14:textId="77777777" w:rsidR="005F3E6D" w:rsidRDefault="005F3E6D" w:rsidP="001A36C3">
      <w:pPr>
        <w:pStyle w:val="NoSpacing"/>
        <w:ind w:left="720"/>
      </w:pPr>
      <w:r>
        <w:t xml:space="preserve">PP Reference: </w:t>
      </w:r>
      <w:r w:rsidR="001A36C3">
        <w:tab/>
      </w:r>
      <w:r>
        <w:t xml:space="preserve">Protection Profile for </w:t>
      </w:r>
      <w:r w:rsidR="00F564C4" w:rsidRPr="00285D2A">
        <w:rPr>
          <w:highlight w:val="green"/>
          <w:rPrChange w:id="218" w:author="Aaron Piper" w:date="2016-04-18T12:46:00Z">
            <w:rPr/>
          </w:rPrChange>
        </w:rPr>
        <w:t>Client</w:t>
      </w:r>
      <w:r w:rsidR="001A36C3">
        <w:t xml:space="preserve"> Virtualization</w:t>
      </w:r>
    </w:p>
    <w:p w14:paraId="3140C1A5" w14:textId="77777777" w:rsidR="001A36C3" w:rsidRDefault="001A36C3" w:rsidP="001A36C3">
      <w:pPr>
        <w:pStyle w:val="NoSpacing"/>
        <w:ind w:left="720"/>
      </w:pPr>
    </w:p>
    <w:p w14:paraId="1C519A74" w14:textId="77777777" w:rsidR="005F3E6D" w:rsidRDefault="005F3E6D" w:rsidP="001A36C3">
      <w:pPr>
        <w:pStyle w:val="NoSpacing"/>
        <w:ind w:left="720"/>
      </w:pPr>
      <w:r>
        <w:t xml:space="preserve">PP Version: </w:t>
      </w:r>
      <w:r w:rsidR="001A36C3">
        <w:tab/>
      </w:r>
      <w:r w:rsidR="003438CE">
        <w:t>1.</w:t>
      </w:r>
      <w:r w:rsidR="00F564C4">
        <w:t>0</w:t>
      </w:r>
      <w:r w:rsidR="003438CE">
        <w:t xml:space="preserve"> </w:t>
      </w:r>
    </w:p>
    <w:p w14:paraId="019F20DF" w14:textId="77777777" w:rsidR="001A36C3" w:rsidRDefault="001A36C3" w:rsidP="001A36C3">
      <w:pPr>
        <w:pStyle w:val="NoSpacing"/>
        <w:ind w:left="720"/>
      </w:pPr>
    </w:p>
    <w:p w14:paraId="50BCBE7D" w14:textId="77777777" w:rsidR="005F3E6D" w:rsidRDefault="005F3E6D" w:rsidP="001A36C3">
      <w:pPr>
        <w:pStyle w:val="NoSpacing"/>
        <w:ind w:left="720"/>
      </w:pPr>
      <w:r>
        <w:t>PP Date:</w:t>
      </w:r>
      <w:r w:rsidR="00B47476">
        <w:tab/>
      </w:r>
      <w:r w:rsidR="00F564C4" w:rsidRPr="00330680">
        <w:rPr>
          <w:highlight w:val="yellow"/>
          <w:rPrChange w:id="219" w:author="Aaron Piper" w:date="2016-04-14T07:00:00Z">
            <w:rPr/>
          </w:rPrChange>
        </w:rPr>
        <w:t>11</w:t>
      </w:r>
      <w:r w:rsidR="00311354" w:rsidRPr="00330680">
        <w:rPr>
          <w:highlight w:val="yellow"/>
          <w:rPrChange w:id="220" w:author="Aaron Piper" w:date="2016-04-14T07:00:00Z">
            <w:rPr/>
          </w:rPrChange>
        </w:rPr>
        <w:t xml:space="preserve"> </w:t>
      </w:r>
      <w:r w:rsidR="00F564C4" w:rsidRPr="00330680">
        <w:rPr>
          <w:highlight w:val="yellow"/>
          <w:rPrChange w:id="221" w:author="Aaron Piper" w:date="2016-04-14T07:00:00Z">
            <w:rPr/>
          </w:rPrChange>
        </w:rPr>
        <w:t>February</w:t>
      </w:r>
      <w:r w:rsidRPr="00330680">
        <w:rPr>
          <w:highlight w:val="yellow"/>
          <w:rPrChange w:id="222" w:author="Aaron Piper" w:date="2016-04-14T07:00:00Z">
            <w:rPr/>
          </w:rPrChange>
        </w:rPr>
        <w:t xml:space="preserve"> 201</w:t>
      </w:r>
      <w:r w:rsidR="00F564C4" w:rsidRPr="00330680">
        <w:rPr>
          <w:highlight w:val="yellow"/>
          <w:rPrChange w:id="223" w:author="Aaron Piper" w:date="2016-04-14T07:00:00Z">
            <w:rPr/>
          </w:rPrChange>
        </w:rPr>
        <w:t>6</w:t>
      </w:r>
      <w:r>
        <w:cr/>
      </w:r>
    </w:p>
    <w:p w14:paraId="73E49315" w14:textId="77777777" w:rsidR="007A0666" w:rsidRDefault="007A0666" w:rsidP="007A0666">
      <w:pPr>
        <w:pStyle w:val="StyleNumberedNormalJustified"/>
      </w:pPr>
      <w:r w:rsidRPr="002C5E9C">
        <w:t>This Protection Profile (PP) describ</w:t>
      </w:r>
      <w:r>
        <w:t>es the</w:t>
      </w:r>
      <w:r w:rsidRPr="002C5E9C">
        <w:t xml:space="preserve"> secu</w:t>
      </w:r>
      <w:r>
        <w:t xml:space="preserve">rity requirements for </w:t>
      </w:r>
      <w:r w:rsidR="00F564C4" w:rsidRPr="00285D2A">
        <w:rPr>
          <w:highlight w:val="green"/>
          <w:rPrChange w:id="224" w:author="Aaron Piper" w:date="2016-04-18T12:46:00Z">
            <w:rPr/>
          </w:rPrChange>
        </w:rPr>
        <w:t>Client</w:t>
      </w:r>
      <w:r>
        <w:t xml:space="preserve"> Virtualization and</w:t>
      </w:r>
      <w:r w:rsidRPr="002C5E9C">
        <w:t xml:space="preserve"> provide</w:t>
      </w:r>
      <w:r>
        <w:t>s</w:t>
      </w:r>
      <w:r w:rsidRPr="002C5E9C">
        <w:t xml:space="preserve"> a minimal baseline set of requirements targeted at mitigating well</w:t>
      </w:r>
      <w:r>
        <w:t>-defined threats.</w:t>
      </w:r>
    </w:p>
    <w:p w14:paraId="22EB717C" w14:textId="4742960A" w:rsidR="007A0666" w:rsidRPr="00F564C4" w:rsidRDefault="007A0666" w:rsidP="007A0666">
      <w:pPr>
        <w:pStyle w:val="StyleNumberedNormalJustified"/>
        <w:rPr>
          <w:highlight w:val="yellow"/>
        </w:rPr>
      </w:pPr>
      <w:r w:rsidRPr="00F564C4">
        <w:rPr>
          <w:highlight w:val="yellow"/>
        </w:rPr>
        <w:t xml:space="preserve">This PP is </w:t>
      </w:r>
      <w:ins w:id="225" w:author="Aaron Piper" w:date="2016-04-14T15:20:00Z">
        <w:r w:rsidR="00646641">
          <w:rPr>
            <w:highlight w:val="yellow"/>
          </w:rPr>
          <w:t>derived from</w:t>
        </w:r>
      </w:ins>
      <w:ins w:id="226" w:author="Aaron Piper" w:date="2016-04-15T07:59:00Z">
        <w:r w:rsidR="004464C9">
          <w:rPr>
            <w:highlight w:val="yellow"/>
          </w:rPr>
          <w:t xml:space="preserve"> the Protection Profile for Server Virtualization Version 1.1 (PP_SV_V1.1), which was </w:t>
        </w:r>
      </w:ins>
      <w:r w:rsidRPr="00F564C4">
        <w:rPr>
          <w:highlight w:val="yellow"/>
        </w:rPr>
        <w:t xml:space="preserve">based on requirements identified in the Distributed Management Task Force (DMTF) white paper dated September 5, 2012. The DMTF document defines design goals and requirements for the secure implementation of server virtualization solutions. </w:t>
      </w:r>
      <w:del w:id="227" w:author="Aaron Piper" w:date="2016-04-18T12:47:00Z">
        <w:r w:rsidRPr="00F564C4" w:rsidDel="00285D2A">
          <w:rPr>
            <w:highlight w:val="yellow"/>
          </w:rPr>
          <w:delText>This protection profile has distilled over 100 requirements from the DMTF paper down to a core of approximately 50 requirements considered by the authors to be fundamental to the security of Virtualization Systems.</w:delText>
        </w:r>
      </w:del>
    </w:p>
    <w:p w14:paraId="3D6D6868" w14:textId="77777777" w:rsidR="004325FD" w:rsidRDefault="00B85851" w:rsidP="000736F2">
      <w:pPr>
        <w:pStyle w:val="Heading2"/>
        <w:rPr>
          <w:rStyle w:val="Strong"/>
          <w:b/>
          <w:bCs/>
        </w:rPr>
      </w:pPr>
      <w:bookmarkStart w:id="228" w:name="_Toc430938639"/>
      <w:r w:rsidRPr="000736F2">
        <w:rPr>
          <w:rStyle w:val="Strong"/>
          <w:b/>
          <w:bCs/>
        </w:rPr>
        <w:t>Glossary</w:t>
      </w:r>
      <w:bookmarkEnd w:id="228"/>
    </w:p>
    <w:p w14:paraId="294B26C3" w14:textId="77777777" w:rsidR="000736F2" w:rsidRPr="000736F2" w:rsidRDefault="000736F2" w:rsidP="000736F2"/>
    <w:p w14:paraId="431ADD88" w14:textId="77777777" w:rsidR="00AC26ED" w:rsidRPr="00AC26ED" w:rsidRDefault="00C03646" w:rsidP="00AC26ED">
      <w:pPr>
        <w:pStyle w:val="StyleNumberedNormalJustified"/>
        <w:jc w:val="left"/>
      </w:pPr>
      <w:r w:rsidRPr="00345213">
        <w:rPr>
          <w:b/>
        </w:rPr>
        <w:t>Administrator/V</w:t>
      </w:r>
      <w:r w:rsidR="00FC017D" w:rsidRPr="00345213">
        <w:rPr>
          <w:b/>
        </w:rPr>
        <w:t xml:space="preserve">irtualization </w:t>
      </w:r>
      <w:r w:rsidRPr="00345213">
        <w:rPr>
          <w:b/>
        </w:rPr>
        <w:t>S</w:t>
      </w:r>
      <w:r w:rsidR="00FC017D" w:rsidRPr="00345213">
        <w:rPr>
          <w:b/>
        </w:rPr>
        <w:t>ystem</w:t>
      </w:r>
      <w:r w:rsidRPr="00345213">
        <w:rPr>
          <w:b/>
        </w:rPr>
        <w:t xml:space="preserve"> Administrator</w:t>
      </w:r>
      <w:r w:rsidR="00FC017D" w:rsidRPr="00345213">
        <w:rPr>
          <w:b/>
        </w:rPr>
        <w:t>.</w:t>
      </w:r>
      <w:r w:rsidR="00345213">
        <w:t xml:space="preserve"> See </w:t>
      </w:r>
      <w:r w:rsidR="00345213" w:rsidRPr="00345213">
        <w:rPr>
          <w:b/>
        </w:rPr>
        <w:t>User</w:t>
      </w:r>
      <w:r w:rsidR="00345213">
        <w:t>.</w:t>
      </w:r>
    </w:p>
    <w:p w14:paraId="78B18A50" w14:textId="77777777" w:rsidR="004325FD" w:rsidRDefault="00005EEB">
      <w:pPr>
        <w:pStyle w:val="StyleNumberedNormalJustified"/>
        <w:jc w:val="left"/>
      </w:pPr>
      <w:r w:rsidRPr="00345213">
        <w:rPr>
          <w:b/>
        </w:rPr>
        <w:t>Auditor</w:t>
      </w:r>
      <w:r w:rsidR="00FC017D" w:rsidRPr="00345213">
        <w:rPr>
          <w:b/>
        </w:rPr>
        <w:t>.</w:t>
      </w:r>
      <w:r w:rsidR="00345213">
        <w:t xml:space="preserve"> See </w:t>
      </w:r>
      <w:r w:rsidR="00345213" w:rsidRPr="00345213">
        <w:rPr>
          <w:b/>
        </w:rPr>
        <w:t>User</w:t>
      </w:r>
      <w:r w:rsidR="00345213">
        <w:t>.</w:t>
      </w:r>
    </w:p>
    <w:p w14:paraId="4E140C15" w14:textId="77777777" w:rsidR="007A390E" w:rsidRPr="007A390E" w:rsidRDefault="00BA63FA" w:rsidP="007A390E">
      <w:pPr>
        <w:pStyle w:val="Numberedparagraph"/>
        <w:jc w:val="left"/>
        <w:rPr>
          <w:i/>
        </w:rPr>
      </w:pPr>
      <w:r w:rsidRPr="00345213">
        <w:rPr>
          <w:b/>
        </w:rPr>
        <w:t>Domain/Information Domain</w:t>
      </w:r>
      <w:r w:rsidR="00FA3E16" w:rsidRPr="00345213">
        <w:rPr>
          <w:b/>
        </w:rPr>
        <w:t>.</w:t>
      </w:r>
      <w:r w:rsidR="00FA3E16">
        <w:t xml:space="preserve"> </w:t>
      </w:r>
      <w:r w:rsidR="00345213">
        <w:t>A</w:t>
      </w:r>
      <w:r w:rsidR="00530AD1">
        <w:t xml:space="preserve"> Domain or Information Domain is a policy construct that groups together execution environments and networks by sensitivity of information and access control policy. </w:t>
      </w:r>
      <w:r w:rsidR="007A390E">
        <w:t xml:space="preserve">For example, classification levels represent information domains. Within classification levels, there might be other domains representing communities of interest or coalitions. </w:t>
      </w:r>
      <w:r w:rsidR="00530AD1">
        <w:t>In the context of a VS, information domains are generally implemented as collections of VMs connected by virtual networks.</w:t>
      </w:r>
      <w:r w:rsidR="00345213">
        <w:t xml:space="preserve"> The Virtualization System itself can be considered an Information Domain, as can its Management Subsystem.</w:t>
      </w:r>
    </w:p>
    <w:p w14:paraId="7220668E" w14:textId="77777777" w:rsidR="00C36872" w:rsidRPr="00F31635" w:rsidRDefault="00C36872" w:rsidP="00530AD1">
      <w:pPr>
        <w:pStyle w:val="Numberedparagraph"/>
        <w:jc w:val="left"/>
        <w:rPr>
          <w:i/>
        </w:rPr>
      </w:pPr>
      <w:r>
        <w:rPr>
          <w:b/>
        </w:rPr>
        <w:t>Guest Operating System (Guest OS).</w:t>
      </w:r>
      <w:r>
        <w:rPr>
          <w:i/>
        </w:rPr>
        <w:t xml:space="preserve"> </w:t>
      </w:r>
      <w:r w:rsidRPr="00C36872">
        <w:t>An operating system that runs within a Guest or Helper VM.</w:t>
      </w:r>
    </w:p>
    <w:p w14:paraId="600B4920" w14:textId="77777777" w:rsidR="00F31635" w:rsidRDefault="00F31635" w:rsidP="00530AD1">
      <w:pPr>
        <w:pStyle w:val="Numberedparagraph"/>
        <w:jc w:val="left"/>
        <w:rPr>
          <w:i/>
        </w:rPr>
      </w:pPr>
      <w:r>
        <w:rPr>
          <w:b/>
        </w:rPr>
        <w:t>Guest Network.</w:t>
      </w:r>
      <w:r>
        <w:rPr>
          <w:i/>
        </w:rPr>
        <w:t xml:space="preserve"> </w:t>
      </w:r>
      <w:r w:rsidRPr="00F31635">
        <w:t>See</w:t>
      </w:r>
      <w:r>
        <w:rPr>
          <w:i/>
        </w:rPr>
        <w:t xml:space="preserve"> </w:t>
      </w:r>
      <w:r w:rsidRPr="00F31635">
        <w:rPr>
          <w:b/>
        </w:rPr>
        <w:t>Operational Network</w:t>
      </w:r>
      <w:r>
        <w:rPr>
          <w:i/>
        </w:rPr>
        <w:t>.</w:t>
      </w:r>
    </w:p>
    <w:p w14:paraId="2C012E10" w14:textId="77777777" w:rsidR="004325FD" w:rsidRDefault="00B85851">
      <w:pPr>
        <w:pStyle w:val="StyleNumberedNormalJustified"/>
        <w:jc w:val="left"/>
      </w:pPr>
      <w:r w:rsidRPr="00FD009D">
        <w:rPr>
          <w:b/>
        </w:rPr>
        <w:t>Guest VM.</w:t>
      </w:r>
      <w:r w:rsidR="00FD009D">
        <w:t xml:space="preserve"> A Guest VM is a VM that contains a virtual environment for the execution of an independent computing system. Virtual environments execute mission workloads and implement customer-specific client or server functionality in Guest VMs, such as a web server or desktop productivity applications.  </w:t>
      </w:r>
    </w:p>
    <w:p w14:paraId="4450E2B2" w14:textId="77777777" w:rsidR="004325FD" w:rsidRDefault="00B85851" w:rsidP="00530AD1">
      <w:pPr>
        <w:pStyle w:val="StyleNumberedNormalJustified"/>
        <w:jc w:val="left"/>
      </w:pPr>
      <w:r w:rsidRPr="00530AD1">
        <w:rPr>
          <w:b/>
        </w:rPr>
        <w:t>Helper VM.</w:t>
      </w:r>
      <w:r w:rsidR="00530AD1">
        <w:t xml:space="preserve"> A Helper VM is a VM that performs services on behalf of one or more Guest VMs, but does not qualify as a Service VM—and therefore is not part of the VMM. Helper VMs implement functions or services that are particular to the workloads of Guest VMs. For example, a VM that provides a virus scanning service for a Guest VM would be considered a Helper VM. </w:t>
      </w:r>
    </w:p>
    <w:p w14:paraId="6E159A0F" w14:textId="77777777" w:rsidR="00C36872" w:rsidRDefault="00C36872" w:rsidP="00530AD1">
      <w:pPr>
        <w:pStyle w:val="StyleNumberedNormalJustified"/>
        <w:jc w:val="left"/>
      </w:pPr>
      <w:r>
        <w:rPr>
          <w:b/>
        </w:rPr>
        <w:lastRenderedPageBreak/>
        <w:t>Host Operating System (Host OS).</w:t>
      </w:r>
      <w:r>
        <w:t xml:space="preserve"> An operating </w:t>
      </w:r>
      <w:r w:rsidR="00AE777F">
        <w:t>system</w:t>
      </w:r>
      <w:r>
        <w:t xml:space="preserve"> onto which a Virtualization System is installed. Relative to the VS, the Host OS is part of the Platform.</w:t>
      </w:r>
    </w:p>
    <w:p w14:paraId="4DC411A8" w14:textId="77777777" w:rsidR="004325FD" w:rsidRDefault="00B85851" w:rsidP="00823B56">
      <w:pPr>
        <w:pStyle w:val="StyleNumberedNormalJustified"/>
        <w:jc w:val="left"/>
      </w:pPr>
      <w:r w:rsidRPr="00823B56">
        <w:rPr>
          <w:b/>
        </w:rPr>
        <w:t>Hypervisor.</w:t>
      </w:r>
      <w:r w:rsidR="00823B56">
        <w:t xml:space="preserve"> The Hypervisor is part of the VMM. It is the software executive of the physical platform of a Virtualization System. A Hypervisor’s primary function is to mediate access to all CPU and memory resources, but it is also responsible for either the direct management or the delegation of the management of all other hardware devices on the hardware platform.</w:t>
      </w:r>
      <w:r w:rsidR="00823B56" w:rsidRPr="00823B56">
        <w:t xml:space="preserve"> </w:t>
      </w:r>
    </w:p>
    <w:p w14:paraId="75E63C8F" w14:textId="77777777" w:rsidR="009D1514" w:rsidRDefault="009D1514" w:rsidP="00823B56">
      <w:pPr>
        <w:pStyle w:val="StyleNumberedNormalJustified"/>
        <w:jc w:val="left"/>
      </w:pPr>
      <w:proofErr w:type="spellStart"/>
      <w:r>
        <w:rPr>
          <w:b/>
        </w:rPr>
        <w:t>Hypercall</w:t>
      </w:r>
      <w:proofErr w:type="spellEnd"/>
      <w:r>
        <w:rPr>
          <w:b/>
        </w:rPr>
        <w:t>.</w:t>
      </w:r>
      <w:r>
        <w:t xml:space="preserve"> An API function that allows VM-aware software running within a VM to invoke Hypervisor or VMM functionality. </w:t>
      </w:r>
    </w:p>
    <w:p w14:paraId="1CAE34AF" w14:textId="77777777" w:rsidR="009025F9" w:rsidRDefault="009025F9" w:rsidP="00823B56">
      <w:pPr>
        <w:pStyle w:val="StyleNumberedNormalJustified"/>
        <w:jc w:val="left"/>
      </w:pPr>
      <w:r>
        <w:rPr>
          <w:b/>
        </w:rPr>
        <w:t>Introspection.</w:t>
      </w:r>
      <w:r>
        <w:t xml:space="preserve"> A capability that allows a specially designated and privileged domain to have visibility into another domain for purposes of anomaly detection or monitoring.  </w:t>
      </w:r>
    </w:p>
    <w:p w14:paraId="6227E56E" w14:textId="77777777" w:rsidR="00823B56" w:rsidRDefault="00FC017D" w:rsidP="00823B56">
      <w:pPr>
        <w:pStyle w:val="StyleNumberedNormalJustified"/>
        <w:jc w:val="left"/>
      </w:pPr>
      <w:r w:rsidRPr="00B934AB">
        <w:rPr>
          <w:b/>
        </w:rPr>
        <w:t>Management Network.</w:t>
      </w:r>
      <w:r w:rsidR="00823B56">
        <w:t xml:space="preserve"> A network, which may have both physical and virtual</w:t>
      </w:r>
      <w:r w:rsidR="00B934AB">
        <w:t>ized</w:t>
      </w:r>
      <w:r w:rsidR="00823B56">
        <w:t xml:space="preserve"> components, used to manage </w:t>
      </w:r>
      <w:r w:rsidR="00B934AB">
        <w:t>and administer a</w:t>
      </w:r>
      <w:r w:rsidR="00823B56">
        <w:t xml:space="preserve"> VS. </w:t>
      </w:r>
      <w:r w:rsidR="00B934AB">
        <w:t>Management networks include networks used by VS Administrators to communicate with management components of the VS, and networks used by the VS for communications between VS components. For purposes of this document, networks that connect physical hosts for purposes of VM transfer or coordinate, and backend storage networks are considered management networks.</w:t>
      </w:r>
    </w:p>
    <w:p w14:paraId="2F998E38" w14:textId="77777777" w:rsidR="00823B56" w:rsidRDefault="00823B56" w:rsidP="00024E0A">
      <w:pPr>
        <w:pStyle w:val="StyleNumberedNormalJustified"/>
        <w:jc w:val="left"/>
      </w:pPr>
      <w:r w:rsidRPr="00024E0A">
        <w:rPr>
          <w:b/>
        </w:rPr>
        <w:t>Management Subsystem.</w:t>
      </w:r>
      <w:r w:rsidR="00024E0A">
        <w:t xml:space="preserve"> Components of the VS </w:t>
      </w:r>
      <w:r w:rsidR="00024E0A">
        <w:rPr>
          <w:rFonts w:cs="Calibri"/>
          <w:szCs w:val="22"/>
        </w:rPr>
        <w:t xml:space="preserve">that </w:t>
      </w:r>
      <w:r w:rsidR="00024E0A" w:rsidRPr="001E5402">
        <w:rPr>
          <w:rFonts w:cs="Calibri"/>
          <w:szCs w:val="22"/>
        </w:rPr>
        <w:t xml:space="preserve">allow </w:t>
      </w:r>
      <w:r w:rsidR="00024E0A">
        <w:rPr>
          <w:rFonts w:cs="Calibri"/>
          <w:szCs w:val="22"/>
        </w:rPr>
        <w:t>VS A</w:t>
      </w:r>
      <w:r w:rsidR="00024E0A" w:rsidRPr="001E5402">
        <w:rPr>
          <w:rFonts w:cs="Calibri"/>
          <w:szCs w:val="22"/>
        </w:rPr>
        <w:t>dministrators to configure and</w:t>
      </w:r>
      <w:r w:rsidR="00024E0A">
        <w:rPr>
          <w:rFonts w:cs="Calibri"/>
          <w:szCs w:val="22"/>
        </w:rPr>
        <w:t xml:space="preserve"> </w:t>
      </w:r>
      <w:r w:rsidR="00024E0A" w:rsidRPr="001E5402">
        <w:rPr>
          <w:rFonts w:cs="Calibri"/>
          <w:szCs w:val="22"/>
        </w:rPr>
        <w:t>manage the VMM, as well as configure Guest or Helper VMs</w:t>
      </w:r>
      <w:r w:rsidR="00024E0A">
        <w:rPr>
          <w:rFonts w:cs="Calibri"/>
          <w:szCs w:val="22"/>
        </w:rPr>
        <w:t>. VMM</w:t>
      </w:r>
      <w:r w:rsidR="00024E0A" w:rsidRPr="001E5402">
        <w:rPr>
          <w:rFonts w:cs="Calibri"/>
          <w:szCs w:val="22"/>
        </w:rPr>
        <w:t xml:space="preserve"> </w:t>
      </w:r>
      <w:r w:rsidR="00024E0A">
        <w:rPr>
          <w:rFonts w:cs="Calibri"/>
          <w:szCs w:val="22"/>
        </w:rPr>
        <w:t xml:space="preserve">management functions </w:t>
      </w:r>
      <w:r w:rsidR="00024E0A" w:rsidRPr="001E5402">
        <w:rPr>
          <w:rFonts w:cs="Calibri"/>
          <w:szCs w:val="22"/>
        </w:rPr>
        <w:t>include VM configuration, virtualized network configuration,</w:t>
      </w:r>
      <w:r w:rsidR="00024E0A">
        <w:rPr>
          <w:rFonts w:cs="Calibri"/>
          <w:szCs w:val="22"/>
        </w:rPr>
        <w:t xml:space="preserve"> and </w:t>
      </w:r>
      <w:r w:rsidR="00024E0A" w:rsidRPr="001E5402">
        <w:rPr>
          <w:rFonts w:cs="Calibri"/>
          <w:szCs w:val="22"/>
        </w:rPr>
        <w:t>allocation of p</w:t>
      </w:r>
      <w:r w:rsidR="00024E0A">
        <w:rPr>
          <w:rFonts w:cs="Calibri"/>
          <w:szCs w:val="22"/>
        </w:rPr>
        <w:t>hysical resources</w:t>
      </w:r>
      <w:r w:rsidR="00024E0A" w:rsidRPr="001E5402">
        <w:rPr>
          <w:rFonts w:cs="Calibri"/>
          <w:szCs w:val="22"/>
        </w:rPr>
        <w:t>.</w:t>
      </w:r>
    </w:p>
    <w:p w14:paraId="30F1CB58" w14:textId="77777777" w:rsidR="004325FD" w:rsidRDefault="00FC017D">
      <w:pPr>
        <w:pStyle w:val="StyleNumberedNormalJustified"/>
        <w:jc w:val="left"/>
      </w:pPr>
      <w:r w:rsidRPr="00FD009D">
        <w:rPr>
          <w:b/>
        </w:rPr>
        <w:t>Operational Network.</w:t>
      </w:r>
      <w:r w:rsidR="00FD009D">
        <w:t xml:space="preserve"> An Operational Network is a network, which may have both physical and virtualized components, used to connect Guest and Helper VMs to each other and potentially to other entities outside of the VS. Operational Networks support mission workloads and customer-specific client or server functionality.</w:t>
      </w:r>
      <w:r w:rsidR="00F31635">
        <w:t xml:space="preserve"> Also called a “Guest Network.”</w:t>
      </w:r>
    </w:p>
    <w:p w14:paraId="4712B002" w14:textId="77777777" w:rsidR="00196029" w:rsidRDefault="00196029">
      <w:pPr>
        <w:pStyle w:val="StyleNumberedNormalJustified"/>
        <w:jc w:val="left"/>
      </w:pPr>
      <w:r w:rsidRPr="00024E0A">
        <w:rPr>
          <w:b/>
        </w:rPr>
        <w:t xml:space="preserve">Physical </w:t>
      </w:r>
      <w:r w:rsidR="00C36872" w:rsidRPr="00024E0A">
        <w:rPr>
          <w:b/>
        </w:rPr>
        <w:t>Platform</w:t>
      </w:r>
      <w:r w:rsidR="00FC017D" w:rsidRPr="00024E0A">
        <w:rPr>
          <w:b/>
        </w:rPr>
        <w:t>.</w:t>
      </w:r>
      <w:r w:rsidR="00024E0A">
        <w:t xml:space="preserve"> The hardware environment on which a VS executes. </w:t>
      </w:r>
      <w:r w:rsidR="007D1E59">
        <w:t xml:space="preserve">Physical platform resources include </w:t>
      </w:r>
      <w:r w:rsidR="00024E0A">
        <w:t xml:space="preserve">processors, memory, devices, and associated firmware. </w:t>
      </w:r>
    </w:p>
    <w:p w14:paraId="32F709AE" w14:textId="77777777" w:rsidR="004325FD" w:rsidRDefault="004A2B26">
      <w:pPr>
        <w:pStyle w:val="StyleNumberedNormalJustified"/>
        <w:jc w:val="left"/>
      </w:pPr>
      <w:r w:rsidRPr="00024E0A">
        <w:rPr>
          <w:b/>
        </w:rPr>
        <w:t>Platform.</w:t>
      </w:r>
      <w:r w:rsidR="00024E0A">
        <w:t xml:space="preserve"> The hardware, firmware, and software environment into which a VS is installed and executes.</w:t>
      </w:r>
    </w:p>
    <w:p w14:paraId="4A3B2097" w14:textId="77777777" w:rsidR="004325FD" w:rsidRDefault="00B85851" w:rsidP="00FD009D">
      <w:pPr>
        <w:pStyle w:val="StyleNumberedNormalJustified"/>
        <w:jc w:val="left"/>
      </w:pPr>
      <w:r w:rsidRPr="00FD009D">
        <w:rPr>
          <w:b/>
        </w:rPr>
        <w:t>Service VM.</w:t>
      </w:r>
      <w:r w:rsidR="00FD009D">
        <w:t xml:space="preserve"> A Service VM is a VM whose purpose is to support the Hypervisor in providing the resources or services necessary to support Guest and Helper VMs (defined </w:t>
      </w:r>
      <w:r w:rsidR="002B4B56">
        <w:t>above</w:t>
      </w:r>
      <w:r w:rsidR="00FD009D">
        <w:t xml:space="preserve">). Service VMs may implement some portion of Hypervisor functionality, but also may contain important system functionality that is not necessary for Hypervisor operation. As with any VM, Service VMs necessarily execute without full Hypervisor privileges—only the privileges required to perform its designed functionality. Examples of Service VMs include device driver VMs that manage access to </w:t>
      </w:r>
      <w:proofErr w:type="gramStart"/>
      <w:r w:rsidR="00FD009D">
        <w:t>a physical devices</w:t>
      </w:r>
      <w:proofErr w:type="gramEnd"/>
      <w:r w:rsidR="00FD009D">
        <w:t xml:space="preserve">, and name-service VMs that help establish communication paths between VMs. </w:t>
      </w:r>
    </w:p>
    <w:p w14:paraId="595E2C87" w14:textId="77777777" w:rsidR="004C1B26" w:rsidRDefault="007F23F9" w:rsidP="00FD009D">
      <w:pPr>
        <w:pStyle w:val="StyleNumberedNormalJustified"/>
        <w:jc w:val="left"/>
      </w:pPr>
      <w:r w:rsidRPr="007F23F9">
        <w:rPr>
          <w:b/>
        </w:rPr>
        <w:t>System Security Policy (SSP).</w:t>
      </w:r>
      <w:r w:rsidR="004C1B26">
        <w:t xml:space="preserve"> The overall policy enforced by the Virtualization System defining constraints on the behavior of VMs and users.</w:t>
      </w:r>
    </w:p>
    <w:p w14:paraId="0CDF118F" w14:textId="77777777" w:rsidR="004325FD" w:rsidRDefault="00C03646">
      <w:pPr>
        <w:pStyle w:val="StyleNumberedNormalJustified"/>
        <w:jc w:val="left"/>
      </w:pPr>
      <w:r w:rsidRPr="00861175">
        <w:rPr>
          <w:b/>
        </w:rPr>
        <w:t>User</w:t>
      </w:r>
      <w:r w:rsidR="00FC017D" w:rsidRPr="00861175">
        <w:rPr>
          <w:b/>
        </w:rPr>
        <w:t>.</w:t>
      </w:r>
      <w:r w:rsidR="00345213">
        <w:t xml:space="preserve"> For purposes of this document, there are three </w:t>
      </w:r>
      <w:r w:rsidR="00861175">
        <w:t>user roles in</w:t>
      </w:r>
      <w:r w:rsidR="00345213">
        <w:t xml:space="preserve"> Virtualization Systems</w:t>
      </w:r>
      <w:r w:rsidR="00FB7552">
        <w:t xml:space="preserve"> </w:t>
      </w:r>
      <w:r w:rsidR="00861175">
        <w:t>defined by their privileges:</w:t>
      </w:r>
    </w:p>
    <w:p w14:paraId="64B15E9C" w14:textId="7CB14739" w:rsidR="00345213" w:rsidRDefault="00EA0D35" w:rsidP="00861175">
      <w:pPr>
        <w:pStyle w:val="StyleNumberedNormalJustified"/>
        <w:numPr>
          <w:ilvl w:val="1"/>
          <w:numId w:val="2"/>
        </w:numPr>
        <w:jc w:val="left"/>
      </w:pPr>
      <w:r>
        <w:rPr>
          <w:b/>
        </w:rPr>
        <w:t>Unprivileged</w:t>
      </w:r>
      <w:r w:rsidR="00FB7552" w:rsidRPr="007B3C91">
        <w:rPr>
          <w:b/>
        </w:rPr>
        <w:t xml:space="preserve"> </w:t>
      </w:r>
      <w:r w:rsidR="00345213" w:rsidRPr="007B3C91">
        <w:rPr>
          <w:b/>
        </w:rPr>
        <w:t>Users.</w:t>
      </w:r>
      <w:r w:rsidR="00FB7552">
        <w:t xml:space="preserve"> Generally referred to as “Users.” Users operate Guest VMs. For some VS instantiations, Users may function </w:t>
      </w:r>
      <w:r w:rsidR="000D0904">
        <w:t xml:space="preserve">only </w:t>
      </w:r>
      <w:r w:rsidR="00FB7552">
        <w:t xml:space="preserve">within Guest VMs (e.g. remote thin client environments). For other instantiations, policy may permit Users to, for example, start and stop Guest VMs, connect and disconnect </w:t>
      </w:r>
      <w:r w:rsidR="00C86A1C">
        <w:t xml:space="preserve">Guest VMs to </w:t>
      </w:r>
      <w:r w:rsidR="00FB7552">
        <w:t xml:space="preserve">physical devices, and </w:t>
      </w:r>
      <w:r w:rsidR="009470D3">
        <w:lastRenderedPageBreak/>
        <w:t>log in to multiple Guests at the same time. Users are not permitted to configure VMs, virtual networking, or policy.</w:t>
      </w:r>
      <w:ins w:id="229" w:author="Aaron Piper" w:date="2016-04-19T08:48:00Z">
        <w:r w:rsidR="00B026BA">
          <w:t xml:space="preserve">  [Revisit to see if we need to call out that Users need not be humans?]</w:t>
        </w:r>
      </w:ins>
    </w:p>
    <w:p w14:paraId="03876157" w14:textId="77777777" w:rsidR="00345213" w:rsidRDefault="00345213" w:rsidP="00345213">
      <w:pPr>
        <w:pStyle w:val="StyleNumberedNormalJustified"/>
        <w:numPr>
          <w:ilvl w:val="1"/>
          <w:numId w:val="2"/>
        </w:numPr>
        <w:jc w:val="left"/>
      </w:pPr>
      <w:r w:rsidRPr="007B3C91">
        <w:rPr>
          <w:b/>
        </w:rPr>
        <w:t>VS Administrators.</w:t>
      </w:r>
      <w:r w:rsidR="009470D3">
        <w:t xml:space="preserve"> Generally referred to as “Administrators.” Administrators perform management functions on the VS, including creation </w:t>
      </w:r>
      <w:r w:rsidR="007B3C91">
        <w:t xml:space="preserve">and configuration </w:t>
      </w:r>
      <w:r w:rsidR="009470D3">
        <w:t xml:space="preserve">of Guest VMs, assignment of Users to VMs, </w:t>
      </w:r>
      <w:r w:rsidR="007B3C91">
        <w:t>definition of Domains, creation and management of virtualized network infrastructure, and maintenance of the VS. VS Administration does not include administration of software running within Guest VMs, such as the Guest OS.</w:t>
      </w:r>
    </w:p>
    <w:p w14:paraId="7BADF1D6" w14:textId="77777777" w:rsidR="00345213" w:rsidRPr="0020738C" w:rsidRDefault="00345213" w:rsidP="005E29C3">
      <w:pPr>
        <w:pStyle w:val="StyleNumberedNormalJustified"/>
        <w:numPr>
          <w:ilvl w:val="1"/>
          <w:numId w:val="2"/>
        </w:numPr>
        <w:jc w:val="left"/>
      </w:pPr>
      <w:r w:rsidRPr="007B3C91">
        <w:rPr>
          <w:b/>
        </w:rPr>
        <w:t>Auditors.</w:t>
      </w:r>
      <w:r w:rsidR="007B3C91">
        <w:rPr>
          <w:b/>
        </w:rPr>
        <w:t xml:space="preserve"> </w:t>
      </w:r>
      <w:r w:rsidR="005E29C3">
        <w:rPr>
          <w:rFonts w:cs="Calibri"/>
          <w:szCs w:val="22"/>
        </w:rPr>
        <w:t>An Auditor is responsible for managing the audit capabilities of the TOE. An Auditor may also be an A</w:t>
      </w:r>
      <w:r w:rsidR="005E29C3" w:rsidRPr="003D2533">
        <w:rPr>
          <w:rFonts w:cs="Calibri"/>
          <w:szCs w:val="22"/>
        </w:rPr>
        <w:t>dministrator</w:t>
      </w:r>
      <w:r w:rsidR="00FC386B">
        <w:rPr>
          <w:rFonts w:cs="Calibri"/>
          <w:szCs w:val="22"/>
        </w:rPr>
        <w:t xml:space="preserve">. It </w:t>
      </w:r>
      <w:r w:rsidR="00CD5C95">
        <w:rPr>
          <w:rFonts w:cs="Calibri"/>
          <w:szCs w:val="22"/>
        </w:rPr>
        <w:t xml:space="preserve">is not </w:t>
      </w:r>
      <w:r w:rsidR="002B4B56">
        <w:rPr>
          <w:rFonts w:cs="Calibri"/>
          <w:szCs w:val="22"/>
        </w:rPr>
        <w:t xml:space="preserve">a threshold </w:t>
      </w:r>
      <w:r w:rsidR="00CD5C95">
        <w:rPr>
          <w:rFonts w:cs="Calibri"/>
          <w:szCs w:val="22"/>
        </w:rPr>
        <w:t>require</w:t>
      </w:r>
      <w:r w:rsidR="002B4B56">
        <w:rPr>
          <w:rFonts w:cs="Calibri"/>
          <w:szCs w:val="22"/>
        </w:rPr>
        <w:t>ment</w:t>
      </w:r>
      <w:r w:rsidR="00CD5C95">
        <w:rPr>
          <w:rFonts w:cs="Calibri"/>
          <w:szCs w:val="22"/>
        </w:rPr>
        <w:t xml:space="preserve"> that the TOE be capable of </w:t>
      </w:r>
      <w:r w:rsidR="005E29C3">
        <w:rPr>
          <w:rFonts w:cs="Calibri"/>
          <w:szCs w:val="22"/>
        </w:rPr>
        <w:t>supporting an Auditor role that is separate from that of a</w:t>
      </w:r>
      <w:r w:rsidR="00CD5C95">
        <w:rPr>
          <w:rFonts w:cs="Calibri"/>
          <w:szCs w:val="22"/>
        </w:rPr>
        <w:t>n</w:t>
      </w:r>
      <w:r w:rsidR="005E29C3">
        <w:rPr>
          <w:rFonts w:cs="Calibri"/>
          <w:szCs w:val="22"/>
        </w:rPr>
        <w:t xml:space="preserve"> Administrator.</w:t>
      </w:r>
    </w:p>
    <w:p w14:paraId="5B239786" w14:textId="6F1AF45E" w:rsidR="0020738C" w:rsidRPr="0020738C" w:rsidRDefault="0020738C" w:rsidP="005E29C3">
      <w:pPr>
        <w:pStyle w:val="StyleNumberedNormalJustified"/>
        <w:numPr>
          <w:ilvl w:val="1"/>
          <w:numId w:val="2"/>
        </w:numPr>
        <w:jc w:val="left"/>
        <w:rPr>
          <w:highlight w:val="yellow"/>
        </w:rPr>
      </w:pPr>
      <w:r w:rsidRPr="0020738C">
        <w:rPr>
          <w:b/>
          <w:highlight w:val="yellow"/>
        </w:rPr>
        <w:t>Privileged Users.</w:t>
      </w:r>
      <w:r w:rsidRPr="0020738C">
        <w:rPr>
          <w:highlight w:val="yellow"/>
        </w:rPr>
        <w:t xml:space="preserve"> Users who are also local admin</w:t>
      </w:r>
      <w:ins w:id="230" w:author="Aaron Piper" w:date="2016-04-19T08:48:00Z">
        <w:r w:rsidR="00B026BA">
          <w:rPr>
            <w:highlight w:val="yellow"/>
          </w:rPr>
          <w:t>istrator</w:t>
        </w:r>
      </w:ins>
      <w:r w:rsidRPr="0020738C">
        <w:rPr>
          <w:highlight w:val="yellow"/>
        </w:rPr>
        <w:t xml:space="preserve"> on the client computer</w:t>
      </w:r>
      <w:ins w:id="231" w:author="Aaron Piper" w:date="2016-04-19T08:47:00Z">
        <w:r w:rsidR="00B026BA">
          <w:rPr>
            <w:highlight w:val="yellow"/>
          </w:rPr>
          <w:t xml:space="preserve"> or who are granted some admin</w:t>
        </w:r>
      </w:ins>
      <w:ins w:id="232" w:author="Aaron Piper" w:date="2016-04-19T08:48:00Z">
        <w:r w:rsidR="00B026BA">
          <w:rPr>
            <w:highlight w:val="yellow"/>
          </w:rPr>
          <w:t>istrator</w:t>
        </w:r>
      </w:ins>
      <w:ins w:id="233" w:author="Aaron Piper" w:date="2016-04-19T08:47:00Z">
        <w:r w:rsidR="00B026BA">
          <w:rPr>
            <w:highlight w:val="yellow"/>
          </w:rPr>
          <w:t xml:space="preserve"> </w:t>
        </w:r>
        <w:proofErr w:type="spellStart"/>
        <w:r w:rsidR="00B026BA">
          <w:rPr>
            <w:highlight w:val="yellow"/>
          </w:rPr>
          <w:t>privilges</w:t>
        </w:r>
        <w:proofErr w:type="spellEnd"/>
        <w:r w:rsidR="00B026BA">
          <w:rPr>
            <w:highlight w:val="yellow"/>
          </w:rPr>
          <w:t xml:space="preserve"> on the local computer</w:t>
        </w:r>
      </w:ins>
      <w:r w:rsidRPr="0020738C">
        <w:rPr>
          <w:highlight w:val="yellow"/>
        </w:rPr>
        <w:t>.</w:t>
      </w:r>
    </w:p>
    <w:p w14:paraId="7F78E863" w14:textId="77777777" w:rsidR="004325FD" w:rsidRDefault="00BA63FA" w:rsidP="00C36872">
      <w:pPr>
        <w:pStyle w:val="StyleNumberedNormalJustified"/>
        <w:jc w:val="left"/>
      </w:pPr>
      <w:r w:rsidRPr="00C36872">
        <w:rPr>
          <w:b/>
        </w:rPr>
        <w:t>Virtual Machine (VM)</w:t>
      </w:r>
      <w:r w:rsidR="00FC017D" w:rsidRPr="00C36872">
        <w:rPr>
          <w:b/>
        </w:rPr>
        <w:t>.</w:t>
      </w:r>
      <w:r w:rsidR="00345213">
        <w:t xml:space="preserve"> A Virtual Machine is a virtualized hardware</w:t>
      </w:r>
      <w:r w:rsidR="00345213" w:rsidRPr="007E640B">
        <w:t xml:space="preserve"> environment </w:t>
      </w:r>
      <w:r w:rsidR="00345213">
        <w:t xml:space="preserve">in which </w:t>
      </w:r>
      <w:r w:rsidR="00C36872">
        <w:t xml:space="preserve">an operating system may execute. </w:t>
      </w:r>
    </w:p>
    <w:p w14:paraId="5C780FB4" w14:textId="77777777" w:rsidR="004325FD" w:rsidRDefault="00B85851">
      <w:pPr>
        <w:pStyle w:val="StyleNumberedNormalJustified"/>
        <w:jc w:val="left"/>
      </w:pPr>
      <w:r w:rsidRPr="00823B56">
        <w:rPr>
          <w:b/>
        </w:rPr>
        <w:t>Virtual Machine Manager (VMM).</w:t>
      </w:r>
      <w:r w:rsidR="00823B56">
        <w:t xml:space="preserve"> A VMM is a collection of software components responsible for enabling VMs to function as expected by the software executing within them. Generally, the VMM consists of a Hypervisor, Service VMs, and other components of the VS, such as virtual devices, binary translation systems, and physical device drivers. It manages concurrent execution of all VMs and virtualizes platform resources as needed.</w:t>
      </w:r>
    </w:p>
    <w:p w14:paraId="04FF6268" w14:textId="77777777" w:rsidR="00823B56" w:rsidRDefault="00BA63FA" w:rsidP="00823B56">
      <w:pPr>
        <w:pStyle w:val="StyleNumberedNormalJustified"/>
        <w:jc w:val="left"/>
      </w:pPr>
      <w:r w:rsidRPr="00823B56">
        <w:rPr>
          <w:b/>
        </w:rPr>
        <w:t>Virtualization System (VS)</w:t>
      </w:r>
      <w:r w:rsidR="00FC017D" w:rsidRPr="00823B56">
        <w:rPr>
          <w:b/>
        </w:rPr>
        <w:t>.</w:t>
      </w:r>
      <w:r w:rsidR="00B85851">
        <w:t xml:space="preserve"> </w:t>
      </w:r>
      <w:r w:rsidR="00823B56">
        <w:t>A software product that enables multiple independent computing systems to execute on the same physical hardware platform without interference from one other. For purposes of this document, the VS consists of a Virtual Machine Manager (VMM), Virtual Machine (VM) abstractions, a management subsystem, and other components.</w:t>
      </w:r>
    </w:p>
    <w:p w14:paraId="546EE67A" w14:textId="77777777" w:rsidR="00B47476" w:rsidRDefault="00B47476">
      <w:pPr>
        <w:spacing w:after="0"/>
        <w:rPr>
          <w:szCs w:val="20"/>
        </w:rPr>
      </w:pPr>
      <w:r>
        <w:br w:type="page"/>
      </w:r>
    </w:p>
    <w:p w14:paraId="3D8CC716" w14:textId="77777777" w:rsidR="00B47476" w:rsidRDefault="00B47476" w:rsidP="00823B56">
      <w:pPr>
        <w:pStyle w:val="StyleNumberedNormalJustified"/>
        <w:jc w:val="left"/>
      </w:pPr>
    </w:p>
    <w:p w14:paraId="5CBE7EFE" w14:textId="77777777" w:rsidR="00180A2F" w:rsidRPr="000A6614" w:rsidRDefault="00180A2F" w:rsidP="00180A2F">
      <w:pPr>
        <w:pStyle w:val="Heading2"/>
      </w:pPr>
      <w:bookmarkStart w:id="234" w:name="_Toc351320888"/>
      <w:bookmarkStart w:id="235" w:name="_Toc351321009"/>
      <w:bookmarkStart w:id="236" w:name="_Toc430938640"/>
      <w:bookmarkEnd w:id="234"/>
      <w:bookmarkEnd w:id="235"/>
      <w:r>
        <w:t>Compliant Targets of Evaluation</w:t>
      </w:r>
      <w:bookmarkEnd w:id="236"/>
    </w:p>
    <w:p w14:paraId="131AB49C" w14:textId="77777777" w:rsidR="003F70E9" w:rsidRDefault="00490401" w:rsidP="003F70E9">
      <w:pPr>
        <w:pStyle w:val="Heading3"/>
      </w:pPr>
      <w:bookmarkStart w:id="237" w:name="_Toc430938641"/>
      <w:r>
        <w:t>Components of a Virtualization System</w:t>
      </w:r>
      <w:bookmarkEnd w:id="237"/>
    </w:p>
    <w:p w14:paraId="028F9274" w14:textId="4C8903EE" w:rsidR="00DB2BB5" w:rsidRPr="0020738C" w:rsidRDefault="0006718B" w:rsidP="00DB2BB5">
      <w:pPr>
        <w:pStyle w:val="StyleNumberedNormalJustified"/>
        <w:rPr>
          <w:highlight w:val="yellow"/>
        </w:rPr>
      </w:pPr>
      <w:del w:id="238" w:author="Aaron Piper" w:date="2016-04-13T14:14:00Z">
        <w:r w:rsidRPr="0020738C" w:rsidDel="00F06339">
          <w:rPr>
            <w:highlight w:val="yellow"/>
          </w:rPr>
          <w:delText xml:space="preserve">Server Virtualization in the context of this PP </w:delText>
        </w:r>
        <w:r w:rsidR="00987C2C" w:rsidRPr="0020738C" w:rsidDel="00F06339">
          <w:rPr>
            <w:highlight w:val="yellow"/>
          </w:rPr>
          <w:delText xml:space="preserve">relates to </w:delText>
        </w:r>
        <w:r w:rsidR="009D3398" w:rsidRPr="0020738C" w:rsidDel="00F06339">
          <w:rPr>
            <w:highlight w:val="yellow"/>
          </w:rPr>
          <w:delText xml:space="preserve">a virtualization system </w:delText>
        </w:r>
        <w:r w:rsidR="00987C2C" w:rsidRPr="0020738C" w:rsidDel="00F06339">
          <w:rPr>
            <w:highlight w:val="yellow"/>
          </w:rPr>
          <w:delText>that implement</w:delText>
        </w:r>
        <w:r w:rsidR="001B27EE" w:rsidRPr="0020738C" w:rsidDel="00F06339">
          <w:rPr>
            <w:highlight w:val="yellow"/>
          </w:rPr>
          <w:delText>s</w:delText>
        </w:r>
        <w:r w:rsidR="00987C2C" w:rsidRPr="0020738C" w:rsidDel="00F06339">
          <w:rPr>
            <w:highlight w:val="yellow"/>
          </w:rPr>
          <w:delText xml:space="preserve"> virtualized hardware components on server-class hardware</w:delText>
        </w:r>
        <w:r w:rsidR="008721F0" w:rsidRPr="0020738C" w:rsidDel="00F06339">
          <w:rPr>
            <w:highlight w:val="yellow"/>
          </w:rPr>
          <w:delText xml:space="preserve">. </w:delText>
        </w:r>
      </w:del>
      <w:del w:id="239" w:author="Aaron Piper" w:date="2016-04-13T14:13:00Z">
        <w:r w:rsidR="007E640B" w:rsidRPr="0020738C" w:rsidDel="00F06339">
          <w:rPr>
            <w:highlight w:val="yellow"/>
          </w:rPr>
          <w:delText>It</w:delText>
        </w:r>
      </w:del>
      <w:ins w:id="240" w:author="Aaron Piper" w:date="2016-04-13T14:13:00Z">
        <w:r w:rsidR="00F06339">
          <w:rPr>
            <w:highlight w:val="yellow"/>
          </w:rPr>
          <w:t>A Virtualization System</w:t>
        </w:r>
      </w:ins>
      <w:r w:rsidR="007E640B" w:rsidRPr="0020738C">
        <w:rPr>
          <w:highlight w:val="yellow"/>
        </w:rPr>
        <w:t xml:space="preserve"> creates a</w:t>
      </w:r>
      <w:r w:rsidR="009D3398" w:rsidRPr="0020738C">
        <w:rPr>
          <w:highlight w:val="yellow"/>
        </w:rPr>
        <w:t xml:space="preserve"> virtualized hardware</w:t>
      </w:r>
      <w:r w:rsidR="007E640B" w:rsidRPr="0020738C">
        <w:rPr>
          <w:highlight w:val="yellow"/>
        </w:rPr>
        <w:t xml:space="preserve"> environment </w:t>
      </w:r>
      <w:ins w:id="241" w:author="Aaron Piper" w:date="2016-04-20T08:57:00Z">
        <w:r w:rsidR="009C7D32">
          <w:rPr>
            <w:highlight w:val="yellow"/>
          </w:rPr>
          <w:t xml:space="preserve">(virtual machines or VMs) </w:t>
        </w:r>
      </w:ins>
      <w:r w:rsidR="009D3398" w:rsidRPr="0020738C">
        <w:rPr>
          <w:highlight w:val="yellow"/>
        </w:rPr>
        <w:t>for each instance of a</w:t>
      </w:r>
      <w:r w:rsidR="00BF79DD" w:rsidRPr="0020738C">
        <w:rPr>
          <w:highlight w:val="yellow"/>
        </w:rPr>
        <w:t>n</w:t>
      </w:r>
      <w:r w:rsidR="009D3398" w:rsidRPr="0020738C">
        <w:rPr>
          <w:highlight w:val="yellow"/>
        </w:rPr>
        <w:t xml:space="preserve"> operating system </w:t>
      </w:r>
      <w:del w:id="242" w:author="Aaron Piper" w:date="2016-04-20T08:57:00Z">
        <w:r w:rsidR="009D3398" w:rsidRPr="0020738C" w:rsidDel="009C7D32">
          <w:rPr>
            <w:highlight w:val="yellow"/>
          </w:rPr>
          <w:delText>(virtual machines</w:delText>
        </w:r>
        <w:r w:rsidR="00B13FF7" w:rsidRPr="0020738C" w:rsidDel="009C7D32">
          <w:rPr>
            <w:highlight w:val="yellow"/>
          </w:rPr>
          <w:delText xml:space="preserve"> or VMs</w:delText>
        </w:r>
        <w:r w:rsidR="009D3398" w:rsidRPr="0020738C" w:rsidDel="009C7D32">
          <w:rPr>
            <w:highlight w:val="yellow"/>
          </w:rPr>
          <w:delText xml:space="preserve">) </w:delText>
        </w:r>
      </w:del>
      <w:r w:rsidR="009D3398" w:rsidRPr="0020738C">
        <w:rPr>
          <w:highlight w:val="yellow"/>
        </w:rPr>
        <w:t>permitting these environments to execute</w:t>
      </w:r>
      <w:r w:rsidR="007E640B" w:rsidRPr="0020738C">
        <w:rPr>
          <w:highlight w:val="yellow"/>
        </w:rPr>
        <w:t xml:space="preserve"> concurrently while maintaining the appearance of isolation and exclusive control over assigned computing resources</w:t>
      </w:r>
      <w:r w:rsidR="008721F0" w:rsidRPr="0020738C">
        <w:rPr>
          <w:highlight w:val="yellow"/>
        </w:rPr>
        <w:t xml:space="preserve">. </w:t>
      </w:r>
      <w:del w:id="243" w:author="Aaron Piper" w:date="2016-04-13T14:14:00Z">
        <w:r w:rsidR="009D3398" w:rsidRPr="0020738C" w:rsidDel="00F06339">
          <w:rPr>
            <w:highlight w:val="yellow"/>
          </w:rPr>
          <w:delText xml:space="preserve">Each </w:delText>
        </w:r>
        <w:r w:rsidR="00B13FF7" w:rsidRPr="0020738C" w:rsidDel="00F06339">
          <w:rPr>
            <w:highlight w:val="yellow"/>
          </w:rPr>
          <w:delText>VM</w:delText>
        </w:r>
        <w:r w:rsidR="009D3398" w:rsidRPr="0020738C" w:rsidDel="00F06339">
          <w:rPr>
            <w:highlight w:val="yellow"/>
          </w:rPr>
          <w:delText xml:space="preserve"> instance</w:delText>
        </w:r>
        <w:r w:rsidR="001B27EE" w:rsidRPr="0020738C" w:rsidDel="00F06339">
          <w:rPr>
            <w:highlight w:val="yellow"/>
          </w:rPr>
          <w:delText xml:space="preserve"> </w:delText>
        </w:r>
        <w:r w:rsidR="009D3398" w:rsidRPr="0020738C" w:rsidDel="00F06339">
          <w:rPr>
            <w:highlight w:val="yellow"/>
          </w:rPr>
          <w:delText xml:space="preserve">supports </w:delText>
        </w:r>
        <w:r w:rsidR="001B27EE" w:rsidRPr="0020738C" w:rsidDel="00F06339">
          <w:rPr>
            <w:highlight w:val="yellow"/>
          </w:rPr>
          <w:delText xml:space="preserve">applications such </w:delText>
        </w:r>
        <w:r w:rsidR="009D3398" w:rsidRPr="0020738C" w:rsidDel="00F06339">
          <w:rPr>
            <w:highlight w:val="yellow"/>
          </w:rPr>
          <w:delText>as file servers, web servers, and mail servers</w:delText>
        </w:r>
        <w:r w:rsidR="008721F0" w:rsidRPr="0020738C" w:rsidDel="00F06339">
          <w:rPr>
            <w:highlight w:val="yellow"/>
          </w:rPr>
          <w:delText xml:space="preserve">. </w:delText>
        </w:r>
        <w:r w:rsidR="00B82CA6" w:rsidRPr="0020738C" w:rsidDel="00F06339">
          <w:rPr>
            <w:highlight w:val="yellow"/>
          </w:rPr>
          <w:delText>Server virtualization may also support client operating systems in a virtual desktop or thin-client environment.</w:delText>
        </w:r>
      </w:del>
    </w:p>
    <w:p w14:paraId="58F20E15" w14:textId="77777777" w:rsidR="00556036" w:rsidRDefault="00B82CA6" w:rsidP="00DB2BB5">
      <w:pPr>
        <w:pStyle w:val="StyleNumberedNormalJustified"/>
      </w:pPr>
      <w:r>
        <w:t>A</w:t>
      </w:r>
      <w:r w:rsidR="0005591B">
        <w:t xml:space="preserve"> Virtualization System </w:t>
      </w:r>
      <w:r w:rsidR="00DB2BB5">
        <w:t xml:space="preserve">(VS) is a software product </w:t>
      </w:r>
      <w:r w:rsidR="0005591B">
        <w:t>that enables multiple independent computing systems to execute on the same phy</w:t>
      </w:r>
      <w:r w:rsidR="00DB2BB5">
        <w:t xml:space="preserve">sical hardware platform without </w:t>
      </w:r>
      <w:r w:rsidR="0005591B">
        <w:t xml:space="preserve">interference from </w:t>
      </w:r>
      <w:r w:rsidR="00DB2BB5">
        <w:t xml:space="preserve">one </w:t>
      </w:r>
      <w:r w:rsidR="0005591B">
        <w:t xml:space="preserve">other. </w:t>
      </w:r>
      <w:r w:rsidR="00DB2BB5">
        <w:t xml:space="preserve">For purposes of this document, the VS </w:t>
      </w:r>
      <w:r w:rsidR="00647764">
        <w:t>consist</w:t>
      </w:r>
      <w:r w:rsidR="00DB2BB5">
        <w:t xml:space="preserve"> of a Virtual Machine Manager (VMM), Virtual Machine (VM) abstractions, and other components.</w:t>
      </w:r>
    </w:p>
    <w:p w14:paraId="59132055" w14:textId="77777777" w:rsidR="004D56F1" w:rsidRDefault="0087768A" w:rsidP="004D56F1">
      <w:pPr>
        <w:pStyle w:val="StyleNumberedNormalJustified"/>
      </w:pPr>
      <w:r>
        <w:t>A</w:t>
      </w:r>
      <w:r w:rsidR="004D56F1">
        <w:t xml:space="preserve"> VMM</w:t>
      </w:r>
      <w:r w:rsidR="00DB2BB5">
        <w:t xml:space="preserve"> </w:t>
      </w:r>
      <w:r>
        <w:t>is a</w:t>
      </w:r>
      <w:r w:rsidR="004D56F1">
        <w:t xml:space="preserve"> collection of software components responsible for enabling </w:t>
      </w:r>
      <w:r w:rsidR="00BF183C">
        <w:t>VM</w:t>
      </w:r>
      <w:r w:rsidR="004D56F1">
        <w:t>s to function as expected by the software executing within the</w:t>
      </w:r>
      <w:r w:rsidR="00F35D60">
        <w:t>m</w:t>
      </w:r>
      <w:r w:rsidR="008721F0">
        <w:t xml:space="preserve">. </w:t>
      </w:r>
      <w:r>
        <w:t xml:space="preserve">Generally, the VMM </w:t>
      </w:r>
      <w:r w:rsidR="00DB2BB5">
        <w:t>consists of a</w:t>
      </w:r>
      <w:r w:rsidR="004D56F1">
        <w:t xml:space="preserve"> Hypervisor</w:t>
      </w:r>
      <w:r>
        <w:t xml:space="preserve">, Service VMs, and other components of the VS, such as virtual devices, binary translation systems, and physical device drivers. </w:t>
      </w:r>
      <w:r w:rsidR="004D56F1">
        <w:t>It manages concurrent execution of all VMs and virtualizes platform resources as needed</w:t>
      </w:r>
      <w:r>
        <w:t>.</w:t>
      </w:r>
    </w:p>
    <w:p w14:paraId="4DCC5284" w14:textId="77777777" w:rsidR="00442590" w:rsidRDefault="00BF183C" w:rsidP="00A32415">
      <w:pPr>
        <w:pStyle w:val="StyleNumberedNormalJustified"/>
      </w:pPr>
      <w:r>
        <w:t>The</w:t>
      </w:r>
      <w:r w:rsidR="004D56F1">
        <w:t xml:space="preserve"> Hypervisor is the software executive of the physical platform of a Virtualization System. </w:t>
      </w:r>
      <w:r w:rsidR="00442590">
        <w:t>A h</w:t>
      </w:r>
      <w:r w:rsidR="004D56F1">
        <w:t>ypervisor operate</w:t>
      </w:r>
      <w:r w:rsidR="00442590">
        <w:t>s</w:t>
      </w:r>
      <w:r w:rsidR="004D56F1">
        <w:t xml:space="preserve"> at the highest CPU privilege level and manage</w:t>
      </w:r>
      <w:r w:rsidR="00442590">
        <w:t>s</w:t>
      </w:r>
      <w:r w:rsidR="004D56F1">
        <w:t xml:space="preserve"> access to all of the physical resources of the hardware platform. It exports a well-defined, protected interface for access to the resources it manages</w:t>
      </w:r>
      <w:r w:rsidR="008721F0">
        <w:t xml:space="preserve">. </w:t>
      </w:r>
      <w:r w:rsidR="004D56F1">
        <w:t xml:space="preserve">A Hypervisor’s primary function is to mediate access to all CPU and memory resources, but it is also responsible for either the direct management or the delegation of the management of all other hardware devices on the hardware platform. </w:t>
      </w:r>
      <w:r w:rsidR="00A32415">
        <w:t xml:space="preserve"> </w:t>
      </w:r>
      <w:r w:rsidR="0087768A">
        <w:t>This document does not specify any Hypervisor-specific requirements, though many VMM requirements would naturally apply to a Hypervisor.</w:t>
      </w:r>
    </w:p>
    <w:p w14:paraId="32867289" w14:textId="77777777" w:rsidR="00A32415" w:rsidRDefault="004D56F1" w:rsidP="00A32415">
      <w:pPr>
        <w:pStyle w:val="StyleNumberedNormalJustified"/>
      </w:pPr>
      <w:r>
        <w:t xml:space="preserve">A Service VM is a VM whose purpose is to support the Hypervisor in providing the resources or services necessary to support Guest </w:t>
      </w:r>
      <w:r w:rsidR="00B82CA6">
        <w:t xml:space="preserve">and Helper </w:t>
      </w:r>
      <w:r>
        <w:t>VMs</w:t>
      </w:r>
      <w:r w:rsidR="00E04C64">
        <w:t xml:space="preserve"> (defined below)</w:t>
      </w:r>
      <w:r>
        <w:t>. Service VMs may implement some portion of Hypervisor functionality, but also may contain important system functionality that is not necessary for Hypervisor operation. As with any VM, Service VMs necessarily execute without full Hypervisor privileges</w:t>
      </w:r>
      <w:r w:rsidR="00BF79DD">
        <w:t>—only the privileges required to perform its designed functionality</w:t>
      </w:r>
      <w:r>
        <w:t xml:space="preserve">. Examples of Service VMs include device driver VMs that manage access to </w:t>
      </w:r>
      <w:proofErr w:type="gramStart"/>
      <w:r>
        <w:t>a physical devices</w:t>
      </w:r>
      <w:proofErr w:type="gramEnd"/>
      <w:r>
        <w:t>, and name-service VMs that help establish communication paths between VMs</w:t>
      </w:r>
      <w:r w:rsidR="008721F0">
        <w:t xml:space="preserve">. </w:t>
      </w:r>
    </w:p>
    <w:p w14:paraId="6AE4D0C7" w14:textId="77777777" w:rsidR="004D56F1" w:rsidRDefault="004D56F1" w:rsidP="0044409E">
      <w:pPr>
        <w:pStyle w:val="StyleNumberedNormalJustified"/>
      </w:pPr>
      <w:r>
        <w:t xml:space="preserve">A Guest VM is </w:t>
      </w:r>
      <w:r w:rsidR="008E18DF">
        <w:t xml:space="preserve">a VM that </w:t>
      </w:r>
      <w:r>
        <w:t>contains a virtual environment for the execution of an independent computing system</w:t>
      </w:r>
      <w:r w:rsidR="008721F0">
        <w:t xml:space="preserve">. </w:t>
      </w:r>
      <w:r>
        <w:t>Virtual environments execute mission workloads and implement customer-specific client or server functionality in Guest VMs, such as a web server</w:t>
      </w:r>
      <w:r w:rsidR="00BF79DD">
        <w:t xml:space="preserve"> or desktop productivity applications</w:t>
      </w:r>
      <w:r>
        <w:t>.</w:t>
      </w:r>
      <w:r w:rsidR="0044409E">
        <w:t xml:space="preserve">  </w:t>
      </w:r>
      <w:r>
        <w:t xml:space="preserve">A Helper VM is a VM that performs services on behalf of one or more Guest VMs, but does not qualify as a Service VM—and therefore is not part of the VMM. Helper VMs implement functions or services that are particular to the workloads of Guest VMs. For example, a VM that provides a virus scanning service for a Guest VM would be considered a Helper VM. The line between Helper and Service VMs can easily be blurred. For instance, a VM that implements a cryptographic function—such as an in-line encryption VM—could be identified as either a Service or Helper VM depending on the particular virtualization solution. If the cryptographic functions are necessary only for the privacy of Guest VM data in support of the Guest’s </w:t>
      </w:r>
      <w:r>
        <w:lastRenderedPageBreak/>
        <w:t>mission applications, it would be proper to classify the encryption VM as a Helper. But if the encryption VM is necessary for the VMM to isolate Guest VMs, it would be proper to classify the encryption VM as a Service VM. For purposes of this document, Helper VMs are subject to all requirements that apply to Guest VMs, unless specifically stated otherwise.</w:t>
      </w:r>
    </w:p>
    <w:p w14:paraId="672A486B" w14:textId="77777777" w:rsidR="00490401" w:rsidRDefault="00490401" w:rsidP="00490401">
      <w:pPr>
        <w:pStyle w:val="Heading3"/>
      </w:pPr>
      <w:bookmarkStart w:id="244" w:name="_Toc430938642"/>
      <w:r>
        <w:t>TOE Definition</w:t>
      </w:r>
      <w:bookmarkEnd w:id="244"/>
    </w:p>
    <w:p w14:paraId="5C2920E3" w14:textId="290F7934" w:rsidR="00490401" w:rsidRPr="00C82649" w:rsidRDefault="00521CF2" w:rsidP="00490401">
      <w:pPr>
        <w:rPr>
          <w:highlight w:val="yellow"/>
          <w:rPrChange w:id="245" w:author="Clemons, Robert M" w:date="2016-02-11T15:15:00Z">
            <w:rPr/>
          </w:rPrChange>
        </w:rPr>
      </w:pPr>
      <w:r w:rsidRPr="00C82649">
        <w:rPr>
          <w:highlight w:val="yellow"/>
          <w:rPrChange w:id="246" w:author="Clemons, Robert M" w:date="2016-02-11T15:15:00Z">
            <w:rPr/>
          </w:rPrChange>
        </w:rPr>
        <w:t xml:space="preserve">Figure 1 shows a greatly simplified view of a generic Virtualization System and Platform. TOE components are displayed in Red. Non-TOE components are in Blue. The Platform is the hardware, firmware, and software onto which the VS is installed. The VMM includes the Hypervisor, Service VMs, and VM containers, but not the software that runs inside Guest VMs. The Management Subsystem is part of the TOE, but </w:t>
      </w:r>
      <w:ins w:id="247" w:author="Aaron Piper" w:date="2016-04-19T08:31:00Z">
        <w:r w:rsidR="003452A6">
          <w:rPr>
            <w:highlight w:val="yellow"/>
          </w:rPr>
          <w:t>may or may not be</w:t>
        </w:r>
      </w:ins>
      <w:del w:id="248" w:author="Aaron Piper" w:date="2016-04-19T08:31:00Z">
        <w:r w:rsidRPr="00C82649" w:rsidDel="003452A6">
          <w:rPr>
            <w:highlight w:val="yellow"/>
            <w:rPrChange w:id="249" w:author="Clemons, Robert M" w:date="2016-02-11T15:15:00Z">
              <w:rPr/>
            </w:rPrChange>
          </w:rPr>
          <w:delText>is</w:delText>
        </w:r>
      </w:del>
      <w:r w:rsidRPr="00C82649">
        <w:rPr>
          <w:highlight w:val="yellow"/>
          <w:rPrChange w:id="250" w:author="Clemons, Robert M" w:date="2016-02-11T15:15:00Z">
            <w:rPr/>
          </w:rPrChange>
        </w:rPr>
        <w:t xml:space="preserve"> not part of the VMM.</w:t>
      </w:r>
    </w:p>
    <w:p w14:paraId="30DF9383" w14:textId="24546875" w:rsidR="00DE6196" w:rsidRPr="00C82649" w:rsidRDefault="00AC26ED" w:rsidP="00521CF2">
      <w:pPr>
        <w:pStyle w:val="Caption"/>
        <w:jc w:val="center"/>
        <w:rPr>
          <w:b w:val="0"/>
          <w:bCs w:val="0"/>
          <w:i/>
          <w:highlight w:val="yellow"/>
          <w:rPrChange w:id="251" w:author="Clemons, Robert M" w:date="2016-02-11T15:15:00Z">
            <w:rPr>
              <w:b w:val="0"/>
              <w:bCs w:val="0"/>
              <w:i/>
            </w:rPr>
          </w:rPrChange>
        </w:rPr>
      </w:pPr>
      <w:bookmarkStart w:id="252" w:name="_Toc399940396"/>
      <w:r w:rsidRPr="00C82649">
        <w:rPr>
          <w:noProof/>
          <w:highlight w:val="yellow"/>
          <w:rPrChange w:id="253" w:author="Unknown">
            <w:rPr>
              <w:noProof/>
            </w:rPr>
          </w:rPrChange>
        </w:rPr>
        <mc:AlternateContent>
          <mc:Choice Requires="wpg">
            <w:drawing>
              <wp:inline distT="0" distB="0" distL="0" distR="0" wp14:anchorId="22941DC9" wp14:editId="2D759AA4">
                <wp:extent cx="5881177" cy="1940118"/>
                <wp:effectExtent l="0" t="0" r="24765" b="22225"/>
                <wp:docPr id="21" name="Group 20"/>
                <wp:cNvGraphicFramePr/>
                <a:graphic xmlns:a="http://schemas.openxmlformats.org/drawingml/2006/main">
                  <a:graphicData uri="http://schemas.microsoft.com/office/word/2010/wordprocessingGroup">
                    <wpg:wgp>
                      <wpg:cNvGrpSpPr/>
                      <wpg:grpSpPr>
                        <a:xfrm>
                          <a:off x="0" y="0"/>
                          <a:ext cx="5881177" cy="1940118"/>
                          <a:chOff x="685800" y="2133600"/>
                          <a:chExt cx="7315200" cy="2664758"/>
                        </a:xfrm>
                      </wpg:grpSpPr>
                      <wps:wsp>
                        <wps:cNvPr id="4" name="Rectangle 4"/>
                        <wps:cNvSpPr/>
                        <wps:spPr>
                          <a:xfrm>
                            <a:off x="3886200" y="2209799"/>
                            <a:ext cx="4114800" cy="20394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wps:cNvSpPr/>
                        <wps:spPr>
                          <a:xfrm>
                            <a:off x="2819400" y="4327711"/>
                            <a:ext cx="5181600" cy="47064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9A7747" w14:textId="77777777" w:rsidR="00B85AF5" w:rsidRPr="000A417C" w:rsidRDefault="00B85AF5" w:rsidP="00206906">
                              <w:pPr>
                                <w:pStyle w:val="NormalWeb"/>
                                <w:spacing w:before="0" w:beforeAutospacing="0" w:after="0" w:afterAutospacing="0"/>
                                <w:jc w:val="center"/>
                                <w:rPr>
                                  <w:sz w:val="20"/>
                                </w:rPr>
                              </w:pPr>
                              <w:r w:rsidRPr="000A417C">
                                <w:rPr>
                                  <w:rFonts w:asciiTheme="minorHAnsi" w:hAnsi="Calibri" w:cstheme="minorBidi"/>
                                  <w:color w:val="FFFFFF" w:themeColor="light1"/>
                                  <w:kern w:val="24"/>
                                  <w:sz w:val="32"/>
                                  <w:szCs w:val="36"/>
                                </w:rPr>
                                <w:t>Platform</w:t>
                              </w:r>
                            </w:p>
                          </w:txbxContent>
                        </wps:txbx>
                        <wps:bodyPr rtlCol="0" anchor="ctr"/>
                      </wps:wsp>
                      <wps:wsp>
                        <wps:cNvPr id="6" name="Rectangle 6"/>
                        <wps:cNvSpPr/>
                        <wps:spPr>
                          <a:xfrm>
                            <a:off x="4038600" y="3700181"/>
                            <a:ext cx="3886200" cy="470647"/>
                          </a:xfrm>
                          <a:prstGeom prst="rect">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A6483" w14:textId="77777777" w:rsidR="00B85AF5" w:rsidRPr="000A417C" w:rsidRDefault="00B85AF5" w:rsidP="00206906">
                              <w:pPr>
                                <w:pStyle w:val="NormalWeb"/>
                                <w:spacing w:before="0" w:beforeAutospacing="0" w:after="0" w:afterAutospacing="0"/>
                                <w:jc w:val="center"/>
                                <w:rPr>
                                  <w:sz w:val="20"/>
                                </w:rPr>
                              </w:pPr>
                              <w:r w:rsidRPr="000A417C">
                                <w:rPr>
                                  <w:rFonts w:asciiTheme="minorHAnsi" w:hAnsi="Calibri" w:cstheme="minorBidi"/>
                                  <w:color w:val="FFFFFF" w:themeColor="background1"/>
                                  <w:kern w:val="24"/>
                                  <w:sz w:val="32"/>
                                  <w:szCs w:val="36"/>
                                </w:rPr>
                                <w:t>Hypervisor</w:t>
                              </w:r>
                            </w:p>
                          </w:txbxContent>
                        </wps:txbx>
                        <wps:bodyPr rtlCol="0" anchor="ctr"/>
                      </wps:wsp>
                      <wps:wsp>
                        <wps:cNvPr id="7" name="Rectangle 7"/>
                        <wps:cNvSpPr/>
                        <wps:spPr>
                          <a:xfrm>
                            <a:off x="6019800" y="2758887"/>
                            <a:ext cx="914400" cy="862853"/>
                          </a:xfrm>
                          <a:prstGeom prst="rect">
                            <a:avLst/>
                          </a:prstGeom>
                          <a:solidFill>
                            <a:schemeClr val="accent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57540"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Guest VM</w:t>
                              </w:r>
                            </w:p>
                          </w:txbxContent>
                        </wps:txbx>
                        <wps:bodyPr rtlCol="0" anchor="ctr"/>
                      </wps:wsp>
                      <wps:wsp>
                        <wps:cNvPr id="8" name="Rectangle 8"/>
                        <wps:cNvSpPr/>
                        <wps:spPr>
                          <a:xfrm>
                            <a:off x="5029200" y="2758887"/>
                            <a:ext cx="914400" cy="862853"/>
                          </a:xfrm>
                          <a:prstGeom prst="rect">
                            <a:avLst/>
                          </a:prstGeom>
                          <a:solidFill>
                            <a:schemeClr val="accent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ACA98"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Guest VM</w:t>
                              </w:r>
                            </w:p>
                          </w:txbxContent>
                        </wps:txbx>
                        <wps:bodyPr rtlCol="0" anchor="ctr"/>
                      </wps:wsp>
                      <wps:wsp>
                        <wps:cNvPr id="9" name="Rectangle 9"/>
                        <wps:cNvSpPr/>
                        <wps:spPr>
                          <a:xfrm>
                            <a:off x="4038600" y="2758887"/>
                            <a:ext cx="914400" cy="862853"/>
                          </a:xfrm>
                          <a:prstGeom prst="rect">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1C59B"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Service VM</w:t>
                              </w:r>
                            </w:p>
                          </w:txbxContent>
                        </wps:txbx>
                        <wps:bodyPr rtlCol="0" anchor="ctr"/>
                      </wps:wsp>
                      <wpg:grpSp>
                        <wpg:cNvPr id="10" name="Group 10"/>
                        <wpg:cNvGrpSpPr/>
                        <wpg:grpSpPr>
                          <a:xfrm rot="18936187">
                            <a:off x="7165486" y="3075419"/>
                            <a:ext cx="381000" cy="392205"/>
                            <a:chOff x="7165492" y="3075424"/>
                            <a:chExt cx="381000" cy="381000"/>
                          </a:xfrm>
                        </wpg:grpSpPr>
                        <wps:wsp>
                          <wps:cNvPr id="15" name="Flowchart: Connector 15"/>
                          <wps:cNvSpPr/>
                          <wps:spPr>
                            <a:xfrm>
                              <a:off x="7165492" y="3075424"/>
                              <a:ext cx="76200" cy="76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Flowchart: Connector 16"/>
                          <wps:cNvSpPr/>
                          <wps:spPr>
                            <a:xfrm>
                              <a:off x="7317892" y="3227824"/>
                              <a:ext cx="76200" cy="76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Flowchart: Connector 17"/>
                          <wps:cNvSpPr/>
                          <wps:spPr>
                            <a:xfrm>
                              <a:off x="7470292" y="3380224"/>
                              <a:ext cx="76200" cy="76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 name="Rectangle 11"/>
                        <wps:cNvSpPr/>
                        <wps:spPr>
                          <a:xfrm>
                            <a:off x="2818437" y="3428779"/>
                            <a:ext cx="990600" cy="819225"/>
                          </a:xfrm>
                          <a:prstGeom prst="rect">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D94BC" w14:textId="77777777" w:rsidR="00B85AF5" w:rsidRPr="000A417C" w:rsidRDefault="00B85AF5" w:rsidP="00206906">
                              <w:pPr>
                                <w:pStyle w:val="NormalWeb"/>
                                <w:spacing w:before="0" w:beforeAutospacing="0" w:after="0" w:afterAutospacing="0"/>
                                <w:jc w:val="center"/>
                                <w:rPr>
                                  <w:sz w:val="20"/>
                                </w:rPr>
                              </w:pPr>
                              <w:proofErr w:type="spellStart"/>
                              <w:r w:rsidRPr="000A417C">
                                <w:rPr>
                                  <w:rFonts w:asciiTheme="minorHAnsi" w:hAnsi="Calibri" w:cstheme="minorBidi"/>
                                  <w:color w:val="FFFFFF" w:themeColor="light1"/>
                                  <w:kern w:val="24"/>
                                  <w:sz w:val="32"/>
                                  <w:szCs w:val="36"/>
                                </w:rPr>
                                <w:t>Mgmt</w:t>
                              </w:r>
                              <w:proofErr w:type="spellEnd"/>
                              <w:r w:rsidRPr="000A417C">
                                <w:rPr>
                                  <w:rFonts w:asciiTheme="minorHAnsi" w:hAnsi="Calibri" w:cstheme="minorBidi"/>
                                  <w:color w:val="FFFFFF" w:themeColor="light1"/>
                                  <w:kern w:val="24"/>
                                  <w:sz w:val="32"/>
                                  <w:szCs w:val="36"/>
                                </w:rPr>
                                <w:t xml:space="preserve"> </w:t>
                              </w:r>
                              <w:proofErr w:type="spellStart"/>
                              <w:r w:rsidRPr="000A417C">
                                <w:rPr>
                                  <w:rFonts w:asciiTheme="minorHAnsi" w:hAnsi="Calibri" w:cstheme="minorBidi"/>
                                  <w:color w:val="FFFFFF" w:themeColor="light1"/>
                                  <w:kern w:val="24"/>
                                  <w:sz w:val="32"/>
                                  <w:szCs w:val="36"/>
                                </w:rPr>
                                <w:t>Subsys</w:t>
                              </w:r>
                              <w:proofErr w:type="spellEnd"/>
                            </w:p>
                          </w:txbxContent>
                        </wps:txbx>
                        <wps:bodyPr rtlCol="0" anchor="ctr"/>
                      </wps:wsp>
                      <wps:wsp>
                        <wps:cNvPr id="12" name="TextBox 16"/>
                        <wps:cNvSpPr txBox="1"/>
                        <wps:spPr>
                          <a:xfrm>
                            <a:off x="5485319" y="2288195"/>
                            <a:ext cx="756962" cy="370204"/>
                          </a:xfrm>
                          <a:prstGeom prst="rect">
                            <a:avLst/>
                          </a:prstGeom>
                          <a:noFill/>
                        </wps:spPr>
                        <wps:txbx>
                          <w:txbxContent>
                            <w:p w14:paraId="32D1A11D" w14:textId="29B7AEF7" w:rsidR="00B85AF5" w:rsidRPr="00897567" w:rsidRDefault="00B85AF5" w:rsidP="00206906">
                              <w:pPr>
                                <w:pStyle w:val="NormalWeb"/>
                                <w:spacing w:before="0" w:beforeAutospacing="0" w:after="0" w:afterAutospacing="0"/>
                                <w:rPr>
                                  <w:sz w:val="28"/>
                                  <w:szCs w:val="28"/>
                                  <w:rPrChange w:id="254" w:author="Aaron Piper" w:date="2016-04-19T08:36:00Z">
                                    <w:rPr/>
                                  </w:rPrChange>
                                </w:rPr>
                              </w:pPr>
                              <w:r w:rsidRPr="00897567">
                                <w:rPr>
                                  <w:rFonts w:asciiTheme="minorHAnsi" w:hAnsi="Calibri" w:cstheme="minorBidi"/>
                                  <w:color w:val="000000" w:themeColor="text1"/>
                                  <w:kern w:val="24"/>
                                  <w:sz w:val="28"/>
                                  <w:szCs w:val="28"/>
                                </w:rPr>
                                <w:t>VM</w:t>
                              </w:r>
                              <w:r w:rsidRPr="00897567">
                                <w:rPr>
                                  <w:rFonts w:asciiTheme="minorHAnsi" w:hAnsi="Calibri" w:cstheme="minorBidi"/>
                                  <w:color w:val="000000" w:themeColor="text1"/>
                                  <w:kern w:val="24"/>
                                  <w:sz w:val="28"/>
                                  <w:szCs w:val="28"/>
                                  <w:rPrChange w:id="255" w:author="Aaron Piper" w:date="2016-04-19T08:36:00Z">
                                    <w:rPr>
                                      <w:rFonts w:asciiTheme="minorHAnsi" w:hAnsi="Calibri" w:cstheme="minorBidi"/>
                                      <w:color w:val="000000" w:themeColor="text1"/>
                                      <w:kern w:val="24"/>
                                      <w:sz w:val="36"/>
                                      <w:szCs w:val="36"/>
                                    </w:rPr>
                                  </w:rPrChange>
                                </w:rPr>
                                <w:t>M</w:t>
                              </w:r>
                            </w:p>
                          </w:txbxContent>
                        </wps:txbx>
                        <wps:bodyPr wrap="square" rtlCol="0">
                          <a:noAutofit/>
                        </wps:bodyPr>
                      </wps:wsp>
                      <wps:wsp>
                        <wps:cNvPr id="13" name="TextBox 18"/>
                        <wps:cNvSpPr txBox="1"/>
                        <wps:spPr>
                          <a:xfrm>
                            <a:off x="685800" y="2895438"/>
                            <a:ext cx="1433831" cy="726153"/>
                          </a:xfrm>
                          <a:prstGeom prst="rect">
                            <a:avLst/>
                          </a:prstGeom>
                          <a:noFill/>
                        </wps:spPr>
                        <wps:txbx>
                          <w:txbxContent>
                            <w:p w14:paraId="4793E38A" w14:textId="77777777" w:rsidR="00B85AF5" w:rsidRPr="000A417C" w:rsidRDefault="00B85AF5" w:rsidP="00206906">
                              <w:pPr>
                                <w:pStyle w:val="NormalWeb"/>
                                <w:spacing w:before="0" w:beforeAutospacing="0" w:after="0" w:afterAutospacing="0"/>
                                <w:rPr>
                                  <w:sz w:val="18"/>
                                </w:rPr>
                              </w:pPr>
                              <w:r w:rsidRPr="000A417C">
                                <w:rPr>
                                  <w:rFonts w:asciiTheme="minorHAnsi" w:hAnsi="Calibri" w:cstheme="minorBidi"/>
                                  <w:color w:val="000000" w:themeColor="text1"/>
                                  <w:kern w:val="24"/>
                                  <w:sz w:val="28"/>
                                  <w:szCs w:val="36"/>
                                </w:rPr>
                                <w:t>Virtualization</w:t>
                              </w:r>
                            </w:p>
                            <w:p w14:paraId="0F8CF1DD"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000000" w:themeColor="text1"/>
                                  <w:kern w:val="24"/>
                                  <w:sz w:val="28"/>
                                  <w:szCs w:val="36"/>
                                </w:rPr>
                                <w:t>System</w:t>
                              </w:r>
                            </w:p>
                          </w:txbxContent>
                        </wps:txbx>
                        <wps:bodyPr wrap="square" rtlCol="0">
                          <a:noAutofit/>
                        </wps:bodyPr>
                      </wps:wsp>
                      <wps:wsp>
                        <wps:cNvPr id="14" name="Left Bracket 14"/>
                        <wps:cNvSpPr/>
                        <wps:spPr>
                          <a:xfrm>
                            <a:off x="2133600" y="2133600"/>
                            <a:ext cx="457200" cy="2133600"/>
                          </a:xfrm>
                          <a:prstGeom prst="leftBracket">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wgp>
                  </a:graphicData>
                </a:graphic>
              </wp:inline>
            </w:drawing>
          </mc:Choice>
          <mc:Fallback>
            <w:pict>
              <v:group w14:anchorId="22941DC9" id="Group 20" o:spid="_x0000_s1026" style="width:463.1pt;height:152.75pt;mso-position-horizontal-relative:char;mso-position-vertical-relative:line" coordorigin="6858,21336" coordsize="73152,26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">
                <v:rect id="Rectangle 4" o:spid="_x0000_s1027" style="position:absolute;left:38862;top:22097;width:41148;height:2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2SxxAAAANoAAAAPAAAAZHJzL2Rvd25yZXYueG1sRI9Ba8JA&#10;FITvBf/D8gQvpW5qS5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BVbZLHEAAAA2gAAAA8A&#10;AAAAAAAAAAAAAAAABwIAAGRycy9kb3ducmV2LnhtbFBLBQYAAAAAAwADALcAAAD4AgAAAAA=&#10;" filled="f" strokecolor="red" strokeweight="2pt"/>
                <v:rect id="Rectangle 5" o:spid="_x0000_s1028" style="position:absolute;left:28194;top:43277;width:51816;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309A7747" w14:textId="77777777" w:rsidR="00B85AF5" w:rsidRPr="000A417C" w:rsidRDefault="00B85AF5" w:rsidP="00206906">
                        <w:pPr>
                          <w:pStyle w:val="NormalWeb"/>
                          <w:spacing w:before="0" w:beforeAutospacing="0" w:after="0" w:afterAutospacing="0"/>
                          <w:jc w:val="center"/>
                          <w:rPr>
                            <w:sz w:val="20"/>
                          </w:rPr>
                        </w:pPr>
                        <w:r w:rsidRPr="000A417C">
                          <w:rPr>
                            <w:rFonts w:asciiTheme="minorHAnsi" w:hAnsi="Calibri" w:cstheme="minorBidi"/>
                            <w:color w:val="FFFFFF" w:themeColor="light1"/>
                            <w:kern w:val="24"/>
                            <w:sz w:val="32"/>
                            <w:szCs w:val="36"/>
                          </w:rPr>
                          <w:t>Platform</w:t>
                        </w:r>
                      </w:p>
                    </w:txbxContent>
                  </v:textbox>
                </v:rect>
                <v:rect id="Rectangle 6" o:spid="_x0000_s1029" style="position:absolute;left:40386;top:37001;width:38862;height: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" fillcolor="red" strokecolor="#c00000" strokeweight="2pt">
                  <v:textbox>
                    <w:txbxContent>
                      <w:p w14:paraId="66DA6483" w14:textId="77777777" w:rsidR="00B85AF5" w:rsidRPr="000A417C" w:rsidRDefault="00B85AF5" w:rsidP="00206906">
                        <w:pPr>
                          <w:pStyle w:val="NormalWeb"/>
                          <w:spacing w:before="0" w:beforeAutospacing="0" w:after="0" w:afterAutospacing="0"/>
                          <w:jc w:val="center"/>
                          <w:rPr>
                            <w:sz w:val="20"/>
                          </w:rPr>
                        </w:pPr>
                        <w:r w:rsidRPr="000A417C">
                          <w:rPr>
                            <w:rFonts w:asciiTheme="minorHAnsi" w:hAnsi="Calibri" w:cstheme="minorBidi"/>
                            <w:color w:val="FFFFFF" w:themeColor="background1"/>
                            <w:kern w:val="24"/>
                            <w:sz w:val="32"/>
                            <w:szCs w:val="36"/>
                          </w:rPr>
                          <w:t>Hypervisor</w:t>
                        </w:r>
                      </w:p>
                    </w:txbxContent>
                  </v:textbox>
                </v:rect>
                <v:rect id="Rectangle 7" o:spid="_x0000_s1030" style="position:absolute;left:60198;top:27588;width:9144;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" fillcolor="#4f81bd [3204]" strokecolor="red" strokeweight="2pt">
                  <v:textbox>
                    <w:txbxContent>
                      <w:p w14:paraId="62757540"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Guest VM</w:t>
                        </w:r>
                      </w:p>
                    </w:txbxContent>
                  </v:textbox>
                </v:rect>
                <v:rect id="Rectangle 8" o:spid="_x0000_s1031" style="position:absolute;left:50292;top:27588;width:9144;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" fillcolor="#4f81bd [3204]" strokecolor="red" strokeweight="2pt">
                  <v:textbox>
                    <w:txbxContent>
                      <w:p w14:paraId="1AAACA98"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Guest VM</w:t>
                        </w:r>
                      </w:p>
                    </w:txbxContent>
                  </v:textbox>
                </v:rect>
                <v:rect id="Rectangle 9" o:spid="_x0000_s1032" style="position:absolute;left:40386;top:27588;width:9144;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" fillcolor="red" strokecolor="#c00000" strokeweight="2pt">
                  <v:textbox>
                    <w:txbxContent>
                      <w:p w14:paraId="7B91C59B"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FFFFFF" w:themeColor="light1"/>
                            <w:kern w:val="24"/>
                            <w:sz w:val="28"/>
                            <w:szCs w:val="36"/>
                          </w:rPr>
                          <w:t>Service VM</w:t>
                        </w:r>
                      </w:p>
                    </w:txbxContent>
                  </v:textbox>
                </v:rect>
                <v:group id="Group 10" o:spid="_x0000_s1033" style="position:absolute;left:71654;top:30754;width:3810;height:3922;rotation:-2909594fd" coordorigin="71654,30754" coordsize="381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34" type="#_x0000_t120" style="position:absolute;left:71654;top:30754;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" fillcolor="#4f81bd [3204]" strokecolor="#243f60 [1604]" strokeweight="2pt"/>
                  <v:shape id="Flowchart: Connector 16" o:spid="_x0000_s1035" type="#_x0000_t120" style="position:absolute;left:73178;top:32278;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" fillcolor="#4f81bd [3204]" strokecolor="#243f60 [1604]" strokeweight="2pt"/>
                  <v:shape id="Flowchart: Connector 17" o:spid="_x0000_s1036" type="#_x0000_t120" style="position:absolute;left:74702;top:33802;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" fillcolor="#4f81bd [3204]" strokecolor="#243f60 [1604]" strokeweight="2pt"/>
                </v:group>
                <v:rect id="Rectangle 11" o:spid="_x0000_s1037" style="position:absolute;left:28184;top:34287;width:9906;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" fillcolor="red" strokecolor="white [3212]" strokeweight="2pt">
                  <v:textbox>
                    <w:txbxContent>
                      <w:p w14:paraId="73CD94BC" w14:textId="77777777" w:rsidR="00B85AF5" w:rsidRPr="000A417C" w:rsidRDefault="00B85AF5" w:rsidP="00206906">
                        <w:pPr>
                          <w:pStyle w:val="NormalWeb"/>
                          <w:spacing w:before="0" w:beforeAutospacing="0" w:after="0" w:afterAutospacing="0"/>
                          <w:jc w:val="center"/>
                          <w:rPr>
                            <w:sz w:val="20"/>
                          </w:rPr>
                        </w:pPr>
                        <w:proofErr w:type="spellStart"/>
                        <w:r w:rsidRPr="000A417C">
                          <w:rPr>
                            <w:rFonts w:asciiTheme="minorHAnsi" w:hAnsi="Calibri" w:cstheme="minorBidi"/>
                            <w:color w:val="FFFFFF" w:themeColor="light1"/>
                            <w:kern w:val="24"/>
                            <w:sz w:val="32"/>
                            <w:szCs w:val="36"/>
                          </w:rPr>
                          <w:t>Mgmt</w:t>
                        </w:r>
                        <w:proofErr w:type="spellEnd"/>
                        <w:r w:rsidRPr="000A417C">
                          <w:rPr>
                            <w:rFonts w:asciiTheme="minorHAnsi" w:hAnsi="Calibri" w:cstheme="minorBidi"/>
                            <w:color w:val="FFFFFF" w:themeColor="light1"/>
                            <w:kern w:val="24"/>
                            <w:sz w:val="32"/>
                            <w:szCs w:val="36"/>
                          </w:rPr>
                          <w:t xml:space="preserve"> </w:t>
                        </w:r>
                        <w:proofErr w:type="spellStart"/>
                        <w:r w:rsidRPr="000A417C">
                          <w:rPr>
                            <w:rFonts w:asciiTheme="minorHAnsi" w:hAnsi="Calibri" w:cstheme="minorBidi"/>
                            <w:color w:val="FFFFFF" w:themeColor="light1"/>
                            <w:kern w:val="24"/>
                            <w:sz w:val="32"/>
                            <w:szCs w:val="36"/>
                          </w:rPr>
                          <w:t>Subsys</w:t>
                        </w:r>
                        <w:proofErr w:type="spellEnd"/>
                      </w:p>
                    </w:txbxContent>
                  </v:textbox>
                </v:rect>
                <v:shapetype id="_x0000_t202" coordsize="21600,21600" o:spt="202" path="m,l,21600r21600,l21600,xe">
                  <v:stroke joinstyle="miter"/>
                  <v:path gradientshapeok="t" o:connecttype="rect"/>
                </v:shapetype>
                <v:shape id="TextBox 16" o:spid="_x0000_s1038" type="#_x0000_t202" style="position:absolute;left:54853;top:22881;width:75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2D1A11D" w14:textId="29B7AEF7" w:rsidR="00B85AF5" w:rsidRPr="00897567" w:rsidRDefault="00B85AF5" w:rsidP="00206906">
                        <w:pPr>
                          <w:pStyle w:val="NormalWeb"/>
                          <w:spacing w:before="0" w:beforeAutospacing="0" w:after="0" w:afterAutospacing="0"/>
                          <w:rPr>
                            <w:sz w:val="28"/>
                            <w:szCs w:val="28"/>
                            <w:rPrChange w:id="256" w:author="Aaron Piper" w:date="2016-04-19T08:36:00Z">
                              <w:rPr/>
                            </w:rPrChange>
                          </w:rPr>
                        </w:pPr>
                        <w:r w:rsidRPr="00897567">
                          <w:rPr>
                            <w:rFonts w:asciiTheme="minorHAnsi" w:hAnsi="Calibri" w:cstheme="minorBidi"/>
                            <w:color w:val="000000" w:themeColor="text1"/>
                            <w:kern w:val="24"/>
                            <w:sz w:val="28"/>
                            <w:szCs w:val="28"/>
                          </w:rPr>
                          <w:t>VM</w:t>
                        </w:r>
                        <w:r w:rsidRPr="00897567">
                          <w:rPr>
                            <w:rFonts w:asciiTheme="minorHAnsi" w:hAnsi="Calibri" w:cstheme="minorBidi"/>
                            <w:color w:val="000000" w:themeColor="text1"/>
                            <w:kern w:val="24"/>
                            <w:sz w:val="28"/>
                            <w:szCs w:val="28"/>
                            <w:rPrChange w:id="257" w:author="Aaron Piper" w:date="2016-04-19T08:36:00Z">
                              <w:rPr>
                                <w:rFonts w:asciiTheme="minorHAnsi" w:hAnsi="Calibri" w:cstheme="minorBidi"/>
                                <w:color w:val="000000" w:themeColor="text1"/>
                                <w:kern w:val="24"/>
                                <w:sz w:val="36"/>
                                <w:szCs w:val="36"/>
                              </w:rPr>
                            </w:rPrChange>
                          </w:rPr>
                          <w:t>M</w:t>
                        </w:r>
                      </w:p>
                    </w:txbxContent>
                  </v:textbox>
                </v:shape>
                <v:shape id="TextBox 18" o:spid="_x0000_s1039" type="#_x0000_t202" style="position:absolute;left:6858;top:28954;width:14338;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793E38A" w14:textId="77777777" w:rsidR="00B85AF5" w:rsidRPr="000A417C" w:rsidRDefault="00B85AF5" w:rsidP="00206906">
                        <w:pPr>
                          <w:pStyle w:val="NormalWeb"/>
                          <w:spacing w:before="0" w:beforeAutospacing="0" w:after="0" w:afterAutospacing="0"/>
                          <w:rPr>
                            <w:sz w:val="18"/>
                          </w:rPr>
                        </w:pPr>
                        <w:r w:rsidRPr="000A417C">
                          <w:rPr>
                            <w:rFonts w:asciiTheme="minorHAnsi" w:hAnsi="Calibri" w:cstheme="minorBidi"/>
                            <w:color w:val="000000" w:themeColor="text1"/>
                            <w:kern w:val="24"/>
                            <w:sz w:val="28"/>
                            <w:szCs w:val="36"/>
                          </w:rPr>
                          <w:t>Virtualization</w:t>
                        </w:r>
                      </w:p>
                      <w:p w14:paraId="0F8CF1DD" w14:textId="77777777" w:rsidR="00B85AF5" w:rsidRPr="000A417C" w:rsidRDefault="00B85AF5" w:rsidP="00206906">
                        <w:pPr>
                          <w:pStyle w:val="NormalWeb"/>
                          <w:spacing w:before="0" w:beforeAutospacing="0" w:after="0" w:afterAutospacing="0"/>
                          <w:jc w:val="center"/>
                          <w:rPr>
                            <w:sz w:val="18"/>
                          </w:rPr>
                        </w:pPr>
                        <w:r w:rsidRPr="000A417C">
                          <w:rPr>
                            <w:rFonts w:asciiTheme="minorHAnsi" w:hAnsi="Calibri" w:cstheme="minorBidi"/>
                            <w:color w:val="000000" w:themeColor="text1"/>
                            <w:kern w:val="24"/>
                            <w:sz w:val="28"/>
                            <w:szCs w:val="36"/>
                          </w:rPr>
                          <w:t>System</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40" type="#_x0000_t85" style="position:absolute;left:21336;top:21336;width:4572;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" adj="386" strokecolor="black [3213]" strokeweight="1pt"/>
                <w10:anchorlock/>
              </v:group>
            </w:pict>
          </mc:Fallback>
        </mc:AlternateContent>
      </w:r>
      <w:r w:rsidR="00830081" w:rsidRPr="00C82649">
        <w:rPr>
          <w:highlight w:val="yellow"/>
          <w:rPrChange w:id="258" w:author="Clemons, Robert M" w:date="2016-02-11T15:15:00Z">
            <w:rPr/>
          </w:rPrChange>
        </w:rPr>
        <w:t xml:space="preserve">Figure </w:t>
      </w:r>
      <w:r w:rsidR="00DC1BC9" w:rsidRPr="00C82649">
        <w:rPr>
          <w:highlight w:val="yellow"/>
          <w:rPrChange w:id="259" w:author="Clemons, Robert M" w:date="2016-02-11T15:15:00Z">
            <w:rPr/>
          </w:rPrChange>
        </w:rPr>
        <w:fldChar w:fldCharType="begin"/>
      </w:r>
      <w:r w:rsidR="00DC1BC9" w:rsidRPr="00C82649">
        <w:rPr>
          <w:highlight w:val="yellow"/>
          <w:rPrChange w:id="260" w:author="Clemons, Robert M" w:date="2016-02-11T15:15:00Z">
            <w:rPr/>
          </w:rPrChange>
        </w:rPr>
        <w:instrText xml:space="preserve"> SEQ Figure \* ARABIC </w:instrText>
      </w:r>
      <w:r w:rsidR="00DC1BC9" w:rsidRPr="00C82649">
        <w:rPr>
          <w:highlight w:val="yellow"/>
          <w:rPrChange w:id="261" w:author="Clemons, Robert M" w:date="2016-02-11T15:15:00Z">
            <w:rPr>
              <w:noProof/>
            </w:rPr>
          </w:rPrChange>
        </w:rPr>
        <w:fldChar w:fldCharType="separate"/>
      </w:r>
      <w:ins w:id="262" w:author="Aaron Piper" w:date="2016-04-19T08:41:00Z">
        <w:r w:rsidR="00B026BA">
          <w:rPr>
            <w:noProof/>
            <w:highlight w:val="yellow"/>
          </w:rPr>
          <w:t>1</w:t>
        </w:r>
      </w:ins>
      <w:del w:id="263" w:author="Aaron Piper" w:date="2016-03-30T09:11:00Z">
        <w:r w:rsidR="00D272B4" w:rsidRPr="00C82649" w:rsidDel="00F54A86">
          <w:rPr>
            <w:noProof/>
            <w:highlight w:val="yellow"/>
            <w:rPrChange w:id="264" w:author="Clemons, Robert M" w:date="2016-02-11T15:15:00Z">
              <w:rPr>
                <w:noProof/>
              </w:rPr>
            </w:rPrChange>
          </w:rPr>
          <w:delText>1</w:delText>
        </w:r>
      </w:del>
      <w:r w:rsidR="00DC1BC9" w:rsidRPr="00C82649">
        <w:rPr>
          <w:noProof/>
          <w:highlight w:val="yellow"/>
          <w:rPrChange w:id="265" w:author="Clemons, Robert M" w:date="2016-02-11T15:15:00Z">
            <w:rPr>
              <w:noProof/>
            </w:rPr>
          </w:rPrChange>
        </w:rPr>
        <w:fldChar w:fldCharType="end"/>
      </w:r>
      <w:r w:rsidR="00DE6196" w:rsidRPr="00C82649">
        <w:rPr>
          <w:highlight w:val="yellow"/>
          <w:rPrChange w:id="266" w:author="Clemons, Robert M" w:date="2016-02-11T15:15:00Z">
            <w:rPr/>
          </w:rPrChange>
        </w:rPr>
        <w:t>. Virtualization System</w:t>
      </w:r>
      <w:r w:rsidR="00911F8A" w:rsidRPr="00C82649">
        <w:rPr>
          <w:highlight w:val="yellow"/>
          <w:rPrChange w:id="267" w:author="Clemons, Robert M" w:date="2016-02-11T15:15:00Z">
            <w:rPr/>
          </w:rPrChange>
        </w:rPr>
        <w:t xml:space="preserve"> and Platform</w:t>
      </w:r>
      <w:bookmarkEnd w:id="252"/>
    </w:p>
    <w:p w14:paraId="0C2AC369" w14:textId="77777777" w:rsidR="00490401" w:rsidRPr="00C82649" w:rsidRDefault="00521CF2" w:rsidP="005D04FC">
      <w:pPr>
        <w:pStyle w:val="Numberedparagraph"/>
        <w:rPr>
          <w:i/>
          <w:highlight w:val="yellow"/>
          <w:rPrChange w:id="268" w:author="Clemons, Robert M" w:date="2016-02-11T15:15:00Z">
            <w:rPr>
              <w:i/>
            </w:rPr>
          </w:rPrChange>
        </w:rPr>
      </w:pPr>
      <w:r w:rsidRPr="00C82649">
        <w:rPr>
          <w:highlight w:val="yellow"/>
          <w:rPrChange w:id="269" w:author="Clemons, Robert M" w:date="2016-02-11T15:15:00Z">
            <w:rPr/>
          </w:rPrChange>
        </w:rPr>
        <w:t xml:space="preserve">For purposes of this Protection Profile, the </w:t>
      </w:r>
      <w:r w:rsidR="000A3378" w:rsidRPr="00C82649">
        <w:rPr>
          <w:highlight w:val="yellow"/>
          <w:rPrChange w:id="270" w:author="Clemons, Robert M" w:date="2016-02-11T15:15:00Z">
            <w:rPr/>
          </w:rPrChange>
        </w:rPr>
        <w:t xml:space="preserve">Virtualization System </w:t>
      </w:r>
      <w:r w:rsidRPr="00C82649">
        <w:rPr>
          <w:highlight w:val="yellow"/>
          <w:rPrChange w:id="271" w:author="Clemons, Robert M" w:date="2016-02-11T15:15:00Z">
            <w:rPr/>
          </w:rPrChange>
        </w:rPr>
        <w:t xml:space="preserve">is the TOE, subject to some caveats. </w:t>
      </w:r>
      <w:r w:rsidR="007E451E" w:rsidRPr="00C82649">
        <w:rPr>
          <w:highlight w:val="yellow"/>
          <w:rPrChange w:id="272" w:author="Clemons, Robert M" w:date="2016-02-11T15:15:00Z">
            <w:rPr/>
          </w:rPrChange>
        </w:rPr>
        <w:t>The P</w:t>
      </w:r>
      <w:r w:rsidR="000A3378" w:rsidRPr="00C82649">
        <w:rPr>
          <w:highlight w:val="yellow"/>
          <w:rPrChange w:id="273" w:author="Clemons, Robert M" w:date="2016-02-11T15:15:00Z">
            <w:rPr/>
          </w:rPrChange>
        </w:rPr>
        <w:t xml:space="preserve">latform onto which the VS is installed is </w:t>
      </w:r>
      <w:r w:rsidR="005D04FC" w:rsidRPr="00C82649">
        <w:rPr>
          <w:highlight w:val="yellow"/>
          <w:rPrChange w:id="274" w:author="Clemons, Robert M" w:date="2016-02-11T15:15:00Z">
            <w:rPr/>
          </w:rPrChange>
        </w:rPr>
        <w:t xml:space="preserve">not </w:t>
      </w:r>
      <w:r w:rsidR="000A3378" w:rsidRPr="00C82649">
        <w:rPr>
          <w:highlight w:val="yellow"/>
          <w:rPrChange w:id="275" w:author="Clemons, Robert M" w:date="2016-02-11T15:15:00Z">
            <w:rPr/>
          </w:rPrChange>
        </w:rPr>
        <w:t>part of the TOE, to include ha</w:t>
      </w:r>
      <w:r w:rsidR="003F70E9" w:rsidRPr="00C82649">
        <w:rPr>
          <w:highlight w:val="yellow"/>
          <w:rPrChange w:id="276" w:author="Clemons, Robert M" w:date="2016-02-11T15:15:00Z">
            <w:rPr/>
          </w:rPrChange>
        </w:rPr>
        <w:t>rdware, platform firmware, and Host Operating S</w:t>
      </w:r>
      <w:r w:rsidR="000A3378" w:rsidRPr="00C82649">
        <w:rPr>
          <w:highlight w:val="yellow"/>
          <w:rPrChange w:id="277" w:author="Clemons, Robert M" w:date="2016-02-11T15:15:00Z">
            <w:rPr/>
          </w:rPrChange>
        </w:rPr>
        <w:t xml:space="preserve">ystem. Software installed with the VS on the Host OS </w:t>
      </w:r>
      <w:r w:rsidR="005D04FC" w:rsidRPr="00C82649">
        <w:rPr>
          <w:highlight w:val="yellow"/>
          <w:rPrChange w:id="278" w:author="Clemons, Robert M" w:date="2016-02-11T15:15:00Z">
            <w:rPr/>
          </w:rPrChange>
        </w:rPr>
        <w:t xml:space="preserve">specifically </w:t>
      </w:r>
      <w:r w:rsidR="003F70E9" w:rsidRPr="00C82649">
        <w:rPr>
          <w:highlight w:val="yellow"/>
          <w:rPrChange w:id="279" w:author="Clemons, Robert M" w:date="2016-02-11T15:15:00Z">
            <w:rPr/>
          </w:rPrChange>
        </w:rPr>
        <w:t xml:space="preserve">to </w:t>
      </w:r>
      <w:r w:rsidR="000A3378" w:rsidRPr="00C82649">
        <w:rPr>
          <w:highlight w:val="yellow"/>
          <w:rPrChange w:id="280" w:author="Clemons, Robert M" w:date="2016-02-11T15:15:00Z">
            <w:rPr/>
          </w:rPrChange>
        </w:rPr>
        <w:t xml:space="preserve">support the VS or </w:t>
      </w:r>
      <w:r w:rsidR="003F70E9" w:rsidRPr="00C82649">
        <w:rPr>
          <w:highlight w:val="yellow"/>
          <w:rPrChange w:id="281" w:author="Clemons, Robert M" w:date="2016-02-11T15:15:00Z">
            <w:rPr/>
          </w:rPrChange>
        </w:rPr>
        <w:t>implement</w:t>
      </w:r>
      <w:r w:rsidR="000A3378" w:rsidRPr="00C82649">
        <w:rPr>
          <w:highlight w:val="yellow"/>
          <w:rPrChange w:id="282" w:author="Clemons, Robert M" w:date="2016-02-11T15:15:00Z">
            <w:rPr/>
          </w:rPrChange>
        </w:rPr>
        <w:t xml:space="preserve"> VS functionality is part of the TOE. </w:t>
      </w:r>
      <w:r w:rsidR="005D04FC" w:rsidRPr="00C82649">
        <w:rPr>
          <w:highlight w:val="yellow"/>
          <w:rPrChange w:id="283" w:author="Clemons, Robert M" w:date="2016-02-11T15:15:00Z">
            <w:rPr/>
          </w:rPrChange>
        </w:rPr>
        <w:t xml:space="preserve">General purpose software—such as device drivers for physical devices and the Host OS itself—is not part of the TOE, regardless of whether it </w:t>
      </w:r>
      <w:r w:rsidR="00490401" w:rsidRPr="00C82649">
        <w:rPr>
          <w:highlight w:val="yellow"/>
          <w:rPrChange w:id="284" w:author="Clemons, Robert M" w:date="2016-02-11T15:15:00Z">
            <w:rPr/>
          </w:rPrChange>
        </w:rPr>
        <w:t xml:space="preserve">supports VS functionality or </w:t>
      </w:r>
      <w:r w:rsidR="005D04FC" w:rsidRPr="00C82649">
        <w:rPr>
          <w:highlight w:val="yellow"/>
          <w:rPrChange w:id="285" w:author="Clemons, Robert M" w:date="2016-02-11T15:15:00Z">
            <w:rPr/>
          </w:rPrChange>
        </w:rPr>
        <w:t xml:space="preserve">runs inside a Service VM or control domain. </w:t>
      </w:r>
      <w:r w:rsidR="000A3378" w:rsidRPr="00C82649">
        <w:rPr>
          <w:highlight w:val="yellow"/>
          <w:rPrChange w:id="286" w:author="Clemons, Robert M" w:date="2016-02-11T15:15:00Z">
            <w:rPr/>
          </w:rPrChange>
        </w:rPr>
        <w:t xml:space="preserve">Software that runs within </w:t>
      </w:r>
      <w:r w:rsidR="000A3378" w:rsidRPr="00C82649">
        <w:rPr>
          <w:szCs w:val="22"/>
          <w:highlight w:val="yellow"/>
          <w:rPrChange w:id="287" w:author="Clemons, Robert M" w:date="2016-02-11T15:15:00Z">
            <w:rPr>
              <w:szCs w:val="22"/>
            </w:rPr>
          </w:rPrChange>
        </w:rPr>
        <w:t>Guest and Helper VMs is not part of the TOE.</w:t>
      </w:r>
      <w:r w:rsidR="005D04FC" w:rsidRPr="00C82649">
        <w:rPr>
          <w:i/>
          <w:highlight w:val="yellow"/>
          <w:rPrChange w:id="288" w:author="Clemons, Robert M" w:date="2016-02-11T15:15:00Z">
            <w:rPr>
              <w:i/>
            </w:rPr>
          </w:rPrChange>
        </w:rPr>
        <w:t xml:space="preserve"> </w:t>
      </w:r>
    </w:p>
    <w:p w14:paraId="5F975D2C" w14:textId="61A6F22E" w:rsidR="005D04FC" w:rsidRPr="00490401" w:rsidRDefault="00026141" w:rsidP="005D04FC">
      <w:pPr>
        <w:pStyle w:val="Numberedparagraph"/>
        <w:rPr>
          <w:i/>
        </w:rPr>
      </w:pPr>
      <w:r w:rsidRPr="00F8244E">
        <w:rPr>
          <w:highlight w:val="yellow"/>
        </w:rPr>
        <w:t xml:space="preserve">In general, for </w:t>
      </w:r>
      <w:del w:id="289" w:author="Aaron Piper" w:date="2016-04-13T14:16:00Z">
        <w:r w:rsidRPr="00F8244E" w:rsidDel="00F77B02">
          <w:rPr>
            <w:highlight w:val="yellow"/>
          </w:rPr>
          <w:delText>Server V</w:delText>
        </w:r>
      </w:del>
      <w:ins w:id="290" w:author="Aaron Piper" w:date="2016-04-13T14:16:00Z">
        <w:r w:rsidR="00F77B02">
          <w:rPr>
            <w:highlight w:val="yellow"/>
          </w:rPr>
          <w:t>v</w:t>
        </w:r>
      </w:ins>
      <w:r w:rsidRPr="00F8244E">
        <w:rPr>
          <w:highlight w:val="yellow"/>
        </w:rPr>
        <w:t>irtualization products that are installed onto “bare metal,” the entire set of installed components constitute the TOE</w:t>
      </w:r>
      <w:r w:rsidR="00D0084D" w:rsidRPr="00F8244E">
        <w:rPr>
          <w:highlight w:val="yellow"/>
        </w:rPr>
        <w:t xml:space="preserve">, and the hardware </w:t>
      </w:r>
      <w:r w:rsidR="00647764" w:rsidRPr="00F8244E">
        <w:rPr>
          <w:highlight w:val="yellow"/>
        </w:rPr>
        <w:t>constitute</w:t>
      </w:r>
      <w:r w:rsidR="00D0084D" w:rsidRPr="00F8244E">
        <w:rPr>
          <w:highlight w:val="yellow"/>
        </w:rPr>
        <w:t xml:space="preserve"> the Platform</w:t>
      </w:r>
      <w:r w:rsidRPr="00F8244E">
        <w:rPr>
          <w:highlight w:val="yellow"/>
        </w:rPr>
        <w:t xml:space="preserve">. </w:t>
      </w:r>
      <w:r w:rsidR="00490401" w:rsidRPr="00F8244E">
        <w:rPr>
          <w:highlight w:val="yellow"/>
        </w:rPr>
        <w:t xml:space="preserve">Also </w:t>
      </w:r>
      <w:r w:rsidRPr="00F8244E">
        <w:rPr>
          <w:highlight w:val="yellow"/>
        </w:rPr>
        <w:t xml:space="preserve">in general, for products that are hosted by or integrated </w:t>
      </w:r>
      <w:r w:rsidR="00C66487" w:rsidRPr="00F8244E">
        <w:rPr>
          <w:highlight w:val="yellow"/>
        </w:rPr>
        <w:t xml:space="preserve">into </w:t>
      </w:r>
      <w:r w:rsidRPr="00F8244E">
        <w:rPr>
          <w:highlight w:val="yellow"/>
        </w:rPr>
        <w:t xml:space="preserve">a commodity operating system, the </w:t>
      </w:r>
      <w:r w:rsidR="00D0084D" w:rsidRPr="00F8244E">
        <w:rPr>
          <w:highlight w:val="yellow"/>
        </w:rPr>
        <w:t xml:space="preserve">components installed expressly for implementing and supporting virtualization are </w:t>
      </w:r>
      <w:r w:rsidR="00490401" w:rsidRPr="00F8244E">
        <w:rPr>
          <w:highlight w:val="yellow"/>
        </w:rPr>
        <w:t xml:space="preserve">in </w:t>
      </w:r>
      <w:r w:rsidR="00D0084D" w:rsidRPr="00F8244E">
        <w:rPr>
          <w:highlight w:val="yellow"/>
        </w:rPr>
        <w:t>the TOE, and the Platform comprises the hardware and Host OS.</w:t>
      </w:r>
    </w:p>
    <w:p w14:paraId="4CDE4C82" w14:textId="77777777" w:rsidR="00490401" w:rsidRDefault="00490401" w:rsidP="00490401">
      <w:pPr>
        <w:pStyle w:val="Heading3"/>
        <w:rPr>
          <w:i/>
        </w:rPr>
      </w:pPr>
      <w:bookmarkStart w:id="291" w:name="_Toc430938643"/>
      <w:r>
        <w:t>Requir</w:t>
      </w:r>
      <w:r w:rsidR="00E95EB9">
        <w:t xml:space="preserve">ements </w:t>
      </w:r>
      <w:r w:rsidR="009C5715">
        <w:t>Met</w:t>
      </w:r>
      <w:r>
        <w:t xml:space="preserve"> by the Platform</w:t>
      </w:r>
      <w:bookmarkEnd w:id="291"/>
    </w:p>
    <w:p w14:paraId="0729E3CF" w14:textId="77777777" w:rsidR="009C5715" w:rsidRPr="00E0266E" w:rsidRDefault="00E0266E" w:rsidP="00E0266E">
      <w:pPr>
        <w:pStyle w:val="Numberedparagraph"/>
        <w:rPr>
          <w:i/>
        </w:rPr>
      </w:pPr>
      <w:r>
        <w:t xml:space="preserve">Depending on the way the VS is installed, functions tested under this PP may be implemented by the TOE or by the Platform. There is no difference in the testing required whether the function is implemented by the TOE or by the Platform. In either case, the tests determine whether the function being tested provides a level of assurance acceptable to meet the goals of this Profile with respect to a particular product and platform. The equivalency guidelines are intended in part to address this TOE vs. Platform distinction, and to ensure that the assurance level does not change between instances of equivalent products on </w:t>
      </w:r>
      <w:r>
        <w:lastRenderedPageBreak/>
        <w:t>equivalent platforms. And also, of course, to ensure that the appropriate testing is done when the distinction is significant.</w:t>
      </w:r>
    </w:p>
    <w:p w14:paraId="6D1521BC" w14:textId="77777777" w:rsidR="007A390E" w:rsidRPr="007A390E" w:rsidRDefault="00E95EB9" w:rsidP="007A390E">
      <w:pPr>
        <w:pStyle w:val="Heading3"/>
      </w:pPr>
      <w:bookmarkStart w:id="292" w:name="_Toc430938644"/>
      <w:r>
        <w:t>Scope</w:t>
      </w:r>
      <w:r w:rsidR="007A390E">
        <w:t xml:space="preserve"> of </w:t>
      </w:r>
      <w:r>
        <w:t>Certification</w:t>
      </w:r>
      <w:bookmarkEnd w:id="292"/>
    </w:p>
    <w:p w14:paraId="5EBC2993" w14:textId="77777777" w:rsidR="00535E5C" w:rsidRPr="006C113F" w:rsidRDefault="00535E5C" w:rsidP="006C113F">
      <w:pPr>
        <w:pStyle w:val="Numberedparagraph"/>
        <w:rPr>
          <w:i/>
        </w:rPr>
      </w:pPr>
      <w:r>
        <w:t>Successful evaluation of a Virtualization System against this profile does not constitute or imply successful evaluation of any Host Operating System</w:t>
      </w:r>
      <w:r w:rsidR="006C113F">
        <w:t xml:space="preserve"> or Platform</w:t>
      </w:r>
      <w:r>
        <w:t xml:space="preserve">—no matter how tightly integrated with the VS. </w:t>
      </w:r>
      <w:r w:rsidR="006C113F">
        <w:t xml:space="preserve">The Platform—including any Host OS—supports </w:t>
      </w:r>
      <w:r>
        <w:t>the VS through provision of services and resources. Specialized VS components installed on or in a Host OS to support the VS may be considered part of the TOE. But general-purpose OS components and functions—whether or not they support</w:t>
      </w:r>
      <w:r w:rsidR="006C113F">
        <w:t xml:space="preserve"> the VS—are not part of the TOE, and thus are not evaluated under this PP.</w:t>
      </w:r>
    </w:p>
    <w:p w14:paraId="7393C50A" w14:textId="77777777" w:rsidR="003F70E9" w:rsidRDefault="003F70E9" w:rsidP="003F70E9">
      <w:pPr>
        <w:pStyle w:val="Heading3"/>
      </w:pPr>
      <w:bookmarkStart w:id="293" w:name="_Toc430938645"/>
      <w:r>
        <w:t>Vendor Attestation</w:t>
      </w:r>
      <w:bookmarkEnd w:id="293"/>
    </w:p>
    <w:p w14:paraId="06FB0C45" w14:textId="77777777" w:rsidR="00550C8C" w:rsidRPr="00F8244E" w:rsidRDefault="000A3378" w:rsidP="003F70E9">
      <w:pPr>
        <w:pStyle w:val="Numberedparagraph"/>
        <w:rPr>
          <w:highlight w:val="yellow"/>
        </w:rPr>
      </w:pPr>
      <w:bookmarkStart w:id="294" w:name="_Toc351320891"/>
      <w:bookmarkStart w:id="295" w:name="_Toc351321012"/>
      <w:bookmarkEnd w:id="294"/>
      <w:bookmarkEnd w:id="295"/>
      <w:r w:rsidRPr="00F8244E">
        <w:rPr>
          <w:highlight w:val="yellow"/>
        </w:rPr>
        <w:t xml:space="preserve">This PP includes </w:t>
      </w:r>
      <w:ins w:id="296" w:author="Aaron Piper" w:date="2016-02-12T15:12:00Z">
        <w:r w:rsidR="00FC71A6">
          <w:rPr>
            <w:highlight w:val="yellow"/>
          </w:rPr>
          <w:t>four</w:t>
        </w:r>
      </w:ins>
      <w:del w:id="297" w:author="Aaron Piper" w:date="2016-02-12T15:12:00Z">
        <w:r w:rsidRPr="00F8244E" w:rsidDel="00FC71A6">
          <w:rPr>
            <w:highlight w:val="yellow"/>
          </w:rPr>
          <w:delText>three</w:delText>
        </w:r>
      </w:del>
      <w:r w:rsidRPr="00F8244E">
        <w:rPr>
          <w:highlight w:val="yellow"/>
        </w:rPr>
        <w:t xml:space="preserve"> SFRs that </w:t>
      </w:r>
      <w:r w:rsidR="003F70E9" w:rsidRPr="00F8244E">
        <w:rPr>
          <w:highlight w:val="yellow"/>
        </w:rPr>
        <w:t xml:space="preserve">include elements that </w:t>
      </w:r>
      <w:r w:rsidRPr="00F8244E">
        <w:rPr>
          <w:highlight w:val="yellow"/>
        </w:rPr>
        <w:t>are met via vendor attestation. Attestation assurance activities are reserved for SFRs that define a property that is critical to the system’s security functionality, but that is impossible or impractical to test in a repeatable and consistent manner. These Attestation assurance activities require the vendor to make an assertion in the ST that their p</w:t>
      </w:r>
      <w:r w:rsidR="003F70E9" w:rsidRPr="00F8244E">
        <w:rPr>
          <w:highlight w:val="yellow"/>
        </w:rPr>
        <w:t xml:space="preserve">roduct meets the specified SFR—no </w:t>
      </w:r>
      <w:r w:rsidRPr="00F8244E">
        <w:rPr>
          <w:highlight w:val="yellow"/>
        </w:rPr>
        <w:t xml:space="preserve">further testing or assessment of the product </w:t>
      </w:r>
      <w:r w:rsidR="003F70E9" w:rsidRPr="00F8244E">
        <w:rPr>
          <w:highlight w:val="yellow"/>
        </w:rPr>
        <w:t>regarding these</w:t>
      </w:r>
      <w:r w:rsidRPr="00F8244E">
        <w:rPr>
          <w:highlight w:val="yellow"/>
        </w:rPr>
        <w:t xml:space="preserve"> SFR</w:t>
      </w:r>
      <w:r w:rsidR="003F70E9" w:rsidRPr="00F8244E">
        <w:rPr>
          <w:highlight w:val="yellow"/>
        </w:rPr>
        <w:t>s or elements</w:t>
      </w:r>
      <w:r w:rsidRPr="00F8244E">
        <w:rPr>
          <w:highlight w:val="yellow"/>
        </w:rPr>
        <w:t xml:space="preserve"> is performed by the CCTL. The CCTL will simply verify that the ST includes a pre-determined Attestation statement. By including this statement in the ST, the vendo</w:t>
      </w:r>
      <w:r w:rsidR="003F70E9" w:rsidRPr="00F8244E">
        <w:rPr>
          <w:highlight w:val="yellow"/>
        </w:rPr>
        <w:t>r is accepting responsibility for</w:t>
      </w:r>
      <w:r w:rsidRPr="00F8244E">
        <w:rPr>
          <w:highlight w:val="yellow"/>
        </w:rPr>
        <w:t xml:space="preserve"> the assurance of their product in these particular areas. If at any time evidence is produced that indicates that these statements are false (and the product does not meet the specified security functionality), the CC certificate may be revoked. See FDP_VMS_EXT</w:t>
      </w:r>
      <w:r w:rsidR="003F70E9" w:rsidRPr="00F8244E">
        <w:rPr>
          <w:highlight w:val="yellow"/>
        </w:rPr>
        <w:t>.1</w:t>
      </w:r>
      <w:r w:rsidRPr="00F8244E">
        <w:rPr>
          <w:highlight w:val="yellow"/>
        </w:rPr>
        <w:t>, FDP_VNC_EXT</w:t>
      </w:r>
      <w:r w:rsidR="003F70E9" w:rsidRPr="00F8244E">
        <w:rPr>
          <w:highlight w:val="yellow"/>
        </w:rPr>
        <w:t>.1</w:t>
      </w:r>
      <w:r w:rsidRPr="00F8244E">
        <w:rPr>
          <w:highlight w:val="yellow"/>
        </w:rPr>
        <w:t xml:space="preserve">, </w:t>
      </w:r>
      <w:r w:rsidR="00025BBE" w:rsidRPr="00F8244E">
        <w:rPr>
          <w:highlight w:val="yellow"/>
        </w:rPr>
        <w:t xml:space="preserve">FPT_VDP_EXT.1, </w:t>
      </w:r>
      <w:r w:rsidRPr="00F8244E">
        <w:rPr>
          <w:highlight w:val="yellow"/>
        </w:rPr>
        <w:t xml:space="preserve">and </w:t>
      </w:r>
      <w:r w:rsidR="003F70E9" w:rsidRPr="00F8244E">
        <w:rPr>
          <w:highlight w:val="yellow"/>
        </w:rPr>
        <w:t>FPT</w:t>
      </w:r>
      <w:r w:rsidRPr="00F8244E">
        <w:rPr>
          <w:highlight w:val="yellow"/>
        </w:rPr>
        <w:t>_</w:t>
      </w:r>
      <w:r w:rsidR="003F70E9" w:rsidRPr="00F8244E">
        <w:rPr>
          <w:highlight w:val="yellow"/>
        </w:rPr>
        <w:t>VIV</w:t>
      </w:r>
      <w:r w:rsidRPr="00F8244E">
        <w:rPr>
          <w:highlight w:val="yellow"/>
        </w:rPr>
        <w:t>_EXT</w:t>
      </w:r>
      <w:r w:rsidR="003F70E9" w:rsidRPr="00F8244E">
        <w:rPr>
          <w:highlight w:val="yellow"/>
        </w:rPr>
        <w:t>.1</w:t>
      </w:r>
      <w:r w:rsidRPr="00F8244E">
        <w:rPr>
          <w:highlight w:val="yellow"/>
        </w:rPr>
        <w:t xml:space="preserve"> for the associated Attestation statements.</w:t>
      </w:r>
    </w:p>
    <w:p w14:paraId="68125B73" w14:textId="77777777" w:rsidR="003F70E9" w:rsidRPr="003F70E9" w:rsidRDefault="00BF4AE9" w:rsidP="003F70E9">
      <w:pPr>
        <w:pStyle w:val="Heading3"/>
      </w:pPr>
      <w:bookmarkStart w:id="298" w:name="_Toc430938646"/>
      <w:r>
        <w:t>Product</w:t>
      </w:r>
      <w:r w:rsidR="00C65673">
        <w:t xml:space="preserve"> and Platform </w:t>
      </w:r>
      <w:r>
        <w:t>Equivale</w:t>
      </w:r>
      <w:r w:rsidR="003F70E9" w:rsidRPr="003F70E9">
        <w:t>nce</w:t>
      </w:r>
      <w:bookmarkEnd w:id="298"/>
    </w:p>
    <w:p w14:paraId="234B474F" w14:textId="77777777" w:rsidR="00E0266E" w:rsidRPr="00E124FC" w:rsidRDefault="003F70E9" w:rsidP="00E0266E">
      <w:pPr>
        <w:pStyle w:val="Numberedparagraph"/>
      </w:pPr>
      <w:r w:rsidRPr="003F70E9">
        <w:t xml:space="preserve">The </w:t>
      </w:r>
      <w:r>
        <w:t xml:space="preserve">tests in this Protection Profile must be run on all </w:t>
      </w:r>
      <w:r w:rsidR="00C65673">
        <w:t xml:space="preserve">product versions and </w:t>
      </w:r>
      <w:r>
        <w:t>Platforms with which the Vendo</w:t>
      </w:r>
      <w:r w:rsidR="00C65673">
        <w:t xml:space="preserve">r would like to claim compliance—subject </w:t>
      </w:r>
      <w:r>
        <w:t xml:space="preserve">to </w:t>
      </w:r>
      <w:proofErr w:type="gramStart"/>
      <w:r>
        <w:t>the this</w:t>
      </w:r>
      <w:proofErr w:type="gramEnd"/>
      <w:r>
        <w:t xml:space="preserve"> Profile’s equivalency</w:t>
      </w:r>
      <w:r w:rsidRPr="003F70E9">
        <w:t xml:space="preserve"> guidelines [to be published].</w:t>
      </w:r>
      <w:r w:rsidR="008B1C41">
        <w:t xml:space="preserve"> </w:t>
      </w:r>
    </w:p>
    <w:p w14:paraId="19FB7732" w14:textId="77777777" w:rsidR="007A390E" w:rsidRPr="00E124FC" w:rsidRDefault="007A390E" w:rsidP="00E124FC">
      <w:pPr>
        <w:pStyle w:val="Numberedparagraph"/>
        <w:numPr>
          <w:ilvl w:val="0"/>
          <w:numId w:val="0"/>
        </w:numPr>
      </w:pPr>
    </w:p>
    <w:p w14:paraId="5F18764E" w14:textId="77777777" w:rsidR="00E0266E" w:rsidRDefault="00E0266E">
      <w:pPr>
        <w:spacing w:after="0"/>
        <w:rPr>
          <w:b/>
          <w:bCs/>
          <w:kern w:val="32"/>
          <w:sz w:val="32"/>
          <w:szCs w:val="32"/>
        </w:rPr>
      </w:pPr>
      <w:r>
        <w:br w:type="page"/>
      </w:r>
    </w:p>
    <w:p w14:paraId="487F7091" w14:textId="77777777" w:rsidR="00081A8A" w:rsidRDefault="00081A8A" w:rsidP="00081A8A">
      <w:pPr>
        <w:pStyle w:val="Heading1"/>
      </w:pPr>
      <w:bookmarkStart w:id="299" w:name="_Toc430938647"/>
      <w:r>
        <w:lastRenderedPageBreak/>
        <w:t>CC Conformance</w:t>
      </w:r>
      <w:bookmarkEnd w:id="299"/>
    </w:p>
    <w:p w14:paraId="5C0E4989" w14:textId="77777777" w:rsidR="008C0294" w:rsidRDefault="008C0294"/>
    <w:p w14:paraId="2B27E4F6" w14:textId="77777777" w:rsidR="00081A8A" w:rsidRDefault="00081A8A" w:rsidP="00081A8A">
      <w:pPr>
        <w:spacing w:after="0"/>
      </w:pPr>
      <w:r>
        <w:t>As defined by the references [CC1], [CC2] and [CC3], this PP:</w:t>
      </w:r>
    </w:p>
    <w:p w14:paraId="34878331" w14:textId="77777777" w:rsidR="00081A8A" w:rsidRDefault="00081A8A" w:rsidP="00081A8A">
      <w:pPr>
        <w:spacing w:after="0"/>
      </w:pPr>
    </w:p>
    <w:p w14:paraId="4DC0AFC3" w14:textId="77777777" w:rsidR="00081A8A" w:rsidRDefault="00081A8A" w:rsidP="00F80AA0">
      <w:pPr>
        <w:pStyle w:val="ListParagraph"/>
        <w:numPr>
          <w:ilvl w:val="0"/>
          <w:numId w:val="118"/>
        </w:numPr>
        <w:spacing w:after="0"/>
      </w:pPr>
      <w:r>
        <w:t>conforms to the requirements of Common Criteria v3.1, Revision 4</w:t>
      </w:r>
    </w:p>
    <w:p w14:paraId="7423B82F" w14:textId="77777777" w:rsidR="00081A8A" w:rsidRDefault="00081A8A" w:rsidP="00F80AA0">
      <w:pPr>
        <w:pStyle w:val="ListParagraph"/>
        <w:numPr>
          <w:ilvl w:val="0"/>
          <w:numId w:val="118"/>
        </w:numPr>
        <w:spacing w:after="0"/>
      </w:pPr>
      <w:r>
        <w:t>is Part 2 extended, Part 3 conformant</w:t>
      </w:r>
    </w:p>
    <w:p w14:paraId="195DD5F1" w14:textId="77777777" w:rsidR="00081A8A" w:rsidRDefault="00081A8A" w:rsidP="00F80AA0">
      <w:pPr>
        <w:pStyle w:val="ListParagraph"/>
        <w:numPr>
          <w:ilvl w:val="0"/>
          <w:numId w:val="118"/>
        </w:numPr>
        <w:spacing w:after="0"/>
      </w:pPr>
      <w:r>
        <w:t>does not claim conformance to any other PP.</w:t>
      </w:r>
    </w:p>
    <w:p w14:paraId="3FE5438F" w14:textId="77777777" w:rsidR="00081A8A" w:rsidRDefault="00081A8A" w:rsidP="00081A8A">
      <w:pPr>
        <w:spacing w:after="0"/>
      </w:pPr>
    </w:p>
    <w:p w14:paraId="595DA9F4" w14:textId="77777777" w:rsidR="00081A8A" w:rsidRDefault="00081A8A" w:rsidP="00081A8A">
      <w:pPr>
        <w:spacing w:after="0"/>
        <w:rPr>
          <w:b/>
          <w:bCs/>
          <w:kern w:val="32"/>
          <w:sz w:val="32"/>
          <w:szCs w:val="32"/>
        </w:rPr>
      </w:pPr>
      <w:r>
        <w:t xml:space="preserve">In order to be conformant to this PP, a TOE must demonstrate Exact Compliance. Exact Compliance, as a subset of Strict Compliance as defined by the CC, is defined as the ST containing all of the requirements in section 5 of </w:t>
      </w:r>
      <w:proofErr w:type="gramStart"/>
      <w:r>
        <w:t>the this</w:t>
      </w:r>
      <w:proofErr w:type="gramEnd"/>
      <w:r>
        <w:t xml:space="preserve"> PP, and potentially requirements from A</w:t>
      </w:r>
      <w:r w:rsidR="008C0294">
        <w:t>nnex B, C, and D</w:t>
      </w:r>
      <w:r>
        <w:t xml:space="preserve"> </w:t>
      </w:r>
      <w:r w:rsidR="008C0294">
        <w:t xml:space="preserve">of this </w:t>
      </w:r>
      <w:r>
        <w:t>PP. While iteration is allowed, no additional requirements (from the CC parts 2 or 3) are allowed to be included in the ST. Further, no req</w:t>
      </w:r>
      <w:r w:rsidR="008C0294">
        <w:t xml:space="preserve">uirements in section 5 of this </w:t>
      </w:r>
      <w:r>
        <w:t>PP are allowed to be omitted.</w:t>
      </w:r>
      <w:r>
        <w:br w:type="page"/>
      </w:r>
    </w:p>
    <w:p w14:paraId="794DC9C8" w14:textId="77777777" w:rsidR="00504BDE" w:rsidRPr="00DB63B3" w:rsidRDefault="007306B7" w:rsidP="00A04C25">
      <w:pPr>
        <w:pStyle w:val="Heading1"/>
      </w:pPr>
      <w:bookmarkStart w:id="300" w:name="_Toc430938648"/>
      <w:r>
        <w:lastRenderedPageBreak/>
        <w:t>SECURITY PROBLEM DESCRIPTION</w:t>
      </w:r>
      <w:bookmarkEnd w:id="300"/>
    </w:p>
    <w:p w14:paraId="3842FD2F" w14:textId="77777777" w:rsidR="0087768A" w:rsidRDefault="00E91EA3" w:rsidP="00760588">
      <w:pPr>
        <w:pStyle w:val="Numberedparagraph"/>
      </w:pPr>
      <w:r>
        <w:t>The security problem to be addressed by compliant TOEs is described by</w:t>
      </w:r>
      <w:r w:rsidR="00A04C25" w:rsidRPr="00A04C25">
        <w:t xml:space="preserve"> threats and policies that are common to </w:t>
      </w:r>
      <w:r w:rsidR="00A04C25">
        <w:t xml:space="preserve">a </w:t>
      </w:r>
      <w:del w:id="301" w:author="Aaron Piper [2]" w:date="2016-03-07T12:53:00Z">
        <w:r w:rsidR="009D18AC" w:rsidRPr="008B4673" w:rsidDel="00FD6F9F">
          <w:rPr>
            <w:highlight w:val="green"/>
          </w:rPr>
          <w:delText>S</w:delText>
        </w:r>
        <w:r w:rsidRPr="008B4673" w:rsidDel="00FD6F9F">
          <w:rPr>
            <w:highlight w:val="green"/>
          </w:rPr>
          <w:delText>erver</w:delText>
        </w:r>
        <w:r w:rsidDel="00FD6F9F">
          <w:delText xml:space="preserve"> </w:delText>
        </w:r>
      </w:del>
      <w:r w:rsidR="00390181">
        <w:t>Virtualization System</w:t>
      </w:r>
      <w:r w:rsidR="00204093">
        <w:t xml:space="preserve"> in general</w:t>
      </w:r>
      <w:r w:rsidR="008721F0">
        <w:t>,</w:t>
      </w:r>
      <w:r w:rsidR="00A04C25" w:rsidRPr="00A04C25">
        <w:t xml:space="preserve"> </w:t>
      </w:r>
      <w:r w:rsidR="00204093">
        <w:t xml:space="preserve">rather than </w:t>
      </w:r>
      <w:r w:rsidR="00A04C25" w:rsidRPr="00A04C25">
        <w:t xml:space="preserve">those that might be targeted at </w:t>
      </w:r>
      <w:r w:rsidR="00204093">
        <w:t xml:space="preserve">a </w:t>
      </w:r>
      <w:r w:rsidR="00A04C25" w:rsidRPr="00A04C25">
        <w:t xml:space="preserve">specific </w:t>
      </w:r>
      <w:r w:rsidR="00390181">
        <w:t>Virtualization System</w:t>
      </w:r>
      <w:r w:rsidR="00204093">
        <w:t xml:space="preserve"> </w:t>
      </w:r>
      <w:r w:rsidR="00A04C25" w:rsidRPr="00A04C25">
        <w:t>functio</w:t>
      </w:r>
      <w:r w:rsidR="00204093">
        <w:t xml:space="preserve">n or at </w:t>
      </w:r>
      <w:r w:rsidR="00A04C25" w:rsidRPr="00A04C25">
        <w:t xml:space="preserve">a specific type of </w:t>
      </w:r>
      <w:r w:rsidR="00390181">
        <w:t>Virtualization System</w:t>
      </w:r>
      <w:r w:rsidR="00A04C25" w:rsidRPr="00A04C25">
        <w:t>. Annex A presents the Security Problem Description (SPD) in a more “traditional” form. The following sections detail the problems that compliant TOEs will address; references to the “traditional” statements in Annex A are included.</w:t>
      </w:r>
    </w:p>
    <w:p w14:paraId="7CF7D3E7" w14:textId="77777777" w:rsidR="009D1514" w:rsidRDefault="009D1514" w:rsidP="00760588">
      <w:pPr>
        <w:pStyle w:val="Numberedparagraph"/>
      </w:pPr>
      <w:r>
        <w:t>Assu</w:t>
      </w:r>
      <w:r w:rsidR="00B47476">
        <w:t>mptions are described in Table 4</w:t>
      </w:r>
      <w:r>
        <w:t xml:space="preserve"> (Annex A).</w:t>
      </w:r>
    </w:p>
    <w:p w14:paraId="4A895155" w14:textId="77777777" w:rsidR="00F10B53" w:rsidRDefault="00F10B53" w:rsidP="00F10B53">
      <w:pPr>
        <w:pStyle w:val="Heading2"/>
      </w:pPr>
      <w:bookmarkStart w:id="302" w:name="_Toc430938649"/>
      <w:r>
        <w:t>Cross-Domain Data Leakage</w:t>
      </w:r>
      <w:bookmarkEnd w:id="302"/>
    </w:p>
    <w:p w14:paraId="11021302" w14:textId="77777777" w:rsidR="00FE0F41" w:rsidRDefault="00FE0F41" w:rsidP="00760588">
      <w:pPr>
        <w:pStyle w:val="Numberedparagraph"/>
      </w:pPr>
      <w:r>
        <w:t>It is a fundamental property of VMs that the domains encapsulated by different VMs remain separate unless data sharing is permitted by policy. For this reason, a</w:t>
      </w:r>
      <w:r w:rsidR="003333EB">
        <w:t xml:space="preserve">ll Virtualization Systems </w:t>
      </w:r>
      <w:r w:rsidR="00EC12CD">
        <w:t>shall</w:t>
      </w:r>
      <w:r w:rsidR="003333EB">
        <w:t xml:space="preserve"> support a policy that prohibits information transfer between VMs.</w:t>
      </w:r>
    </w:p>
    <w:p w14:paraId="179FE123" w14:textId="77777777" w:rsidR="00982046" w:rsidRDefault="00CE098C" w:rsidP="00760588">
      <w:pPr>
        <w:pStyle w:val="Numberedparagraph"/>
      </w:pPr>
      <w:r w:rsidRPr="00CE098C">
        <w:t xml:space="preserve">It </w:t>
      </w:r>
      <w:r w:rsidR="00EC12CD">
        <w:t>shall</w:t>
      </w:r>
      <w:r w:rsidRPr="00CE098C">
        <w:t xml:space="preserve"> be possible to configure VMs such that data cannot be moved between domains from VM to VM, or through virtual or physical network components under the control </w:t>
      </w:r>
      <w:proofErr w:type="gramStart"/>
      <w:r w:rsidRPr="00CE098C">
        <w:t>of  the</w:t>
      </w:r>
      <w:proofErr w:type="gramEnd"/>
      <w:r w:rsidRPr="00CE098C">
        <w:t xml:space="preserve"> VS. When VMs are configured as such, it </w:t>
      </w:r>
      <w:r w:rsidR="00EC12CD">
        <w:t>shall</w:t>
      </w:r>
      <w:r w:rsidRPr="00CE098C">
        <w:t xml:space="preserve"> not be possible for data to leak between domains, neither by the express efforts of software or users of a VM, nor because of vulnerabilities or errors in the implementation of the VMM or other VS components.</w:t>
      </w:r>
    </w:p>
    <w:p w14:paraId="6B8CB209" w14:textId="77777777" w:rsidR="003F068A" w:rsidRDefault="003F068A" w:rsidP="003F068A">
      <w:pPr>
        <w:pStyle w:val="Numberedparagraph"/>
      </w:pPr>
      <w:r>
        <w:t xml:space="preserve">If it is possible for data to leak between </w:t>
      </w:r>
      <w:r w:rsidR="009D176F">
        <w:t>domains</w:t>
      </w:r>
      <w:r>
        <w:t xml:space="preserve"> when prohibited by policy, then an adversary on one domain or network can obtain data from another domain. Such cross-domain data leakage can, for example, cause classified information, corporate proprietary information, or medical data to be made accessible to unauthorized entities.</w:t>
      </w:r>
    </w:p>
    <w:p w14:paraId="0F96F790" w14:textId="77777777" w:rsidR="0065729B" w:rsidRDefault="0065729B" w:rsidP="00760588">
      <w:pPr>
        <w:pStyle w:val="Numberedparagraph"/>
      </w:pPr>
      <w:r>
        <w:t>[T.</w:t>
      </w:r>
      <w:r w:rsidR="00614502">
        <w:t>DATA_LEAKAGE</w:t>
      </w:r>
      <w:r>
        <w:t>]</w:t>
      </w:r>
    </w:p>
    <w:p w14:paraId="2DA3FF31" w14:textId="77777777" w:rsidR="00F10B53" w:rsidRDefault="00F10B53" w:rsidP="00F10B53">
      <w:pPr>
        <w:pStyle w:val="Heading2"/>
      </w:pPr>
      <w:bookmarkStart w:id="303" w:name="_Toc430938650"/>
      <w:r>
        <w:t>Unauthorized Update</w:t>
      </w:r>
      <w:bookmarkEnd w:id="303"/>
    </w:p>
    <w:p w14:paraId="0781D744" w14:textId="77777777" w:rsidR="00031008" w:rsidRPr="000A4071" w:rsidRDefault="00031008" w:rsidP="00760588">
      <w:pPr>
        <w:pStyle w:val="Numberedparagraph"/>
      </w:pPr>
      <w:r>
        <w:t xml:space="preserve">It is common for attackers to target </w:t>
      </w:r>
      <w:r w:rsidRPr="000A4071">
        <w:t>unpatched versions of software containing known flaws</w:t>
      </w:r>
      <w:r>
        <w:t xml:space="preserve">. This means it is extremely important to </w:t>
      </w:r>
      <w:r w:rsidRPr="000A4071">
        <w:t>updat</w:t>
      </w:r>
      <w:r>
        <w:t>e Virtualization System</w:t>
      </w:r>
      <w:r w:rsidRPr="000A4071">
        <w:t xml:space="preserve"> software </w:t>
      </w:r>
      <w:r>
        <w:t>as soon as possible when updates are available.</w:t>
      </w:r>
      <w:r w:rsidRPr="000A4071">
        <w:t xml:space="preserve"> </w:t>
      </w:r>
      <w:r>
        <w:t xml:space="preserve">But </w:t>
      </w:r>
      <w:r w:rsidRPr="000A4071">
        <w:t xml:space="preserve">the </w:t>
      </w:r>
      <w:r>
        <w:t xml:space="preserve">source of the </w:t>
      </w:r>
      <w:r w:rsidRPr="000A4071">
        <w:t xml:space="preserve">updates </w:t>
      </w:r>
      <w:r>
        <w:t xml:space="preserve">and the updates themselves </w:t>
      </w:r>
      <w:r w:rsidRPr="000A4071">
        <w:t>must be trust</w:t>
      </w:r>
      <w:r>
        <w:t>ed.</w:t>
      </w:r>
      <w:r w:rsidRPr="000A4071">
        <w:t xml:space="preserve"> </w:t>
      </w:r>
      <w:r>
        <w:t>If</w:t>
      </w:r>
      <w:r w:rsidRPr="000A4071">
        <w:t xml:space="preserve"> an attacker can write their own update contain</w:t>
      </w:r>
      <w:r>
        <w:t>ing</w:t>
      </w:r>
      <w:r w:rsidRPr="000A4071">
        <w:t xml:space="preserve"> malicious code</w:t>
      </w:r>
      <w:r>
        <w:t xml:space="preserve"> they can take control of the VS.</w:t>
      </w:r>
    </w:p>
    <w:p w14:paraId="1B2C04BA" w14:textId="6E2CF0A7" w:rsidR="00031008" w:rsidRPr="000B2048" w:rsidDel="003E2F0C" w:rsidRDefault="003E2F0C" w:rsidP="00760588">
      <w:pPr>
        <w:pStyle w:val="Numberedparagraph"/>
        <w:rPr>
          <w:del w:id="304" w:author="Aaron Piper [2]" w:date="2016-03-07T12:53:00Z"/>
          <w:highlight w:val="green"/>
        </w:rPr>
      </w:pPr>
      <w:ins w:id="305" w:author="Aaron Piper [2]" w:date="2016-03-07T12:53:00Z">
        <w:r w:rsidRPr="000B2048" w:rsidDel="003E2F0C">
          <w:rPr>
            <w:highlight w:val="green"/>
          </w:rPr>
          <w:t xml:space="preserve"> </w:t>
        </w:r>
      </w:ins>
      <w:del w:id="306" w:author="Aaron Piper [2]" w:date="2016-03-07T12:53:00Z">
        <w:r w:rsidR="00031008" w:rsidRPr="000B2048" w:rsidDel="003E2F0C">
          <w:rPr>
            <w:highlight w:val="green"/>
          </w:rPr>
          <w:delText>Methods of countering this threat typically involve digitally signing updates and verifying the signature before installation of the update</w:delText>
        </w:r>
        <w:r w:rsidR="00CE098C" w:rsidRPr="000B2048" w:rsidDel="003E2F0C">
          <w:rPr>
            <w:highlight w:val="green"/>
          </w:rPr>
          <w:delText>, or computing a hash on updates and verifying the result against a value provided by the vendor</w:delText>
        </w:r>
        <w:r w:rsidR="00031008" w:rsidRPr="000B2048" w:rsidDel="003E2F0C">
          <w:rPr>
            <w:highlight w:val="green"/>
          </w:rPr>
          <w:delText xml:space="preserve">. </w:delText>
        </w:r>
      </w:del>
    </w:p>
    <w:p w14:paraId="02BE0FD1" w14:textId="77777777" w:rsidR="00F10B53" w:rsidRPr="00031008" w:rsidRDefault="00031008" w:rsidP="00760588">
      <w:pPr>
        <w:pStyle w:val="Numberedparagraph"/>
      </w:pPr>
      <w:r w:rsidRPr="00A064B4">
        <w:t>[</w:t>
      </w:r>
      <w:proofErr w:type="gramStart"/>
      <w:r w:rsidRPr="00A064B4">
        <w:t>T.UNAUTHORIZED</w:t>
      </w:r>
      <w:proofErr w:type="gramEnd"/>
      <w:r w:rsidRPr="00A064B4">
        <w:t>_UPDATE]</w:t>
      </w:r>
    </w:p>
    <w:p w14:paraId="507179E6" w14:textId="77777777" w:rsidR="00F10B53" w:rsidRPr="001675E7" w:rsidRDefault="00F10B53" w:rsidP="00D2039B">
      <w:pPr>
        <w:pStyle w:val="Heading2"/>
        <w:shd w:val="clear" w:color="auto" w:fill="FFFFFF" w:themeFill="background1"/>
      </w:pPr>
      <w:bookmarkStart w:id="307" w:name="_Toc430938651"/>
      <w:r w:rsidRPr="001675E7">
        <w:t>Unauthorized Modification</w:t>
      </w:r>
      <w:bookmarkEnd w:id="307"/>
    </w:p>
    <w:p w14:paraId="2C5E5682" w14:textId="4FA608A5" w:rsidR="00031008" w:rsidRPr="001675E7" w:rsidRDefault="00031008" w:rsidP="00D2039B">
      <w:pPr>
        <w:pStyle w:val="Numberedparagraph"/>
        <w:shd w:val="clear" w:color="auto" w:fill="FFFFFF" w:themeFill="background1"/>
      </w:pPr>
      <w:r w:rsidRPr="001675E7">
        <w:t xml:space="preserve">System integrity is a core security objective for Virtualization Systems.  To achieve system </w:t>
      </w:r>
      <w:proofErr w:type="gramStart"/>
      <w:r w:rsidRPr="001675E7">
        <w:t>integrity</w:t>
      </w:r>
      <w:proofErr w:type="gramEnd"/>
      <w:r w:rsidRPr="001675E7">
        <w:t xml:space="preserve"> the integrity of each VMM component must be established and maintained. Malware running on the </w:t>
      </w:r>
      <w:r w:rsidR="00D969E1" w:rsidRPr="001675E7">
        <w:t xml:space="preserve">platform </w:t>
      </w:r>
      <w:r w:rsidRPr="001675E7">
        <w:t xml:space="preserve">must not be able to undetectably modify Virtualization System components while the system is running or at rest. Likewise, malicious code running within a virtual machine must not be able to modify Virtualization System components. </w:t>
      </w:r>
      <w:del w:id="308" w:author="Aaron Piper [2]" w:date="2016-03-07T12:53:00Z">
        <w:r w:rsidRPr="001675E7" w:rsidDel="003E2F0C">
          <w:rPr>
            <w:highlight w:val="green"/>
          </w:rPr>
          <w:delText>Integrity measurements and secure launch of the Virtualization System are ways of ensuring integrity.</w:delText>
        </w:r>
      </w:del>
    </w:p>
    <w:p w14:paraId="3A297D90" w14:textId="77777777" w:rsidR="00F10B53" w:rsidRDefault="00031008" w:rsidP="00760588">
      <w:pPr>
        <w:pStyle w:val="Numberedparagraph"/>
      </w:pPr>
      <w:r w:rsidRPr="00A064B4">
        <w:t xml:space="preserve"> [</w:t>
      </w:r>
      <w:proofErr w:type="gramStart"/>
      <w:r w:rsidRPr="00A064B4">
        <w:t>T.UNAUTHORIZED</w:t>
      </w:r>
      <w:proofErr w:type="gramEnd"/>
      <w:r w:rsidRPr="00A064B4">
        <w:t>_</w:t>
      </w:r>
      <w:r>
        <w:t>MODIFICATON</w:t>
      </w:r>
      <w:r w:rsidRPr="00A064B4">
        <w:t>]</w:t>
      </w:r>
    </w:p>
    <w:p w14:paraId="64C2C9F6" w14:textId="77777777" w:rsidR="00F10B53" w:rsidRDefault="00F10B53" w:rsidP="00F10B53">
      <w:pPr>
        <w:pStyle w:val="Heading2"/>
      </w:pPr>
      <w:bookmarkStart w:id="309" w:name="_Toc430938652"/>
      <w:r>
        <w:lastRenderedPageBreak/>
        <w:t>User Error</w:t>
      </w:r>
      <w:bookmarkEnd w:id="309"/>
    </w:p>
    <w:p w14:paraId="1FCADB9A" w14:textId="31A899F1" w:rsidR="00F10B53" w:rsidRDefault="00F51F7D" w:rsidP="00760588">
      <w:pPr>
        <w:pStyle w:val="Numberedparagraph"/>
      </w:pPr>
      <w:r>
        <w:t>If</w:t>
      </w:r>
      <w:r w:rsidR="0065729B">
        <w:t xml:space="preserve"> a Virtualization System is capable of </w:t>
      </w:r>
      <w:r w:rsidR="00AE777F">
        <w:t>simultaneously</w:t>
      </w:r>
      <w:r w:rsidR="0065729B">
        <w:t xml:space="preserve"> displaying VMs of different domains to the same user at the same time, there is always the chance that the user will become confused and unintentionally leak information between domains</w:t>
      </w:r>
      <w:r w:rsidR="009004AB">
        <w:t xml:space="preserve">. </w:t>
      </w:r>
      <w:r w:rsidR="003F068A">
        <w:t xml:space="preserve">This is especially likely if VMs belonging to different domains are indistinguishable. </w:t>
      </w:r>
      <w:ins w:id="310" w:author="Aaron Piper [2]" w:date="2016-03-03T09:15:00Z">
        <w:r w:rsidR="00764466" w:rsidRPr="000B2048">
          <w:rPr>
            <w:highlight w:val="green"/>
          </w:rPr>
          <w:t>Malicious code may also attempt to interfere</w:t>
        </w:r>
      </w:ins>
      <w:ins w:id="311" w:author="Aaron Piper [2]" w:date="2016-03-03T09:16:00Z">
        <w:r w:rsidR="00764466" w:rsidRPr="000B2048">
          <w:rPr>
            <w:highlight w:val="green"/>
          </w:rPr>
          <w:t xml:space="preserve"> with the user’s ability to distinguish between domains.</w:t>
        </w:r>
        <w:r w:rsidR="00764466">
          <w:t xml:space="preserve"> </w:t>
        </w:r>
      </w:ins>
      <w:r w:rsidR="009004AB">
        <w:t>The VS must take measures to minimize the likelihood of such confusion.</w:t>
      </w:r>
    </w:p>
    <w:p w14:paraId="445778BD" w14:textId="77777777" w:rsidR="003333EB" w:rsidRDefault="009004AB" w:rsidP="00760588">
      <w:pPr>
        <w:pStyle w:val="Numberedparagraph"/>
      </w:pPr>
      <w:r>
        <w:t>[T.</w:t>
      </w:r>
      <w:r w:rsidR="00614502">
        <w:t>USER_ERROR</w:t>
      </w:r>
      <w:r>
        <w:t>]</w:t>
      </w:r>
    </w:p>
    <w:p w14:paraId="6ABFC3AC" w14:textId="77777777" w:rsidR="003333EB" w:rsidRDefault="003333EB" w:rsidP="003333EB">
      <w:pPr>
        <w:pStyle w:val="Heading2"/>
      </w:pPr>
      <w:bookmarkStart w:id="312" w:name="_Toc430938653"/>
      <w:r>
        <w:t>Vulnerability</w:t>
      </w:r>
      <w:r w:rsidR="00972C47">
        <w:t xml:space="preserve"> </w:t>
      </w:r>
      <w:proofErr w:type="gramStart"/>
      <w:r w:rsidR="00972C47">
        <w:t>In</w:t>
      </w:r>
      <w:proofErr w:type="gramEnd"/>
      <w:r w:rsidR="00972C47">
        <w:t xml:space="preserve"> Third-Party Software</w:t>
      </w:r>
      <w:bookmarkEnd w:id="312"/>
    </w:p>
    <w:p w14:paraId="59C29598" w14:textId="77777777" w:rsidR="003333EB" w:rsidRDefault="00972C47" w:rsidP="00760588">
      <w:pPr>
        <w:pStyle w:val="Numberedparagraph"/>
      </w:pPr>
      <w:r>
        <w:t>In some VS implementations, critical functions are by necessity performed by software not produced by the Virtualization Vendor. Such software includes Host Operating Systems and physical device drivers. Vulnerabilities in this software can</w:t>
      </w:r>
      <w:r w:rsidR="003F068A">
        <w:t xml:space="preserve"> be exploited by an adversary and</w:t>
      </w:r>
      <w:r>
        <w:t xml:space="preserve"> result in VMM compromise. Where possible, the VS should mitigate the results of potential vulnerabilities </w:t>
      </w:r>
      <w:r w:rsidR="00D91A6A">
        <w:t xml:space="preserve">or malicious content </w:t>
      </w:r>
      <w:r>
        <w:t>in third-party code.</w:t>
      </w:r>
    </w:p>
    <w:p w14:paraId="18F1C894" w14:textId="77777777" w:rsidR="00972C47" w:rsidRDefault="00972C47" w:rsidP="003333EB">
      <w:r>
        <w:t>[T.</w:t>
      </w:r>
      <w:r w:rsidR="00614502">
        <w:t>3P_SOFTWARE</w:t>
      </w:r>
      <w:r>
        <w:t>]</w:t>
      </w:r>
    </w:p>
    <w:p w14:paraId="0EA89FDF" w14:textId="77777777" w:rsidR="003333EB" w:rsidRDefault="003333EB" w:rsidP="003333EB">
      <w:pPr>
        <w:pStyle w:val="Heading2"/>
      </w:pPr>
      <w:bookmarkStart w:id="313" w:name="_Toc430938654"/>
      <w:r>
        <w:t>VMM Compromise</w:t>
      </w:r>
      <w:bookmarkEnd w:id="313"/>
    </w:p>
    <w:p w14:paraId="7609FA23" w14:textId="77777777" w:rsidR="003333EB" w:rsidRDefault="004E51CD" w:rsidP="00760588">
      <w:pPr>
        <w:pStyle w:val="Numberedparagraph"/>
      </w:pPr>
      <w:r>
        <w:t xml:space="preserve">The Virtualization System is designed to provide the appearance of exclusivity to the VMs and is designed to separate or isolate their functions except where specifically shared. Failure of security mechanisms could lead to unauthorized intrusion into </w:t>
      </w:r>
      <w:r w:rsidR="009D18AC">
        <w:t>or modification of</w:t>
      </w:r>
      <w:r>
        <w:t xml:space="preserve"> the </w:t>
      </w:r>
      <w:r w:rsidR="009D18AC">
        <w:t>VMM</w:t>
      </w:r>
      <w:r w:rsidR="003F068A">
        <w:t>,</w:t>
      </w:r>
      <w:r w:rsidR="009D18AC">
        <w:t xml:space="preserve"> or bypass of the VMM</w:t>
      </w:r>
      <w:r>
        <w:t xml:space="preserve"> altogether. This must be prevented to avoid compromising the Virtualization System</w:t>
      </w:r>
      <w:r w:rsidRPr="00382187">
        <w:t>.</w:t>
      </w:r>
      <w:r>
        <w:t xml:space="preserve"> </w:t>
      </w:r>
    </w:p>
    <w:p w14:paraId="77CDFF88" w14:textId="77777777" w:rsidR="00972C47" w:rsidRDefault="00972C47" w:rsidP="00760588">
      <w:pPr>
        <w:pStyle w:val="Numberedparagraph"/>
      </w:pPr>
      <w:r>
        <w:t>[T.</w:t>
      </w:r>
      <w:r w:rsidR="00614502">
        <w:t>VMM_COMPROMISE</w:t>
      </w:r>
      <w:r>
        <w:t>]</w:t>
      </w:r>
    </w:p>
    <w:p w14:paraId="34D0F71F" w14:textId="77777777" w:rsidR="003333EB" w:rsidRDefault="003333EB" w:rsidP="003333EB">
      <w:pPr>
        <w:pStyle w:val="Heading2"/>
      </w:pPr>
      <w:bookmarkStart w:id="314" w:name="_Toc430938655"/>
      <w:r>
        <w:t>Platform Compromise</w:t>
      </w:r>
      <w:bookmarkEnd w:id="314"/>
    </w:p>
    <w:p w14:paraId="4FA53DB2" w14:textId="77777777" w:rsidR="003333EB" w:rsidRDefault="004E51CD" w:rsidP="00760588">
      <w:pPr>
        <w:pStyle w:val="Numberedparagraph"/>
      </w:pPr>
      <w:r>
        <w:t xml:space="preserve">The VS must be capable of protecting the platform </w:t>
      </w:r>
      <w:r w:rsidR="001D7B72">
        <w:t xml:space="preserve">from threats that originate within VMs and </w:t>
      </w:r>
      <w:r w:rsidR="00F51F7D">
        <w:t xml:space="preserve">operational </w:t>
      </w:r>
      <w:r w:rsidR="001D7B72">
        <w:t>networks connected to the VS.</w:t>
      </w:r>
      <w:r w:rsidR="00F51F7D">
        <w:t xml:space="preserve"> </w:t>
      </w:r>
      <w:r w:rsidR="00082B74">
        <w:t xml:space="preserve">The hosting of untrusted—even malicious—domains by the VS cannot be permitted to compromise the security and integrity of the platform on which the VS </w:t>
      </w:r>
      <w:r w:rsidR="003E04F1">
        <w:t>executes.</w:t>
      </w:r>
      <w:r w:rsidR="00E37A15">
        <w:t xml:space="preserve"> If an attacker can access the underlying platform in a manner not controlled by the VMM, the attacker might be able to modify system firmware or software—compromising both the Virtualization System and the underlying platform.</w:t>
      </w:r>
    </w:p>
    <w:p w14:paraId="113CC2EA" w14:textId="77777777" w:rsidR="00972C47" w:rsidRDefault="00972C47" w:rsidP="00760588">
      <w:pPr>
        <w:pStyle w:val="Numberedparagraph"/>
      </w:pPr>
      <w:r>
        <w:t>[</w:t>
      </w:r>
      <w:proofErr w:type="gramStart"/>
      <w:r>
        <w:t>T.</w:t>
      </w:r>
      <w:r w:rsidR="00614502">
        <w:t>PLATFORM</w:t>
      </w:r>
      <w:proofErr w:type="gramEnd"/>
      <w:r w:rsidR="00614502">
        <w:t>_COMPROMISE</w:t>
      </w:r>
      <w:r>
        <w:t>]</w:t>
      </w:r>
    </w:p>
    <w:p w14:paraId="630E380A" w14:textId="77777777" w:rsidR="001579A8" w:rsidRPr="00A04C25" w:rsidRDefault="009D18AC" w:rsidP="00A04C25">
      <w:pPr>
        <w:pStyle w:val="Heading2"/>
      </w:pPr>
      <w:bookmarkStart w:id="315" w:name="_Toc430938656"/>
      <w:r>
        <w:t xml:space="preserve">Unauthorized Access to </w:t>
      </w:r>
      <w:r w:rsidR="001D7B72">
        <w:t xml:space="preserve">Management </w:t>
      </w:r>
      <w:r>
        <w:t>Functions</w:t>
      </w:r>
      <w:bookmarkEnd w:id="315"/>
    </w:p>
    <w:p w14:paraId="3388B7D8" w14:textId="07411FD4" w:rsidR="001D7B72" w:rsidRPr="00233F2E" w:rsidRDefault="001D7B72" w:rsidP="00760588">
      <w:pPr>
        <w:pStyle w:val="Numberedparagraph"/>
        <w:rPr>
          <w:highlight w:val="green"/>
        </w:rPr>
      </w:pPr>
      <w:r w:rsidRPr="00233F2E">
        <w:rPr>
          <w:highlight w:val="green"/>
        </w:rPr>
        <w:t xml:space="preserve">Functions performed by the management layer include VM configuration, virtualized network configuration, allocation of physical resources, and reporting. Only certain authorized system users (administrators) are allowed to exercise management functions. </w:t>
      </w:r>
    </w:p>
    <w:p w14:paraId="1F0195A3" w14:textId="12C0AF53" w:rsidR="002355C3" w:rsidRPr="00233F2E" w:rsidRDefault="00DC5E9A" w:rsidP="00760588">
      <w:pPr>
        <w:pStyle w:val="Numberedparagraph"/>
        <w:rPr>
          <w:highlight w:val="green"/>
        </w:rPr>
      </w:pPr>
      <w:r w:rsidRPr="00233F2E">
        <w:rPr>
          <w:highlight w:val="green"/>
        </w:rPr>
        <w:t>Virtualization</w:t>
      </w:r>
      <w:r w:rsidR="00390181" w:rsidRPr="00233F2E">
        <w:rPr>
          <w:highlight w:val="green"/>
        </w:rPr>
        <w:t xml:space="preserve"> System</w:t>
      </w:r>
      <w:ins w:id="316" w:author="Aaron Piper [2]" w:date="2016-03-07T13:00:00Z">
        <w:r w:rsidR="00A44404" w:rsidRPr="00233F2E">
          <w:rPr>
            <w:highlight w:val="green"/>
          </w:rPr>
          <w:t>s</w:t>
        </w:r>
      </w:ins>
      <w:r w:rsidR="00390181" w:rsidRPr="00233F2E">
        <w:rPr>
          <w:highlight w:val="green"/>
        </w:rPr>
        <w:t xml:space="preserve"> </w:t>
      </w:r>
      <w:ins w:id="317" w:author="Aaron Piper [2]" w:date="2016-03-08T09:21:00Z">
        <w:r w:rsidR="004322D3" w:rsidRPr="00233F2E">
          <w:rPr>
            <w:highlight w:val="green"/>
          </w:rPr>
          <w:t xml:space="preserve">are </w:t>
        </w:r>
      </w:ins>
      <w:del w:id="318" w:author="Aaron Piper [2]" w:date="2016-03-07T13:00:00Z">
        <w:r w:rsidR="00390181" w:rsidRPr="00233F2E" w:rsidDel="00A44404">
          <w:rPr>
            <w:highlight w:val="green"/>
          </w:rPr>
          <w:delText>server</w:delText>
        </w:r>
        <w:r w:rsidR="00A064B4" w:rsidRPr="00233F2E" w:rsidDel="00A44404">
          <w:rPr>
            <w:highlight w:val="green"/>
          </w:rPr>
          <w:delText xml:space="preserve">s </w:delText>
        </w:r>
      </w:del>
      <w:ins w:id="319" w:author="Aaron Piper [2]" w:date="2016-03-07T13:02:00Z">
        <w:r w:rsidR="00A44404" w:rsidRPr="00233F2E">
          <w:rPr>
            <w:highlight w:val="green"/>
          </w:rPr>
          <w:t xml:space="preserve">often </w:t>
        </w:r>
      </w:ins>
      <w:del w:id="320" w:author="Aaron Piper [2]" w:date="2016-03-08T09:22:00Z">
        <w:r w:rsidR="002355C3" w:rsidRPr="00233F2E" w:rsidDel="004322D3">
          <w:rPr>
            <w:highlight w:val="green"/>
          </w:rPr>
          <w:delText xml:space="preserve">communicate with </w:delText>
        </w:r>
      </w:del>
      <w:del w:id="321" w:author="Aaron Piper [2]" w:date="2016-03-07T13:01:00Z">
        <w:r w:rsidR="002355C3" w:rsidRPr="00233F2E" w:rsidDel="00A44404">
          <w:rPr>
            <w:highlight w:val="green"/>
          </w:rPr>
          <w:delText xml:space="preserve">other </w:delText>
        </w:r>
      </w:del>
      <w:del w:id="322" w:author="Aaron Piper [2]" w:date="2016-03-08T09:22:00Z">
        <w:r w:rsidR="00A064B4" w:rsidRPr="00233F2E" w:rsidDel="004322D3">
          <w:rPr>
            <w:highlight w:val="green"/>
          </w:rPr>
          <w:delText>servers</w:delText>
        </w:r>
        <w:r w:rsidRPr="00233F2E" w:rsidDel="004322D3">
          <w:rPr>
            <w:highlight w:val="green"/>
          </w:rPr>
          <w:delText xml:space="preserve"> and</w:delText>
        </w:r>
        <w:r w:rsidR="00A54238" w:rsidRPr="00233F2E" w:rsidDel="004322D3">
          <w:rPr>
            <w:highlight w:val="green"/>
          </w:rPr>
          <w:delText xml:space="preserve"> </w:delText>
        </w:r>
        <w:r w:rsidR="004D18A7" w:rsidRPr="00233F2E" w:rsidDel="004322D3">
          <w:rPr>
            <w:highlight w:val="green"/>
          </w:rPr>
          <w:delText>c</w:delText>
        </w:r>
        <w:r w:rsidR="00A54238" w:rsidRPr="00233F2E" w:rsidDel="004322D3">
          <w:rPr>
            <w:highlight w:val="green"/>
          </w:rPr>
          <w:delText xml:space="preserve">lients, </w:delText>
        </w:r>
        <w:r w:rsidR="002355C3" w:rsidRPr="00233F2E" w:rsidDel="004322D3">
          <w:rPr>
            <w:highlight w:val="green"/>
          </w:rPr>
          <w:delText>as well as administrators,</w:delText>
        </w:r>
      </w:del>
      <w:ins w:id="323" w:author="Aaron Piper [2]" w:date="2016-03-08T09:22:00Z">
        <w:r w:rsidR="004322D3" w:rsidRPr="00233F2E">
          <w:rPr>
            <w:highlight w:val="green"/>
          </w:rPr>
          <w:t>managed remotely</w:t>
        </w:r>
      </w:ins>
      <w:r w:rsidR="002355C3" w:rsidRPr="00233F2E">
        <w:rPr>
          <w:highlight w:val="green"/>
        </w:rPr>
        <w:t xml:space="preserve"> over </w:t>
      </w:r>
      <w:r w:rsidR="004D6FA0" w:rsidRPr="00233F2E">
        <w:rPr>
          <w:highlight w:val="green"/>
        </w:rPr>
        <w:t>communication networks</w:t>
      </w:r>
      <w:r w:rsidR="002355C3" w:rsidRPr="00233F2E">
        <w:rPr>
          <w:highlight w:val="green"/>
        </w:rPr>
        <w:t xml:space="preserve">. </w:t>
      </w:r>
      <w:del w:id="324" w:author="Aaron Piper [2]" w:date="2016-03-07T13:03:00Z">
        <w:r w:rsidR="002355C3" w:rsidRPr="00233F2E" w:rsidDel="00603BE7">
          <w:rPr>
            <w:highlight w:val="green"/>
          </w:rPr>
          <w:delText>The endpoints</w:delText>
        </w:r>
      </w:del>
      <w:ins w:id="325" w:author="Aaron Piper [2]" w:date="2016-03-07T13:03:00Z">
        <w:r w:rsidR="00603BE7" w:rsidRPr="00233F2E">
          <w:rPr>
            <w:highlight w:val="green"/>
          </w:rPr>
          <w:t>Members of these networks</w:t>
        </w:r>
      </w:ins>
      <w:r w:rsidR="002355C3" w:rsidRPr="00233F2E">
        <w:rPr>
          <w:highlight w:val="green"/>
        </w:rPr>
        <w:t xml:space="preserve"> can be both geographically and logically </w:t>
      </w:r>
      <w:r w:rsidR="004D6FA0" w:rsidRPr="00233F2E">
        <w:rPr>
          <w:highlight w:val="green"/>
        </w:rPr>
        <w:t>separated</w:t>
      </w:r>
      <w:r w:rsidR="002355C3" w:rsidRPr="00233F2E">
        <w:rPr>
          <w:highlight w:val="green"/>
        </w:rPr>
        <w:t xml:space="preserve"> from </w:t>
      </w:r>
      <w:ins w:id="326" w:author="Aaron Piper [2]" w:date="2016-03-07T13:03:00Z">
        <w:r w:rsidR="00603BE7" w:rsidRPr="00233F2E">
          <w:rPr>
            <w:highlight w:val="green"/>
          </w:rPr>
          <w:t>each other</w:t>
        </w:r>
      </w:ins>
      <w:del w:id="327" w:author="Aaron Piper [2]" w:date="2016-03-07T13:03:00Z">
        <w:r w:rsidR="004144F0" w:rsidRPr="00233F2E" w:rsidDel="00603BE7">
          <w:rPr>
            <w:highlight w:val="green"/>
          </w:rPr>
          <w:delText>the server</w:delText>
        </w:r>
      </w:del>
      <w:r w:rsidR="002355C3" w:rsidRPr="00233F2E">
        <w:rPr>
          <w:highlight w:val="green"/>
        </w:rPr>
        <w:t>, and pass through a variety of other systems</w:t>
      </w:r>
      <w:r w:rsidR="004D6FA0" w:rsidRPr="00233F2E">
        <w:rPr>
          <w:highlight w:val="green"/>
        </w:rPr>
        <w:t xml:space="preserve"> which </w:t>
      </w:r>
      <w:r w:rsidR="002355C3" w:rsidRPr="00233F2E">
        <w:rPr>
          <w:highlight w:val="green"/>
        </w:rPr>
        <w:t xml:space="preserve">may be under the control of </w:t>
      </w:r>
      <w:r w:rsidR="005A5CF5" w:rsidRPr="00233F2E">
        <w:rPr>
          <w:highlight w:val="green"/>
        </w:rPr>
        <w:t xml:space="preserve">an </w:t>
      </w:r>
      <w:r w:rsidR="002355C3" w:rsidRPr="00233F2E">
        <w:rPr>
          <w:highlight w:val="green"/>
        </w:rPr>
        <w:t xml:space="preserve">adversary, and offer </w:t>
      </w:r>
      <w:r w:rsidR="004D6FA0" w:rsidRPr="00233F2E">
        <w:rPr>
          <w:highlight w:val="green"/>
        </w:rPr>
        <w:t>the</w:t>
      </w:r>
      <w:r w:rsidR="002355C3" w:rsidRPr="00233F2E">
        <w:rPr>
          <w:highlight w:val="green"/>
        </w:rPr>
        <w:t xml:space="preserve"> opportunity for communications </w:t>
      </w:r>
      <w:del w:id="328" w:author="Aaron Piper [2]" w:date="2016-03-07T13:03:00Z">
        <w:r w:rsidR="002355C3" w:rsidRPr="00233F2E" w:rsidDel="00603BE7">
          <w:rPr>
            <w:highlight w:val="green"/>
          </w:rPr>
          <w:delText xml:space="preserve">with the </w:delText>
        </w:r>
        <w:r w:rsidR="004D6FA0" w:rsidRPr="00233F2E" w:rsidDel="00603BE7">
          <w:rPr>
            <w:highlight w:val="green"/>
          </w:rPr>
          <w:delText xml:space="preserve">server </w:delText>
        </w:r>
      </w:del>
      <w:r w:rsidR="004D6FA0" w:rsidRPr="00233F2E">
        <w:rPr>
          <w:highlight w:val="green"/>
        </w:rPr>
        <w:t>to</w:t>
      </w:r>
      <w:r w:rsidR="002355C3" w:rsidRPr="00233F2E">
        <w:rPr>
          <w:highlight w:val="green"/>
        </w:rPr>
        <w:t xml:space="preserve"> be compromised. </w:t>
      </w:r>
      <w:r w:rsidR="00E91EA3" w:rsidRPr="00233F2E">
        <w:rPr>
          <w:highlight w:val="green"/>
        </w:rPr>
        <w:t xml:space="preserve">An adversary with access to </w:t>
      </w:r>
      <w:r w:rsidR="002A746A" w:rsidRPr="00233F2E">
        <w:rPr>
          <w:highlight w:val="green"/>
        </w:rPr>
        <w:t xml:space="preserve">an </w:t>
      </w:r>
      <w:r w:rsidR="00E91EA3" w:rsidRPr="00233F2E">
        <w:rPr>
          <w:highlight w:val="green"/>
        </w:rPr>
        <w:t xml:space="preserve">open management </w:t>
      </w:r>
      <w:r w:rsidR="00E91EA3" w:rsidRPr="00233F2E">
        <w:rPr>
          <w:highlight w:val="green"/>
        </w:rPr>
        <w:lastRenderedPageBreak/>
        <w:t>network could inject commands into the management infrastructure.</w:t>
      </w:r>
      <w:r w:rsidR="002A746A" w:rsidRPr="00233F2E">
        <w:rPr>
          <w:highlight w:val="green"/>
        </w:rPr>
        <w:t xml:space="preserve"> This would provide an adversary with administrator privilege on the </w:t>
      </w:r>
      <w:del w:id="329" w:author="Aaron Piper [2]" w:date="2016-03-07T13:04:00Z">
        <w:r w:rsidR="002A746A" w:rsidRPr="00233F2E" w:rsidDel="00603BE7">
          <w:rPr>
            <w:highlight w:val="green"/>
          </w:rPr>
          <w:delText xml:space="preserve">server </w:delText>
        </w:r>
      </w:del>
      <w:r w:rsidR="002A746A" w:rsidRPr="00233F2E">
        <w:rPr>
          <w:highlight w:val="green"/>
        </w:rPr>
        <w:t xml:space="preserve">platform, and administrative control over the </w:t>
      </w:r>
      <w:r w:rsidR="00B13FF7" w:rsidRPr="00233F2E">
        <w:rPr>
          <w:highlight w:val="green"/>
        </w:rPr>
        <w:t>VM</w:t>
      </w:r>
      <w:r w:rsidR="002A746A" w:rsidRPr="00233F2E">
        <w:rPr>
          <w:highlight w:val="green"/>
        </w:rPr>
        <w:t>s and virtual network connections</w:t>
      </w:r>
      <w:r w:rsidR="008721F0" w:rsidRPr="00233F2E">
        <w:rPr>
          <w:highlight w:val="green"/>
        </w:rPr>
        <w:t xml:space="preserve">. </w:t>
      </w:r>
      <w:r w:rsidR="002A746A" w:rsidRPr="00233F2E">
        <w:rPr>
          <w:highlight w:val="green"/>
        </w:rPr>
        <w:t>The adversary could also gain access to the management network by hijacking the management network channel</w:t>
      </w:r>
      <w:r w:rsidR="008721F0" w:rsidRPr="00233F2E">
        <w:rPr>
          <w:highlight w:val="green"/>
        </w:rPr>
        <w:t xml:space="preserve">. </w:t>
      </w:r>
    </w:p>
    <w:p w14:paraId="1AD66296" w14:textId="77777777" w:rsidR="00A04C25" w:rsidRDefault="002355C3" w:rsidP="00760588">
      <w:pPr>
        <w:pStyle w:val="Numberedparagraph"/>
      </w:pPr>
      <w:r w:rsidRPr="002355C3">
        <w:t>[</w:t>
      </w:r>
      <w:proofErr w:type="gramStart"/>
      <w:r w:rsidRPr="002355C3">
        <w:t>T.UNAUTHORIZED</w:t>
      </w:r>
      <w:proofErr w:type="gramEnd"/>
      <w:r w:rsidRPr="002355C3">
        <w:t>_ACCESS]</w:t>
      </w:r>
    </w:p>
    <w:p w14:paraId="2D90DC33" w14:textId="77777777" w:rsidR="005B2C5F" w:rsidRDefault="00972C47" w:rsidP="005B2C5F">
      <w:pPr>
        <w:pStyle w:val="Heading2"/>
      </w:pPr>
      <w:bookmarkStart w:id="330" w:name="_Toc351320894"/>
      <w:bookmarkStart w:id="331" w:name="_Toc351321015"/>
      <w:bookmarkStart w:id="332" w:name="_Toc351320896"/>
      <w:bookmarkStart w:id="333" w:name="_Toc351321017"/>
      <w:bookmarkStart w:id="334" w:name="_Toc351320897"/>
      <w:bookmarkStart w:id="335" w:name="_Toc351321018"/>
      <w:bookmarkStart w:id="336" w:name="_Toc351320899"/>
      <w:bookmarkStart w:id="337" w:name="_Toc351321020"/>
      <w:bookmarkStart w:id="338" w:name="_Toc351320900"/>
      <w:bookmarkStart w:id="339" w:name="_Toc351321021"/>
      <w:bookmarkStart w:id="340" w:name="_Toc351320902"/>
      <w:bookmarkStart w:id="341" w:name="_Toc351321023"/>
      <w:bookmarkStart w:id="342" w:name="_Toc351320903"/>
      <w:bookmarkStart w:id="343" w:name="_Toc351321024"/>
      <w:bookmarkStart w:id="344" w:name="_Toc351320905"/>
      <w:bookmarkStart w:id="345" w:name="_Toc351321026"/>
      <w:bookmarkStart w:id="346" w:name="_Toc351320907"/>
      <w:bookmarkStart w:id="347" w:name="_Toc351321028"/>
      <w:bookmarkStart w:id="348" w:name="_Toc351320909"/>
      <w:bookmarkStart w:id="349" w:name="_Toc351321030"/>
      <w:bookmarkStart w:id="350" w:name="_Toc351320910"/>
      <w:bookmarkStart w:id="351" w:name="_Toc351321031"/>
      <w:bookmarkStart w:id="352" w:name="_Toc351320911"/>
      <w:bookmarkStart w:id="353" w:name="_Toc351321032"/>
      <w:bookmarkStart w:id="354" w:name="_Toc43093865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t>Weak Cryptography</w:t>
      </w:r>
      <w:r w:rsidR="00FA312B">
        <w:t xml:space="preserve"> Due to Insufficient Entropy</w:t>
      </w:r>
      <w:bookmarkEnd w:id="354"/>
    </w:p>
    <w:p w14:paraId="295C63D9" w14:textId="2B85B134" w:rsidR="00AF46E2" w:rsidRDefault="007E640B" w:rsidP="00760588">
      <w:pPr>
        <w:pStyle w:val="Numberedparagraph"/>
      </w:pPr>
      <w:r w:rsidRPr="007E640B">
        <w:t xml:space="preserve">To the extent that </w:t>
      </w:r>
      <w:r w:rsidR="002B61C4">
        <w:t>VMs</w:t>
      </w:r>
      <w:r w:rsidRPr="007E640B">
        <w:t xml:space="preserve"> appear isolated within the Virtualization System, a threat of weak cryptography may arise if the VMM does not provide </w:t>
      </w:r>
      <w:ins w:id="355" w:author="Aaron Piper [2]" w:date="2016-03-03T10:17:00Z">
        <w:r w:rsidR="00DE1FFA" w:rsidRPr="008B4673">
          <w:rPr>
            <w:highlight w:val="green"/>
          </w:rPr>
          <w:t>good</w:t>
        </w:r>
      </w:ins>
      <w:del w:id="356" w:author="Aaron Piper [2]" w:date="2016-03-03T10:17:00Z">
        <w:r w:rsidRPr="008B4673" w:rsidDel="00DE1FFA">
          <w:rPr>
            <w:highlight w:val="green"/>
          </w:rPr>
          <w:delText>suffi</w:delText>
        </w:r>
      </w:del>
      <w:del w:id="357" w:author="Aaron Piper [2]" w:date="2016-03-03T10:16:00Z">
        <w:r w:rsidRPr="008B4673" w:rsidDel="00DE1FFA">
          <w:rPr>
            <w:highlight w:val="green"/>
          </w:rPr>
          <w:delText>cient</w:delText>
        </w:r>
      </w:del>
      <w:r w:rsidRPr="007E640B">
        <w:t xml:space="preserve"> entropy to support security-related features that depend on entropy to implement cryptographic algorithms.  </w:t>
      </w:r>
      <w:r w:rsidR="002B61C4">
        <w:t>For example, a</w:t>
      </w:r>
      <w:r w:rsidR="002C4EE8">
        <w:t xml:space="preserve"> </w:t>
      </w:r>
      <w:r w:rsidR="002B61C4">
        <w:t>r</w:t>
      </w:r>
      <w:r w:rsidR="002C4EE8">
        <w:t>andom number</w:t>
      </w:r>
      <w:r w:rsidRPr="007E640B">
        <w:rPr>
          <w:rFonts w:cs="Calibri"/>
        </w:rPr>
        <w:t xml:space="preserve"> generator keeps an estimate of the number of bits of noise in the entropy pool. From this entropy pool random numbers are created.</w:t>
      </w:r>
      <w:r w:rsidR="002C4EE8">
        <w:rPr>
          <w:rFonts w:cs="Calibri"/>
        </w:rPr>
        <w:t xml:space="preserve">  Good random numbers are essential to implementing strong </w:t>
      </w:r>
      <w:r w:rsidR="00022D50">
        <w:rPr>
          <w:rFonts w:cs="Calibri"/>
        </w:rPr>
        <w:t>cryptography</w:t>
      </w:r>
      <w:r w:rsidR="002C4EE8">
        <w:rPr>
          <w:rFonts w:cs="Calibri"/>
        </w:rPr>
        <w:t>.</w:t>
      </w:r>
      <w:r w:rsidR="00E37A15">
        <w:rPr>
          <w:rFonts w:cs="Calibri"/>
        </w:rPr>
        <w:t xml:space="preserve"> Cryptography implemented using poor random numbers can be defeated by a sophisticated adversary.</w:t>
      </w:r>
    </w:p>
    <w:p w14:paraId="586F5512" w14:textId="77777777" w:rsidR="00B03E97" w:rsidRDefault="00B03E97" w:rsidP="00760588">
      <w:pPr>
        <w:pStyle w:val="Numberedparagraph"/>
      </w:pPr>
      <w:r>
        <w:t>[</w:t>
      </w:r>
      <w:proofErr w:type="gramStart"/>
      <w:r>
        <w:t>T.</w:t>
      </w:r>
      <w:r w:rsidR="00614502">
        <w:t>WEAK</w:t>
      </w:r>
      <w:proofErr w:type="gramEnd"/>
      <w:r w:rsidR="00614502">
        <w:t>_CRYPTO</w:t>
      </w:r>
      <w:r w:rsidRPr="00A93C4B">
        <w:t>]</w:t>
      </w:r>
    </w:p>
    <w:p w14:paraId="421F7A31" w14:textId="4DF6A24D" w:rsidR="009004AB" w:rsidRPr="00D8664F" w:rsidRDefault="00972C47" w:rsidP="009004AB">
      <w:pPr>
        <w:pStyle w:val="Heading2"/>
        <w:rPr>
          <w:highlight w:val="green"/>
          <w:rPrChange w:id="358" w:author="Aaron Piper" w:date="2016-04-01T09:07:00Z">
            <w:rPr>
              <w:highlight w:val="yellow"/>
            </w:rPr>
          </w:rPrChange>
        </w:rPr>
      </w:pPr>
      <w:bookmarkStart w:id="359" w:name="_Toc430938658"/>
      <w:del w:id="360" w:author="Aaron Piper" w:date="2016-03-10T14:26:00Z">
        <w:r w:rsidRPr="00D8664F" w:rsidDel="004D6D5C">
          <w:rPr>
            <w:highlight w:val="green"/>
            <w:rPrChange w:id="361" w:author="Aaron Piper" w:date="2016-04-01T09:07:00Z">
              <w:rPr>
                <w:highlight w:val="yellow"/>
              </w:rPr>
            </w:rPrChange>
          </w:rPr>
          <w:delText>Unmanageable</w:delText>
        </w:r>
        <w:r w:rsidR="009004AB" w:rsidRPr="00D8664F" w:rsidDel="004D6D5C">
          <w:rPr>
            <w:highlight w:val="green"/>
            <w:rPrChange w:id="362" w:author="Aaron Piper" w:date="2016-04-01T09:07:00Z">
              <w:rPr>
                <w:highlight w:val="yellow"/>
              </w:rPr>
            </w:rPrChange>
          </w:rPr>
          <w:delText xml:space="preserve"> Enterprise Network</w:delText>
        </w:r>
      </w:del>
      <w:bookmarkEnd w:id="359"/>
      <w:ins w:id="363" w:author="Aaron Piper" w:date="2016-03-10T14:26:00Z">
        <w:r w:rsidR="001F0CFD" w:rsidRPr="00D8664F">
          <w:rPr>
            <w:highlight w:val="green"/>
            <w:rPrChange w:id="364" w:author="Aaron Piper" w:date="2016-04-01T09:07:00Z">
              <w:rPr>
                <w:highlight w:val="yellow"/>
              </w:rPr>
            </w:rPrChange>
          </w:rPr>
          <w:t>Unpatched Software</w:t>
        </w:r>
      </w:ins>
    </w:p>
    <w:p w14:paraId="4C9F7DCC" w14:textId="190658AA" w:rsidR="009004AB" w:rsidRPr="00D8664F" w:rsidDel="004D6D5C" w:rsidRDefault="004D6D5C" w:rsidP="00760588">
      <w:pPr>
        <w:pStyle w:val="Numberedparagraph"/>
        <w:rPr>
          <w:del w:id="365" w:author="Aaron Piper" w:date="2016-03-10T14:26:00Z"/>
          <w:highlight w:val="green"/>
        </w:rPr>
      </w:pPr>
      <w:r w:rsidRPr="00D8664F" w:rsidDel="004D6D5C">
        <w:rPr>
          <w:highlight w:val="green"/>
        </w:rPr>
        <w:t xml:space="preserve"> </w:t>
      </w:r>
      <w:del w:id="366" w:author="Aaron Piper" w:date="2016-03-10T14:26:00Z">
        <w:r w:rsidR="00F46BD8" w:rsidRPr="00D8664F" w:rsidDel="004D6D5C">
          <w:rPr>
            <w:highlight w:val="green"/>
          </w:rPr>
          <w:delText xml:space="preserve">Virtualization Systems can host VMs that are part of one or more larger physical networks. </w:delText>
        </w:r>
        <w:r w:rsidR="00972C47" w:rsidRPr="00D8664F" w:rsidDel="004D6D5C">
          <w:rPr>
            <w:highlight w:val="green"/>
          </w:rPr>
          <w:delText xml:space="preserve">The Virtualization System itself is </w:delText>
        </w:r>
      </w:del>
      <w:ins w:id="367" w:author="Aaron Piper [2]" w:date="2016-03-03T10:22:00Z">
        <w:del w:id="368" w:author="Aaron Piper" w:date="2016-03-10T14:26:00Z">
          <w:r w:rsidR="006023BF" w:rsidRPr="00D8664F" w:rsidDel="004D6D5C">
            <w:rPr>
              <w:highlight w:val="green"/>
            </w:rPr>
            <w:delText xml:space="preserve">part of the network </w:delText>
          </w:r>
        </w:del>
      </w:ins>
      <w:del w:id="369" w:author="Aaron Piper" w:date="2016-03-10T14:26:00Z">
        <w:r w:rsidR="00FA312B" w:rsidRPr="00D8664F" w:rsidDel="004D6D5C">
          <w:rPr>
            <w:highlight w:val="green"/>
          </w:rPr>
          <w:delText>infrastructure network entity</w:delText>
        </w:r>
        <w:r w:rsidR="00972C47" w:rsidRPr="00D8664F" w:rsidDel="004D6D5C">
          <w:rPr>
            <w:highlight w:val="green"/>
          </w:rPr>
          <w:delText xml:space="preserve"> and must be managed as such. </w:delText>
        </w:r>
        <w:r w:rsidR="00E37A15" w:rsidRPr="00D8664F" w:rsidDel="004D6D5C">
          <w:rPr>
            <w:highlight w:val="green"/>
          </w:rPr>
          <w:delText xml:space="preserve">Unmanageable networks make it difficult to keep software and firmware </w:delText>
        </w:r>
        <w:r w:rsidR="007410BE" w:rsidRPr="00D8664F" w:rsidDel="004D6D5C">
          <w:rPr>
            <w:highlight w:val="green"/>
          </w:rPr>
          <w:delText xml:space="preserve">of servers, clients, and network devices </w:delText>
        </w:r>
        <w:r w:rsidR="00E37A15" w:rsidRPr="00D8664F" w:rsidDel="004D6D5C">
          <w:rPr>
            <w:highlight w:val="green"/>
          </w:rPr>
          <w:delText xml:space="preserve">updated and patched. </w:delText>
        </w:r>
        <w:r w:rsidR="007410BE" w:rsidRPr="00D8664F" w:rsidDel="004D6D5C">
          <w:rPr>
            <w:highlight w:val="green"/>
          </w:rPr>
          <w:delText xml:space="preserve">Known </w:delText>
        </w:r>
        <w:r w:rsidR="009D176F" w:rsidRPr="00D8664F" w:rsidDel="004D6D5C">
          <w:rPr>
            <w:highlight w:val="green"/>
          </w:rPr>
          <w:delText>vulnerabilities</w:delText>
        </w:r>
        <w:r w:rsidR="007410BE" w:rsidRPr="00D8664F" w:rsidDel="004D6D5C">
          <w:rPr>
            <w:highlight w:val="green"/>
          </w:rPr>
          <w:delText xml:space="preserve"> in unpatched software often can easily be exploited by adversaries to compromise the Virtualization System or platform.</w:delText>
        </w:r>
      </w:del>
    </w:p>
    <w:p w14:paraId="23843220" w14:textId="0E1A1573" w:rsidR="004D6D5C" w:rsidRPr="00D8664F" w:rsidRDefault="004D6D5C" w:rsidP="00F96A3A">
      <w:pPr>
        <w:pStyle w:val="NumberedNormal"/>
        <w:rPr>
          <w:highlight w:val="green"/>
        </w:rPr>
      </w:pPr>
      <w:r w:rsidRPr="00D8664F">
        <w:rPr>
          <w:highlight w:val="green"/>
        </w:rPr>
        <w:t xml:space="preserve">Vulnerabilities in outdated or unpatched software can be exploited by adversaries to compromise the Virtualization System or platform. </w:t>
      </w:r>
    </w:p>
    <w:p w14:paraId="1DA9C657" w14:textId="012ED2DA" w:rsidR="00760588" w:rsidRPr="00D8664F" w:rsidRDefault="00B025FD" w:rsidP="00760588">
      <w:pPr>
        <w:pStyle w:val="Numberedparagraph"/>
        <w:rPr>
          <w:highlight w:val="green"/>
        </w:rPr>
      </w:pPr>
      <w:r w:rsidRPr="00D8664F">
        <w:rPr>
          <w:highlight w:val="green"/>
        </w:rPr>
        <w:t>[T.</w:t>
      </w:r>
      <w:del w:id="370" w:author="Aaron Piper" w:date="2016-03-30T12:55:00Z">
        <w:r w:rsidR="00223338" w:rsidRPr="00D8664F" w:rsidDel="00332805">
          <w:rPr>
            <w:highlight w:val="green"/>
          </w:rPr>
          <w:delText>UN</w:delText>
        </w:r>
      </w:del>
      <w:del w:id="371" w:author="Aaron Piper" w:date="2016-03-10T14:27:00Z">
        <w:r w:rsidR="00223338" w:rsidRPr="00D8664F" w:rsidDel="004D6D5C">
          <w:rPr>
            <w:highlight w:val="green"/>
          </w:rPr>
          <w:delText>MANAGEABLE_NW</w:delText>
        </w:r>
      </w:del>
      <w:ins w:id="372" w:author="Aaron Piper" w:date="2016-04-01T09:06:00Z">
        <w:r w:rsidR="001F0CFD" w:rsidRPr="00D8664F">
          <w:rPr>
            <w:highlight w:val="green"/>
          </w:rPr>
          <w:t>UNPATCHED_SOFTWARE</w:t>
        </w:r>
      </w:ins>
      <w:r w:rsidRPr="00D8664F">
        <w:rPr>
          <w:highlight w:val="green"/>
        </w:rPr>
        <w:t>]</w:t>
      </w:r>
      <w:bookmarkStart w:id="373" w:name="_Toc351320913"/>
      <w:bookmarkStart w:id="374" w:name="_Toc351321034"/>
      <w:bookmarkStart w:id="375" w:name="_Toc351320914"/>
      <w:bookmarkStart w:id="376" w:name="_Toc351321035"/>
      <w:bookmarkEnd w:id="373"/>
      <w:bookmarkEnd w:id="374"/>
      <w:bookmarkEnd w:id="375"/>
      <w:bookmarkEnd w:id="376"/>
    </w:p>
    <w:p w14:paraId="152AB92C" w14:textId="3F0F8BC0" w:rsidR="00C82649" w:rsidRPr="00125EC7" w:rsidRDefault="00C82649" w:rsidP="00C82649">
      <w:pPr>
        <w:pStyle w:val="Heading2"/>
        <w:rPr>
          <w:ins w:id="377" w:author="Clemons, Robert M" w:date="2016-02-11T15:17:00Z"/>
          <w:highlight w:val="green"/>
          <w:rPrChange w:id="378" w:author="Aaron Piper" w:date="2016-04-13T13:48:00Z">
            <w:rPr>
              <w:ins w:id="379" w:author="Clemons, Robert M" w:date="2016-02-11T15:17:00Z"/>
              <w:highlight w:val="yellow"/>
            </w:rPr>
          </w:rPrChange>
        </w:rPr>
      </w:pPr>
      <w:ins w:id="380" w:author="Clemons, Robert M" w:date="2016-02-11T15:18:00Z">
        <w:del w:id="381" w:author="Aaron Piper" w:date="2016-03-30T13:11:00Z">
          <w:r w:rsidRPr="00125EC7" w:rsidDel="001D1AA3">
            <w:rPr>
              <w:highlight w:val="green"/>
              <w:rPrChange w:id="382" w:author="Aaron Piper" w:date="2016-04-13T13:48:00Z">
                <w:rPr>
                  <w:highlight w:val="yellow"/>
                </w:rPr>
              </w:rPrChange>
            </w:rPr>
            <w:delText>Unintended</w:delText>
          </w:r>
        </w:del>
      </w:ins>
      <w:ins w:id="383" w:author="Clemons, Robert M" w:date="2016-02-11T15:17:00Z">
        <w:del w:id="384" w:author="Aaron Piper" w:date="2016-03-30T13:11:00Z">
          <w:r w:rsidRPr="00125EC7" w:rsidDel="001D1AA3">
            <w:rPr>
              <w:highlight w:val="green"/>
              <w:rPrChange w:id="385" w:author="Aaron Piper" w:date="2016-04-13T13:48:00Z">
                <w:rPr>
                  <w:highlight w:val="yellow"/>
                </w:rPr>
              </w:rPrChange>
            </w:rPr>
            <w:delText xml:space="preserve"> Configuration</w:delText>
          </w:r>
        </w:del>
      </w:ins>
      <w:ins w:id="386" w:author="Aaron Piper" w:date="2016-03-30T13:11:00Z">
        <w:r w:rsidR="001D1AA3" w:rsidRPr="00125EC7">
          <w:rPr>
            <w:highlight w:val="green"/>
            <w:rPrChange w:id="387" w:author="Aaron Piper" w:date="2016-04-13T13:48:00Z">
              <w:rPr>
                <w:highlight w:val="yellow"/>
              </w:rPr>
            </w:rPrChange>
          </w:rPr>
          <w:t>Misconfiguration</w:t>
        </w:r>
      </w:ins>
    </w:p>
    <w:p w14:paraId="230E7DFD" w14:textId="3C223E57" w:rsidR="00C82649" w:rsidRPr="00125EC7" w:rsidDel="0023744B" w:rsidRDefault="0023744B" w:rsidP="004D6D5C">
      <w:pPr>
        <w:rPr>
          <w:ins w:id="388" w:author="Clemons, Robert M" w:date="2016-02-11T15:23:00Z"/>
          <w:del w:id="389" w:author="Aaron Piper [2]" w:date="2016-03-03T10:32:00Z"/>
          <w:highlight w:val="green"/>
          <w:rPrChange w:id="390" w:author="Aaron Piper" w:date="2016-04-13T13:48:00Z">
            <w:rPr>
              <w:ins w:id="391" w:author="Clemons, Robert M" w:date="2016-02-11T15:23:00Z"/>
              <w:del w:id="392" w:author="Aaron Piper [2]" w:date="2016-03-03T10:32:00Z"/>
              <w:highlight w:val="yellow"/>
            </w:rPr>
          </w:rPrChange>
        </w:rPr>
      </w:pPr>
      <w:ins w:id="393" w:author="Aaron Piper [2]" w:date="2016-03-03T10:32:00Z">
        <w:r w:rsidRPr="00125EC7">
          <w:rPr>
            <w:rFonts w:cs="Calibri"/>
            <w:szCs w:val="22"/>
            <w:highlight w:val="green"/>
            <w:rPrChange w:id="394" w:author="Aaron Piper" w:date="2016-04-13T13:48:00Z">
              <w:rPr>
                <w:rFonts w:cs="Calibri"/>
                <w:szCs w:val="22"/>
                <w:highlight w:val="yellow"/>
              </w:rPr>
            </w:rPrChange>
          </w:rPr>
          <w:t xml:space="preserve">The Virtualization System may be </w:t>
        </w:r>
        <w:del w:id="395" w:author="Aaron Piper" w:date="2016-03-30T13:15:00Z">
          <w:r w:rsidRPr="00125EC7" w:rsidDel="001D1AA3">
            <w:rPr>
              <w:rFonts w:cs="Calibri"/>
              <w:szCs w:val="22"/>
              <w:highlight w:val="green"/>
              <w:rPrChange w:id="396" w:author="Aaron Piper" w:date="2016-04-13T13:48:00Z">
                <w:rPr>
                  <w:rFonts w:cs="Calibri"/>
                  <w:szCs w:val="22"/>
                  <w:highlight w:val="yellow"/>
                </w:rPr>
              </w:rPrChange>
            </w:rPr>
            <w:delText>placed in a</w:delText>
          </w:r>
        </w:del>
        <w:del w:id="397" w:author="Aaron Piper" w:date="2016-03-30T13:13:00Z">
          <w:r w:rsidRPr="00125EC7" w:rsidDel="001D1AA3">
            <w:rPr>
              <w:rFonts w:cs="Calibri"/>
              <w:szCs w:val="22"/>
              <w:highlight w:val="green"/>
              <w:rPrChange w:id="398" w:author="Aaron Piper" w:date="2016-04-13T13:48:00Z">
                <w:rPr>
                  <w:rFonts w:cs="Calibri"/>
                  <w:szCs w:val="22"/>
                  <w:highlight w:val="yellow"/>
                </w:rPr>
              </w:rPrChange>
            </w:rPr>
            <w:delText>n</w:delText>
          </w:r>
        </w:del>
        <w:del w:id="399" w:author="Aaron Piper" w:date="2016-03-30T13:15:00Z">
          <w:r w:rsidRPr="00125EC7" w:rsidDel="001D1AA3">
            <w:rPr>
              <w:rFonts w:cs="Calibri"/>
              <w:szCs w:val="22"/>
              <w:highlight w:val="green"/>
              <w:rPrChange w:id="400" w:author="Aaron Piper" w:date="2016-04-13T13:48:00Z">
                <w:rPr>
                  <w:rFonts w:cs="Calibri"/>
                  <w:szCs w:val="22"/>
                  <w:highlight w:val="yellow"/>
                </w:rPr>
              </w:rPrChange>
            </w:rPr>
            <w:delText xml:space="preserve"> </w:delText>
          </w:r>
        </w:del>
        <w:del w:id="401" w:author="Aaron Piper" w:date="2016-03-30T13:14:00Z">
          <w:r w:rsidRPr="00125EC7" w:rsidDel="001D1AA3">
            <w:rPr>
              <w:rFonts w:cs="Calibri"/>
              <w:szCs w:val="22"/>
              <w:highlight w:val="green"/>
              <w:rPrChange w:id="402" w:author="Aaron Piper" w:date="2016-04-13T13:48:00Z">
                <w:rPr>
                  <w:rFonts w:cs="Calibri"/>
                  <w:szCs w:val="22"/>
                  <w:highlight w:val="yellow"/>
                </w:rPr>
              </w:rPrChange>
            </w:rPr>
            <w:delText xml:space="preserve">unintended </w:delText>
          </w:r>
        </w:del>
      </w:ins>
      <w:ins w:id="403" w:author="Aaron Piper" w:date="2016-03-30T13:14:00Z">
        <w:r w:rsidR="001D1AA3" w:rsidRPr="00125EC7">
          <w:rPr>
            <w:rFonts w:cs="Calibri"/>
            <w:szCs w:val="22"/>
            <w:highlight w:val="green"/>
            <w:rPrChange w:id="404" w:author="Aaron Piper" w:date="2016-04-13T13:48:00Z">
              <w:rPr>
                <w:rFonts w:cs="Calibri"/>
                <w:szCs w:val="22"/>
                <w:highlight w:val="yellow"/>
              </w:rPr>
            </w:rPrChange>
          </w:rPr>
          <w:t>mis</w:t>
        </w:r>
      </w:ins>
      <w:ins w:id="405" w:author="Aaron Piper [2]" w:date="2016-03-03T10:32:00Z">
        <w:r w:rsidRPr="00125EC7">
          <w:rPr>
            <w:rFonts w:cs="Calibri"/>
            <w:szCs w:val="22"/>
            <w:highlight w:val="green"/>
            <w:rPrChange w:id="406" w:author="Aaron Piper" w:date="2016-04-13T13:48:00Z">
              <w:rPr>
                <w:rFonts w:cs="Calibri"/>
                <w:szCs w:val="22"/>
                <w:highlight w:val="yellow"/>
              </w:rPr>
            </w:rPrChange>
          </w:rPr>
          <w:t>configur</w:t>
        </w:r>
      </w:ins>
      <w:ins w:id="407" w:author="Aaron Piper" w:date="2016-03-30T13:15:00Z">
        <w:r w:rsidR="001D1AA3" w:rsidRPr="00125EC7">
          <w:rPr>
            <w:rFonts w:cs="Calibri"/>
            <w:szCs w:val="22"/>
            <w:highlight w:val="green"/>
            <w:rPrChange w:id="408" w:author="Aaron Piper" w:date="2016-04-13T13:48:00Z">
              <w:rPr>
                <w:rFonts w:cs="Calibri"/>
                <w:szCs w:val="22"/>
                <w:highlight w:val="yellow"/>
              </w:rPr>
            </w:rPrChange>
          </w:rPr>
          <w:t>ed</w:t>
        </w:r>
      </w:ins>
      <w:ins w:id="409" w:author="Aaron Piper" w:date="2016-03-30T13:16:00Z">
        <w:r w:rsidR="001D1AA3" w:rsidRPr="00125EC7">
          <w:rPr>
            <w:rFonts w:cs="Calibri"/>
            <w:szCs w:val="22"/>
            <w:highlight w:val="green"/>
            <w:rPrChange w:id="410" w:author="Aaron Piper" w:date="2016-04-13T13:48:00Z">
              <w:rPr>
                <w:rFonts w:cs="Calibri"/>
                <w:szCs w:val="22"/>
                <w:highlight w:val="yellow"/>
              </w:rPr>
            </w:rPrChange>
          </w:rPr>
          <w:t>,</w:t>
        </w:r>
      </w:ins>
      <w:ins w:id="411" w:author="Aaron Piper [2]" w:date="2016-03-03T10:32:00Z">
        <w:del w:id="412" w:author="Aaron Piper" w:date="2016-03-30T13:15:00Z">
          <w:r w:rsidRPr="00125EC7" w:rsidDel="001D1AA3">
            <w:rPr>
              <w:rFonts w:cs="Calibri"/>
              <w:szCs w:val="22"/>
              <w:highlight w:val="green"/>
              <w:rPrChange w:id="413" w:author="Aaron Piper" w:date="2016-04-13T13:48:00Z">
                <w:rPr>
                  <w:rFonts w:cs="Calibri"/>
                  <w:szCs w:val="22"/>
                  <w:highlight w:val="yellow"/>
                </w:rPr>
              </w:rPrChange>
            </w:rPr>
            <w:delText>at</w:delText>
          </w:r>
        </w:del>
        <w:del w:id="414" w:author="Aaron Piper" w:date="2016-03-30T13:14:00Z">
          <w:r w:rsidRPr="00125EC7" w:rsidDel="001D1AA3">
            <w:rPr>
              <w:rFonts w:cs="Calibri"/>
              <w:szCs w:val="22"/>
              <w:highlight w:val="green"/>
              <w:rPrChange w:id="415" w:author="Aaron Piper" w:date="2016-04-13T13:48:00Z">
                <w:rPr>
                  <w:rFonts w:cs="Calibri"/>
                  <w:szCs w:val="22"/>
                  <w:highlight w:val="yellow"/>
                </w:rPr>
              </w:rPrChange>
            </w:rPr>
            <w:delText>ion</w:delText>
          </w:r>
        </w:del>
        <w:r w:rsidRPr="00125EC7">
          <w:rPr>
            <w:rFonts w:cs="Calibri"/>
            <w:szCs w:val="22"/>
            <w:highlight w:val="green"/>
            <w:rPrChange w:id="416" w:author="Aaron Piper" w:date="2016-04-13T13:48:00Z">
              <w:rPr>
                <w:rFonts w:cs="Calibri"/>
                <w:szCs w:val="22"/>
                <w:highlight w:val="yellow"/>
              </w:rPr>
            </w:rPrChange>
          </w:rPr>
          <w:t xml:space="preserve"> which could impact </w:t>
        </w:r>
      </w:ins>
      <w:ins w:id="417" w:author="Aaron Piper" w:date="2016-03-30T13:15:00Z">
        <w:r w:rsidR="001D1AA3" w:rsidRPr="00125EC7">
          <w:rPr>
            <w:rFonts w:cs="Calibri"/>
            <w:szCs w:val="22"/>
            <w:highlight w:val="green"/>
            <w:rPrChange w:id="418" w:author="Aaron Piper" w:date="2016-04-13T13:48:00Z">
              <w:rPr>
                <w:rFonts w:cs="Calibri"/>
                <w:szCs w:val="22"/>
                <w:highlight w:val="yellow"/>
              </w:rPr>
            </w:rPrChange>
          </w:rPr>
          <w:t>its</w:t>
        </w:r>
      </w:ins>
      <w:ins w:id="419" w:author="Aaron Piper [2]" w:date="2016-03-03T10:32:00Z">
        <w:del w:id="420" w:author="Aaron Piper" w:date="2016-03-30T13:15:00Z">
          <w:r w:rsidRPr="00125EC7" w:rsidDel="001D1AA3">
            <w:rPr>
              <w:rFonts w:cs="Calibri"/>
              <w:szCs w:val="22"/>
              <w:highlight w:val="green"/>
              <w:rPrChange w:id="421" w:author="Aaron Piper" w:date="2016-04-13T13:48:00Z">
                <w:rPr>
                  <w:rFonts w:cs="Calibri"/>
                  <w:szCs w:val="22"/>
                  <w:highlight w:val="yellow"/>
                </w:rPr>
              </w:rPrChange>
            </w:rPr>
            <w:delText>the</w:delText>
          </w:r>
        </w:del>
        <w:r w:rsidRPr="00125EC7">
          <w:rPr>
            <w:rFonts w:cs="Calibri"/>
            <w:szCs w:val="22"/>
            <w:highlight w:val="green"/>
            <w:rPrChange w:id="422" w:author="Aaron Piper" w:date="2016-04-13T13:48:00Z">
              <w:rPr>
                <w:rFonts w:cs="Calibri"/>
                <w:szCs w:val="22"/>
                <w:highlight w:val="yellow"/>
              </w:rPr>
            </w:rPrChange>
          </w:rPr>
          <w:t xml:space="preserve"> functioning and security</w:t>
        </w:r>
        <w:del w:id="423" w:author="Aaron Piper" w:date="2016-03-30T13:15:00Z">
          <w:r w:rsidRPr="00125EC7" w:rsidDel="001D1AA3">
            <w:rPr>
              <w:rFonts w:cs="Calibri"/>
              <w:szCs w:val="22"/>
              <w:highlight w:val="green"/>
              <w:rPrChange w:id="424" w:author="Aaron Piper" w:date="2016-04-13T13:48:00Z">
                <w:rPr>
                  <w:rFonts w:cs="Calibri"/>
                  <w:szCs w:val="22"/>
                  <w:highlight w:val="yellow"/>
                </w:rPr>
              </w:rPrChange>
            </w:rPr>
            <w:delText xml:space="preserve"> of the Virtualization System</w:delText>
          </w:r>
        </w:del>
        <w:r w:rsidRPr="00125EC7">
          <w:rPr>
            <w:rFonts w:cs="Calibri"/>
            <w:szCs w:val="22"/>
            <w:highlight w:val="green"/>
            <w:rPrChange w:id="425" w:author="Aaron Piper" w:date="2016-04-13T13:48:00Z">
              <w:rPr>
                <w:rFonts w:cs="Calibri"/>
                <w:szCs w:val="22"/>
                <w:highlight w:val="yellow"/>
              </w:rPr>
            </w:rPrChange>
          </w:rPr>
          <w:t xml:space="preserve">. This </w:t>
        </w:r>
        <w:del w:id="426" w:author="Aaron Piper" w:date="2016-03-30T13:14:00Z">
          <w:r w:rsidRPr="00125EC7" w:rsidDel="001D1AA3">
            <w:rPr>
              <w:rFonts w:cs="Calibri"/>
              <w:szCs w:val="22"/>
              <w:highlight w:val="green"/>
              <w:rPrChange w:id="427" w:author="Aaron Piper" w:date="2016-04-13T13:48:00Z">
                <w:rPr>
                  <w:rFonts w:cs="Calibri"/>
                  <w:szCs w:val="22"/>
                  <w:highlight w:val="yellow"/>
                </w:rPr>
              </w:rPrChange>
            </w:rPr>
            <w:delText xml:space="preserve">unintended </w:delText>
          </w:r>
        </w:del>
      </w:ins>
      <w:ins w:id="428" w:author="Aaron Piper" w:date="2016-03-30T13:14:00Z">
        <w:r w:rsidR="001D1AA3" w:rsidRPr="00125EC7">
          <w:rPr>
            <w:rFonts w:cs="Calibri"/>
            <w:szCs w:val="22"/>
            <w:highlight w:val="green"/>
            <w:rPrChange w:id="429" w:author="Aaron Piper" w:date="2016-04-13T13:48:00Z">
              <w:rPr>
                <w:rFonts w:cs="Calibri"/>
                <w:szCs w:val="22"/>
                <w:highlight w:val="yellow"/>
              </w:rPr>
            </w:rPrChange>
          </w:rPr>
          <w:t>mis</w:t>
        </w:r>
      </w:ins>
      <w:ins w:id="430" w:author="Aaron Piper [2]" w:date="2016-03-03T10:32:00Z">
        <w:r w:rsidRPr="00125EC7">
          <w:rPr>
            <w:rFonts w:cs="Calibri"/>
            <w:szCs w:val="22"/>
            <w:highlight w:val="green"/>
            <w:rPrChange w:id="431" w:author="Aaron Piper" w:date="2016-04-13T13:48:00Z">
              <w:rPr>
                <w:rFonts w:cs="Calibri"/>
                <w:szCs w:val="22"/>
                <w:highlight w:val="yellow"/>
              </w:rPr>
            </w:rPrChange>
          </w:rPr>
          <w:t xml:space="preserve">configuration could be due to an administrative error or the use of faulty configuration data.   </w:t>
        </w:r>
      </w:ins>
      <w:ins w:id="432" w:author="Clemons, Robert M" w:date="2016-02-11T15:18:00Z">
        <w:del w:id="433" w:author="Aaron Piper [2]" w:date="2016-03-03T10:32:00Z">
          <w:r w:rsidR="00C82649" w:rsidRPr="00125EC7" w:rsidDel="0023744B">
            <w:rPr>
              <w:highlight w:val="green"/>
              <w:rPrChange w:id="434" w:author="Aaron Piper" w:date="2016-04-13T13:48:00Z">
                <w:rPr>
                  <w:highlight w:val="yellow"/>
                </w:rPr>
              </w:rPrChange>
            </w:rPr>
            <w:delText xml:space="preserve">The Virtualization System may be placed in an unintended configuration through </w:delText>
          </w:r>
          <w:r w:rsidR="009B3486" w:rsidRPr="00125EC7" w:rsidDel="0023744B">
            <w:rPr>
              <w:highlight w:val="green"/>
              <w:rPrChange w:id="435" w:author="Aaron Piper" w:date="2016-04-13T13:48:00Z">
                <w:rPr>
                  <w:highlight w:val="yellow"/>
                </w:rPr>
              </w:rPrChange>
            </w:rPr>
            <w:delText>administrative error,,,</w:delText>
          </w:r>
          <w:r w:rsidR="00C82649" w:rsidRPr="00125EC7" w:rsidDel="0023744B">
            <w:rPr>
              <w:highlight w:val="green"/>
              <w:rPrChange w:id="436" w:author="Aaron Piper" w:date="2016-04-13T13:48:00Z">
                <w:rPr>
                  <w:highlight w:val="yellow"/>
                </w:rPr>
              </w:rPrChange>
            </w:rPr>
            <w:delText xml:space="preserve"> </w:delText>
          </w:r>
        </w:del>
      </w:ins>
      <w:ins w:id="437" w:author="Clemons, Robert M" w:date="2016-02-11T15:23:00Z">
        <w:del w:id="438" w:author="Aaron Piper [2]" w:date="2016-03-03T10:32:00Z">
          <w:r w:rsidR="009B3486" w:rsidRPr="00125EC7" w:rsidDel="0023744B">
            <w:rPr>
              <w:highlight w:val="green"/>
              <w:rPrChange w:id="439" w:author="Aaron Piper" w:date="2016-04-13T13:48:00Z">
                <w:rPr>
                  <w:highlight w:val="yellow"/>
                </w:rPr>
              </w:rPrChange>
            </w:rPr>
            <w:delText>&lt;TODO&gt;</w:delText>
          </w:r>
        </w:del>
      </w:ins>
    </w:p>
    <w:p w14:paraId="7E0424CE" w14:textId="6C1683BB" w:rsidR="009B3486" w:rsidRPr="00C82649" w:rsidRDefault="009B3486" w:rsidP="004D6D5C">
      <w:ins w:id="440" w:author="Clemons, Robert M" w:date="2016-02-11T15:23:00Z">
        <w:r w:rsidRPr="00125EC7">
          <w:rPr>
            <w:highlight w:val="green"/>
            <w:rPrChange w:id="441" w:author="Aaron Piper" w:date="2016-04-13T13:48:00Z">
              <w:rPr>
                <w:highlight w:val="yellow"/>
              </w:rPr>
            </w:rPrChange>
          </w:rPr>
          <w:t>[T.</w:t>
        </w:r>
        <w:del w:id="442" w:author="Aaron Piper" w:date="2016-03-30T13:11:00Z">
          <w:r w:rsidRPr="00125EC7" w:rsidDel="001D1AA3">
            <w:rPr>
              <w:highlight w:val="green"/>
              <w:rPrChange w:id="443" w:author="Aaron Piper" w:date="2016-04-13T13:48:00Z">
                <w:rPr>
                  <w:highlight w:val="yellow"/>
                </w:rPr>
              </w:rPrChange>
            </w:rPr>
            <w:delText>CONFIGURATION_INTEGRITY</w:delText>
          </w:r>
        </w:del>
      </w:ins>
      <w:ins w:id="444" w:author="Aaron Piper" w:date="2016-03-30T13:11:00Z">
        <w:r w:rsidR="001D1AA3" w:rsidRPr="00125EC7">
          <w:rPr>
            <w:highlight w:val="green"/>
            <w:rPrChange w:id="445" w:author="Aaron Piper" w:date="2016-04-13T13:48:00Z">
              <w:rPr>
                <w:highlight w:val="yellow"/>
              </w:rPr>
            </w:rPrChange>
          </w:rPr>
          <w:t>MISCONFIGURATION</w:t>
        </w:r>
      </w:ins>
      <w:ins w:id="446" w:author="Clemons, Robert M" w:date="2016-02-11T15:23:00Z">
        <w:r w:rsidRPr="00125EC7">
          <w:rPr>
            <w:highlight w:val="green"/>
            <w:rPrChange w:id="447" w:author="Aaron Piper" w:date="2016-04-13T13:48:00Z">
              <w:rPr>
                <w:highlight w:val="yellow"/>
              </w:rPr>
            </w:rPrChange>
          </w:rPr>
          <w:t>]</w:t>
        </w:r>
      </w:ins>
    </w:p>
    <w:p w14:paraId="1BF9E06A" w14:textId="45345A7F" w:rsidR="00E47FE4" w:rsidRPr="00FD2E8C" w:rsidRDefault="00E47FE4" w:rsidP="00E47FE4">
      <w:pPr>
        <w:pStyle w:val="Heading2"/>
        <w:rPr>
          <w:ins w:id="448" w:author="Aaron Piper" w:date="2016-03-22T14:32:00Z"/>
          <w:highlight w:val="green"/>
        </w:rPr>
      </w:pPr>
      <w:ins w:id="449" w:author="Aaron Piper" w:date="2016-03-22T14:33:00Z">
        <w:r w:rsidRPr="00FD2E8C">
          <w:rPr>
            <w:highlight w:val="green"/>
          </w:rPr>
          <w:t>Denial of Service</w:t>
        </w:r>
      </w:ins>
    </w:p>
    <w:p w14:paraId="7815087B" w14:textId="135D03AE" w:rsidR="00CE01C0" w:rsidRPr="00FD2E8C" w:rsidRDefault="00C075CB" w:rsidP="00E47FE4">
      <w:pPr>
        <w:rPr>
          <w:ins w:id="450" w:author="Aaron Piper" w:date="2016-03-22T14:35:00Z"/>
          <w:rFonts w:cs="Calibri"/>
          <w:szCs w:val="22"/>
          <w:highlight w:val="green"/>
          <w:rPrChange w:id="451" w:author="Aaron Piper" w:date="2016-04-13T13:58:00Z">
            <w:rPr>
              <w:ins w:id="452" w:author="Aaron Piper" w:date="2016-03-22T14:35:00Z"/>
              <w:rFonts w:cs="Calibri"/>
              <w:szCs w:val="22"/>
              <w:highlight w:val="yellow"/>
            </w:rPr>
          </w:rPrChange>
        </w:rPr>
      </w:pPr>
      <w:ins w:id="453" w:author="Aaron Piper" w:date="2016-03-22T14:53:00Z">
        <w:r w:rsidRPr="00FD2E8C">
          <w:rPr>
            <w:color w:val="000000"/>
            <w:highlight w:val="green"/>
            <w:rPrChange w:id="454" w:author="Aaron Piper" w:date="2016-04-13T13:58:00Z">
              <w:rPr>
                <w:color w:val="000000"/>
              </w:rPr>
            </w:rPrChange>
          </w:rPr>
          <w:t>A VM may block others from system resources (e.g., system memory, persistent storage, and processing time) via a resource exhaustion attack.</w:t>
        </w:r>
      </w:ins>
    </w:p>
    <w:p w14:paraId="5C230CE9" w14:textId="7EDB3EAC" w:rsidR="00E47FE4" w:rsidRPr="00C82649" w:rsidRDefault="00CE01C0" w:rsidP="00E47FE4">
      <w:pPr>
        <w:rPr>
          <w:ins w:id="455" w:author="Aaron Piper" w:date="2016-03-22T14:32:00Z"/>
        </w:rPr>
      </w:pPr>
      <w:ins w:id="456" w:author="Aaron Piper" w:date="2016-03-22T14:35:00Z">
        <w:r w:rsidRPr="00FD2E8C">
          <w:rPr>
            <w:highlight w:val="green"/>
            <w:rPrChange w:id="457" w:author="Aaron Piper" w:date="2016-04-13T13:58:00Z">
              <w:rPr>
                <w:highlight w:val="yellow"/>
              </w:rPr>
            </w:rPrChange>
          </w:rPr>
          <w:t xml:space="preserve"> </w:t>
        </w:r>
      </w:ins>
      <w:ins w:id="458" w:author="Aaron Piper" w:date="2016-03-22T14:32:00Z">
        <w:r w:rsidR="00E47FE4" w:rsidRPr="00FD2E8C">
          <w:rPr>
            <w:highlight w:val="green"/>
          </w:rPr>
          <w:t>[</w:t>
        </w:r>
        <w:proofErr w:type="gramStart"/>
        <w:r w:rsidR="00E47FE4" w:rsidRPr="00FD2E8C">
          <w:rPr>
            <w:highlight w:val="green"/>
          </w:rPr>
          <w:t>T.</w:t>
        </w:r>
      </w:ins>
      <w:ins w:id="459" w:author="Aaron Piper" w:date="2016-03-22T14:53:00Z">
        <w:r w:rsidR="00C075CB" w:rsidRPr="00FD2E8C">
          <w:rPr>
            <w:highlight w:val="green"/>
          </w:rPr>
          <w:t>DENIAL</w:t>
        </w:r>
        <w:proofErr w:type="gramEnd"/>
        <w:r w:rsidR="00C075CB" w:rsidRPr="00FD2E8C">
          <w:rPr>
            <w:highlight w:val="green"/>
          </w:rPr>
          <w:t>_OF_SERVICE</w:t>
        </w:r>
      </w:ins>
      <w:ins w:id="460" w:author="Aaron Piper" w:date="2016-03-22T14:32:00Z">
        <w:r w:rsidR="00E47FE4" w:rsidRPr="00FD2E8C">
          <w:rPr>
            <w:highlight w:val="green"/>
          </w:rPr>
          <w:t>]</w:t>
        </w:r>
      </w:ins>
    </w:p>
    <w:p w14:paraId="0004E122" w14:textId="77777777" w:rsidR="002A3631" w:rsidRPr="00B025FD" w:rsidRDefault="002A3631">
      <w:pPr>
        <w:pStyle w:val="Numberedparagraph"/>
        <w:numPr>
          <w:ilvl w:val="0"/>
          <w:numId w:val="0"/>
        </w:numPr>
        <w:pPrChange w:id="461" w:author="Aaron Piper" w:date="2016-03-22T14:32:00Z">
          <w:pPr>
            <w:pStyle w:val="Numberedparagraph"/>
          </w:pPr>
        </w:pPrChange>
      </w:pPr>
      <w:del w:id="462" w:author="Aaron Piper" w:date="2016-03-22T14:32:00Z">
        <w:r w:rsidDel="00E47FE4">
          <w:br w:type="page"/>
        </w:r>
      </w:del>
    </w:p>
    <w:p w14:paraId="563D9736" w14:textId="77777777" w:rsidR="002A3631" w:rsidRPr="00B025FD" w:rsidRDefault="002A3631" w:rsidP="00B025FD"/>
    <w:p w14:paraId="13DEE5DD" w14:textId="77777777" w:rsidR="00504BDE" w:rsidRPr="000A6614" w:rsidRDefault="007306B7" w:rsidP="003C4B51">
      <w:pPr>
        <w:pStyle w:val="Heading1"/>
      </w:pPr>
      <w:bookmarkStart w:id="463" w:name="_Toc430938659"/>
      <w:r>
        <w:t>SECURITY OBJECTIVES</w:t>
      </w:r>
      <w:bookmarkEnd w:id="463"/>
    </w:p>
    <w:p w14:paraId="6924F832" w14:textId="77777777" w:rsidR="00B025FD" w:rsidRDefault="002536ED" w:rsidP="009D18AC">
      <w:pPr>
        <w:pStyle w:val="StyleNumberedNormalJustified"/>
      </w:pPr>
      <w:r>
        <w:t>Compliant TOEs</w:t>
      </w:r>
      <w:r w:rsidR="003C4B51">
        <w:t xml:space="preserve"> provide security functionali</w:t>
      </w:r>
      <w:r w:rsidR="00090AA6">
        <w:t>ty to</w:t>
      </w:r>
      <w:r w:rsidR="003C4B51">
        <w:t xml:space="preserve"> address threats and </w:t>
      </w:r>
      <w:r w:rsidR="00090AA6">
        <w:t xml:space="preserve">to </w:t>
      </w:r>
      <w:r w:rsidR="003C4B51">
        <w:t>implement policies that are imposed by law or regulation. The following sections provide a description of this functionality</w:t>
      </w:r>
      <w:r w:rsidR="00D8005E">
        <w:t>.</w:t>
      </w:r>
      <w:r w:rsidR="003C4B51">
        <w:t xml:space="preserve"> </w:t>
      </w:r>
    </w:p>
    <w:p w14:paraId="4A5276BF" w14:textId="77777777" w:rsidR="009D18AC" w:rsidRDefault="009D18AC">
      <w:pPr>
        <w:pStyle w:val="Heading2"/>
      </w:pPr>
      <w:bookmarkStart w:id="464" w:name="_Toc430938660"/>
      <w:r>
        <w:t>VM Isolation</w:t>
      </w:r>
      <w:bookmarkEnd w:id="464"/>
    </w:p>
    <w:p w14:paraId="58A25C65" w14:textId="77777777" w:rsidR="001F0E0A" w:rsidRPr="00B13E68" w:rsidRDefault="001F0E0A" w:rsidP="001F0E0A">
      <w:pPr>
        <w:pStyle w:val="StyleNumberedNormalJustified"/>
      </w:pPr>
      <w:r>
        <w:t xml:space="preserve">VMs are the fundamental subject of the system.  The VMM is responsible for applying the </w:t>
      </w:r>
      <w:r w:rsidR="004C1B26">
        <w:t xml:space="preserve">system </w:t>
      </w:r>
      <w:r>
        <w:t xml:space="preserve">security policy </w:t>
      </w:r>
      <w:r w:rsidR="004C1B26">
        <w:t xml:space="preserve">(SSP) </w:t>
      </w:r>
      <w:r>
        <w:t xml:space="preserve">to the VM and all resources. As basic functionality, the VMM must support a security policy that mandates no information transfer between VMs. </w:t>
      </w:r>
    </w:p>
    <w:p w14:paraId="67BF74D1" w14:textId="77777777" w:rsidR="00760588" w:rsidRDefault="001F0E0A" w:rsidP="00760588">
      <w:pPr>
        <w:pStyle w:val="Numberedparagraph"/>
      </w:pPr>
      <w:r w:rsidRPr="001F0E0A">
        <w:t xml:space="preserve">The VMM must support the necessary mechanisms to isolate the resources of all VMs. </w:t>
      </w:r>
      <w:r>
        <w:t>T</w:t>
      </w:r>
      <w:r w:rsidRPr="001F0E0A">
        <w:t xml:space="preserve">he VMM partitions a platform's physical resources for use by the </w:t>
      </w:r>
      <w:r>
        <w:t xml:space="preserve">supported </w:t>
      </w:r>
      <w:r w:rsidRPr="001F0E0A">
        <w:t xml:space="preserve">virtual environments. Depending on the use case, a VM may require a completely isolated environment with exclusive access to system resources, or share some of its resources with other VMs. It must be possible to enforce a security policy that prohibits the transfer of data between VMs through shared devices. When the platform security policy allows the sharing of resources across VM boundaries, the </w:t>
      </w:r>
      <w:r>
        <w:t xml:space="preserve">VMM </w:t>
      </w:r>
      <w:r w:rsidRPr="001F0E0A">
        <w:t xml:space="preserve">must ensure that all access to those resources is consistent with the policy. The </w:t>
      </w:r>
      <w:r>
        <w:t xml:space="preserve">VMM </w:t>
      </w:r>
      <w:r w:rsidRPr="001F0E0A">
        <w:t xml:space="preserve">may delegate the responsibility for the mediation of sharing of particular resources to select </w:t>
      </w:r>
      <w:r>
        <w:t>Service</w:t>
      </w:r>
      <w:r w:rsidRPr="001F0E0A">
        <w:t xml:space="preserve"> VMs; </w:t>
      </w:r>
      <w:proofErr w:type="gramStart"/>
      <w:r w:rsidRPr="001F0E0A">
        <w:t>however</w:t>
      </w:r>
      <w:proofErr w:type="gramEnd"/>
      <w:r w:rsidRPr="001F0E0A">
        <w:t xml:space="preserve"> in doing so, it remains responsib</w:t>
      </w:r>
      <w:r>
        <w:t>le for mediating access to the S</w:t>
      </w:r>
      <w:r w:rsidRPr="001F0E0A">
        <w:t>ervice VMs, and each service VM must mediate all access to any shared resource that has been delegated to it in</w:t>
      </w:r>
      <w:r>
        <w:t xml:space="preserve"> </w:t>
      </w:r>
      <w:r w:rsidRPr="001F0E0A">
        <w:t xml:space="preserve">accordance with the </w:t>
      </w:r>
      <w:r w:rsidR="003E4A6F">
        <w:t>SSP</w:t>
      </w:r>
      <w:r w:rsidR="00760588">
        <w:t>.</w:t>
      </w:r>
    </w:p>
    <w:p w14:paraId="36F165DF" w14:textId="77777777" w:rsidR="001F0E0A" w:rsidRPr="00B95A6E" w:rsidRDefault="001F0E0A" w:rsidP="00760588">
      <w:pPr>
        <w:pStyle w:val="Numberedparagraph"/>
      </w:pPr>
      <w:r>
        <w:t xml:space="preserve">Devices, whether virtual or physical, are resources requiring access control.  The VMM must enforce access control in </w:t>
      </w:r>
      <w:r w:rsidRPr="00760588">
        <w:rPr>
          <w:szCs w:val="22"/>
        </w:rPr>
        <w:t>accordance</w:t>
      </w:r>
      <w:r>
        <w:t xml:space="preserve"> to system security policy.  Physical devices are platform devices with access mediated via the VMM per the non-</w:t>
      </w:r>
      <w:proofErr w:type="spellStart"/>
      <w:r w:rsidR="00AE777F">
        <w:t>bypassability</w:t>
      </w:r>
      <w:proofErr w:type="spellEnd"/>
      <w:r>
        <w:t xml:space="preserve"> objective.  Virtual devices may include virtual storage devices and virtual network devices.  Some of the access control restrictions must be enforced internal to Service VMs, as may be the case for isolating virtual </w:t>
      </w:r>
      <w:r w:rsidR="00AE777F">
        <w:t>networks. VMMs</w:t>
      </w:r>
      <w:r>
        <w:t xml:space="preserve"> may also expose purely virtual interfaces.  These are VMM specific, and while they are not </w:t>
      </w:r>
      <w:r w:rsidR="00AE777F">
        <w:t>analogous</w:t>
      </w:r>
      <w:r>
        <w:t xml:space="preserve"> to a physical device, they are also subject to access control.</w:t>
      </w:r>
    </w:p>
    <w:p w14:paraId="65DDDDB9" w14:textId="77777777" w:rsidR="003E4A6F" w:rsidRPr="00082B74" w:rsidRDefault="001F0E0A" w:rsidP="00760588">
      <w:pPr>
        <w:pStyle w:val="Numberedparagraph"/>
        <w:rPr>
          <w:rFonts w:asciiTheme="minorHAnsi" w:hAnsiTheme="minorHAnsi" w:cs="Consolas"/>
        </w:rPr>
      </w:pPr>
      <w:r w:rsidRPr="001C59D8">
        <w:t xml:space="preserve">The VMM must support the mechanisms to isolate all resources associated with virtual networks and to limit a VM's access to only those virtual networks for which it has been configured. The VMM must also support the mechanisms to control the configurations of virtual networks according to </w:t>
      </w:r>
      <w:r w:rsidR="003E4A6F">
        <w:t>the SSP</w:t>
      </w:r>
      <w:r w:rsidRPr="001C59D8">
        <w:t>.</w:t>
      </w:r>
    </w:p>
    <w:p w14:paraId="0B8FE783" w14:textId="77777777" w:rsidR="00082B74" w:rsidRPr="003E4A6F" w:rsidRDefault="00082B74" w:rsidP="00760588">
      <w:pPr>
        <w:pStyle w:val="Numberedparagraph"/>
        <w:rPr>
          <w:rFonts w:asciiTheme="minorHAnsi" w:hAnsiTheme="minorHAnsi" w:cs="Consolas"/>
        </w:rPr>
      </w:pPr>
      <w:r>
        <w:t>[O.VM_ISOLATION]</w:t>
      </w:r>
    </w:p>
    <w:p w14:paraId="2AB1563F" w14:textId="77777777" w:rsidR="009D18AC" w:rsidRDefault="009D18AC" w:rsidP="009D18AC">
      <w:pPr>
        <w:pStyle w:val="Heading2"/>
      </w:pPr>
      <w:bookmarkStart w:id="465" w:name="_Toc430938661"/>
      <w:r>
        <w:t>VMM Integrity</w:t>
      </w:r>
      <w:bookmarkEnd w:id="465"/>
    </w:p>
    <w:p w14:paraId="70467791" w14:textId="77777777" w:rsidR="003E4A6F" w:rsidRPr="003E4A6F" w:rsidRDefault="003E4A6F" w:rsidP="003E4A6F">
      <w:pPr>
        <w:pStyle w:val="StyleNumberedNormalJustified"/>
      </w:pPr>
      <w:r>
        <w:rPr>
          <w:rFonts w:cs="Calibri"/>
          <w:szCs w:val="22"/>
        </w:rPr>
        <w:t>I</w:t>
      </w:r>
      <w:r w:rsidRPr="001E5402">
        <w:rPr>
          <w:rFonts w:cs="Calibri"/>
          <w:szCs w:val="22"/>
        </w:rPr>
        <w:t xml:space="preserve">ntegrity is a core security objective for Virtualization Systems. To achieve system </w:t>
      </w:r>
      <w:proofErr w:type="gramStart"/>
      <w:r w:rsidRPr="001E5402">
        <w:rPr>
          <w:rFonts w:cs="Calibri"/>
          <w:szCs w:val="22"/>
        </w:rPr>
        <w:t>integrity</w:t>
      </w:r>
      <w:proofErr w:type="gramEnd"/>
      <w:r w:rsidRPr="001E5402">
        <w:rPr>
          <w:rFonts w:cs="Calibri"/>
          <w:szCs w:val="22"/>
        </w:rPr>
        <w:t xml:space="preserve"> the</w:t>
      </w:r>
      <w:r>
        <w:rPr>
          <w:rFonts w:cs="Calibri"/>
          <w:szCs w:val="22"/>
        </w:rPr>
        <w:t xml:space="preserve"> </w:t>
      </w:r>
      <w:r w:rsidRPr="001E5402">
        <w:rPr>
          <w:rFonts w:cs="Calibri"/>
          <w:szCs w:val="22"/>
        </w:rPr>
        <w:t>integrity of each VMM component must be established and maintained.</w:t>
      </w:r>
      <w:r>
        <w:t xml:space="preserve"> </w:t>
      </w:r>
      <w:r w:rsidRPr="000C1B88">
        <w:rPr>
          <w:rFonts w:cs="Calibri"/>
          <w:szCs w:val="22"/>
        </w:rPr>
        <w:t>This objective concerns only the integrity of the Virtualization System—not the integrity of software</w:t>
      </w:r>
      <w:r>
        <w:t xml:space="preserve"> </w:t>
      </w:r>
      <w:r w:rsidRPr="000C1B88">
        <w:rPr>
          <w:rFonts w:cs="Calibri"/>
          <w:szCs w:val="22"/>
        </w:rPr>
        <w:t xml:space="preserve">running inside of </w:t>
      </w:r>
      <w:r w:rsidR="00F83E9D">
        <w:rPr>
          <w:rFonts w:cs="Calibri"/>
          <w:szCs w:val="22"/>
        </w:rPr>
        <w:t>VMs</w:t>
      </w:r>
      <w:r>
        <w:rPr>
          <w:rFonts w:cs="Calibri"/>
          <w:szCs w:val="22"/>
        </w:rPr>
        <w:t xml:space="preserve"> or of the physical platform</w:t>
      </w:r>
      <w:r w:rsidRPr="000C1B88">
        <w:rPr>
          <w:rFonts w:cs="Calibri"/>
          <w:szCs w:val="22"/>
        </w:rPr>
        <w:t>.</w:t>
      </w:r>
      <w:r>
        <w:t xml:space="preserve"> The overall objective is to e</w:t>
      </w:r>
      <w:r w:rsidRPr="000C1B88">
        <w:rPr>
          <w:rFonts w:cs="Calibri"/>
          <w:szCs w:val="22"/>
        </w:rPr>
        <w:t>nsure the integrity of critical components of a Virtualization System.</w:t>
      </w:r>
    </w:p>
    <w:p w14:paraId="5A65D6DB" w14:textId="77777777" w:rsidR="003E4A6F" w:rsidRDefault="00F83E9D" w:rsidP="003E4A6F">
      <w:pPr>
        <w:pStyle w:val="StyleNumberedNormalJustified"/>
      </w:pPr>
      <w:r>
        <w:t xml:space="preserve">Initial integrity of a VS is established through a digitally signed installation or update package, or through integrity measurements made at launch. Integrity is maintained in a running system by careful protection of the VMM from untrusted users and software. For example, it must not be possible for software running within a Guest VM to exploit a vulnerability in a device or </w:t>
      </w:r>
      <w:proofErr w:type="spellStart"/>
      <w:r>
        <w:t>hypercall</w:t>
      </w:r>
      <w:proofErr w:type="spellEnd"/>
      <w:r>
        <w:t xml:space="preserve"> interface and gain control of the VMM. The vendor must release patches for vulnerabilities as soon as practicable after discovery.</w:t>
      </w:r>
    </w:p>
    <w:p w14:paraId="0FF08007" w14:textId="77777777" w:rsidR="00082B74" w:rsidRDefault="00082B74" w:rsidP="003E4A6F">
      <w:pPr>
        <w:pStyle w:val="StyleNumberedNormalJustified"/>
      </w:pPr>
      <w:r>
        <w:lastRenderedPageBreak/>
        <w:t>[O.VMM_INTEGRITY]</w:t>
      </w:r>
    </w:p>
    <w:p w14:paraId="186C58AC" w14:textId="77777777" w:rsidR="003E4A6F" w:rsidRDefault="00CB75C5" w:rsidP="003E4A6F">
      <w:pPr>
        <w:pStyle w:val="Heading2"/>
      </w:pPr>
      <w:bookmarkStart w:id="466" w:name="_Toc430938662"/>
      <w:r>
        <w:t xml:space="preserve">Maintain </w:t>
      </w:r>
      <w:r w:rsidR="003E4A6F">
        <w:t>Platform Integrity</w:t>
      </w:r>
      <w:bookmarkEnd w:id="466"/>
    </w:p>
    <w:p w14:paraId="0F9286F1" w14:textId="77777777" w:rsidR="009D18AC" w:rsidRDefault="00FE3AAD" w:rsidP="00760588">
      <w:pPr>
        <w:pStyle w:val="Numberedparagraph"/>
      </w:pPr>
      <w:r>
        <w:t xml:space="preserve">The integrity of the VMM depends on the integrity of the hardware and software on which the VMM relies. Although the VS does not have complete control over the integrity of the platform, the VS </w:t>
      </w:r>
      <w:r w:rsidR="00610ABE">
        <w:t>must</w:t>
      </w:r>
      <w:r>
        <w:t xml:space="preserve"> ensure that no </w:t>
      </w:r>
      <w:r w:rsidR="00610ABE">
        <w:t xml:space="preserve">VS-hosted software or VS </w:t>
      </w:r>
      <w:r>
        <w:t xml:space="preserve">users </w:t>
      </w:r>
      <w:r w:rsidR="00610ABE">
        <w:t>are</w:t>
      </w:r>
      <w:r>
        <w:t xml:space="preserve"> capable of undermining the integrity of the platform.</w:t>
      </w:r>
    </w:p>
    <w:p w14:paraId="034F97D5" w14:textId="77777777" w:rsidR="00082B74" w:rsidRPr="009D18AC" w:rsidRDefault="00082B74" w:rsidP="00760588">
      <w:pPr>
        <w:pStyle w:val="Numberedparagraph"/>
      </w:pPr>
      <w:r>
        <w:t>[</w:t>
      </w:r>
      <w:proofErr w:type="gramStart"/>
      <w:r>
        <w:t>O.PLATFORM</w:t>
      </w:r>
      <w:proofErr w:type="gramEnd"/>
      <w:r>
        <w:t>_INTEGRITY]</w:t>
      </w:r>
    </w:p>
    <w:p w14:paraId="1F807669" w14:textId="77777777" w:rsidR="009D18AC" w:rsidRDefault="00CB75C5">
      <w:pPr>
        <w:pStyle w:val="Heading2"/>
      </w:pPr>
      <w:bookmarkStart w:id="467" w:name="_Toc430938663"/>
      <w:r>
        <w:t xml:space="preserve">Maintain </w:t>
      </w:r>
      <w:r w:rsidR="009D18AC">
        <w:t>Domain Integrity</w:t>
      </w:r>
      <w:bookmarkEnd w:id="467"/>
    </w:p>
    <w:p w14:paraId="1E4B5E2F" w14:textId="77777777" w:rsidR="009D18AC" w:rsidRDefault="00FE3AAD" w:rsidP="00760588">
      <w:pPr>
        <w:pStyle w:val="Numberedparagraph"/>
      </w:pPr>
      <w:r>
        <w:t xml:space="preserve">While the VS is not responsible for the contents or correct functioning of software that runs within Guest VMs, it is responsible for ensuring that such software is not interfered with by VMs from other domains. </w:t>
      </w:r>
    </w:p>
    <w:p w14:paraId="4C68F8DB" w14:textId="77777777" w:rsidR="00082B74" w:rsidRPr="009D18AC" w:rsidRDefault="00082B74" w:rsidP="00760588">
      <w:pPr>
        <w:pStyle w:val="Numberedparagraph"/>
      </w:pPr>
      <w:r>
        <w:t>[</w:t>
      </w:r>
      <w:proofErr w:type="gramStart"/>
      <w:r>
        <w:t>O.DOMAIN</w:t>
      </w:r>
      <w:proofErr w:type="gramEnd"/>
      <w:r>
        <w:t>_INTEGRITY]</w:t>
      </w:r>
    </w:p>
    <w:p w14:paraId="721FC3D8" w14:textId="77777777" w:rsidR="00AF46E2" w:rsidRDefault="009D18AC">
      <w:pPr>
        <w:pStyle w:val="Heading2"/>
      </w:pPr>
      <w:bookmarkStart w:id="468" w:name="_Toc430938664"/>
      <w:r>
        <w:t xml:space="preserve">Management Functions </w:t>
      </w:r>
      <w:r w:rsidR="00084427">
        <w:t>Access Control</w:t>
      </w:r>
      <w:bookmarkEnd w:id="468"/>
    </w:p>
    <w:p w14:paraId="47A930F3" w14:textId="1E341799" w:rsidR="003E4A6F" w:rsidRPr="0029465B" w:rsidRDefault="003E4A6F" w:rsidP="003E4A6F">
      <w:pPr>
        <w:pStyle w:val="StyleNumberedNormalJustified"/>
        <w:rPr>
          <w:highlight w:val="green"/>
          <w:rPrChange w:id="469" w:author="Aaron Piper" w:date="2016-04-13T13:52:00Z">
            <w:rPr/>
          </w:rPrChange>
        </w:rPr>
      </w:pPr>
      <w:del w:id="470" w:author="Aaron Piper" w:date="2016-03-18T09:08:00Z">
        <w:r w:rsidRPr="0029465B" w:rsidDel="00AC0A19">
          <w:rPr>
            <w:rFonts w:cs="Calibri"/>
            <w:szCs w:val="22"/>
            <w:highlight w:val="green"/>
            <w:rPrChange w:id="471" w:author="Aaron Piper" w:date="2016-04-13T13:52:00Z">
              <w:rPr>
                <w:rFonts w:cs="Calibri"/>
                <w:szCs w:val="22"/>
              </w:rPr>
            </w:rPrChange>
          </w:rPr>
          <w:delText xml:space="preserve">Server Virtualization Systems generally include a comprehensive management infrastructure. </w:delText>
        </w:r>
      </w:del>
      <w:r w:rsidRPr="0029465B">
        <w:rPr>
          <w:rFonts w:cs="Calibri"/>
          <w:szCs w:val="22"/>
          <w:highlight w:val="green"/>
          <w:rPrChange w:id="472" w:author="Aaron Piper" w:date="2016-04-13T13:52:00Z">
            <w:rPr>
              <w:rFonts w:cs="Calibri"/>
              <w:szCs w:val="22"/>
            </w:rPr>
          </w:rPrChange>
        </w:rPr>
        <w:t xml:space="preserve">VMM management functions include VM configuration, virtualized network configuration, allocation of physical resources, and reporting. Only certain authorized system users (administrators) are allowed to exercise management functions. </w:t>
      </w:r>
    </w:p>
    <w:p w14:paraId="40C7C14E" w14:textId="77777777" w:rsidR="003E4A6F" w:rsidRPr="0029465B" w:rsidRDefault="003E4A6F" w:rsidP="003E4A6F">
      <w:pPr>
        <w:pStyle w:val="StyleNumberedNormalJustified"/>
        <w:rPr>
          <w:highlight w:val="green"/>
          <w:rPrChange w:id="473" w:author="Aaron Piper" w:date="2016-04-13T13:52:00Z">
            <w:rPr/>
          </w:rPrChange>
        </w:rPr>
      </w:pPr>
      <w:r w:rsidRPr="0029465B">
        <w:rPr>
          <w:rFonts w:cs="Calibri"/>
          <w:szCs w:val="22"/>
          <w:highlight w:val="green"/>
          <w:rPrChange w:id="474" w:author="Aaron Piper" w:date="2016-04-13T13:52:00Z">
            <w:rPr>
              <w:rFonts w:cs="Calibri"/>
              <w:szCs w:val="22"/>
            </w:rPr>
          </w:rPrChange>
        </w:rPr>
        <w:t>Because of the privileges exercised by the VMM management functions, it must not be possible for the VMM’s management components to be compromised without administrator notification. This means that unauthorized users cannot be permitted access to the management functions, and the management components must not be interfered with by Guest VMs or unprivileged users on other networks—including operational networks connected to the</w:t>
      </w:r>
      <w:r w:rsidRPr="0029465B">
        <w:rPr>
          <w:highlight w:val="green"/>
          <w:rPrChange w:id="475" w:author="Aaron Piper" w:date="2016-04-13T13:52:00Z">
            <w:rPr/>
          </w:rPrChange>
        </w:rPr>
        <w:t xml:space="preserve"> </w:t>
      </w:r>
      <w:r w:rsidRPr="0029465B">
        <w:rPr>
          <w:rFonts w:cs="Calibri"/>
          <w:szCs w:val="22"/>
          <w:highlight w:val="green"/>
          <w:rPrChange w:id="476" w:author="Aaron Piper" w:date="2016-04-13T13:52:00Z">
            <w:rPr>
              <w:rFonts w:cs="Calibri"/>
              <w:szCs w:val="22"/>
            </w:rPr>
          </w:rPrChange>
        </w:rPr>
        <w:t>TOE.</w:t>
      </w:r>
    </w:p>
    <w:p w14:paraId="4A4F9DCF" w14:textId="77777777" w:rsidR="003E4A6F" w:rsidRPr="0029465B" w:rsidRDefault="003E4A6F" w:rsidP="003E4A6F">
      <w:pPr>
        <w:pStyle w:val="StyleNumberedNormalJustified"/>
        <w:rPr>
          <w:highlight w:val="green"/>
          <w:rPrChange w:id="477" w:author="Aaron Piper" w:date="2016-04-13T13:52:00Z">
            <w:rPr/>
          </w:rPrChange>
        </w:rPr>
      </w:pPr>
      <w:r w:rsidRPr="0029465B">
        <w:rPr>
          <w:rFonts w:cs="Calibri"/>
          <w:szCs w:val="22"/>
          <w:highlight w:val="green"/>
          <w:rPrChange w:id="478" w:author="Aaron Piper" w:date="2016-04-13T13:52:00Z">
            <w:rPr>
              <w:rFonts w:cs="Calibri"/>
              <w:szCs w:val="22"/>
            </w:rPr>
          </w:rPrChange>
        </w:rPr>
        <w:t xml:space="preserve">VMMs include a set of management functions that collectively allow administrators to configure and manage the VMM, as well as configure Guest or Helper VMs. These management functions are specific to the virtualization system, distinct from any other management functions that might exist for the internal management of any given Guest VM. These VMM management functions are privileged, with the security of the entire system relying on their proper use. The VMM management functions can be classified into different categories and the policy for their use and the impact to security may vary accordingly. </w:t>
      </w:r>
    </w:p>
    <w:p w14:paraId="6B65EB2F" w14:textId="77777777" w:rsidR="003E4A6F" w:rsidRPr="0029465B" w:rsidRDefault="003E4A6F" w:rsidP="003E4A6F">
      <w:pPr>
        <w:pStyle w:val="StyleNumberedNormalJustified"/>
        <w:rPr>
          <w:rFonts w:cs="Calibri"/>
          <w:szCs w:val="22"/>
          <w:highlight w:val="green"/>
          <w:rPrChange w:id="479" w:author="Aaron Piper" w:date="2016-04-13T13:52:00Z">
            <w:rPr>
              <w:rFonts w:cs="Calibri"/>
              <w:szCs w:val="22"/>
            </w:rPr>
          </w:rPrChange>
        </w:rPr>
      </w:pPr>
      <w:r w:rsidRPr="0029465B">
        <w:rPr>
          <w:rFonts w:cs="Calibri"/>
          <w:szCs w:val="22"/>
          <w:highlight w:val="green"/>
          <w:rPrChange w:id="480" w:author="Aaron Piper" w:date="2016-04-13T13:52:00Z">
            <w:rPr>
              <w:rFonts w:cs="Calibri"/>
              <w:szCs w:val="22"/>
            </w:rPr>
          </w:rPrChange>
        </w:rPr>
        <w:t xml:space="preserve">The management functions might be distributed throughout the VMM (within the VMM and Service VMs). The VMM must support the necessary mechanisms to enable the control of all platform management functions according to the system security policy. When a management function is distributed among multiple Service VMs, the VMs must be protected using the security mechanisms of the Hypervisor and any Service VMs involved to ensure that the intent of the system security policy is not compromised. Additionally, since </w:t>
      </w:r>
      <w:proofErr w:type="spellStart"/>
      <w:r w:rsidRPr="0029465B">
        <w:rPr>
          <w:rFonts w:cs="Calibri"/>
          <w:szCs w:val="22"/>
          <w:highlight w:val="green"/>
          <w:rPrChange w:id="481" w:author="Aaron Piper" w:date="2016-04-13T13:52:00Z">
            <w:rPr>
              <w:rFonts w:cs="Calibri"/>
              <w:szCs w:val="22"/>
            </w:rPr>
          </w:rPrChange>
        </w:rPr>
        <w:t>hypercalls</w:t>
      </w:r>
      <w:proofErr w:type="spellEnd"/>
      <w:r w:rsidRPr="0029465B">
        <w:rPr>
          <w:rFonts w:cs="Calibri"/>
          <w:szCs w:val="22"/>
          <w:highlight w:val="green"/>
          <w:rPrChange w:id="482" w:author="Aaron Piper" w:date="2016-04-13T13:52:00Z">
            <w:rPr>
              <w:rFonts w:cs="Calibri"/>
              <w:szCs w:val="22"/>
            </w:rPr>
          </w:rPrChange>
        </w:rPr>
        <w:t xml:space="preserve"> permit Guest VMs to invoke the Hypervisor, and often allow the passing of data to the Hypervisor, it is important that the </w:t>
      </w:r>
      <w:proofErr w:type="spellStart"/>
      <w:r w:rsidRPr="0029465B">
        <w:rPr>
          <w:rFonts w:cs="Calibri"/>
          <w:szCs w:val="22"/>
          <w:highlight w:val="green"/>
          <w:rPrChange w:id="483" w:author="Aaron Piper" w:date="2016-04-13T13:52:00Z">
            <w:rPr>
              <w:rFonts w:cs="Calibri"/>
              <w:szCs w:val="22"/>
            </w:rPr>
          </w:rPrChange>
        </w:rPr>
        <w:t>hypercall</w:t>
      </w:r>
      <w:proofErr w:type="spellEnd"/>
      <w:r w:rsidRPr="0029465B">
        <w:rPr>
          <w:rFonts w:cs="Calibri"/>
          <w:szCs w:val="22"/>
          <w:highlight w:val="green"/>
          <w:rPrChange w:id="484" w:author="Aaron Piper" w:date="2016-04-13T13:52:00Z">
            <w:rPr>
              <w:rFonts w:cs="Calibri"/>
              <w:szCs w:val="22"/>
            </w:rPr>
          </w:rPrChange>
        </w:rPr>
        <w:t xml:space="preserve"> interface </w:t>
      </w:r>
      <w:r w:rsidR="003A4701" w:rsidRPr="0029465B">
        <w:rPr>
          <w:rFonts w:cs="Calibri"/>
          <w:szCs w:val="22"/>
          <w:highlight w:val="green"/>
          <w:rPrChange w:id="485" w:author="Aaron Piper" w:date="2016-04-13T13:52:00Z">
            <w:rPr>
              <w:rFonts w:cs="Calibri"/>
              <w:szCs w:val="22"/>
            </w:rPr>
          </w:rPrChange>
        </w:rPr>
        <w:t>is</w:t>
      </w:r>
      <w:r w:rsidRPr="0029465B">
        <w:rPr>
          <w:rFonts w:cs="Calibri"/>
          <w:szCs w:val="22"/>
          <w:highlight w:val="green"/>
          <w:rPrChange w:id="486" w:author="Aaron Piper" w:date="2016-04-13T13:52:00Z">
            <w:rPr>
              <w:rFonts w:cs="Calibri"/>
              <w:szCs w:val="22"/>
            </w:rPr>
          </w:rPrChange>
        </w:rPr>
        <w:t xml:space="preserve"> well-guarded and that all parameters be</w:t>
      </w:r>
      <w:r w:rsidRPr="0029465B">
        <w:rPr>
          <w:highlight w:val="green"/>
          <w:rPrChange w:id="487" w:author="Aaron Piper" w:date="2016-04-13T13:52:00Z">
            <w:rPr/>
          </w:rPrChange>
        </w:rPr>
        <w:t xml:space="preserve"> </w:t>
      </w:r>
      <w:r w:rsidRPr="0029465B">
        <w:rPr>
          <w:rFonts w:cs="Calibri"/>
          <w:szCs w:val="22"/>
          <w:highlight w:val="green"/>
          <w:rPrChange w:id="488" w:author="Aaron Piper" w:date="2016-04-13T13:52:00Z">
            <w:rPr>
              <w:rFonts w:cs="Calibri"/>
              <w:szCs w:val="22"/>
            </w:rPr>
          </w:rPrChange>
        </w:rPr>
        <w:t xml:space="preserve">validated. </w:t>
      </w:r>
    </w:p>
    <w:p w14:paraId="3FFC53E0" w14:textId="77777777" w:rsidR="009D18AC" w:rsidRPr="0029465B" w:rsidRDefault="003E4A6F" w:rsidP="009D18AC">
      <w:pPr>
        <w:pStyle w:val="StyleNumberedNormalJustified"/>
        <w:rPr>
          <w:highlight w:val="green"/>
          <w:rPrChange w:id="489" w:author="Aaron Piper" w:date="2016-04-13T13:52:00Z">
            <w:rPr/>
          </w:rPrChange>
        </w:rPr>
      </w:pPr>
      <w:r w:rsidRPr="0029465B">
        <w:rPr>
          <w:rFonts w:cs="Calibri"/>
          <w:szCs w:val="22"/>
          <w:highlight w:val="green"/>
          <w:rPrChange w:id="490" w:author="Aaron Piper" w:date="2016-04-13T13:52:00Z">
            <w:rPr>
              <w:rFonts w:cs="Calibri"/>
              <w:szCs w:val="22"/>
            </w:rPr>
          </w:rPrChange>
        </w:rPr>
        <w:t xml:space="preserve">The VMM maintains configuration data for every VM on the system. This configuration data, whether of Service or Guest VMs, must be protected. The mechanisms used to establish, modify and verify configuration data are part of the platform management functions and must be protected as such. The proper internal configuration of Service VMs that provide critical security functions can also greatly impact platform security. These configurations must also be protected. Internal configuration of Guest VMs </w:t>
      </w:r>
      <w:r w:rsidRPr="0029465B">
        <w:rPr>
          <w:rFonts w:cs="Calibri"/>
          <w:szCs w:val="22"/>
          <w:highlight w:val="green"/>
          <w:rPrChange w:id="491" w:author="Aaron Piper" w:date="2016-04-13T13:52:00Z">
            <w:rPr>
              <w:rFonts w:cs="Calibri"/>
              <w:szCs w:val="22"/>
            </w:rPr>
          </w:rPrChange>
        </w:rPr>
        <w:lastRenderedPageBreak/>
        <w:t xml:space="preserve">should not impact overall platform security. </w:t>
      </w:r>
      <w:r w:rsidRPr="0029465B">
        <w:rPr>
          <w:highlight w:val="green"/>
          <w:rPrChange w:id="492" w:author="Aaron Piper" w:date="2016-04-13T13:52:00Z">
            <w:rPr/>
          </w:rPrChange>
        </w:rPr>
        <w:t>The overall goal is to e</w:t>
      </w:r>
      <w:r w:rsidRPr="0029465B">
        <w:rPr>
          <w:rFonts w:cs="Calibri"/>
          <w:szCs w:val="22"/>
          <w:highlight w:val="green"/>
          <w:rPrChange w:id="493" w:author="Aaron Piper" w:date="2016-04-13T13:52:00Z">
            <w:rPr>
              <w:rFonts w:cs="Calibri"/>
              <w:szCs w:val="22"/>
            </w:rPr>
          </w:rPrChange>
        </w:rPr>
        <w:t>nsure that the VMM, including the environments internal to Service VMs, is properly configured and that all Guest VM configurations are maintained consistent with the system security policy throughout their lifecycle.</w:t>
      </w:r>
    </w:p>
    <w:p w14:paraId="4E2A7E22" w14:textId="036DFE12" w:rsidR="003E4A6F" w:rsidRPr="0029465B" w:rsidRDefault="003E4A6F" w:rsidP="003E4A6F">
      <w:pPr>
        <w:pStyle w:val="StyleNumberedNormalJustified"/>
        <w:rPr>
          <w:highlight w:val="green"/>
          <w:rPrChange w:id="494" w:author="Aaron Piper" w:date="2016-04-13T13:52:00Z">
            <w:rPr/>
          </w:rPrChange>
        </w:rPr>
      </w:pPr>
      <w:del w:id="495" w:author="Aaron Piper" w:date="2016-03-18T09:22:00Z">
        <w:r w:rsidRPr="0029465B" w:rsidDel="00E663E1">
          <w:rPr>
            <w:rFonts w:cs="Calibri"/>
            <w:szCs w:val="22"/>
            <w:highlight w:val="green"/>
            <w:rPrChange w:id="496" w:author="Aaron Piper" w:date="2016-04-13T13:52:00Z">
              <w:rPr>
                <w:rFonts w:cs="Calibri"/>
                <w:szCs w:val="22"/>
              </w:rPr>
            </w:rPrChange>
          </w:rPr>
          <w:delText>Server v</w:delText>
        </w:r>
      </w:del>
      <w:ins w:id="497" w:author="Aaron Piper" w:date="2016-03-18T09:22:00Z">
        <w:r w:rsidR="00E663E1" w:rsidRPr="0029465B">
          <w:rPr>
            <w:rFonts w:cs="Calibri"/>
            <w:szCs w:val="22"/>
            <w:highlight w:val="green"/>
            <w:rPrChange w:id="498" w:author="Aaron Piper" w:date="2016-04-13T13:52:00Z">
              <w:rPr>
                <w:rFonts w:cs="Calibri"/>
                <w:szCs w:val="22"/>
                <w:highlight w:val="yellow"/>
              </w:rPr>
            </w:rPrChange>
          </w:rPr>
          <w:t>V</w:t>
        </w:r>
      </w:ins>
      <w:r w:rsidRPr="0029465B">
        <w:rPr>
          <w:rFonts w:cs="Calibri"/>
          <w:szCs w:val="22"/>
          <w:highlight w:val="green"/>
          <w:rPrChange w:id="499" w:author="Aaron Piper" w:date="2016-04-13T13:52:00Z">
            <w:rPr>
              <w:rFonts w:cs="Calibri"/>
              <w:szCs w:val="22"/>
              <w:highlight w:val="yellow"/>
            </w:rPr>
          </w:rPrChange>
        </w:rPr>
        <w:t xml:space="preserve">irtualization </w:t>
      </w:r>
      <w:ins w:id="500" w:author="Aaron Piper" w:date="2016-03-18T09:22:00Z">
        <w:r w:rsidR="00E663E1" w:rsidRPr="0029465B">
          <w:rPr>
            <w:rFonts w:cs="Calibri"/>
            <w:szCs w:val="22"/>
            <w:highlight w:val="green"/>
            <w:rPrChange w:id="501" w:author="Aaron Piper" w:date="2016-04-13T13:52:00Z">
              <w:rPr>
                <w:rFonts w:cs="Calibri"/>
                <w:szCs w:val="22"/>
                <w:highlight w:val="yellow"/>
              </w:rPr>
            </w:rPrChange>
          </w:rPr>
          <w:t>Systems</w:t>
        </w:r>
      </w:ins>
      <w:del w:id="502" w:author="Aaron Piper" w:date="2016-03-18T09:22:00Z">
        <w:r w:rsidRPr="0029465B" w:rsidDel="00E663E1">
          <w:rPr>
            <w:rFonts w:cs="Calibri"/>
            <w:szCs w:val="22"/>
            <w:highlight w:val="green"/>
            <w:rPrChange w:id="503" w:author="Aaron Piper" w:date="2016-04-13T13:52:00Z">
              <w:rPr>
                <w:rFonts w:cs="Calibri"/>
                <w:szCs w:val="22"/>
                <w:highlight w:val="yellow"/>
              </w:rPr>
            </w:rPrChange>
          </w:rPr>
          <w:delText>platforms</w:delText>
        </w:r>
      </w:del>
      <w:r w:rsidRPr="0029465B">
        <w:rPr>
          <w:rFonts w:cs="Calibri"/>
          <w:szCs w:val="22"/>
          <w:highlight w:val="green"/>
          <w:rPrChange w:id="504" w:author="Aaron Piper" w:date="2016-04-13T13:52:00Z">
            <w:rPr>
              <w:rFonts w:cs="Calibri"/>
              <w:szCs w:val="22"/>
              <w:highlight w:val="yellow"/>
            </w:rPr>
          </w:rPrChange>
        </w:rPr>
        <w:t xml:space="preserve"> are </w:t>
      </w:r>
      <w:ins w:id="505" w:author="Aaron Piper" w:date="2016-03-18T09:23:00Z">
        <w:r w:rsidR="00E663E1" w:rsidRPr="0029465B">
          <w:rPr>
            <w:rFonts w:cs="Calibri"/>
            <w:szCs w:val="22"/>
            <w:highlight w:val="green"/>
            <w:rPrChange w:id="506" w:author="Aaron Piper" w:date="2016-04-13T13:52:00Z">
              <w:rPr>
                <w:rFonts w:cs="Calibri"/>
                <w:szCs w:val="22"/>
                <w:highlight w:val="yellow"/>
              </w:rPr>
            </w:rPrChange>
          </w:rPr>
          <w:t>often</w:t>
        </w:r>
      </w:ins>
      <w:del w:id="507" w:author="Aaron Piper" w:date="2016-03-18T09:22:00Z">
        <w:r w:rsidRPr="0029465B" w:rsidDel="00E663E1">
          <w:rPr>
            <w:rFonts w:cs="Calibri"/>
            <w:szCs w:val="22"/>
            <w:highlight w:val="green"/>
            <w:rPrChange w:id="508" w:author="Aaron Piper" w:date="2016-04-13T13:52:00Z">
              <w:rPr>
                <w:rFonts w:cs="Calibri"/>
                <w:szCs w:val="22"/>
                <w:highlight w:val="yellow"/>
              </w:rPr>
            </w:rPrChange>
          </w:rPr>
          <w:delText>usually</w:delText>
        </w:r>
      </w:del>
      <w:r w:rsidRPr="0029465B">
        <w:rPr>
          <w:rFonts w:cs="Calibri"/>
          <w:szCs w:val="22"/>
          <w:highlight w:val="green"/>
          <w:rPrChange w:id="509" w:author="Aaron Piper" w:date="2016-04-13T13:52:00Z">
            <w:rPr>
              <w:rFonts w:cs="Calibri"/>
              <w:szCs w:val="22"/>
              <w:highlight w:val="yellow"/>
            </w:rPr>
          </w:rPrChange>
        </w:rPr>
        <w:t xml:space="preserve"> managed remotely. </w:t>
      </w:r>
      <w:ins w:id="510" w:author="Aaron Piper" w:date="2016-03-18T09:23:00Z">
        <w:r w:rsidR="00E663E1" w:rsidRPr="0029465B">
          <w:rPr>
            <w:rFonts w:cs="Calibri"/>
            <w:szCs w:val="22"/>
            <w:highlight w:val="green"/>
            <w:rPrChange w:id="511" w:author="Aaron Piper" w:date="2016-04-13T13:52:00Z">
              <w:rPr>
                <w:rFonts w:cs="Calibri"/>
                <w:szCs w:val="22"/>
                <w:highlight w:val="yellow"/>
              </w:rPr>
            </w:rPrChange>
          </w:rPr>
          <w:t>For example,</w:t>
        </w:r>
      </w:ins>
      <w:ins w:id="512" w:author="Aaron Piper" w:date="2016-03-18T09:24:00Z">
        <w:r w:rsidR="00E663E1" w:rsidRPr="0029465B">
          <w:rPr>
            <w:rFonts w:cs="Calibri"/>
            <w:szCs w:val="22"/>
            <w:highlight w:val="green"/>
            <w:rPrChange w:id="513" w:author="Aaron Piper" w:date="2016-04-13T13:52:00Z">
              <w:rPr>
                <w:rFonts w:cs="Calibri"/>
                <w:szCs w:val="22"/>
                <w:highlight w:val="yellow"/>
              </w:rPr>
            </w:rPrChange>
          </w:rPr>
          <w:t xml:space="preserve"> </w:t>
        </w:r>
      </w:ins>
      <w:del w:id="514" w:author="Aaron Piper" w:date="2016-03-18T09:23:00Z">
        <w:r w:rsidRPr="0029465B" w:rsidDel="00E663E1">
          <w:rPr>
            <w:rFonts w:cs="Calibri"/>
            <w:szCs w:val="22"/>
            <w:highlight w:val="green"/>
            <w:rPrChange w:id="515" w:author="Aaron Piper" w:date="2016-04-13T13:52:00Z">
              <w:rPr>
                <w:rFonts w:cs="Calibri"/>
                <w:szCs w:val="22"/>
                <w:highlight w:val="yellow"/>
              </w:rPr>
            </w:rPrChange>
          </w:rPr>
          <w:delText>A</w:delText>
        </w:r>
      </w:del>
      <w:ins w:id="516" w:author="Aaron Piper" w:date="2016-03-18T09:23:00Z">
        <w:r w:rsidR="00E663E1" w:rsidRPr="0029465B">
          <w:rPr>
            <w:rFonts w:cs="Calibri"/>
            <w:szCs w:val="22"/>
            <w:highlight w:val="green"/>
            <w:rPrChange w:id="517" w:author="Aaron Piper" w:date="2016-04-13T13:52:00Z">
              <w:rPr>
                <w:rFonts w:cs="Calibri"/>
                <w:szCs w:val="22"/>
                <w:highlight w:val="yellow"/>
              </w:rPr>
            </w:rPrChange>
          </w:rPr>
          <w:t>a</w:t>
        </w:r>
      </w:ins>
      <w:r w:rsidRPr="0029465B">
        <w:rPr>
          <w:rFonts w:cs="Calibri"/>
          <w:szCs w:val="22"/>
          <w:highlight w:val="green"/>
          <w:rPrChange w:id="518" w:author="Aaron Piper" w:date="2016-04-13T13:52:00Z">
            <w:rPr>
              <w:rFonts w:cs="Calibri"/>
              <w:szCs w:val="22"/>
              <w:highlight w:val="yellow"/>
            </w:rPr>
          </w:rPrChange>
        </w:rPr>
        <w:t>n administrator</w:t>
      </w:r>
      <w:del w:id="519" w:author="Aaron Piper" w:date="2016-04-13T13:51:00Z">
        <w:r w:rsidRPr="0029465B" w:rsidDel="00AA1DE7">
          <w:rPr>
            <w:rFonts w:cs="Calibri"/>
            <w:szCs w:val="22"/>
            <w:highlight w:val="green"/>
            <w:rPrChange w:id="520" w:author="Aaron Piper" w:date="2016-04-13T13:52:00Z">
              <w:rPr>
                <w:rFonts w:cs="Calibri"/>
                <w:szCs w:val="22"/>
                <w:highlight w:val="yellow"/>
              </w:rPr>
            </w:rPrChange>
          </w:rPr>
          <w:delText xml:space="preserve"> must</w:delText>
        </w:r>
      </w:del>
      <w:del w:id="521" w:author="Aaron Piper" w:date="2016-03-18T09:24:00Z">
        <w:r w:rsidRPr="0029465B" w:rsidDel="00E663E1">
          <w:rPr>
            <w:rFonts w:cs="Calibri"/>
            <w:szCs w:val="22"/>
            <w:highlight w:val="green"/>
            <w:rPrChange w:id="522" w:author="Aaron Piper" w:date="2016-04-13T13:52:00Z">
              <w:rPr>
                <w:rFonts w:cs="Calibri"/>
                <w:szCs w:val="22"/>
                <w:highlight w:val="yellow"/>
              </w:rPr>
            </w:rPrChange>
          </w:rPr>
          <w:delText>, for example,</w:delText>
        </w:r>
      </w:del>
      <w:r w:rsidRPr="0029465B">
        <w:rPr>
          <w:rFonts w:cs="Calibri"/>
          <w:szCs w:val="22"/>
          <w:highlight w:val="green"/>
          <w:rPrChange w:id="523" w:author="Aaron Piper" w:date="2016-04-13T13:52:00Z">
            <w:rPr>
              <w:rFonts w:cs="Calibri"/>
              <w:szCs w:val="22"/>
              <w:highlight w:val="yellow"/>
            </w:rPr>
          </w:rPrChange>
        </w:rPr>
        <w:t xml:space="preserve"> </w:t>
      </w:r>
      <w:ins w:id="524" w:author="Aaron Piper" w:date="2016-04-13T13:51:00Z">
        <w:r w:rsidR="00AA1DE7" w:rsidRPr="0029465B">
          <w:rPr>
            <w:rFonts w:cs="Calibri"/>
            <w:szCs w:val="22"/>
            <w:highlight w:val="green"/>
            <w:rPrChange w:id="525" w:author="Aaron Piper" w:date="2016-04-13T13:52:00Z">
              <w:rPr>
                <w:rFonts w:cs="Calibri"/>
                <w:szCs w:val="22"/>
                <w:highlight w:val="yellow"/>
              </w:rPr>
            </w:rPrChange>
          </w:rPr>
          <w:t xml:space="preserve">can </w:t>
        </w:r>
      </w:ins>
      <w:r w:rsidRPr="0029465B">
        <w:rPr>
          <w:rFonts w:cs="Calibri"/>
          <w:szCs w:val="22"/>
          <w:highlight w:val="green"/>
          <w:rPrChange w:id="526" w:author="Aaron Piper" w:date="2016-04-13T13:52:00Z">
            <w:rPr>
              <w:rFonts w:cs="Calibri"/>
              <w:szCs w:val="22"/>
              <w:highlight w:val="yellow"/>
            </w:rPr>
          </w:rPrChange>
        </w:rPr>
        <w:t xml:space="preserve">remotely update virtualization software, start and shut down VMs, and manage virtualized network connections. </w:t>
      </w:r>
      <w:ins w:id="527" w:author="Aaron Piper" w:date="2016-03-18T09:50:00Z">
        <w:r w:rsidR="00E03312" w:rsidRPr="0029465B">
          <w:rPr>
            <w:rFonts w:cs="Calibri"/>
            <w:szCs w:val="22"/>
            <w:highlight w:val="green"/>
            <w:rPrChange w:id="528" w:author="Aaron Piper" w:date="2016-04-13T13:52:00Z">
              <w:rPr>
                <w:rFonts w:cs="Calibri"/>
                <w:szCs w:val="22"/>
                <w:highlight w:val="yellow"/>
              </w:rPr>
            </w:rPrChange>
          </w:rPr>
          <w:t>If a</w:t>
        </w:r>
      </w:ins>
      <w:del w:id="529" w:author="Aaron Piper" w:date="2016-03-18T09:50:00Z">
        <w:r w:rsidRPr="0029465B" w:rsidDel="00E03312">
          <w:rPr>
            <w:rFonts w:cs="Calibri"/>
            <w:szCs w:val="22"/>
            <w:highlight w:val="green"/>
            <w:rPrChange w:id="530" w:author="Aaron Piper" w:date="2016-04-13T13:52:00Z">
              <w:rPr>
                <w:rFonts w:cs="Calibri"/>
                <w:szCs w:val="22"/>
                <w:highlight w:val="yellow"/>
              </w:rPr>
            </w:rPrChange>
          </w:rPr>
          <w:delText>The</w:delText>
        </w:r>
      </w:del>
      <w:r w:rsidRPr="0029465B">
        <w:rPr>
          <w:rFonts w:cs="Calibri"/>
          <w:szCs w:val="22"/>
          <w:highlight w:val="green"/>
          <w:rPrChange w:id="531" w:author="Aaron Piper" w:date="2016-04-13T13:52:00Z">
            <w:rPr>
              <w:rFonts w:cs="Calibri"/>
              <w:szCs w:val="22"/>
              <w:highlight w:val="yellow"/>
            </w:rPr>
          </w:rPrChange>
        </w:rPr>
        <w:t xml:space="preserve"> console </w:t>
      </w:r>
      <w:ins w:id="532" w:author="Aaron Piper" w:date="2016-03-18T09:50:00Z">
        <w:r w:rsidR="00E03312" w:rsidRPr="0029465B">
          <w:rPr>
            <w:rFonts w:cs="Calibri"/>
            <w:szCs w:val="22"/>
            <w:highlight w:val="green"/>
            <w:rPrChange w:id="533" w:author="Aaron Piper" w:date="2016-04-13T13:52:00Z">
              <w:rPr>
                <w:rFonts w:cs="Calibri"/>
                <w:szCs w:val="22"/>
                <w:highlight w:val="yellow"/>
              </w:rPr>
            </w:rPrChange>
          </w:rPr>
          <w:t xml:space="preserve">is required, it </w:t>
        </w:r>
      </w:ins>
      <w:r w:rsidRPr="0029465B">
        <w:rPr>
          <w:rFonts w:cs="Calibri"/>
          <w:szCs w:val="22"/>
          <w:highlight w:val="green"/>
          <w:rPrChange w:id="534" w:author="Aaron Piper" w:date="2016-04-13T13:52:00Z">
            <w:rPr>
              <w:rFonts w:cs="Calibri"/>
              <w:szCs w:val="22"/>
              <w:highlight w:val="yellow"/>
            </w:rPr>
          </w:rPrChange>
        </w:rPr>
        <w:t xml:space="preserve">could be run on a separate machine or it could itself run in a VM. </w:t>
      </w:r>
      <w:del w:id="535" w:author="Aaron Piper" w:date="2016-03-18T09:53:00Z">
        <w:r w:rsidRPr="0029465B" w:rsidDel="00E03312">
          <w:rPr>
            <w:rFonts w:cs="Calibri"/>
            <w:szCs w:val="22"/>
            <w:highlight w:val="green"/>
            <w:rPrChange w:id="536" w:author="Aaron Piper" w:date="2016-04-13T13:52:00Z">
              <w:rPr>
                <w:rFonts w:cs="Calibri"/>
                <w:szCs w:val="22"/>
                <w:highlight w:val="yellow"/>
              </w:rPr>
            </w:rPrChange>
          </w:rPr>
          <w:delText>In most cases</w:delText>
        </w:r>
      </w:del>
      <w:ins w:id="537" w:author="Aaron Piper" w:date="2016-03-18T09:53:00Z">
        <w:r w:rsidR="00E03312" w:rsidRPr="0029465B">
          <w:rPr>
            <w:rFonts w:cs="Calibri"/>
            <w:szCs w:val="22"/>
            <w:highlight w:val="green"/>
            <w:rPrChange w:id="538" w:author="Aaron Piper" w:date="2016-04-13T13:52:00Z">
              <w:rPr>
                <w:rFonts w:cs="Calibri"/>
                <w:szCs w:val="22"/>
                <w:highlight w:val="yellow"/>
              </w:rPr>
            </w:rPrChange>
          </w:rPr>
          <w:t>When performing remote management</w:t>
        </w:r>
      </w:ins>
      <w:r w:rsidRPr="0029465B">
        <w:rPr>
          <w:rFonts w:cs="Calibri"/>
          <w:szCs w:val="22"/>
          <w:highlight w:val="green"/>
          <w:rPrChange w:id="539" w:author="Aaron Piper" w:date="2016-04-13T13:52:00Z">
            <w:rPr>
              <w:rFonts w:cs="Calibri"/>
              <w:szCs w:val="22"/>
            </w:rPr>
          </w:rPrChange>
        </w:rPr>
        <w:t>, an administrator must communicate with a privileged management agent over a network. Communications with the management infrastructure must be protected from Guest VMs and operational networks.</w:t>
      </w:r>
    </w:p>
    <w:p w14:paraId="4F35BC50" w14:textId="77777777" w:rsidR="00082B74" w:rsidRDefault="00082B74" w:rsidP="003E4A6F">
      <w:pPr>
        <w:pStyle w:val="StyleNumberedNormalJustified"/>
      </w:pPr>
      <w:r>
        <w:rPr>
          <w:rFonts w:cs="Calibri"/>
          <w:szCs w:val="22"/>
        </w:rPr>
        <w:t>[</w:t>
      </w:r>
      <w:proofErr w:type="gramStart"/>
      <w:r>
        <w:rPr>
          <w:rFonts w:cs="Calibri"/>
          <w:szCs w:val="22"/>
        </w:rPr>
        <w:t>O.MANAGEMENT</w:t>
      </w:r>
      <w:proofErr w:type="gramEnd"/>
      <w:r>
        <w:rPr>
          <w:rFonts w:cs="Calibri"/>
          <w:szCs w:val="22"/>
        </w:rPr>
        <w:t>_ACCESS]</w:t>
      </w:r>
    </w:p>
    <w:p w14:paraId="5B861A5C" w14:textId="4D545E90" w:rsidR="002A3631" w:rsidRPr="00585112" w:rsidRDefault="002A3631" w:rsidP="002A3631">
      <w:pPr>
        <w:pStyle w:val="Heading2"/>
        <w:rPr>
          <w:highlight w:val="green"/>
          <w:rPrChange w:id="540" w:author="Aaron Piper" w:date="2016-04-13T14:00:00Z">
            <w:rPr/>
          </w:rPrChange>
        </w:rPr>
      </w:pPr>
      <w:bookmarkStart w:id="541" w:name="_Toc430938665"/>
      <w:del w:id="542" w:author="Aaron Piper" w:date="2016-03-10T14:28:00Z">
        <w:r w:rsidRPr="00585112" w:rsidDel="0032299A">
          <w:rPr>
            <w:highlight w:val="green"/>
            <w:rPrChange w:id="543" w:author="Aaron Piper" w:date="2016-04-13T14:00:00Z">
              <w:rPr/>
            </w:rPrChange>
          </w:rPr>
          <w:delText>Manageable Enterprise Network</w:delText>
        </w:r>
      </w:del>
      <w:bookmarkEnd w:id="541"/>
      <w:ins w:id="544" w:author="Aaron Piper" w:date="2016-03-30T13:48:00Z">
        <w:r w:rsidR="003846B5" w:rsidRPr="00585112">
          <w:rPr>
            <w:highlight w:val="green"/>
            <w:rPrChange w:id="545" w:author="Aaron Piper" w:date="2016-04-13T14:00:00Z">
              <w:rPr>
                <w:highlight w:val="yellow"/>
              </w:rPr>
            </w:rPrChange>
          </w:rPr>
          <w:t>Patched</w:t>
        </w:r>
      </w:ins>
      <w:ins w:id="546" w:author="Aaron Piper" w:date="2016-03-10T14:28:00Z">
        <w:r w:rsidR="0032299A" w:rsidRPr="00585112">
          <w:rPr>
            <w:highlight w:val="green"/>
            <w:rPrChange w:id="547" w:author="Aaron Piper" w:date="2016-04-13T14:00:00Z">
              <w:rPr/>
            </w:rPrChange>
          </w:rPr>
          <w:t xml:space="preserve"> Software</w:t>
        </w:r>
      </w:ins>
    </w:p>
    <w:p w14:paraId="42AE1855" w14:textId="00DA334B" w:rsidR="002A3631" w:rsidRPr="00585112" w:rsidDel="0032299A" w:rsidRDefault="0032299A" w:rsidP="00760588">
      <w:pPr>
        <w:pStyle w:val="Numberedparagraph"/>
        <w:rPr>
          <w:del w:id="548" w:author="Aaron Piper" w:date="2016-03-10T14:28:00Z"/>
          <w:highlight w:val="green"/>
          <w:rPrChange w:id="549" w:author="Aaron Piper" w:date="2016-04-13T14:00:00Z">
            <w:rPr>
              <w:del w:id="550" w:author="Aaron Piper" w:date="2016-03-10T14:28:00Z"/>
            </w:rPr>
          </w:rPrChange>
        </w:rPr>
      </w:pPr>
      <w:ins w:id="551" w:author="Aaron Piper" w:date="2016-03-10T14:28:00Z">
        <w:r w:rsidRPr="00585112" w:rsidDel="0032299A">
          <w:rPr>
            <w:highlight w:val="green"/>
            <w:rPrChange w:id="552" w:author="Aaron Piper" w:date="2016-04-13T14:00:00Z">
              <w:rPr/>
            </w:rPrChange>
          </w:rPr>
          <w:t xml:space="preserve"> </w:t>
        </w:r>
      </w:ins>
      <w:del w:id="553" w:author="Aaron Piper" w:date="2016-03-10T14:28:00Z">
        <w:r w:rsidR="00FE3AAD" w:rsidRPr="00585112" w:rsidDel="0032299A">
          <w:rPr>
            <w:highlight w:val="green"/>
            <w:rPrChange w:id="554" w:author="Aaron Piper" w:date="2016-04-13T14:00:00Z">
              <w:rPr/>
            </w:rPrChange>
          </w:rPr>
          <w:delText xml:space="preserve">Virtualization Systems can host VMs that are part of one or more larger physical networks. The Virtualization System itself is part of the network infrastructure and must be managed as such. This means it must be updated and patched as a normal part of enterprise network operations in order to prevent potential compromise of the VMM and all the networks and VMs that it hosts. The VS must support standards and protocols that help enhance manageability of the VS as an IT product. </w:delText>
        </w:r>
      </w:del>
    </w:p>
    <w:p w14:paraId="65D37EF0" w14:textId="716DE32A" w:rsidR="0032299A" w:rsidRPr="00585112" w:rsidRDefault="0032299A" w:rsidP="0032299A">
      <w:pPr>
        <w:pStyle w:val="NumberedNormal"/>
        <w:rPr>
          <w:ins w:id="555" w:author="Aaron Piper" w:date="2016-03-10T14:28:00Z"/>
          <w:highlight w:val="green"/>
          <w:rPrChange w:id="556" w:author="Aaron Piper" w:date="2016-04-13T14:00:00Z">
            <w:rPr>
              <w:ins w:id="557" w:author="Aaron Piper" w:date="2016-03-10T14:28:00Z"/>
            </w:rPr>
          </w:rPrChange>
        </w:rPr>
      </w:pPr>
      <w:ins w:id="558" w:author="Aaron Piper" w:date="2016-03-10T14:28:00Z">
        <w:r w:rsidRPr="00585112">
          <w:rPr>
            <w:highlight w:val="green"/>
            <w:rPrChange w:id="559" w:author="Aaron Piper" w:date="2016-04-13T14:00:00Z">
              <w:rPr/>
            </w:rPrChange>
          </w:rPr>
          <w:t xml:space="preserve">The Virtualization System must </w:t>
        </w:r>
        <w:r w:rsidR="00F62A69" w:rsidRPr="00585112">
          <w:rPr>
            <w:highlight w:val="green"/>
            <w:rPrChange w:id="560" w:author="Aaron Piper" w:date="2016-04-13T14:00:00Z">
              <w:rPr>
                <w:highlight w:val="yellow"/>
              </w:rPr>
            </w:rPrChange>
          </w:rPr>
          <w:t xml:space="preserve">be updated and patched </w:t>
        </w:r>
      </w:ins>
      <w:ins w:id="561" w:author="Aaron Piper" w:date="2016-04-13T13:56:00Z">
        <w:r w:rsidR="00F62A69" w:rsidRPr="00585112">
          <w:rPr>
            <w:highlight w:val="green"/>
            <w:rPrChange w:id="562" w:author="Aaron Piper" w:date="2016-04-13T14:00:00Z">
              <w:rPr>
                <w:highlight w:val="yellow"/>
              </w:rPr>
            </w:rPrChange>
          </w:rPr>
          <w:t>when needed</w:t>
        </w:r>
      </w:ins>
      <w:ins w:id="563" w:author="Aaron Piper" w:date="2016-03-10T14:28:00Z">
        <w:r w:rsidRPr="00585112">
          <w:rPr>
            <w:highlight w:val="green"/>
            <w:rPrChange w:id="564" w:author="Aaron Piper" w:date="2016-04-13T14:00:00Z">
              <w:rPr/>
            </w:rPrChange>
          </w:rPr>
          <w:t xml:space="preserve"> in order to prevent the potential compromise of the VMM, as well as the networks and VMs that it hosts. Identifying and applying needed updates must be a normal part of the operating procedure to ensure that patches are applied in a timely and thorough manner. In order to facilitate this, the VS must support standards and protocols that help enhance the manageability of the VS as an IT product, enabling it to be integrated as part of a manageable network</w:t>
        </w:r>
      </w:ins>
      <w:ins w:id="565" w:author="Aaron Piper" w:date="2016-04-13T13:56:00Z">
        <w:r w:rsidR="004900DC" w:rsidRPr="00585112">
          <w:rPr>
            <w:highlight w:val="green"/>
            <w:rPrChange w:id="566" w:author="Aaron Piper" w:date="2016-04-13T14:00:00Z">
              <w:rPr>
                <w:highlight w:val="yellow"/>
              </w:rPr>
            </w:rPrChange>
          </w:rPr>
          <w:t xml:space="preserve"> [e.g. reporting current patch level and </w:t>
        </w:r>
        <w:proofErr w:type="spellStart"/>
        <w:r w:rsidR="004900DC" w:rsidRPr="00585112">
          <w:rPr>
            <w:highlight w:val="green"/>
            <w:rPrChange w:id="567" w:author="Aaron Piper" w:date="2016-04-13T14:00:00Z">
              <w:rPr>
                <w:highlight w:val="yellow"/>
              </w:rPr>
            </w:rPrChange>
          </w:rPr>
          <w:t>patchability</w:t>
        </w:r>
        <w:proofErr w:type="spellEnd"/>
        <w:r w:rsidR="004900DC" w:rsidRPr="00585112">
          <w:rPr>
            <w:highlight w:val="green"/>
            <w:rPrChange w:id="568" w:author="Aaron Piper" w:date="2016-04-13T14:00:00Z">
              <w:rPr>
                <w:highlight w:val="yellow"/>
              </w:rPr>
            </w:rPrChange>
          </w:rPr>
          <w:t>]</w:t>
        </w:r>
      </w:ins>
      <w:ins w:id="569" w:author="Aaron Piper" w:date="2016-03-10T14:28:00Z">
        <w:r w:rsidRPr="00585112">
          <w:rPr>
            <w:highlight w:val="green"/>
            <w:rPrChange w:id="570" w:author="Aaron Piper" w:date="2016-04-13T14:00:00Z">
              <w:rPr/>
            </w:rPrChange>
          </w:rPr>
          <w:t>.</w:t>
        </w:r>
      </w:ins>
    </w:p>
    <w:p w14:paraId="4DEE7240" w14:textId="77777777" w:rsidR="0032299A" w:rsidRPr="00585112" w:rsidRDefault="0032299A" w:rsidP="00760588">
      <w:pPr>
        <w:pStyle w:val="Numberedparagraph"/>
        <w:rPr>
          <w:ins w:id="571" w:author="Aaron Piper" w:date="2016-03-10T14:28:00Z"/>
          <w:highlight w:val="green"/>
          <w:rPrChange w:id="572" w:author="Aaron Piper" w:date="2016-04-13T14:00:00Z">
            <w:rPr>
              <w:ins w:id="573" w:author="Aaron Piper" w:date="2016-03-10T14:28:00Z"/>
            </w:rPr>
          </w:rPrChange>
        </w:rPr>
      </w:pPr>
    </w:p>
    <w:p w14:paraId="2BE857B6" w14:textId="0510D042" w:rsidR="00082B74" w:rsidRPr="00585112" w:rsidRDefault="00082B74" w:rsidP="00760588">
      <w:pPr>
        <w:pStyle w:val="Numberedparagraph"/>
        <w:rPr>
          <w:highlight w:val="green"/>
          <w:rPrChange w:id="574" w:author="Aaron Piper" w:date="2016-04-13T14:00:00Z">
            <w:rPr/>
          </w:rPrChange>
        </w:rPr>
      </w:pPr>
      <w:r w:rsidRPr="00585112">
        <w:rPr>
          <w:highlight w:val="green"/>
          <w:rPrChange w:id="575" w:author="Aaron Piper" w:date="2016-04-13T14:00:00Z">
            <w:rPr/>
          </w:rPrChange>
        </w:rPr>
        <w:t>[O.</w:t>
      </w:r>
      <w:ins w:id="576" w:author="Aaron Piper" w:date="2016-03-10T14:28:00Z">
        <w:r w:rsidR="003846B5" w:rsidRPr="00585112">
          <w:rPr>
            <w:highlight w:val="green"/>
            <w:rPrChange w:id="577" w:author="Aaron Piper" w:date="2016-04-13T14:00:00Z">
              <w:rPr>
                <w:highlight w:val="yellow"/>
              </w:rPr>
            </w:rPrChange>
          </w:rPr>
          <w:t>PATCHED</w:t>
        </w:r>
        <w:r w:rsidR="0032299A" w:rsidRPr="00585112">
          <w:rPr>
            <w:highlight w:val="green"/>
            <w:rPrChange w:id="578" w:author="Aaron Piper" w:date="2016-04-13T14:00:00Z">
              <w:rPr/>
            </w:rPrChange>
          </w:rPr>
          <w:t>_SOFTWARE</w:t>
        </w:r>
      </w:ins>
      <w:del w:id="579" w:author="Aaron Piper" w:date="2016-03-10T14:28:00Z">
        <w:r w:rsidRPr="00585112" w:rsidDel="0032299A">
          <w:rPr>
            <w:highlight w:val="green"/>
            <w:rPrChange w:id="580" w:author="Aaron Piper" w:date="2016-04-13T14:00:00Z">
              <w:rPr/>
            </w:rPrChange>
          </w:rPr>
          <w:delText>MANAGEABLE_NETWORK</w:delText>
        </w:r>
      </w:del>
      <w:r w:rsidRPr="00585112">
        <w:rPr>
          <w:highlight w:val="green"/>
          <w:rPrChange w:id="581" w:author="Aaron Piper" w:date="2016-04-13T14:00:00Z">
            <w:rPr/>
          </w:rPrChange>
        </w:rPr>
        <w:t>]</w:t>
      </w:r>
    </w:p>
    <w:p w14:paraId="0B79AB00" w14:textId="77777777" w:rsidR="00923C69" w:rsidRDefault="00923C69" w:rsidP="00923C69">
      <w:pPr>
        <w:pStyle w:val="Heading2"/>
      </w:pPr>
      <w:bookmarkStart w:id="582" w:name="_Toc351320945"/>
      <w:bookmarkStart w:id="583" w:name="_Toc351321066"/>
      <w:bookmarkStart w:id="584" w:name="_Toc351320946"/>
      <w:bookmarkStart w:id="585" w:name="_Toc351321067"/>
      <w:bookmarkStart w:id="586" w:name="_Toc351320947"/>
      <w:bookmarkStart w:id="587" w:name="_Toc351321068"/>
      <w:bookmarkStart w:id="588" w:name="_Toc351320948"/>
      <w:bookmarkStart w:id="589" w:name="_Toc351321069"/>
      <w:bookmarkStart w:id="590" w:name="_Toc430938666"/>
      <w:bookmarkEnd w:id="582"/>
      <w:bookmarkEnd w:id="583"/>
      <w:bookmarkEnd w:id="584"/>
      <w:bookmarkEnd w:id="585"/>
      <w:bookmarkEnd w:id="586"/>
      <w:bookmarkEnd w:id="587"/>
      <w:bookmarkEnd w:id="588"/>
      <w:bookmarkEnd w:id="589"/>
      <w:r>
        <w:t>Entropy for VMs</w:t>
      </w:r>
      <w:bookmarkEnd w:id="590"/>
    </w:p>
    <w:p w14:paraId="55A1D639" w14:textId="6CA367CE" w:rsidR="00923C69" w:rsidRDefault="00923C69" w:rsidP="003F7B11">
      <w:pPr>
        <w:pStyle w:val="Numberedparagraph"/>
      </w:pPr>
      <w:r>
        <w:t xml:space="preserve">In order to function as members of operational networks, VMs must be able to communicate securely with other network entities—whether virtual or physical. They must therefore have access to sources of </w:t>
      </w:r>
      <w:ins w:id="591" w:author="Aaron Piper" w:date="2016-04-01T09:01:00Z">
        <w:r w:rsidR="00284CD9" w:rsidRPr="00585112">
          <w:rPr>
            <w:highlight w:val="green"/>
            <w:rPrChange w:id="592" w:author="Aaron Piper" w:date="2016-04-13T14:00:00Z">
              <w:rPr>
                <w:highlight w:val="yellow"/>
              </w:rPr>
            </w:rPrChange>
          </w:rPr>
          <w:t>good</w:t>
        </w:r>
        <w:r w:rsidR="00284CD9" w:rsidRPr="00585112">
          <w:rPr>
            <w:highlight w:val="green"/>
            <w:rPrChange w:id="593" w:author="Aaron Piper" w:date="2016-04-13T14:00:00Z">
              <w:rPr/>
            </w:rPrChange>
          </w:rPr>
          <w:t xml:space="preserve"> </w:t>
        </w:r>
      </w:ins>
      <w:r w:rsidRPr="00585112">
        <w:rPr>
          <w:highlight w:val="green"/>
          <w:rPrChange w:id="594" w:author="Aaron Piper" w:date="2016-04-13T14:00:00Z">
            <w:rPr/>
          </w:rPrChange>
        </w:rPr>
        <w:t xml:space="preserve">entropy </w:t>
      </w:r>
      <w:del w:id="595" w:author="Aaron Piper" w:date="2016-03-30T13:56:00Z">
        <w:r w:rsidRPr="00585112" w:rsidDel="00A406B5">
          <w:rPr>
            <w:highlight w:val="green"/>
            <w:rPrChange w:id="596" w:author="Aaron Piper" w:date="2016-04-13T14:00:00Z">
              <w:rPr/>
            </w:rPrChange>
          </w:rPr>
          <w:delText>sufficient</w:delText>
        </w:r>
      </w:del>
      <w:r>
        <w:t xml:space="preserve"> for them to communicate </w:t>
      </w:r>
      <w:r w:rsidR="00D367E5">
        <w:t>securely.</w:t>
      </w:r>
    </w:p>
    <w:p w14:paraId="3CA41D87" w14:textId="77777777" w:rsidR="00923C69" w:rsidRPr="00923C69" w:rsidRDefault="00923C69" w:rsidP="003F7B11">
      <w:pPr>
        <w:pStyle w:val="Numberedparagraph"/>
      </w:pPr>
      <w:r>
        <w:t>[O.VM_ENTROPY]</w:t>
      </w:r>
    </w:p>
    <w:p w14:paraId="7F0D8F31" w14:textId="77777777" w:rsidR="0022295D" w:rsidRDefault="0022295D" w:rsidP="00CB3F9A">
      <w:pPr>
        <w:pStyle w:val="Heading2"/>
      </w:pPr>
      <w:bookmarkStart w:id="597" w:name="_Toc430938667"/>
      <w:r>
        <w:t>Audit</w:t>
      </w:r>
      <w:bookmarkEnd w:id="597"/>
    </w:p>
    <w:p w14:paraId="463B521F" w14:textId="77777777" w:rsidR="009C1CEC" w:rsidRPr="00082B74" w:rsidRDefault="009C1CEC" w:rsidP="009C1CEC">
      <w:pPr>
        <w:pStyle w:val="StyleNumberedNormalJustified"/>
      </w:pPr>
      <w:r>
        <w:rPr>
          <w:rFonts w:cs="Calibri"/>
          <w:szCs w:val="22"/>
        </w:rPr>
        <w:t>The purpose of audit is to capture</w:t>
      </w:r>
      <w:r w:rsidR="00B871EF">
        <w:rPr>
          <w:rFonts w:cs="Calibri"/>
          <w:szCs w:val="22"/>
        </w:rPr>
        <w:t xml:space="preserve"> and protect</w:t>
      </w:r>
      <w:r>
        <w:rPr>
          <w:rFonts w:cs="Calibri"/>
          <w:szCs w:val="22"/>
        </w:rPr>
        <w:t xml:space="preserve"> data about what happens on a system so that it can later be examined to determine what has happened in the past. </w:t>
      </w:r>
      <w:r w:rsidRPr="003D2533">
        <w:rPr>
          <w:rFonts w:cs="Calibri"/>
          <w:szCs w:val="22"/>
        </w:rPr>
        <w:t>Security-relevant events relat</w:t>
      </w:r>
      <w:r w:rsidR="00D02304">
        <w:rPr>
          <w:rFonts w:cs="Calibri"/>
          <w:szCs w:val="22"/>
        </w:rPr>
        <w:t>ed</w:t>
      </w:r>
      <w:r w:rsidRPr="003D2533">
        <w:rPr>
          <w:rFonts w:cs="Calibri"/>
          <w:szCs w:val="22"/>
        </w:rPr>
        <w:t xml:space="preserve"> to </w:t>
      </w:r>
      <w:r w:rsidR="00D02304">
        <w:rPr>
          <w:rFonts w:cs="Calibri"/>
          <w:szCs w:val="22"/>
        </w:rPr>
        <w:t>virtualization</w:t>
      </w:r>
      <w:r w:rsidRPr="003D2533">
        <w:rPr>
          <w:rFonts w:cs="Calibri"/>
          <w:szCs w:val="22"/>
        </w:rPr>
        <w:t xml:space="preserve"> must be logged by the VMM and made available to an auditor. </w:t>
      </w:r>
      <w:r w:rsidR="00B871EF">
        <w:rPr>
          <w:rFonts w:cs="Calibri"/>
          <w:szCs w:val="22"/>
        </w:rPr>
        <w:t>The system must also have a way to prevent the audit data from using all the CPU or resources available preventing a denial of service within the VMM.</w:t>
      </w:r>
    </w:p>
    <w:p w14:paraId="6CCA4AE6" w14:textId="77777777" w:rsidR="00082B74" w:rsidRPr="00E80138" w:rsidRDefault="00082B74" w:rsidP="009C1CEC">
      <w:pPr>
        <w:pStyle w:val="StyleNumberedNormalJustified"/>
        <w:rPr>
          <w:ins w:id="598" w:author="Aaron Piper" w:date="2016-02-12T15:06:00Z"/>
        </w:rPr>
      </w:pPr>
      <w:r>
        <w:rPr>
          <w:rFonts w:cs="Calibri"/>
          <w:szCs w:val="22"/>
        </w:rPr>
        <w:t>[</w:t>
      </w:r>
      <w:proofErr w:type="gramStart"/>
      <w:r>
        <w:rPr>
          <w:rFonts w:cs="Calibri"/>
          <w:szCs w:val="22"/>
        </w:rPr>
        <w:t>O.AUDIT</w:t>
      </w:r>
      <w:proofErr w:type="gramEnd"/>
      <w:r>
        <w:rPr>
          <w:rFonts w:cs="Calibri"/>
          <w:szCs w:val="22"/>
        </w:rPr>
        <w:t>]</w:t>
      </w:r>
    </w:p>
    <w:p w14:paraId="34AF0171" w14:textId="2DA30CCE" w:rsidR="000677CF" w:rsidRPr="00B42377" w:rsidRDefault="006C2581" w:rsidP="00D131B5">
      <w:pPr>
        <w:pStyle w:val="Heading2"/>
        <w:rPr>
          <w:ins w:id="599" w:author="Aaron Piper" w:date="2016-03-18T10:10:00Z"/>
          <w:highlight w:val="yellow"/>
        </w:rPr>
      </w:pPr>
      <w:ins w:id="600" w:author="Aaron Piper" w:date="2016-03-30T13:20:00Z">
        <w:r>
          <w:rPr>
            <w:highlight w:val="yellow"/>
          </w:rPr>
          <w:lastRenderedPageBreak/>
          <w:t>Correctly Applied</w:t>
        </w:r>
        <w:r w:rsidR="003D1800">
          <w:rPr>
            <w:highlight w:val="yellow"/>
          </w:rPr>
          <w:t xml:space="preserve"> Configuration</w:t>
        </w:r>
      </w:ins>
    </w:p>
    <w:p w14:paraId="2F157870" w14:textId="139D9736" w:rsidR="00B85AF5" w:rsidRDefault="00B85AF5" w:rsidP="000677CF">
      <w:pPr>
        <w:rPr>
          <w:ins w:id="601" w:author="Aaron Piper" w:date="2016-04-20T09:04:00Z"/>
          <w:color w:val="000000"/>
          <w:highlight w:val="yellow"/>
        </w:rPr>
      </w:pPr>
      <w:ins w:id="602" w:author="Aaron Piper" w:date="2016-04-20T09:04:00Z">
        <w:r>
          <w:rPr>
            <w:color w:val="000000"/>
            <w:highlight w:val="yellow"/>
          </w:rPr>
          <w:t>The TOE must not apply configurations that violate the current security policy.</w:t>
        </w:r>
      </w:ins>
    </w:p>
    <w:p w14:paraId="38D70E83" w14:textId="088314CB" w:rsidR="000677CF" w:rsidRPr="00B42377" w:rsidRDefault="000677CF" w:rsidP="000677CF">
      <w:pPr>
        <w:rPr>
          <w:ins w:id="603" w:author="Aaron Piper" w:date="2016-03-18T10:10:00Z"/>
          <w:color w:val="000000"/>
          <w:highlight w:val="yellow"/>
        </w:rPr>
      </w:pPr>
      <w:ins w:id="604" w:author="Aaron Piper" w:date="2016-03-18T10:10:00Z">
        <w:r w:rsidRPr="00B42377">
          <w:rPr>
            <w:color w:val="000000"/>
            <w:highlight w:val="yellow"/>
          </w:rPr>
          <w:t xml:space="preserve">The TOE must </w:t>
        </w:r>
      </w:ins>
      <w:ins w:id="605" w:author="Aaron Piper" w:date="2016-03-30T13:21:00Z">
        <w:r w:rsidR="008E210D">
          <w:rPr>
            <w:color w:val="000000"/>
            <w:highlight w:val="yellow"/>
          </w:rPr>
          <w:t>correctly apply conf</w:t>
        </w:r>
      </w:ins>
      <w:ins w:id="606" w:author="Aaron Piper" w:date="2016-03-30T13:35:00Z">
        <w:r w:rsidR="003B396B">
          <w:rPr>
            <w:color w:val="000000"/>
            <w:highlight w:val="yellow"/>
          </w:rPr>
          <w:t>igurations and</w:t>
        </w:r>
        <w:r w:rsidR="00333F9E">
          <w:rPr>
            <w:color w:val="000000"/>
            <w:highlight w:val="yellow"/>
          </w:rPr>
          <w:t xml:space="preserve"> policies to newly created </w:t>
        </w:r>
      </w:ins>
      <w:ins w:id="607" w:author="Aaron Piper" w:date="2016-04-19T08:51:00Z">
        <w:r w:rsidR="00A6656A">
          <w:rPr>
            <w:color w:val="000000"/>
            <w:highlight w:val="yellow"/>
          </w:rPr>
          <w:t xml:space="preserve">guest </w:t>
        </w:r>
      </w:ins>
      <w:ins w:id="608" w:author="Aaron Piper" w:date="2016-03-30T13:55:00Z">
        <w:r w:rsidR="00492FED">
          <w:rPr>
            <w:color w:val="000000"/>
            <w:highlight w:val="yellow"/>
          </w:rPr>
          <w:t>VMs</w:t>
        </w:r>
      </w:ins>
      <w:ins w:id="609" w:author="Aaron Piper" w:date="2016-03-30T13:38:00Z">
        <w:r w:rsidR="00492FED">
          <w:rPr>
            <w:color w:val="000000"/>
            <w:highlight w:val="yellow"/>
          </w:rPr>
          <w:t xml:space="preserve">, as well as to existing </w:t>
        </w:r>
      </w:ins>
      <w:ins w:id="610" w:author="Aaron Piper" w:date="2016-04-19T08:51:00Z">
        <w:r w:rsidR="00A6656A">
          <w:rPr>
            <w:color w:val="000000"/>
            <w:highlight w:val="yellow"/>
          </w:rPr>
          <w:t xml:space="preserve">guest </w:t>
        </w:r>
      </w:ins>
      <w:ins w:id="611" w:author="Aaron Piper" w:date="2016-03-30T13:38:00Z">
        <w:r w:rsidR="00492FED">
          <w:rPr>
            <w:color w:val="000000"/>
            <w:highlight w:val="yellow"/>
          </w:rPr>
          <w:t>VMs</w:t>
        </w:r>
        <w:r w:rsidR="003B396B">
          <w:rPr>
            <w:color w:val="000000"/>
            <w:highlight w:val="yellow"/>
          </w:rPr>
          <w:t xml:space="preserve"> when applicable configuration or policy changes are made</w:t>
        </w:r>
      </w:ins>
      <w:ins w:id="612" w:author="Aaron Piper" w:date="2016-03-30T13:35:00Z">
        <w:r w:rsidR="00333F9E">
          <w:rPr>
            <w:color w:val="000000"/>
            <w:highlight w:val="yellow"/>
          </w:rPr>
          <w:t>.</w:t>
        </w:r>
      </w:ins>
      <w:ins w:id="613" w:author="Aaron Piper" w:date="2016-04-20T09:05:00Z">
        <w:r w:rsidR="009A5715">
          <w:rPr>
            <w:color w:val="000000"/>
            <w:highlight w:val="yellow"/>
          </w:rPr>
          <w:t xml:space="preserve"> All changes to configuration and to policy</w:t>
        </w:r>
      </w:ins>
      <w:ins w:id="614" w:author="Aaron Piper" w:date="2016-04-20T09:06:00Z">
        <w:r w:rsidR="009A5715">
          <w:rPr>
            <w:color w:val="000000"/>
            <w:highlight w:val="yellow"/>
          </w:rPr>
          <w:t xml:space="preserve"> must conform with the existing security policy. </w:t>
        </w:r>
      </w:ins>
      <w:ins w:id="615" w:author="Aaron Piper" w:date="2016-04-20T09:10:00Z">
        <w:r w:rsidR="009A5715">
          <w:rPr>
            <w:color w:val="000000"/>
            <w:highlight w:val="yellow"/>
          </w:rPr>
          <w:t>Similarly, c</w:t>
        </w:r>
      </w:ins>
      <w:ins w:id="616" w:author="Aaron Piper" w:date="2016-04-20T09:06:00Z">
        <w:r w:rsidR="009A5715">
          <w:rPr>
            <w:color w:val="000000"/>
            <w:highlight w:val="yellow"/>
          </w:rPr>
          <w:t>hanges</w:t>
        </w:r>
      </w:ins>
      <w:ins w:id="617" w:author="Aaron Piper" w:date="2016-04-20T09:10:00Z">
        <w:r w:rsidR="009A5715">
          <w:rPr>
            <w:color w:val="000000"/>
            <w:highlight w:val="yellow"/>
          </w:rPr>
          <w:t xml:space="preserve"> made</w:t>
        </w:r>
      </w:ins>
      <w:ins w:id="618" w:author="Aaron Piper" w:date="2016-04-20T09:06:00Z">
        <w:r w:rsidR="009A5715">
          <w:rPr>
            <w:color w:val="000000"/>
            <w:highlight w:val="yellow"/>
          </w:rPr>
          <w:t xml:space="preserve"> to the configuration of the TOE itself must not violate the existing security policy.</w:t>
        </w:r>
      </w:ins>
    </w:p>
    <w:p w14:paraId="2D5495DA" w14:textId="00F3E8AE" w:rsidR="000677CF" w:rsidRDefault="000677CF" w:rsidP="000677CF">
      <w:pPr>
        <w:rPr>
          <w:ins w:id="619" w:author="Aaron Piper" w:date="2016-03-18T10:10:00Z"/>
          <w:color w:val="000000"/>
        </w:rPr>
      </w:pPr>
      <w:ins w:id="620" w:author="Aaron Piper" w:date="2016-03-18T10:10:00Z">
        <w:r w:rsidRPr="00B42377">
          <w:rPr>
            <w:color w:val="000000"/>
            <w:highlight w:val="yellow"/>
          </w:rPr>
          <w:t>[</w:t>
        </w:r>
        <w:proofErr w:type="gramStart"/>
        <w:r w:rsidR="006C2581">
          <w:rPr>
            <w:highlight w:val="yellow"/>
          </w:rPr>
          <w:t>O.CORRECTLY</w:t>
        </w:r>
        <w:proofErr w:type="gramEnd"/>
        <w:r w:rsidR="006C2581">
          <w:rPr>
            <w:highlight w:val="yellow"/>
          </w:rPr>
          <w:t>_APPLIED</w:t>
        </w:r>
        <w:r w:rsidR="003D1800" w:rsidRPr="003D1800">
          <w:rPr>
            <w:highlight w:val="yellow"/>
          </w:rPr>
          <w:t>_CONFIGURATION</w:t>
        </w:r>
        <w:r w:rsidRPr="000677CF">
          <w:rPr>
            <w:highlight w:val="yellow"/>
            <w:rPrChange w:id="621" w:author="Aaron Piper" w:date="2016-03-18T10:10:00Z">
              <w:rPr/>
            </w:rPrChange>
          </w:rPr>
          <w:t>]</w:t>
        </w:r>
      </w:ins>
    </w:p>
    <w:p w14:paraId="39A56DEF" w14:textId="77777777" w:rsidR="000677CF" w:rsidRDefault="000677CF" w:rsidP="00D131B5">
      <w:pPr>
        <w:pStyle w:val="StyleNumberedNormalJustified"/>
        <w:numPr>
          <w:ilvl w:val="0"/>
          <w:numId w:val="0"/>
        </w:numPr>
        <w:rPr>
          <w:ins w:id="622" w:author="Aaron Piper" w:date="2016-03-18T10:10:00Z"/>
        </w:rPr>
      </w:pPr>
    </w:p>
    <w:p w14:paraId="3FA16956" w14:textId="31AB1413" w:rsidR="002102D0" w:rsidRPr="00100203" w:rsidRDefault="00242C30" w:rsidP="002102D0">
      <w:pPr>
        <w:pStyle w:val="Heading2"/>
        <w:rPr>
          <w:ins w:id="623" w:author="Aaron Piper" w:date="2016-03-22T14:37:00Z"/>
          <w:highlight w:val="green"/>
          <w:rPrChange w:id="624" w:author="Aaron Piper" w:date="2016-04-18T12:39:00Z">
            <w:rPr>
              <w:ins w:id="625" w:author="Aaron Piper" w:date="2016-03-22T14:37:00Z"/>
              <w:highlight w:val="yellow"/>
            </w:rPr>
          </w:rPrChange>
        </w:rPr>
      </w:pPr>
      <w:ins w:id="626" w:author="Aaron Piper" w:date="2016-03-30T13:45:00Z">
        <w:r w:rsidRPr="00100203">
          <w:rPr>
            <w:highlight w:val="green"/>
            <w:rPrChange w:id="627" w:author="Aaron Piper" w:date="2016-04-18T12:39:00Z">
              <w:rPr>
                <w:highlight w:val="yellow"/>
              </w:rPr>
            </w:rPrChange>
          </w:rPr>
          <w:t>Resource Allocation</w:t>
        </w:r>
      </w:ins>
    </w:p>
    <w:p w14:paraId="2E52EFDF" w14:textId="0DEC21B6" w:rsidR="002102D0" w:rsidRPr="00100203" w:rsidRDefault="00D131B5" w:rsidP="002102D0">
      <w:pPr>
        <w:rPr>
          <w:ins w:id="628" w:author="Aaron Piper" w:date="2016-03-22T14:37:00Z"/>
          <w:highlight w:val="green"/>
          <w:rPrChange w:id="629" w:author="Aaron Piper" w:date="2016-04-18T12:39:00Z">
            <w:rPr>
              <w:ins w:id="630" w:author="Aaron Piper" w:date="2016-03-22T14:37:00Z"/>
              <w:highlight w:val="yellow"/>
            </w:rPr>
          </w:rPrChange>
        </w:rPr>
      </w:pPr>
      <w:ins w:id="631" w:author="Aaron Piper" w:date="2016-03-30T13:46:00Z">
        <w:r w:rsidRPr="00100203">
          <w:rPr>
            <w:highlight w:val="green"/>
            <w:rPrChange w:id="632" w:author="Aaron Piper" w:date="2016-04-18T12:39:00Z">
              <w:rPr>
                <w:highlight w:val="yellow"/>
              </w:rPr>
            </w:rPrChange>
          </w:rPr>
          <w:t>The TOE will provide mechanisms that enforce constraints on the allocation of system resources</w:t>
        </w:r>
      </w:ins>
      <w:ins w:id="633" w:author="Aaron Piper" w:date="2016-04-19T08:53:00Z">
        <w:r w:rsidR="00ED3EC7">
          <w:rPr>
            <w:highlight w:val="green"/>
          </w:rPr>
          <w:t xml:space="preserve"> in accordance with current policy</w:t>
        </w:r>
      </w:ins>
      <w:ins w:id="634" w:author="Aaron Piper" w:date="2016-03-30T13:46:00Z">
        <w:r w:rsidRPr="00100203">
          <w:rPr>
            <w:highlight w:val="green"/>
            <w:rPrChange w:id="635" w:author="Aaron Piper" w:date="2016-04-18T12:39:00Z">
              <w:rPr>
                <w:highlight w:val="yellow"/>
              </w:rPr>
            </w:rPrChange>
          </w:rPr>
          <w:t>.</w:t>
        </w:r>
      </w:ins>
    </w:p>
    <w:p w14:paraId="3F18AC3F" w14:textId="637FD488" w:rsidR="002102D0" w:rsidRDefault="002102D0" w:rsidP="002102D0">
      <w:pPr>
        <w:rPr>
          <w:ins w:id="636" w:author="Aaron Piper" w:date="2016-03-22T14:37:00Z"/>
          <w:color w:val="000000"/>
        </w:rPr>
      </w:pPr>
      <w:ins w:id="637" w:author="Aaron Piper" w:date="2016-03-22T14:37:00Z">
        <w:r w:rsidRPr="00100203">
          <w:rPr>
            <w:color w:val="000000"/>
            <w:highlight w:val="green"/>
            <w:rPrChange w:id="638" w:author="Aaron Piper" w:date="2016-04-18T12:39:00Z">
              <w:rPr>
                <w:color w:val="000000"/>
                <w:highlight w:val="yellow"/>
              </w:rPr>
            </w:rPrChange>
          </w:rPr>
          <w:t xml:space="preserve"> [</w:t>
        </w:r>
        <w:r w:rsidRPr="00100203">
          <w:rPr>
            <w:highlight w:val="green"/>
            <w:rPrChange w:id="639" w:author="Aaron Piper" w:date="2016-04-18T12:39:00Z">
              <w:rPr>
                <w:highlight w:val="yellow"/>
              </w:rPr>
            </w:rPrChange>
          </w:rPr>
          <w:t>O.</w:t>
        </w:r>
      </w:ins>
      <w:ins w:id="640" w:author="Aaron Piper" w:date="2016-03-30T13:45:00Z">
        <w:r w:rsidR="00242C30" w:rsidRPr="00100203">
          <w:rPr>
            <w:highlight w:val="green"/>
            <w:rPrChange w:id="641" w:author="Aaron Piper" w:date="2016-04-18T12:39:00Z">
              <w:rPr>
                <w:highlight w:val="yellow"/>
              </w:rPr>
            </w:rPrChange>
          </w:rPr>
          <w:t>RESOURCE_ALLOCATION</w:t>
        </w:r>
      </w:ins>
      <w:ins w:id="642" w:author="Aaron Piper" w:date="2016-03-22T14:37:00Z">
        <w:r w:rsidRPr="00100203">
          <w:rPr>
            <w:highlight w:val="green"/>
            <w:rPrChange w:id="643" w:author="Aaron Piper" w:date="2016-04-18T12:39:00Z">
              <w:rPr>
                <w:highlight w:val="yellow"/>
              </w:rPr>
            </w:rPrChange>
          </w:rPr>
          <w:t>]</w:t>
        </w:r>
      </w:ins>
    </w:p>
    <w:p w14:paraId="70C477B5" w14:textId="77777777" w:rsidR="0022295D" w:rsidRPr="0022295D" w:rsidRDefault="0022295D">
      <w:pPr>
        <w:pStyle w:val="StyleNumberedNormalJustified"/>
        <w:pPrChange w:id="644" w:author="Aaron Piper" w:date="2016-02-12T15:07:00Z">
          <w:pPr/>
        </w:pPrChange>
      </w:pPr>
    </w:p>
    <w:p w14:paraId="3C315FFA" w14:textId="77777777" w:rsidR="00AF46E2" w:rsidRDefault="007306B7">
      <w:pPr>
        <w:pStyle w:val="Heading1"/>
      </w:pPr>
      <w:bookmarkStart w:id="645" w:name="_Toc351320950"/>
      <w:bookmarkStart w:id="646" w:name="_Toc351321071"/>
      <w:bookmarkStart w:id="647" w:name="_Toc351320951"/>
      <w:bookmarkStart w:id="648" w:name="_Toc351321072"/>
      <w:bookmarkEnd w:id="645"/>
      <w:bookmarkEnd w:id="646"/>
      <w:bookmarkEnd w:id="647"/>
      <w:bookmarkEnd w:id="648"/>
      <w:r>
        <w:br w:type="page"/>
      </w:r>
      <w:bookmarkStart w:id="649" w:name="_Toc430938668"/>
      <w:r>
        <w:lastRenderedPageBreak/>
        <w:t xml:space="preserve">SECURITY FUNCTIONAL </w:t>
      </w:r>
      <w:r w:rsidRPr="00D82940">
        <w:t>REQUIREMENTS</w:t>
      </w:r>
      <w:bookmarkEnd w:id="649"/>
      <w:r w:rsidRPr="000A6614">
        <w:t xml:space="preserve"> </w:t>
      </w:r>
    </w:p>
    <w:p w14:paraId="4D3BD229" w14:textId="77777777" w:rsidR="00314E13" w:rsidRPr="00314E13" w:rsidRDefault="00314E13" w:rsidP="003534BD">
      <w:pPr>
        <w:pStyle w:val="NoSpacing"/>
      </w:pPr>
      <w:r w:rsidRPr="00314E13">
        <w:t>The individual security functional requirements are specified in the sections below.</w:t>
      </w:r>
    </w:p>
    <w:p w14:paraId="0AFA4EA8" w14:textId="77777777" w:rsidR="00314E13" w:rsidRPr="00314E13" w:rsidRDefault="00314E13" w:rsidP="00314E13">
      <w:pPr>
        <w:pStyle w:val="Heading2"/>
      </w:pPr>
      <w:bookmarkStart w:id="650" w:name="_Toc430938669"/>
      <w:r w:rsidRPr="00314E13">
        <w:t>Conventions</w:t>
      </w:r>
      <w:bookmarkEnd w:id="650"/>
    </w:p>
    <w:p w14:paraId="3FA83BC1" w14:textId="77777777" w:rsidR="003A0018" w:rsidRPr="003A0018" w:rsidRDefault="003A0018" w:rsidP="00383DC4">
      <w:r w:rsidRPr="003A0018">
        <w:t>The CC defines operations on Security Functional Requirements: assignments, selections, assignments within selections and refinements. This document uses the following font conventions to identify the operations defined by the CC:</w:t>
      </w:r>
    </w:p>
    <w:p w14:paraId="340921D9" w14:textId="77777777" w:rsidR="003A0018" w:rsidRPr="003A0018" w:rsidRDefault="003A0018" w:rsidP="00383DC4">
      <w:pPr>
        <w:pStyle w:val="ListParagraph"/>
        <w:numPr>
          <w:ilvl w:val="0"/>
          <w:numId w:val="109"/>
        </w:numPr>
      </w:pPr>
      <w:r w:rsidRPr="003A0018">
        <w:t xml:space="preserve">Assignment: Indicated with </w:t>
      </w:r>
      <w:r w:rsidRPr="00383DC4">
        <w:rPr>
          <w:i/>
        </w:rPr>
        <w:t>italicized</w:t>
      </w:r>
      <w:r w:rsidRPr="003A0018">
        <w:t xml:space="preserve"> text;</w:t>
      </w:r>
    </w:p>
    <w:p w14:paraId="5D64474A" w14:textId="77777777" w:rsidR="003A0018" w:rsidRPr="003A0018" w:rsidRDefault="003A0018" w:rsidP="00383DC4">
      <w:pPr>
        <w:pStyle w:val="ListParagraph"/>
        <w:numPr>
          <w:ilvl w:val="0"/>
          <w:numId w:val="109"/>
        </w:numPr>
      </w:pPr>
      <w:r w:rsidRPr="003A0018">
        <w:t xml:space="preserve">Refinement made by PP author: Indicated by the word “Refinement” in </w:t>
      </w:r>
      <w:r w:rsidRPr="00383DC4">
        <w:rPr>
          <w:b/>
        </w:rPr>
        <w:t>bold text</w:t>
      </w:r>
      <w:r w:rsidRPr="003A0018">
        <w:t xml:space="preserve"> after the element number with additional text in </w:t>
      </w:r>
      <w:r w:rsidRPr="00383DC4">
        <w:rPr>
          <w:b/>
        </w:rPr>
        <w:t>bold text</w:t>
      </w:r>
      <w:r w:rsidRPr="003A0018">
        <w:t xml:space="preserve"> and deletions with </w:t>
      </w:r>
      <w:r w:rsidRPr="00383DC4">
        <w:rPr>
          <w:strike/>
        </w:rPr>
        <w:t>strikethroughs</w:t>
      </w:r>
      <w:r w:rsidRPr="003A0018">
        <w:t>, if necessary;</w:t>
      </w:r>
    </w:p>
    <w:p w14:paraId="6B0FCA55" w14:textId="77777777" w:rsidR="003A0018" w:rsidRPr="003A0018" w:rsidRDefault="003A0018" w:rsidP="00383DC4">
      <w:pPr>
        <w:pStyle w:val="ListParagraph"/>
        <w:numPr>
          <w:ilvl w:val="0"/>
          <w:numId w:val="109"/>
        </w:numPr>
      </w:pPr>
      <w:r w:rsidRPr="003A0018">
        <w:t xml:space="preserve">Selection: Indicated with </w:t>
      </w:r>
      <w:r w:rsidRPr="00383DC4">
        <w:rPr>
          <w:u w:val="single"/>
        </w:rPr>
        <w:t>underlined</w:t>
      </w:r>
      <w:r w:rsidRPr="003A0018">
        <w:t xml:space="preserve"> text;</w:t>
      </w:r>
    </w:p>
    <w:p w14:paraId="57D200A9" w14:textId="77777777" w:rsidR="003A0018" w:rsidRPr="003A0018" w:rsidRDefault="003A0018" w:rsidP="00383DC4">
      <w:pPr>
        <w:pStyle w:val="ListParagraph"/>
        <w:numPr>
          <w:ilvl w:val="0"/>
          <w:numId w:val="109"/>
        </w:numPr>
      </w:pPr>
      <w:r w:rsidRPr="003A0018">
        <w:t xml:space="preserve">Assignment within a Selection: Indicated with </w:t>
      </w:r>
      <w:r w:rsidRPr="00383DC4">
        <w:rPr>
          <w:i/>
          <w:u w:val="single"/>
        </w:rPr>
        <w:t>italicized and underlined</w:t>
      </w:r>
      <w:r w:rsidRPr="003A0018">
        <w:t xml:space="preserve"> text;</w:t>
      </w:r>
    </w:p>
    <w:p w14:paraId="2E702EE2" w14:textId="77777777" w:rsidR="003A0018" w:rsidRPr="003A0018" w:rsidRDefault="003A0018" w:rsidP="00383DC4">
      <w:pPr>
        <w:pStyle w:val="ListParagraph"/>
        <w:numPr>
          <w:ilvl w:val="0"/>
          <w:numId w:val="109"/>
        </w:numPr>
      </w:pPr>
      <w:r w:rsidRPr="003A0018">
        <w:t>Iteration: Indicated by appending the iteration number in parenthesis, e.g., (1), (2), (3).</w:t>
      </w:r>
    </w:p>
    <w:p w14:paraId="20C365A0" w14:textId="77777777" w:rsidR="003A0018" w:rsidRPr="00383DC4" w:rsidRDefault="003A0018" w:rsidP="00383DC4">
      <w:pPr>
        <w:rPr>
          <w:b/>
          <w:sz w:val="28"/>
          <w:szCs w:val="28"/>
        </w:rPr>
      </w:pPr>
      <w:r>
        <w:t>Extended</w:t>
      </w:r>
      <w:r w:rsidRPr="003A0018">
        <w:t xml:space="preserve"> SFRs are identified by having a label ‘EXT’ after the requirement name for TOE SFRs</w:t>
      </w:r>
      <w:r>
        <w:t>.</w:t>
      </w:r>
    </w:p>
    <w:p w14:paraId="031E7695" w14:textId="77777777" w:rsidR="00736AB2" w:rsidRPr="006D0990" w:rsidRDefault="00736AB2" w:rsidP="003A0018">
      <w:pPr>
        <w:pStyle w:val="Heading2"/>
        <w:rPr>
          <w:rFonts w:eastAsia="Calibri"/>
        </w:rPr>
      </w:pPr>
      <w:bookmarkStart w:id="651" w:name="_Toc351320955"/>
      <w:bookmarkStart w:id="652" w:name="_Toc351321076"/>
      <w:bookmarkStart w:id="653" w:name="_Toc430938670"/>
      <w:bookmarkEnd w:id="651"/>
      <w:bookmarkEnd w:id="652"/>
      <w:r w:rsidRPr="006D0990">
        <w:rPr>
          <w:rFonts w:eastAsia="Calibri"/>
        </w:rPr>
        <w:t>FAU_GEN.1 Audit Data Generation</w:t>
      </w:r>
      <w:bookmarkEnd w:id="653"/>
    </w:p>
    <w:p w14:paraId="42B7E23C" w14:textId="77777777" w:rsidR="00736AB2" w:rsidRPr="00736AB2" w:rsidRDefault="00736AB2" w:rsidP="00760588">
      <w:pPr>
        <w:pStyle w:val="Numberedparagraph"/>
      </w:pPr>
      <w:r w:rsidRPr="00234D50">
        <w:rPr>
          <w:highlight w:val="yellow"/>
          <w:rPrChange w:id="654" w:author="Clemons, Robert M" w:date="2016-02-12T11:26:00Z">
            <w:rPr/>
          </w:rPrChange>
        </w:rPr>
        <w:t>FAU_GEN.1.1</w:t>
      </w:r>
      <w:r w:rsidRPr="00736AB2">
        <w:t xml:space="preserve"> The TSF shall be able to generate an audit record of the following auditable events:</w:t>
      </w:r>
    </w:p>
    <w:p w14:paraId="236EE2CE" w14:textId="77777777" w:rsidR="0006525F" w:rsidRDefault="00165E8C" w:rsidP="00B9539E">
      <w:pPr>
        <w:numPr>
          <w:ilvl w:val="0"/>
          <w:numId w:val="7"/>
        </w:numPr>
        <w:spacing w:line="259" w:lineRule="auto"/>
        <w:contextualSpacing/>
        <w:rPr>
          <w:rFonts w:eastAsia="Calibri"/>
          <w:szCs w:val="22"/>
        </w:rPr>
      </w:pPr>
      <w:r w:rsidRPr="00165E8C">
        <w:rPr>
          <w:rFonts w:eastAsia="Calibri"/>
          <w:szCs w:val="22"/>
        </w:rPr>
        <w:t xml:space="preserve">Start-up </w:t>
      </w:r>
      <w:r w:rsidR="00E749A4">
        <w:rPr>
          <w:rFonts w:eastAsia="Calibri"/>
          <w:szCs w:val="22"/>
        </w:rPr>
        <w:t xml:space="preserve">and shutdown of </w:t>
      </w:r>
      <w:r w:rsidRPr="00165E8C">
        <w:rPr>
          <w:rFonts w:eastAsia="Calibri"/>
          <w:szCs w:val="22"/>
        </w:rPr>
        <w:t>audit functions;</w:t>
      </w:r>
    </w:p>
    <w:p w14:paraId="6FFFBC7E" w14:textId="77777777" w:rsidR="0006525F" w:rsidRPr="0006525F" w:rsidRDefault="0006525F" w:rsidP="0006525F">
      <w:pPr>
        <w:numPr>
          <w:ilvl w:val="0"/>
          <w:numId w:val="7"/>
        </w:numPr>
        <w:spacing w:line="259" w:lineRule="auto"/>
        <w:contextualSpacing/>
        <w:rPr>
          <w:rFonts w:eastAsia="Calibri"/>
          <w:szCs w:val="22"/>
        </w:rPr>
      </w:pPr>
      <w:r>
        <w:rPr>
          <w:rFonts w:eastAsia="Calibri"/>
          <w:szCs w:val="22"/>
        </w:rPr>
        <w:t>All administrative actions;</w:t>
      </w:r>
    </w:p>
    <w:p w14:paraId="40EF2ECD" w14:textId="77777777" w:rsidR="00736AB2" w:rsidRDefault="00A335C5" w:rsidP="00286C3F">
      <w:pPr>
        <w:numPr>
          <w:ilvl w:val="0"/>
          <w:numId w:val="7"/>
        </w:numPr>
        <w:spacing w:line="259" w:lineRule="auto"/>
        <w:rPr>
          <w:rFonts w:eastAsia="Calibri"/>
          <w:szCs w:val="22"/>
        </w:rPr>
      </w:pPr>
      <w:r w:rsidRPr="00165E8C" w:rsidDel="00A335C5">
        <w:rPr>
          <w:rFonts w:eastAsia="Calibri"/>
          <w:szCs w:val="22"/>
        </w:rPr>
        <w:t xml:space="preserve"> </w:t>
      </w:r>
      <w:r w:rsidR="00165E8C" w:rsidRPr="00165E8C">
        <w:rPr>
          <w:rFonts w:eastAsia="Calibri"/>
          <w:szCs w:val="22"/>
        </w:rPr>
        <w:t>[Specifically defined auditable events listed in Table 1].</w:t>
      </w:r>
    </w:p>
    <w:p w14:paraId="32E34038" w14:textId="77777777" w:rsidR="00B8370F" w:rsidRPr="00B8370F" w:rsidRDefault="00B8370F" w:rsidP="00B8370F">
      <w:pPr>
        <w:numPr>
          <w:ilvl w:val="0"/>
          <w:numId w:val="7"/>
        </w:numPr>
        <w:spacing w:line="259" w:lineRule="auto"/>
        <w:rPr>
          <w:rFonts w:eastAsia="Calibri"/>
          <w:szCs w:val="22"/>
        </w:rPr>
      </w:pPr>
      <w:r>
        <w:rPr>
          <w:rFonts w:eastAsia="Calibri"/>
          <w:szCs w:val="22"/>
        </w:rPr>
        <w:t>[selection: Specifically defined auditable events listed in Table B1, no other].</w:t>
      </w:r>
    </w:p>
    <w:p w14:paraId="532384B3" w14:textId="77777777" w:rsidR="00736AB2" w:rsidRPr="00736AB2" w:rsidRDefault="00736AB2" w:rsidP="00760588">
      <w:pPr>
        <w:pStyle w:val="Numberedparagraph"/>
      </w:pPr>
      <w:r w:rsidRPr="00234D50">
        <w:rPr>
          <w:highlight w:val="yellow"/>
          <w:rPrChange w:id="655" w:author="Clemons, Robert M" w:date="2016-02-12T11:26:00Z">
            <w:rPr/>
          </w:rPrChange>
        </w:rPr>
        <w:t>FAU_GEN.1.2</w:t>
      </w:r>
      <w:r w:rsidRPr="00736AB2">
        <w:t xml:space="preserve"> The TSF shall record within each audit record at least the following information: </w:t>
      </w:r>
    </w:p>
    <w:p w14:paraId="14A6B77F" w14:textId="77777777" w:rsidR="00ED55BC" w:rsidRDefault="00736AB2" w:rsidP="00286C3F">
      <w:pPr>
        <w:numPr>
          <w:ilvl w:val="0"/>
          <w:numId w:val="8"/>
        </w:numPr>
        <w:spacing w:line="259" w:lineRule="auto"/>
        <w:contextualSpacing/>
        <w:rPr>
          <w:rFonts w:eastAsia="Calibri"/>
          <w:szCs w:val="22"/>
        </w:rPr>
      </w:pPr>
      <w:r w:rsidRPr="00736AB2">
        <w:rPr>
          <w:rFonts w:eastAsia="Calibri"/>
          <w:szCs w:val="22"/>
        </w:rPr>
        <w:t>Date and time of the event</w:t>
      </w:r>
      <w:r w:rsidR="00ED55BC">
        <w:rPr>
          <w:rFonts w:eastAsia="Calibri"/>
          <w:szCs w:val="22"/>
        </w:rPr>
        <w:t>;</w:t>
      </w:r>
    </w:p>
    <w:p w14:paraId="5ADA4F43" w14:textId="77777777" w:rsidR="00ED55BC" w:rsidRDefault="00773B08" w:rsidP="00286C3F">
      <w:pPr>
        <w:numPr>
          <w:ilvl w:val="0"/>
          <w:numId w:val="8"/>
        </w:numPr>
        <w:spacing w:line="259" w:lineRule="auto"/>
        <w:contextualSpacing/>
        <w:rPr>
          <w:rFonts w:eastAsia="Calibri"/>
          <w:szCs w:val="22"/>
        </w:rPr>
      </w:pPr>
      <w:r>
        <w:rPr>
          <w:rFonts w:eastAsia="Calibri"/>
          <w:szCs w:val="22"/>
        </w:rPr>
        <w:t>T</w:t>
      </w:r>
      <w:r w:rsidR="00736AB2" w:rsidRPr="00736AB2">
        <w:rPr>
          <w:rFonts w:eastAsia="Calibri"/>
          <w:szCs w:val="22"/>
        </w:rPr>
        <w:t>ype of event</w:t>
      </w:r>
      <w:r w:rsidR="00ED55BC">
        <w:rPr>
          <w:rFonts w:eastAsia="Calibri"/>
          <w:szCs w:val="22"/>
        </w:rPr>
        <w:t>;</w:t>
      </w:r>
    </w:p>
    <w:p w14:paraId="041FAC2A" w14:textId="77777777" w:rsidR="00ED55BC" w:rsidRDefault="00773B08" w:rsidP="00286C3F">
      <w:pPr>
        <w:numPr>
          <w:ilvl w:val="0"/>
          <w:numId w:val="8"/>
        </w:numPr>
        <w:spacing w:line="259" w:lineRule="auto"/>
        <w:contextualSpacing/>
        <w:rPr>
          <w:rFonts w:eastAsia="Calibri"/>
          <w:szCs w:val="22"/>
        </w:rPr>
      </w:pPr>
      <w:r>
        <w:rPr>
          <w:rFonts w:eastAsia="Calibri"/>
          <w:szCs w:val="22"/>
        </w:rPr>
        <w:t>S</w:t>
      </w:r>
      <w:r w:rsidR="00736AB2" w:rsidRPr="00736AB2">
        <w:rPr>
          <w:rFonts w:eastAsia="Calibri"/>
          <w:szCs w:val="22"/>
        </w:rPr>
        <w:t xml:space="preserve">ubject </w:t>
      </w:r>
      <w:r w:rsidR="00ED55BC">
        <w:rPr>
          <w:rFonts w:eastAsia="Calibri"/>
          <w:szCs w:val="22"/>
        </w:rPr>
        <w:t xml:space="preserve">and object </w:t>
      </w:r>
      <w:r w:rsidR="00736AB2" w:rsidRPr="00736AB2">
        <w:rPr>
          <w:rFonts w:eastAsia="Calibri"/>
          <w:szCs w:val="22"/>
        </w:rPr>
        <w:t>identity</w:t>
      </w:r>
      <w:r w:rsidR="00401068">
        <w:rPr>
          <w:rFonts w:eastAsia="Calibri"/>
          <w:szCs w:val="22"/>
        </w:rPr>
        <w:t xml:space="preserve"> (if applicable)</w:t>
      </w:r>
      <w:r w:rsidR="00ED55BC">
        <w:rPr>
          <w:rFonts w:eastAsia="Calibri"/>
          <w:szCs w:val="22"/>
        </w:rPr>
        <w:t>;</w:t>
      </w:r>
    </w:p>
    <w:p w14:paraId="4E1C6D2C" w14:textId="77777777" w:rsidR="00736AB2" w:rsidRPr="00736AB2" w:rsidRDefault="00773B08" w:rsidP="00286C3F">
      <w:pPr>
        <w:numPr>
          <w:ilvl w:val="0"/>
          <w:numId w:val="8"/>
        </w:numPr>
        <w:spacing w:line="259" w:lineRule="auto"/>
        <w:contextualSpacing/>
        <w:rPr>
          <w:rFonts w:eastAsia="Calibri"/>
          <w:szCs w:val="22"/>
        </w:rPr>
      </w:pPr>
      <w:r>
        <w:rPr>
          <w:rFonts w:eastAsia="Calibri"/>
          <w:szCs w:val="22"/>
        </w:rPr>
        <w:t>T</w:t>
      </w:r>
      <w:r w:rsidR="00736AB2" w:rsidRPr="00736AB2">
        <w:rPr>
          <w:rFonts w:eastAsia="Calibri"/>
          <w:szCs w:val="22"/>
        </w:rPr>
        <w:t>he outcome (success or failure) of the event; and</w:t>
      </w:r>
    </w:p>
    <w:p w14:paraId="33950761" w14:textId="77777777" w:rsidR="00736AB2" w:rsidRPr="00736AB2" w:rsidRDefault="009D176F" w:rsidP="00286C3F">
      <w:pPr>
        <w:numPr>
          <w:ilvl w:val="0"/>
          <w:numId w:val="8"/>
        </w:numPr>
        <w:spacing w:line="259" w:lineRule="auto"/>
        <w:contextualSpacing/>
        <w:rPr>
          <w:rFonts w:eastAsia="Calibri"/>
          <w:szCs w:val="22"/>
        </w:rPr>
      </w:pPr>
      <w:r>
        <w:rPr>
          <w:rFonts w:eastAsia="Calibri"/>
          <w:szCs w:val="22"/>
        </w:rPr>
        <w:t>Additional</w:t>
      </w:r>
      <w:r w:rsidR="00ED55BC">
        <w:rPr>
          <w:rFonts w:eastAsia="Calibri"/>
          <w:szCs w:val="22"/>
        </w:rPr>
        <w:t xml:space="preserve"> information defined in Table 1.</w:t>
      </w:r>
    </w:p>
    <w:p w14:paraId="7748D845" w14:textId="77777777" w:rsidR="00773B08" w:rsidRPr="00383DC4" w:rsidRDefault="00773B08" w:rsidP="00383DC4">
      <w:pPr>
        <w:keepNext/>
        <w:spacing w:after="0"/>
        <w:rPr>
          <w:rFonts w:eastAsia="Calibri"/>
          <w:szCs w:val="22"/>
        </w:rPr>
      </w:pPr>
    </w:p>
    <w:p w14:paraId="409DCC92" w14:textId="77777777" w:rsidR="00A71148" w:rsidRDefault="00736AB2" w:rsidP="00165E8C">
      <w:pPr>
        <w:keepNext/>
        <w:spacing w:line="259" w:lineRule="auto"/>
        <w:rPr>
          <w:rFonts w:eastAsia="Calibri"/>
          <w:i/>
          <w:szCs w:val="22"/>
        </w:rPr>
      </w:pPr>
      <w:r w:rsidRPr="00736AB2">
        <w:rPr>
          <w:rFonts w:eastAsia="Calibri"/>
          <w:i/>
          <w:szCs w:val="22"/>
        </w:rPr>
        <w:t xml:space="preserve">Application Note: </w:t>
      </w:r>
    </w:p>
    <w:p w14:paraId="00BDE079" w14:textId="77777777" w:rsidR="00B8370F" w:rsidRDefault="007E640B" w:rsidP="00333F84">
      <w:pPr>
        <w:pStyle w:val="Numberedparagraph"/>
      </w:pPr>
      <w:r w:rsidRPr="007E640B">
        <w:t>The ST author can include other au</w:t>
      </w:r>
      <w:r w:rsidR="00ED55BC">
        <w:t>ditable events directly in T</w:t>
      </w:r>
      <w:r w:rsidRPr="007E640B">
        <w:t xml:space="preserve">able </w:t>
      </w:r>
      <w:r w:rsidR="00ED55BC">
        <w:t>1</w:t>
      </w:r>
      <w:r w:rsidRPr="007E640B">
        <w:t xml:space="preserve">; they are not limited to the list presented. The ST author should update the table in FAU_GEN.1.2 with any additional information generated. “Subject identity” in FAU_GEN.1.2 could be </w:t>
      </w:r>
      <w:r w:rsidR="00ED55BC">
        <w:t>an</w:t>
      </w:r>
      <w:r w:rsidRPr="007E640B">
        <w:t xml:space="preserve"> administrator’s user id or </w:t>
      </w:r>
      <w:r w:rsidR="00ED55BC">
        <w:t>an identifier specifying a VM</w:t>
      </w:r>
      <w:r w:rsidRPr="007E640B">
        <w:t>, for example.</w:t>
      </w:r>
    </w:p>
    <w:p w14:paraId="0F5936DC" w14:textId="77777777" w:rsidR="00D129B4" w:rsidRDefault="00B8370F" w:rsidP="00333F84">
      <w:pPr>
        <w:pStyle w:val="Numberedparagraph"/>
      </w:pPr>
      <w:r>
        <w:t xml:space="preserve">If the ST author selects </w:t>
      </w:r>
      <w:r w:rsidR="0006525F">
        <w:t>(d</w:t>
      </w:r>
      <w:r>
        <w:t>) in FAU_GEN.1.1, then Table B1 from Annex B must be included in the ST.</w:t>
      </w:r>
      <w:r w:rsidR="00ED55BC">
        <w:t xml:space="preserve"> </w:t>
      </w:r>
    </w:p>
    <w:p w14:paraId="6C9A528A" w14:textId="77777777" w:rsidR="00927B02" w:rsidRDefault="00927B02" w:rsidP="00333F84">
      <w:pPr>
        <w:pStyle w:val="Numberedparagraph"/>
      </w:pPr>
      <w:r>
        <w:t xml:space="preserve">The Table 1 entry for FDP_VNC_EXT.1 refers to configuration settings that </w:t>
      </w:r>
      <w:r w:rsidR="00EF7FE1">
        <w:t>attach</w:t>
      </w:r>
      <w:r>
        <w:t xml:space="preserve"> VMs to virtualized network components. Changes to these configurations can be made during VM execution or when VMs are not running. Audit records must be ge</w:t>
      </w:r>
      <w:r w:rsidR="00EF7FE1">
        <w:t xml:space="preserve">nerated for either case. </w:t>
      </w:r>
    </w:p>
    <w:p w14:paraId="775D5B72" w14:textId="77777777" w:rsidR="0054638C" w:rsidRDefault="0054638C" w:rsidP="0054638C">
      <w:pPr>
        <w:pStyle w:val="Numberedparagraph"/>
      </w:pPr>
      <w:r>
        <w:lastRenderedPageBreak/>
        <w:t>The audit events for FMT_MOF</w:t>
      </w:r>
      <w:r w:rsidR="00EC425A">
        <w:t>_EXT.1</w:t>
      </w:r>
      <w:r>
        <w:t xml:space="preserve"> should correspond with the selections in SFR FMT_MOF_EXT.1.2.  If a function is not supported</w:t>
      </w:r>
      <w:r w:rsidR="00EC425A">
        <w:t xml:space="preserve"> by the TOE, then an audit event </w:t>
      </w:r>
      <w:r>
        <w:t>need</w:t>
      </w:r>
      <w:r w:rsidR="00EC425A">
        <w:t xml:space="preserve"> not</w:t>
      </w:r>
      <w:r>
        <w:t xml:space="preserve"> be generated</w:t>
      </w:r>
      <w:r w:rsidR="00EC425A">
        <w:t xml:space="preserve"> for that function</w:t>
      </w:r>
      <w:r>
        <w:t>.</w:t>
      </w:r>
    </w:p>
    <w:p w14:paraId="538A2ECE" w14:textId="77777777" w:rsidR="00CF2140" w:rsidRDefault="00CF2140" w:rsidP="0054638C">
      <w:pPr>
        <w:pStyle w:val="Numberedparagraph"/>
      </w:pPr>
      <w:r>
        <w:t>The intent of the audit requirement for FDP_PPR_EXT.1 is to log that the VM is connected to a physical device</w:t>
      </w:r>
      <w:r w:rsidR="0011539C">
        <w:t xml:space="preserve"> (when the device becomes part of the VM’s hardware view)</w:t>
      </w:r>
      <w:r>
        <w:t>, not to log every time that the device is accessed.  Generally, this is only once at VM startup.  However, some devices can be connected and disconnected on the fly (</w:t>
      </w:r>
      <w:r w:rsidR="0011539C">
        <w:t xml:space="preserve">e.g. virtual USB devices such as CDROMs).  All </w:t>
      </w:r>
      <w:r w:rsidR="00EC425A">
        <w:t>such connection/disconnection events must</w:t>
      </w:r>
      <w:r w:rsidR="005C589F">
        <w:t xml:space="preserve"> be logged.</w:t>
      </w:r>
    </w:p>
    <w:p w14:paraId="7732818E" w14:textId="77777777" w:rsidR="00D129B4" w:rsidRDefault="00736AB2" w:rsidP="00333F84">
      <w:pPr>
        <w:keepNext/>
        <w:spacing w:line="259" w:lineRule="auto"/>
        <w:rPr>
          <w:rFonts w:eastAsia="Calibri"/>
          <w:b/>
          <w:i/>
          <w:szCs w:val="22"/>
        </w:rPr>
      </w:pPr>
      <w:r w:rsidRPr="00736AB2">
        <w:rPr>
          <w:rFonts w:eastAsia="Calibri"/>
          <w:b/>
          <w:i/>
          <w:szCs w:val="22"/>
        </w:rPr>
        <w:t xml:space="preserve">Assurance Activity: </w:t>
      </w:r>
    </w:p>
    <w:p w14:paraId="67A113ED" w14:textId="77777777" w:rsidR="00D129B4" w:rsidRDefault="007E640B" w:rsidP="00333F84">
      <w:pPr>
        <w:pStyle w:val="Numberedparagraph"/>
      </w:pPr>
      <w:r w:rsidRPr="007E640B">
        <w:t xml:space="preserve">The evaluator shall check the TSS and ensure that it lists all of the auditable events and provides a format for audit records. Each audit record format type </w:t>
      </w:r>
      <w:r w:rsidR="00EC12CD">
        <w:t>shall</w:t>
      </w:r>
      <w:r w:rsidRPr="007E640B">
        <w:t xml:space="preserve"> be covered, along with a brief description of each field. The evaluator shall check to make sure that every audit event type mandated by the PP is described in the TSS.</w:t>
      </w:r>
    </w:p>
    <w:p w14:paraId="2986684E" w14:textId="77777777" w:rsidR="00D129B4" w:rsidRDefault="007E640B" w:rsidP="00333F84">
      <w:pPr>
        <w:pStyle w:val="Numberedparagraph"/>
      </w:pPr>
      <w:r w:rsidRPr="007E640B">
        <w:t xml:space="preserve">The evaluator shall also make a determination of the administrative actions that are relevant in the context of this PP. The evaluator shall examine the administrative guide and make a determination of which administrative commands, including subcommands, scripts, and configuration files, are related to the configuration (including enabling or disabling) of the mechanisms implemented in the TOE that are necessary to enforce the requirements specified in the PP. </w:t>
      </w:r>
      <w:r w:rsidR="00AE777F" w:rsidRPr="007E640B">
        <w:t>The evaluator shall document the methodology or approach taken while determining which actions in the administrative guide are security</w:t>
      </w:r>
      <w:r w:rsidR="00AE777F">
        <w:t>-</w:t>
      </w:r>
      <w:r w:rsidR="00AE777F" w:rsidRPr="007E640B">
        <w:t xml:space="preserve">relevant with respect to this PP. </w:t>
      </w:r>
    </w:p>
    <w:p w14:paraId="245C3FD2" w14:textId="77777777" w:rsidR="00D129B4" w:rsidRDefault="007E640B" w:rsidP="00333F84">
      <w:pPr>
        <w:pStyle w:val="Numberedparagraph"/>
      </w:pPr>
      <w:r w:rsidRPr="007E640B">
        <w:t xml:space="preserve">The evaluator shall test the TOE’s ability to correctly generate audit records by having the TOE generate audit records for the events listed and administrative actions. For administrative actions, the evaluator shall test that each action determined by the evaluator above to be security relevant in the context of this PP is auditable. When verifying the test results, the evaluator shall ensure the audit records generated during testing match the format specified in the administrative guide, and that the fields in each audit record have the proper entries. </w:t>
      </w:r>
    </w:p>
    <w:p w14:paraId="020919B5" w14:textId="77777777" w:rsidR="00CC7B0F" w:rsidRDefault="007E640B" w:rsidP="008778EB">
      <w:pPr>
        <w:pStyle w:val="Numberedparagraph"/>
      </w:pPr>
      <w:r w:rsidRPr="007E640B">
        <w:t xml:space="preserve">Note that the testing here can be accomplished in conjunction with the testing of the security mechanisms directly. </w:t>
      </w:r>
    </w:p>
    <w:p w14:paraId="322BF3FF" w14:textId="61C754F1" w:rsidR="00A15608" w:rsidRDefault="00A15608" w:rsidP="00A15608">
      <w:pPr>
        <w:pStyle w:val="Caption"/>
        <w:keepNext/>
        <w:jc w:val="center"/>
      </w:pPr>
      <w:bookmarkStart w:id="656" w:name="_Toc430938916"/>
      <w:r>
        <w:t xml:space="preserve">Table </w:t>
      </w:r>
      <w:fldSimple w:instr=" SEQ Table \* ARABIC ">
        <w:r w:rsidR="00B026BA">
          <w:rPr>
            <w:noProof/>
          </w:rPr>
          <w:t>1</w:t>
        </w:r>
      </w:fldSimple>
      <w:r w:rsidR="005D31F3">
        <w:rPr>
          <w:noProof/>
        </w:rPr>
        <w:t>:</w:t>
      </w:r>
      <w:r>
        <w:t xml:space="preserve"> Auditable Events</w:t>
      </w:r>
      <w:bookmarkEnd w:id="6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1"/>
        <w:gridCol w:w="3873"/>
        <w:gridCol w:w="3506"/>
      </w:tblGrid>
      <w:tr w:rsidR="00D564D9" w14:paraId="3C91B53B" w14:textId="77777777" w:rsidTr="002F50D4">
        <w:trPr>
          <w:trHeight w:val="148"/>
        </w:trPr>
        <w:tc>
          <w:tcPr>
            <w:tcW w:w="1971" w:type="dxa"/>
            <w:tcBorders>
              <w:top w:val="single" w:sz="4" w:space="0" w:color="000000"/>
              <w:left w:val="single" w:sz="4" w:space="0" w:color="000000"/>
              <w:bottom w:val="single" w:sz="4" w:space="0" w:color="000000"/>
              <w:right w:val="single" w:sz="4" w:space="0" w:color="000000"/>
            </w:tcBorders>
            <w:shd w:val="pct12" w:color="auto" w:fill="auto"/>
          </w:tcPr>
          <w:p w14:paraId="5B3C3CCD" w14:textId="77777777" w:rsidR="00D564D9" w:rsidRPr="008A40B6" w:rsidRDefault="00D564D9" w:rsidP="00465154">
            <w:pPr>
              <w:spacing w:line="276" w:lineRule="auto"/>
              <w:jc w:val="center"/>
              <w:rPr>
                <w:b/>
                <w:bCs/>
              </w:rPr>
            </w:pPr>
            <w:r w:rsidRPr="008A40B6">
              <w:rPr>
                <w:b/>
                <w:bCs/>
                <w:szCs w:val="22"/>
              </w:rPr>
              <w:t>Requirement</w:t>
            </w:r>
          </w:p>
        </w:tc>
        <w:tc>
          <w:tcPr>
            <w:tcW w:w="3873" w:type="dxa"/>
            <w:tcBorders>
              <w:top w:val="single" w:sz="4" w:space="0" w:color="000000"/>
              <w:left w:val="single" w:sz="4" w:space="0" w:color="000000"/>
              <w:bottom w:val="single" w:sz="4" w:space="0" w:color="000000"/>
              <w:right w:val="single" w:sz="4" w:space="0" w:color="000000"/>
            </w:tcBorders>
            <w:shd w:val="pct12" w:color="auto" w:fill="auto"/>
          </w:tcPr>
          <w:p w14:paraId="30F57A09" w14:textId="77777777" w:rsidR="00D564D9" w:rsidRPr="008A40B6" w:rsidRDefault="00D564D9" w:rsidP="00465154">
            <w:pPr>
              <w:spacing w:line="276" w:lineRule="auto"/>
              <w:rPr>
                <w:b/>
                <w:bCs/>
              </w:rPr>
            </w:pPr>
            <w:r w:rsidRPr="008A40B6">
              <w:rPr>
                <w:b/>
                <w:bCs/>
                <w:szCs w:val="22"/>
              </w:rPr>
              <w:t>Auditable Events</w:t>
            </w:r>
          </w:p>
        </w:tc>
        <w:tc>
          <w:tcPr>
            <w:tcW w:w="3506" w:type="dxa"/>
            <w:tcBorders>
              <w:top w:val="single" w:sz="4" w:space="0" w:color="000000"/>
              <w:left w:val="single" w:sz="4" w:space="0" w:color="000000"/>
              <w:bottom w:val="single" w:sz="4" w:space="0" w:color="000000"/>
              <w:right w:val="single" w:sz="4" w:space="0" w:color="000000"/>
            </w:tcBorders>
            <w:shd w:val="pct12" w:color="auto" w:fill="auto"/>
          </w:tcPr>
          <w:p w14:paraId="545784E2" w14:textId="77777777" w:rsidR="00D564D9" w:rsidRPr="008A40B6" w:rsidRDefault="00D564D9" w:rsidP="00465154">
            <w:pPr>
              <w:spacing w:line="276" w:lineRule="auto"/>
              <w:rPr>
                <w:b/>
                <w:bCs/>
              </w:rPr>
            </w:pPr>
            <w:r w:rsidRPr="008A40B6">
              <w:rPr>
                <w:b/>
                <w:bCs/>
                <w:szCs w:val="22"/>
              </w:rPr>
              <w:t>Additional Audit Record Contents</w:t>
            </w:r>
          </w:p>
        </w:tc>
      </w:tr>
      <w:tr w:rsidR="00D564D9" w14:paraId="73F7F734" w14:textId="77777777" w:rsidTr="002F50D4">
        <w:tblPrEx>
          <w:jc w:val="center"/>
        </w:tblPrEx>
        <w:trPr>
          <w:cantSplit/>
          <w:trHeight w:val="148"/>
          <w:jc w:val="center"/>
        </w:trPr>
        <w:tc>
          <w:tcPr>
            <w:tcW w:w="1971" w:type="dxa"/>
            <w:shd w:val="clear" w:color="auto" w:fill="auto"/>
          </w:tcPr>
          <w:p w14:paraId="3CE27E30" w14:textId="77777777" w:rsidR="00D564D9" w:rsidRPr="00052A2F" w:rsidRDefault="00D564D9" w:rsidP="00465154">
            <w:pPr>
              <w:rPr>
                <w:rFonts w:asciiTheme="minorHAnsi" w:hAnsiTheme="minorHAnsi"/>
              </w:rPr>
            </w:pPr>
            <w:r>
              <w:rPr>
                <w:rFonts w:asciiTheme="minorHAnsi" w:hAnsiTheme="minorHAnsi"/>
                <w:szCs w:val="22"/>
              </w:rPr>
              <w:t>FAU_GEN.1</w:t>
            </w:r>
          </w:p>
        </w:tc>
        <w:tc>
          <w:tcPr>
            <w:tcW w:w="3873" w:type="dxa"/>
          </w:tcPr>
          <w:p w14:paraId="580FC48A" w14:textId="77777777" w:rsidR="00D564D9" w:rsidRDefault="00D564D9" w:rsidP="00465154">
            <w:pPr>
              <w:pStyle w:val="BodyPP"/>
              <w:rPr>
                <w:bCs/>
              </w:rPr>
            </w:pPr>
            <w:r>
              <w:rPr>
                <w:bCs/>
              </w:rPr>
              <w:t>None.</w:t>
            </w:r>
          </w:p>
        </w:tc>
        <w:tc>
          <w:tcPr>
            <w:tcW w:w="3506" w:type="dxa"/>
          </w:tcPr>
          <w:p w14:paraId="6FF3B873" w14:textId="77777777" w:rsidR="00D564D9" w:rsidRDefault="00E53A9F" w:rsidP="00465154">
            <w:pPr>
              <w:pStyle w:val="BodyPP"/>
              <w:rPr>
                <w:bCs/>
              </w:rPr>
            </w:pPr>
            <w:r w:rsidRPr="00E53A9F">
              <w:rPr>
                <w:bCs/>
              </w:rPr>
              <w:t>None.</w:t>
            </w:r>
          </w:p>
        </w:tc>
      </w:tr>
      <w:tr w:rsidR="00D564D9" w14:paraId="2316482B" w14:textId="77777777" w:rsidTr="002F50D4">
        <w:tblPrEx>
          <w:jc w:val="center"/>
        </w:tblPrEx>
        <w:trPr>
          <w:cantSplit/>
          <w:trHeight w:val="148"/>
          <w:jc w:val="center"/>
        </w:trPr>
        <w:tc>
          <w:tcPr>
            <w:tcW w:w="1971" w:type="dxa"/>
            <w:shd w:val="clear" w:color="auto" w:fill="auto"/>
          </w:tcPr>
          <w:p w14:paraId="0AD38798" w14:textId="77777777" w:rsidR="00D564D9" w:rsidRPr="00052A2F" w:rsidRDefault="00D564D9" w:rsidP="00465154">
            <w:pPr>
              <w:rPr>
                <w:rFonts w:asciiTheme="minorHAnsi" w:hAnsiTheme="minorHAnsi"/>
              </w:rPr>
            </w:pPr>
            <w:r>
              <w:rPr>
                <w:rFonts w:asciiTheme="minorHAnsi" w:hAnsiTheme="minorHAnsi"/>
                <w:szCs w:val="22"/>
              </w:rPr>
              <w:t>FAU_SAR.1</w:t>
            </w:r>
          </w:p>
        </w:tc>
        <w:tc>
          <w:tcPr>
            <w:tcW w:w="3873" w:type="dxa"/>
          </w:tcPr>
          <w:p w14:paraId="700595E0" w14:textId="77777777" w:rsidR="00D564D9" w:rsidRDefault="00D564D9" w:rsidP="00465154">
            <w:pPr>
              <w:pStyle w:val="BodyPP"/>
              <w:rPr>
                <w:bCs/>
              </w:rPr>
            </w:pPr>
            <w:r>
              <w:rPr>
                <w:bCs/>
              </w:rPr>
              <w:t>None.</w:t>
            </w:r>
          </w:p>
        </w:tc>
        <w:tc>
          <w:tcPr>
            <w:tcW w:w="3506" w:type="dxa"/>
          </w:tcPr>
          <w:p w14:paraId="2153B367" w14:textId="77777777" w:rsidR="00D564D9" w:rsidRDefault="00E53A9F" w:rsidP="00465154">
            <w:pPr>
              <w:pStyle w:val="BodyPP"/>
              <w:rPr>
                <w:bCs/>
              </w:rPr>
            </w:pPr>
            <w:r w:rsidRPr="00E53A9F">
              <w:rPr>
                <w:bCs/>
              </w:rPr>
              <w:t>None.</w:t>
            </w:r>
          </w:p>
        </w:tc>
      </w:tr>
      <w:tr w:rsidR="00D564D9" w14:paraId="4D3B86BB" w14:textId="77777777" w:rsidTr="002F50D4">
        <w:tblPrEx>
          <w:jc w:val="center"/>
        </w:tblPrEx>
        <w:trPr>
          <w:cantSplit/>
          <w:trHeight w:val="148"/>
          <w:jc w:val="center"/>
        </w:trPr>
        <w:tc>
          <w:tcPr>
            <w:tcW w:w="1971" w:type="dxa"/>
            <w:shd w:val="clear" w:color="auto" w:fill="auto"/>
          </w:tcPr>
          <w:p w14:paraId="28DB539E" w14:textId="77777777" w:rsidR="00D564D9" w:rsidRPr="00052A2F" w:rsidRDefault="00D564D9" w:rsidP="00465154">
            <w:pPr>
              <w:rPr>
                <w:rFonts w:asciiTheme="minorHAnsi" w:hAnsiTheme="minorHAnsi"/>
              </w:rPr>
            </w:pPr>
            <w:r>
              <w:rPr>
                <w:rFonts w:asciiTheme="minorHAnsi" w:hAnsiTheme="minorHAnsi"/>
                <w:szCs w:val="22"/>
              </w:rPr>
              <w:t>FAU_STG.1</w:t>
            </w:r>
          </w:p>
        </w:tc>
        <w:tc>
          <w:tcPr>
            <w:tcW w:w="3873" w:type="dxa"/>
          </w:tcPr>
          <w:p w14:paraId="01239E82" w14:textId="77777777" w:rsidR="00D564D9" w:rsidRDefault="000E3351" w:rsidP="00465154">
            <w:pPr>
              <w:pStyle w:val="BodyPP"/>
              <w:rPr>
                <w:bCs/>
              </w:rPr>
            </w:pPr>
            <w:r>
              <w:rPr>
                <w:bCs/>
              </w:rPr>
              <w:t>None.</w:t>
            </w:r>
          </w:p>
        </w:tc>
        <w:tc>
          <w:tcPr>
            <w:tcW w:w="3506" w:type="dxa"/>
          </w:tcPr>
          <w:p w14:paraId="4E8486FD" w14:textId="77777777" w:rsidR="00D564D9" w:rsidRDefault="00E53A9F" w:rsidP="00465154">
            <w:pPr>
              <w:pStyle w:val="BodyPP"/>
              <w:rPr>
                <w:bCs/>
              </w:rPr>
            </w:pPr>
            <w:r w:rsidRPr="00E53A9F">
              <w:rPr>
                <w:bCs/>
              </w:rPr>
              <w:t>None.</w:t>
            </w:r>
          </w:p>
        </w:tc>
      </w:tr>
      <w:tr w:rsidR="00D564D9" w14:paraId="17F3FCCC" w14:textId="77777777" w:rsidTr="002F50D4">
        <w:tblPrEx>
          <w:jc w:val="center"/>
        </w:tblPrEx>
        <w:trPr>
          <w:cantSplit/>
          <w:trHeight w:val="148"/>
          <w:jc w:val="center"/>
        </w:trPr>
        <w:tc>
          <w:tcPr>
            <w:tcW w:w="1971" w:type="dxa"/>
            <w:shd w:val="clear" w:color="auto" w:fill="auto"/>
          </w:tcPr>
          <w:p w14:paraId="7FAC8BAC" w14:textId="77777777" w:rsidR="00D564D9" w:rsidRPr="00052A2F" w:rsidRDefault="00D564D9" w:rsidP="00465154">
            <w:pPr>
              <w:rPr>
                <w:rFonts w:asciiTheme="minorHAnsi" w:hAnsiTheme="minorHAnsi"/>
              </w:rPr>
            </w:pPr>
            <w:r>
              <w:rPr>
                <w:rFonts w:asciiTheme="minorHAnsi" w:hAnsiTheme="minorHAnsi"/>
                <w:szCs w:val="22"/>
              </w:rPr>
              <w:t>FAU_STG_EXT.1</w:t>
            </w:r>
          </w:p>
        </w:tc>
        <w:tc>
          <w:tcPr>
            <w:tcW w:w="3873" w:type="dxa"/>
          </w:tcPr>
          <w:p w14:paraId="19773A3A" w14:textId="77777777" w:rsidR="00D564D9" w:rsidRPr="00B84A60" w:rsidRDefault="00D564D9" w:rsidP="00465154">
            <w:pPr>
              <w:pStyle w:val="BodyPP"/>
              <w:rPr>
                <w:bCs/>
              </w:rPr>
            </w:pPr>
            <w:r>
              <w:t>F</w:t>
            </w:r>
            <w:r w:rsidRPr="000809F1">
              <w:t>ailure of audit data capture due to lack of disk s</w:t>
            </w:r>
            <w:r>
              <w:t>pace or pre-defined limit.</w:t>
            </w:r>
          </w:p>
          <w:p w14:paraId="0E01768D" w14:textId="77777777" w:rsidR="00D564D9" w:rsidRDefault="007326DE" w:rsidP="007326DE">
            <w:pPr>
              <w:pStyle w:val="BodyPP"/>
              <w:rPr>
                <w:bCs/>
              </w:rPr>
            </w:pPr>
            <w:r>
              <w:t>On f</w:t>
            </w:r>
            <w:r w:rsidR="00D564D9" w:rsidRPr="000809F1">
              <w:t xml:space="preserve">ailure of logging function, capture record of failure </w:t>
            </w:r>
            <w:r>
              <w:t xml:space="preserve">and record </w:t>
            </w:r>
            <w:r w:rsidR="00D564D9" w:rsidRPr="000809F1">
              <w:t xml:space="preserve">upon </w:t>
            </w:r>
            <w:r w:rsidR="00D564D9">
              <w:t>restart of logging function.</w:t>
            </w:r>
          </w:p>
        </w:tc>
        <w:tc>
          <w:tcPr>
            <w:tcW w:w="3506" w:type="dxa"/>
          </w:tcPr>
          <w:p w14:paraId="692DAA87" w14:textId="77777777" w:rsidR="00D564D9" w:rsidRDefault="009B25C8" w:rsidP="00E53A9F">
            <w:pPr>
              <w:pStyle w:val="BodyPP"/>
              <w:rPr>
                <w:bCs/>
              </w:rPr>
            </w:pPr>
            <w:r>
              <w:rPr>
                <w:bCs/>
              </w:rPr>
              <w:t>None</w:t>
            </w:r>
          </w:p>
        </w:tc>
      </w:tr>
      <w:tr w:rsidR="00D564D9" w14:paraId="61055BEA" w14:textId="77777777" w:rsidTr="002F50D4">
        <w:tblPrEx>
          <w:jc w:val="center"/>
        </w:tblPrEx>
        <w:trPr>
          <w:cantSplit/>
          <w:trHeight w:val="148"/>
          <w:jc w:val="center"/>
        </w:trPr>
        <w:tc>
          <w:tcPr>
            <w:tcW w:w="1971" w:type="dxa"/>
            <w:shd w:val="clear" w:color="auto" w:fill="auto"/>
          </w:tcPr>
          <w:p w14:paraId="0635EC57" w14:textId="77777777" w:rsidR="00D564D9" w:rsidRPr="00052A2F" w:rsidRDefault="00D564D9" w:rsidP="00465154">
            <w:pPr>
              <w:rPr>
                <w:rFonts w:asciiTheme="minorHAnsi" w:hAnsiTheme="minorHAnsi"/>
              </w:rPr>
            </w:pPr>
            <w:r>
              <w:rPr>
                <w:rFonts w:asciiTheme="minorHAnsi" w:hAnsiTheme="minorHAnsi"/>
                <w:szCs w:val="22"/>
              </w:rPr>
              <w:lastRenderedPageBreak/>
              <w:t>FCS_CKM.1</w:t>
            </w:r>
          </w:p>
        </w:tc>
        <w:tc>
          <w:tcPr>
            <w:tcW w:w="3873" w:type="dxa"/>
          </w:tcPr>
          <w:p w14:paraId="5DB86AFE" w14:textId="77777777" w:rsidR="00D564D9" w:rsidRDefault="00D537F9" w:rsidP="00465154">
            <w:pPr>
              <w:pStyle w:val="BodyPP"/>
              <w:rPr>
                <w:bCs/>
              </w:rPr>
            </w:pPr>
            <w:r>
              <w:rPr>
                <w:bCs/>
              </w:rPr>
              <w:t>None.</w:t>
            </w:r>
          </w:p>
        </w:tc>
        <w:tc>
          <w:tcPr>
            <w:tcW w:w="3506" w:type="dxa"/>
          </w:tcPr>
          <w:p w14:paraId="06ED849E" w14:textId="77777777" w:rsidR="00D564D9" w:rsidRDefault="00E53A9F" w:rsidP="00465154">
            <w:pPr>
              <w:pStyle w:val="BodyPP"/>
              <w:rPr>
                <w:bCs/>
              </w:rPr>
            </w:pPr>
            <w:r w:rsidRPr="00E53A9F">
              <w:rPr>
                <w:bCs/>
              </w:rPr>
              <w:t>None.</w:t>
            </w:r>
          </w:p>
        </w:tc>
      </w:tr>
      <w:tr w:rsidR="008B6475" w14:paraId="75E3CE41" w14:textId="77777777" w:rsidTr="002F50D4">
        <w:tblPrEx>
          <w:jc w:val="center"/>
        </w:tblPrEx>
        <w:trPr>
          <w:cantSplit/>
          <w:trHeight w:val="148"/>
          <w:jc w:val="center"/>
        </w:trPr>
        <w:tc>
          <w:tcPr>
            <w:tcW w:w="1971" w:type="dxa"/>
            <w:shd w:val="clear" w:color="auto" w:fill="auto"/>
          </w:tcPr>
          <w:p w14:paraId="25A41AE4" w14:textId="77777777" w:rsidR="008B6475" w:rsidRPr="00052A2F" w:rsidRDefault="008B6475" w:rsidP="008B6475">
            <w:pPr>
              <w:rPr>
                <w:rFonts w:asciiTheme="minorHAnsi" w:hAnsiTheme="minorHAnsi"/>
              </w:rPr>
            </w:pPr>
            <w:r>
              <w:rPr>
                <w:rFonts w:asciiTheme="minorHAnsi" w:hAnsiTheme="minorHAnsi"/>
                <w:szCs w:val="22"/>
              </w:rPr>
              <w:t>FCS_CKM.2</w:t>
            </w:r>
          </w:p>
        </w:tc>
        <w:tc>
          <w:tcPr>
            <w:tcW w:w="3873" w:type="dxa"/>
          </w:tcPr>
          <w:p w14:paraId="23A87279" w14:textId="77777777" w:rsidR="008B6475" w:rsidRDefault="008B6475" w:rsidP="008B6475">
            <w:pPr>
              <w:pStyle w:val="BodyPP"/>
              <w:rPr>
                <w:bCs/>
              </w:rPr>
            </w:pPr>
            <w:r>
              <w:rPr>
                <w:bCs/>
              </w:rPr>
              <w:t>None.</w:t>
            </w:r>
          </w:p>
        </w:tc>
        <w:tc>
          <w:tcPr>
            <w:tcW w:w="3506" w:type="dxa"/>
          </w:tcPr>
          <w:p w14:paraId="103C570A" w14:textId="77777777" w:rsidR="008B6475" w:rsidRDefault="008B6475" w:rsidP="008B6475">
            <w:pPr>
              <w:pStyle w:val="BodyPP"/>
              <w:rPr>
                <w:bCs/>
              </w:rPr>
            </w:pPr>
            <w:r w:rsidRPr="00E53A9F">
              <w:rPr>
                <w:bCs/>
              </w:rPr>
              <w:t>None.</w:t>
            </w:r>
          </w:p>
        </w:tc>
      </w:tr>
      <w:tr w:rsidR="00D564D9" w14:paraId="05FE864D" w14:textId="77777777" w:rsidTr="002F50D4">
        <w:tblPrEx>
          <w:jc w:val="center"/>
        </w:tblPrEx>
        <w:trPr>
          <w:cantSplit/>
          <w:trHeight w:val="148"/>
          <w:jc w:val="center"/>
        </w:trPr>
        <w:tc>
          <w:tcPr>
            <w:tcW w:w="1971" w:type="dxa"/>
            <w:shd w:val="clear" w:color="auto" w:fill="auto"/>
          </w:tcPr>
          <w:p w14:paraId="3F6C9996" w14:textId="77777777" w:rsidR="00D564D9" w:rsidRPr="00052A2F" w:rsidRDefault="00D564D9" w:rsidP="008B6475">
            <w:pPr>
              <w:rPr>
                <w:rFonts w:asciiTheme="minorHAnsi" w:hAnsiTheme="minorHAnsi"/>
              </w:rPr>
            </w:pPr>
            <w:r>
              <w:rPr>
                <w:rFonts w:asciiTheme="minorHAnsi" w:hAnsiTheme="minorHAnsi"/>
                <w:szCs w:val="22"/>
              </w:rPr>
              <w:t>FCS_CKM</w:t>
            </w:r>
            <w:r w:rsidR="00AA6575">
              <w:rPr>
                <w:rFonts w:asciiTheme="minorHAnsi" w:hAnsiTheme="minorHAnsi"/>
                <w:szCs w:val="22"/>
              </w:rPr>
              <w:t>_EXT</w:t>
            </w:r>
            <w:r>
              <w:rPr>
                <w:rFonts w:asciiTheme="minorHAnsi" w:hAnsiTheme="minorHAnsi"/>
                <w:szCs w:val="22"/>
              </w:rPr>
              <w:t>.4</w:t>
            </w:r>
          </w:p>
        </w:tc>
        <w:tc>
          <w:tcPr>
            <w:tcW w:w="3873" w:type="dxa"/>
          </w:tcPr>
          <w:p w14:paraId="444CE0A4" w14:textId="77777777" w:rsidR="00D564D9" w:rsidRDefault="00D537F9" w:rsidP="00465154">
            <w:pPr>
              <w:pStyle w:val="BodyPP"/>
              <w:rPr>
                <w:bCs/>
              </w:rPr>
            </w:pPr>
            <w:r>
              <w:rPr>
                <w:bCs/>
              </w:rPr>
              <w:t>None.</w:t>
            </w:r>
          </w:p>
        </w:tc>
        <w:tc>
          <w:tcPr>
            <w:tcW w:w="3506" w:type="dxa"/>
          </w:tcPr>
          <w:p w14:paraId="5452C28D" w14:textId="77777777" w:rsidR="00D564D9" w:rsidRDefault="00E53A9F" w:rsidP="00465154">
            <w:pPr>
              <w:pStyle w:val="BodyPP"/>
              <w:rPr>
                <w:bCs/>
              </w:rPr>
            </w:pPr>
            <w:r w:rsidRPr="00E53A9F">
              <w:rPr>
                <w:bCs/>
              </w:rPr>
              <w:t>None.</w:t>
            </w:r>
          </w:p>
        </w:tc>
      </w:tr>
      <w:tr w:rsidR="00D564D9" w14:paraId="04ACCFA2" w14:textId="77777777" w:rsidTr="002F50D4">
        <w:tblPrEx>
          <w:jc w:val="center"/>
        </w:tblPrEx>
        <w:trPr>
          <w:cantSplit/>
          <w:trHeight w:val="148"/>
          <w:jc w:val="center"/>
        </w:trPr>
        <w:tc>
          <w:tcPr>
            <w:tcW w:w="1971" w:type="dxa"/>
            <w:shd w:val="clear" w:color="auto" w:fill="auto"/>
          </w:tcPr>
          <w:p w14:paraId="1072DABE" w14:textId="77777777" w:rsidR="00D564D9" w:rsidRPr="00052A2F" w:rsidRDefault="00D564D9" w:rsidP="00465154">
            <w:pPr>
              <w:rPr>
                <w:rFonts w:asciiTheme="minorHAnsi" w:hAnsiTheme="minorHAnsi"/>
              </w:rPr>
            </w:pPr>
            <w:r>
              <w:rPr>
                <w:rFonts w:asciiTheme="minorHAnsi" w:hAnsiTheme="minorHAnsi"/>
                <w:szCs w:val="22"/>
              </w:rPr>
              <w:t>FCS_COP.1(1)</w:t>
            </w:r>
          </w:p>
        </w:tc>
        <w:tc>
          <w:tcPr>
            <w:tcW w:w="3873" w:type="dxa"/>
          </w:tcPr>
          <w:p w14:paraId="213E694B" w14:textId="77777777" w:rsidR="00D564D9" w:rsidRDefault="00D537F9" w:rsidP="00465154">
            <w:pPr>
              <w:pStyle w:val="BodyPP"/>
              <w:rPr>
                <w:bCs/>
              </w:rPr>
            </w:pPr>
            <w:r>
              <w:rPr>
                <w:bCs/>
              </w:rPr>
              <w:t>None.</w:t>
            </w:r>
          </w:p>
        </w:tc>
        <w:tc>
          <w:tcPr>
            <w:tcW w:w="3506" w:type="dxa"/>
          </w:tcPr>
          <w:p w14:paraId="725A138C" w14:textId="77777777" w:rsidR="00D564D9" w:rsidRDefault="00E53A9F" w:rsidP="00465154">
            <w:pPr>
              <w:pStyle w:val="BodyPP"/>
              <w:rPr>
                <w:bCs/>
              </w:rPr>
            </w:pPr>
            <w:r w:rsidRPr="00E53A9F">
              <w:rPr>
                <w:bCs/>
              </w:rPr>
              <w:t>None.</w:t>
            </w:r>
          </w:p>
        </w:tc>
      </w:tr>
      <w:tr w:rsidR="00D564D9" w14:paraId="6F2AA930" w14:textId="77777777" w:rsidTr="002F50D4">
        <w:tblPrEx>
          <w:jc w:val="center"/>
        </w:tblPrEx>
        <w:trPr>
          <w:cantSplit/>
          <w:trHeight w:val="148"/>
          <w:jc w:val="center"/>
        </w:trPr>
        <w:tc>
          <w:tcPr>
            <w:tcW w:w="1971" w:type="dxa"/>
            <w:shd w:val="clear" w:color="auto" w:fill="auto"/>
          </w:tcPr>
          <w:p w14:paraId="74A6315F" w14:textId="77777777" w:rsidR="00D564D9" w:rsidRPr="00052A2F" w:rsidRDefault="00D564D9" w:rsidP="00465154">
            <w:pPr>
              <w:rPr>
                <w:rFonts w:asciiTheme="minorHAnsi" w:hAnsiTheme="minorHAnsi"/>
              </w:rPr>
            </w:pPr>
            <w:r>
              <w:rPr>
                <w:rFonts w:asciiTheme="minorHAnsi" w:hAnsiTheme="minorHAnsi"/>
                <w:szCs w:val="22"/>
              </w:rPr>
              <w:t>FCS_COP.1(2)</w:t>
            </w:r>
          </w:p>
        </w:tc>
        <w:tc>
          <w:tcPr>
            <w:tcW w:w="3873" w:type="dxa"/>
          </w:tcPr>
          <w:p w14:paraId="26C0FA35" w14:textId="77777777" w:rsidR="00D564D9" w:rsidRDefault="00D537F9" w:rsidP="00465154">
            <w:pPr>
              <w:pStyle w:val="BodyPP"/>
              <w:rPr>
                <w:bCs/>
              </w:rPr>
            </w:pPr>
            <w:r>
              <w:rPr>
                <w:bCs/>
              </w:rPr>
              <w:t>None.</w:t>
            </w:r>
          </w:p>
        </w:tc>
        <w:tc>
          <w:tcPr>
            <w:tcW w:w="3506" w:type="dxa"/>
          </w:tcPr>
          <w:p w14:paraId="544B7DEC" w14:textId="77777777" w:rsidR="00D564D9" w:rsidRDefault="00E53A9F" w:rsidP="00465154">
            <w:pPr>
              <w:pStyle w:val="BodyPP"/>
              <w:rPr>
                <w:bCs/>
              </w:rPr>
            </w:pPr>
            <w:r w:rsidRPr="00E53A9F">
              <w:rPr>
                <w:bCs/>
              </w:rPr>
              <w:t>None.</w:t>
            </w:r>
          </w:p>
        </w:tc>
      </w:tr>
      <w:tr w:rsidR="00D564D9" w14:paraId="1523B50A" w14:textId="77777777" w:rsidTr="002F50D4">
        <w:tblPrEx>
          <w:jc w:val="center"/>
        </w:tblPrEx>
        <w:trPr>
          <w:cantSplit/>
          <w:trHeight w:val="148"/>
          <w:jc w:val="center"/>
        </w:trPr>
        <w:tc>
          <w:tcPr>
            <w:tcW w:w="1971" w:type="dxa"/>
            <w:shd w:val="clear" w:color="auto" w:fill="auto"/>
          </w:tcPr>
          <w:p w14:paraId="52A98A33" w14:textId="77777777" w:rsidR="00D564D9" w:rsidRPr="00052A2F" w:rsidRDefault="00D564D9" w:rsidP="00465154">
            <w:pPr>
              <w:rPr>
                <w:rFonts w:asciiTheme="minorHAnsi" w:hAnsiTheme="minorHAnsi"/>
              </w:rPr>
            </w:pPr>
            <w:r>
              <w:rPr>
                <w:rFonts w:asciiTheme="minorHAnsi" w:hAnsiTheme="minorHAnsi"/>
                <w:szCs w:val="22"/>
              </w:rPr>
              <w:t>FCS_COP.1(3)</w:t>
            </w:r>
          </w:p>
        </w:tc>
        <w:tc>
          <w:tcPr>
            <w:tcW w:w="3873" w:type="dxa"/>
          </w:tcPr>
          <w:p w14:paraId="4D27B8CB" w14:textId="77777777" w:rsidR="00D564D9" w:rsidRDefault="00D537F9" w:rsidP="00465154">
            <w:pPr>
              <w:pStyle w:val="BodyPP"/>
              <w:rPr>
                <w:bCs/>
              </w:rPr>
            </w:pPr>
            <w:r>
              <w:rPr>
                <w:bCs/>
              </w:rPr>
              <w:t>None.</w:t>
            </w:r>
          </w:p>
        </w:tc>
        <w:tc>
          <w:tcPr>
            <w:tcW w:w="3506" w:type="dxa"/>
          </w:tcPr>
          <w:p w14:paraId="07E91DAA" w14:textId="77777777" w:rsidR="00D564D9" w:rsidRDefault="00E53A9F" w:rsidP="00465154">
            <w:pPr>
              <w:pStyle w:val="BodyPP"/>
              <w:rPr>
                <w:bCs/>
              </w:rPr>
            </w:pPr>
            <w:r w:rsidRPr="00E53A9F">
              <w:rPr>
                <w:bCs/>
              </w:rPr>
              <w:t>None.</w:t>
            </w:r>
          </w:p>
        </w:tc>
      </w:tr>
      <w:tr w:rsidR="00D564D9" w14:paraId="5C40C3C7" w14:textId="77777777" w:rsidTr="002F50D4">
        <w:tblPrEx>
          <w:jc w:val="center"/>
        </w:tblPrEx>
        <w:trPr>
          <w:cantSplit/>
          <w:trHeight w:val="148"/>
          <w:jc w:val="center"/>
        </w:trPr>
        <w:tc>
          <w:tcPr>
            <w:tcW w:w="1971" w:type="dxa"/>
            <w:shd w:val="clear" w:color="auto" w:fill="auto"/>
          </w:tcPr>
          <w:p w14:paraId="15E4EF8A" w14:textId="77777777" w:rsidR="00D564D9" w:rsidRPr="00052A2F" w:rsidRDefault="00D564D9" w:rsidP="00465154">
            <w:pPr>
              <w:rPr>
                <w:rFonts w:asciiTheme="minorHAnsi" w:hAnsiTheme="minorHAnsi"/>
              </w:rPr>
            </w:pPr>
            <w:r>
              <w:rPr>
                <w:rFonts w:asciiTheme="minorHAnsi" w:hAnsiTheme="minorHAnsi"/>
                <w:szCs w:val="22"/>
              </w:rPr>
              <w:t>FCS_COP.1(4)</w:t>
            </w:r>
          </w:p>
        </w:tc>
        <w:tc>
          <w:tcPr>
            <w:tcW w:w="3873" w:type="dxa"/>
          </w:tcPr>
          <w:p w14:paraId="0AC64FBC" w14:textId="77777777" w:rsidR="00D564D9" w:rsidRDefault="00D537F9" w:rsidP="00465154">
            <w:pPr>
              <w:pStyle w:val="BodyPP"/>
              <w:rPr>
                <w:bCs/>
              </w:rPr>
            </w:pPr>
            <w:r>
              <w:rPr>
                <w:bCs/>
              </w:rPr>
              <w:t>None.</w:t>
            </w:r>
          </w:p>
        </w:tc>
        <w:tc>
          <w:tcPr>
            <w:tcW w:w="3506" w:type="dxa"/>
          </w:tcPr>
          <w:p w14:paraId="74EDA786" w14:textId="77777777" w:rsidR="00D564D9" w:rsidRDefault="00E53A9F" w:rsidP="00465154">
            <w:pPr>
              <w:pStyle w:val="BodyPP"/>
              <w:rPr>
                <w:bCs/>
              </w:rPr>
            </w:pPr>
            <w:r w:rsidRPr="00E53A9F">
              <w:rPr>
                <w:bCs/>
              </w:rPr>
              <w:t>None.</w:t>
            </w:r>
          </w:p>
        </w:tc>
      </w:tr>
      <w:tr w:rsidR="008C0294" w14:paraId="779CF398" w14:textId="77777777" w:rsidTr="002F50D4">
        <w:tblPrEx>
          <w:jc w:val="center"/>
        </w:tblPrEx>
        <w:trPr>
          <w:cantSplit/>
          <w:trHeight w:val="148"/>
          <w:jc w:val="center"/>
        </w:trPr>
        <w:tc>
          <w:tcPr>
            <w:tcW w:w="1971" w:type="dxa"/>
            <w:shd w:val="clear" w:color="auto" w:fill="auto"/>
          </w:tcPr>
          <w:p w14:paraId="3BA38C20" w14:textId="77777777" w:rsidR="008C0294" w:rsidRPr="00052A2F" w:rsidRDefault="008C0294" w:rsidP="00465154">
            <w:pPr>
              <w:rPr>
                <w:rFonts w:asciiTheme="minorHAnsi" w:hAnsiTheme="minorHAnsi"/>
              </w:rPr>
            </w:pPr>
            <w:r>
              <w:rPr>
                <w:rFonts w:asciiTheme="minorHAnsi" w:hAnsiTheme="minorHAnsi"/>
                <w:szCs w:val="22"/>
              </w:rPr>
              <w:t>FCS_RBG_EXT.1</w:t>
            </w:r>
          </w:p>
        </w:tc>
        <w:tc>
          <w:tcPr>
            <w:tcW w:w="3873" w:type="dxa"/>
          </w:tcPr>
          <w:p w14:paraId="0C437182" w14:textId="77777777" w:rsidR="008C0294" w:rsidRDefault="008C0294" w:rsidP="00465154">
            <w:pPr>
              <w:pStyle w:val="BodyPP"/>
              <w:rPr>
                <w:bCs/>
              </w:rPr>
            </w:pPr>
            <w:r>
              <w:rPr>
                <w:bCs/>
              </w:rPr>
              <w:t>Failure of the randomization process.</w:t>
            </w:r>
          </w:p>
        </w:tc>
        <w:tc>
          <w:tcPr>
            <w:tcW w:w="3506" w:type="dxa"/>
          </w:tcPr>
          <w:p w14:paraId="12663F74" w14:textId="77777777" w:rsidR="008C0294" w:rsidRDefault="008C0294" w:rsidP="00465154">
            <w:pPr>
              <w:pStyle w:val="BodyPP"/>
              <w:rPr>
                <w:bCs/>
              </w:rPr>
            </w:pPr>
            <w:r>
              <w:rPr>
                <w:bCs/>
              </w:rPr>
              <w:t>No additional information.</w:t>
            </w:r>
          </w:p>
        </w:tc>
      </w:tr>
      <w:tr w:rsidR="008C0294" w14:paraId="5470E5DB" w14:textId="77777777" w:rsidTr="002F50D4">
        <w:tblPrEx>
          <w:jc w:val="center"/>
        </w:tblPrEx>
        <w:trPr>
          <w:cantSplit/>
          <w:trHeight w:val="148"/>
          <w:jc w:val="center"/>
        </w:trPr>
        <w:tc>
          <w:tcPr>
            <w:tcW w:w="1971" w:type="dxa"/>
            <w:shd w:val="clear" w:color="auto" w:fill="auto"/>
          </w:tcPr>
          <w:p w14:paraId="5B39FFBC" w14:textId="77777777" w:rsidR="008C0294" w:rsidRPr="00052A2F" w:rsidRDefault="008C0294" w:rsidP="00465154">
            <w:pPr>
              <w:rPr>
                <w:rFonts w:asciiTheme="minorHAnsi" w:hAnsiTheme="minorHAnsi"/>
              </w:rPr>
            </w:pPr>
            <w:r>
              <w:rPr>
                <w:rFonts w:asciiTheme="minorHAnsi" w:hAnsiTheme="minorHAnsi"/>
                <w:szCs w:val="22"/>
              </w:rPr>
              <w:t>FCS_ENT_EXT.1</w:t>
            </w:r>
          </w:p>
        </w:tc>
        <w:tc>
          <w:tcPr>
            <w:tcW w:w="3873" w:type="dxa"/>
          </w:tcPr>
          <w:p w14:paraId="5B14B054" w14:textId="77777777" w:rsidR="008C0294" w:rsidRDefault="008C0294" w:rsidP="00465154">
            <w:pPr>
              <w:pStyle w:val="BodyPP"/>
              <w:rPr>
                <w:bCs/>
              </w:rPr>
            </w:pPr>
            <w:r>
              <w:rPr>
                <w:bCs/>
              </w:rPr>
              <w:t>None.</w:t>
            </w:r>
          </w:p>
        </w:tc>
        <w:tc>
          <w:tcPr>
            <w:tcW w:w="3506" w:type="dxa"/>
          </w:tcPr>
          <w:p w14:paraId="43BD68F9" w14:textId="77777777" w:rsidR="008C0294" w:rsidRDefault="008C0294" w:rsidP="00465154">
            <w:pPr>
              <w:pStyle w:val="BodyPP"/>
              <w:rPr>
                <w:bCs/>
              </w:rPr>
            </w:pPr>
            <w:r w:rsidRPr="00E53A9F">
              <w:rPr>
                <w:bCs/>
              </w:rPr>
              <w:t>None.</w:t>
            </w:r>
          </w:p>
        </w:tc>
      </w:tr>
      <w:tr w:rsidR="008C0294" w14:paraId="453B0B7E" w14:textId="77777777" w:rsidTr="002F50D4">
        <w:tblPrEx>
          <w:jc w:val="center"/>
        </w:tblPrEx>
        <w:trPr>
          <w:cantSplit/>
          <w:trHeight w:val="148"/>
          <w:jc w:val="center"/>
        </w:trPr>
        <w:tc>
          <w:tcPr>
            <w:tcW w:w="1971" w:type="dxa"/>
            <w:shd w:val="clear" w:color="auto" w:fill="auto"/>
          </w:tcPr>
          <w:p w14:paraId="0A2EF4C1" w14:textId="77777777" w:rsidR="008C0294" w:rsidRPr="00052A2F" w:rsidRDefault="008C0294" w:rsidP="00465154">
            <w:pPr>
              <w:rPr>
                <w:rFonts w:asciiTheme="minorHAnsi" w:hAnsiTheme="minorHAnsi"/>
              </w:rPr>
            </w:pPr>
            <w:r>
              <w:rPr>
                <w:rFonts w:asciiTheme="minorHAnsi" w:hAnsiTheme="minorHAnsi"/>
                <w:szCs w:val="22"/>
              </w:rPr>
              <w:t>FDP_VMS_EXT.1</w:t>
            </w:r>
          </w:p>
        </w:tc>
        <w:tc>
          <w:tcPr>
            <w:tcW w:w="3873" w:type="dxa"/>
          </w:tcPr>
          <w:p w14:paraId="46703CB2" w14:textId="77777777" w:rsidR="008C0294" w:rsidRDefault="008C0294" w:rsidP="00465154">
            <w:pPr>
              <w:pStyle w:val="BodyPP"/>
              <w:rPr>
                <w:bCs/>
              </w:rPr>
            </w:pPr>
            <w:r>
              <w:rPr>
                <w:bCs/>
              </w:rPr>
              <w:t>None.</w:t>
            </w:r>
          </w:p>
        </w:tc>
        <w:tc>
          <w:tcPr>
            <w:tcW w:w="3506" w:type="dxa"/>
          </w:tcPr>
          <w:p w14:paraId="5AD5556D" w14:textId="77777777" w:rsidR="008C0294" w:rsidRDefault="008C0294" w:rsidP="00465154">
            <w:pPr>
              <w:pStyle w:val="BodyPP"/>
              <w:rPr>
                <w:bCs/>
              </w:rPr>
            </w:pPr>
            <w:r w:rsidRPr="00E53A9F">
              <w:rPr>
                <w:bCs/>
              </w:rPr>
              <w:t>None.</w:t>
            </w:r>
          </w:p>
        </w:tc>
      </w:tr>
      <w:tr w:rsidR="008C0294" w14:paraId="7AC918FC" w14:textId="77777777" w:rsidTr="002F50D4">
        <w:tblPrEx>
          <w:jc w:val="center"/>
        </w:tblPrEx>
        <w:trPr>
          <w:cantSplit/>
          <w:trHeight w:val="148"/>
          <w:jc w:val="center"/>
        </w:trPr>
        <w:tc>
          <w:tcPr>
            <w:tcW w:w="1971" w:type="dxa"/>
            <w:shd w:val="clear" w:color="auto" w:fill="auto"/>
          </w:tcPr>
          <w:p w14:paraId="0534B2E6" w14:textId="77777777" w:rsidR="008C0294" w:rsidRPr="00052A2F" w:rsidRDefault="008C0294" w:rsidP="00465154">
            <w:pPr>
              <w:rPr>
                <w:rFonts w:asciiTheme="minorHAnsi" w:hAnsiTheme="minorHAnsi"/>
              </w:rPr>
            </w:pPr>
            <w:r>
              <w:rPr>
                <w:rFonts w:asciiTheme="minorHAnsi" w:hAnsiTheme="minorHAnsi"/>
                <w:szCs w:val="22"/>
              </w:rPr>
              <w:t>FDP_PPR_EXT.1</w:t>
            </w:r>
          </w:p>
        </w:tc>
        <w:tc>
          <w:tcPr>
            <w:tcW w:w="3873" w:type="dxa"/>
          </w:tcPr>
          <w:p w14:paraId="51BFD807" w14:textId="77777777" w:rsidR="008C0294" w:rsidRDefault="008C0294" w:rsidP="00465154">
            <w:pPr>
              <w:pStyle w:val="BodyPP"/>
              <w:rPr>
                <w:bCs/>
              </w:rPr>
            </w:pPr>
            <w:r>
              <w:rPr>
                <w:bCs/>
              </w:rPr>
              <w:t>Successful and failed VM connect</w:t>
            </w:r>
            <w:r w:rsidR="00373BAC">
              <w:rPr>
                <w:bCs/>
              </w:rPr>
              <w:t>ions</w:t>
            </w:r>
            <w:r>
              <w:rPr>
                <w:bCs/>
              </w:rPr>
              <w:t xml:space="preserve"> to physical devices where connection is governed by configurable policy.</w:t>
            </w:r>
          </w:p>
          <w:p w14:paraId="47CF6068" w14:textId="77777777" w:rsidR="008C0294" w:rsidRDefault="008C0294" w:rsidP="00465154">
            <w:pPr>
              <w:pStyle w:val="BodyPP"/>
              <w:rPr>
                <w:bCs/>
              </w:rPr>
            </w:pPr>
            <w:r>
              <w:t>Security policy violations.</w:t>
            </w:r>
          </w:p>
        </w:tc>
        <w:tc>
          <w:tcPr>
            <w:tcW w:w="3506" w:type="dxa"/>
          </w:tcPr>
          <w:p w14:paraId="79B243C7" w14:textId="77777777" w:rsidR="008C0294" w:rsidRDefault="008C0294" w:rsidP="00465154">
            <w:pPr>
              <w:pStyle w:val="BodyPP"/>
              <w:rPr>
                <w:bCs/>
              </w:rPr>
            </w:pPr>
            <w:r>
              <w:rPr>
                <w:bCs/>
              </w:rPr>
              <w:t>VM and physical device identifiers.</w:t>
            </w:r>
          </w:p>
          <w:p w14:paraId="46DF2CDE" w14:textId="77777777" w:rsidR="008C0294" w:rsidRDefault="008C0294" w:rsidP="00465154">
            <w:pPr>
              <w:pStyle w:val="BodyPP"/>
              <w:rPr>
                <w:bCs/>
              </w:rPr>
            </w:pPr>
            <w:r>
              <w:t>Identifier for the security policy that was violated.</w:t>
            </w:r>
          </w:p>
        </w:tc>
      </w:tr>
      <w:tr w:rsidR="00A31548" w14:paraId="72AEF002" w14:textId="77777777" w:rsidTr="002F50D4">
        <w:tblPrEx>
          <w:jc w:val="center"/>
        </w:tblPrEx>
        <w:trPr>
          <w:cantSplit/>
          <w:trHeight w:val="148"/>
          <w:jc w:val="center"/>
        </w:trPr>
        <w:tc>
          <w:tcPr>
            <w:tcW w:w="1971" w:type="dxa"/>
            <w:shd w:val="clear" w:color="auto" w:fill="auto"/>
          </w:tcPr>
          <w:p w14:paraId="0FD081AC" w14:textId="77777777" w:rsidR="00A31548" w:rsidRPr="00052A2F" w:rsidRDefault="00A31548" w:rsidP="00465154">
            <w:pPr>
              <w:rPr>
                <w:rFonts w:asciiTheme="minorHAnsi" w:hAnsiTheme="minorHAnsi"/>
              </w:rPr>
            </w:pPr>
            <w:r>
              <w:rPr>
                <w:rFonts w:asciiTheme="minorHAnsi" w:hAnsiTheme="minorHAnsi"/>
                <w:szCs w:val="22"/>
              </w:rPr>
              <w:t>FDP_VNC_EXT.1</w:t>
            </w:r>
          </w:p>
        </w:tc>
        <w:tc>
          <w:tcPr>
            <w:tcW w:w="3873" w:type="dxa"/>
          </w:tcPr>
          <w:p w14:paraId="4D0B5C5B" w14:textId="77777777" w:rsidR="00A31548" w:rsidRDefault="00A31548" w:rsidP="00465154">
            <w:pPr>
              <w:pStyle w:val="BodyPP"/>
              <w:rPr>
                <w:bCs/>
              </w:rPr>
            </w:pPr>
            <w:r>
              <w:rPr>
                <w:bCs/>
              </w:rPr>
              <w:t>Successful and failed attempts to connect VMs to virtual and physical networking components.</w:t>
            </w:r>
          </w:p>
          <w:p w14:paraId="47E2E3BA" w14:textId="77777777" w:rsidR="00A31548" w:rsidRPr="004F1693" w:rsidRDefault="00A31548" w:rsidP="00465154">
            <w:pPr>
              <w:pStyle w:val="BodyPP"/>
              <w:rPr>
                <w:bCs/>
              </w:rPr>
            </w:pPr>
            <w:r>
              <w:t>Security policy violations.</w:t>
            </w:r>
          </w:p>
          <w:p w14:paraId="66473A26" w14:textId="77777777" w:rsidR="00A31548" w:rsidRDefault="00A31548" w:rsidP="00465154">
            <w:pPr>
              <w:pStyle w:val="BodyPP"/>
              <w:rPr>
                <w:bCs/>
              </w:rPr>
            </w:pPr>
            <w:r>
              <w:rPr>
                <w:bCs/>
              </w:rPr>
              <w:t>Administrator configuration of inter-VM communications channels between VMs.</w:t>
            </w:r>
          </w:p>
        </w:tc>
        <w:tc>
          <w:tcPr>
            <w:tcW w:w="3506" w:type="dxa"/>
          </w:tcPr>
          <w:p w14:paraId="558EAD01" w14:textId="77777777" w:rsidR="00A31548" w:rsidRDefault="00A31548" w:rsidP="008A08F4">
            <w:pPr>
              <w:pStyle w:val="BodyPP"/>
              <w:rPr>
                <w:bCs/>
              </w:rPr>
            </w:pPr>
            <w:r>
              <w:rPr>
                <w:bCs/>
              </w:rPr>
              <w:t>VM and virtual or physical networking component identifiers.</w:t>
            </w:r>
          </w:p>
          <w:p w14:paraId="5D8FDA1A" w14:textId="77777777" w:rsidR="00A31548" w:rsidRPr="008A08F4" w:rsidRDefault="00A31548" w:rsidP="008A08F4">
            <w:pPr>
              <w:pStyle w:val="BodyPP"/>
              <w:rPr>
                <w:bCs/>
              </w:rPr>
            </w:pPr>
            <w:r>
              <w:t>Identifier for the security policy that was violated.</w:t>
            </w:r>
          </w:p>
        </w:tc>
      </w:tr>
      <w:tr w:rsidR="00A31548" w14:paraId="4773C6EA" w14:textId="77777777" w:rsidTr="002F50D4">
        <w:tblPrEx>
          <w:jc w:val="center"/>
        </w:tblPrEx>
        <w:trPr>
          <w:cantSplit/>
          <w:trHeight w:val="148"/>
          <w:jc w:val="center"/>
        </w:trPr>
        <w:tc>
          <w:tcPr>
            <w:tcW w:w="1971" w:type="dxa"/>
            <w:shd w:val="clear" w:color="auto" w:fill="auto"/>
          </w:tcPr>
          <w:p w14:paraId="3C3A7164" w14:textId="77777777" w:rsidR="00A31548" w:rsidRPr="00052A2F" w:rsidRDefault="00A31548" w:rsidP="00465154">
            <w:pPr>
              <w:rPr>
                <w:rFonts w:asciiTheme="minorHAnsi" w:hAnsiTheme="minorHAnsi"/>
              </w:rPr>
            </w:pPr>
            <w:r>
              <w:rPr>
                <w:rFonts w:asciiTheme="minorHAnsi" w:hAnsiTheme="minorHAnsi"/>
                <w:szCs w:val="22"/>
              </w:rPr>
              <w:t>FDP_RIP_EXT.1</w:t>
            </w:r>
          </w:p>
        </w:tc>
        <w:tc>
          <w:tcPr>
            <w:tcW w:w="3873" w:type="dxa"/>
          </w:tcPr>
          <w:p w14:paraId="291CDC20" w14:textId="77777777" w:rsidR="00A31548" w:rsidRDefault="00A31548" w:rsidP="00465154">
            <w:pPr>
              <w:pStyle w:val="BodyPP"/>
              <w:rPr>
                <w:bCs/>
              </w:rPr>
            </w:pPr>
            <w:r>
              <w:rPr>
                <w:bCs/>
              </w:rPr>
              <w:t>None.</w:t>
            </w:r>
          </w:p>
        </w:tc>
        <w:tc>
          <w:tcPr>
            <w:tcW w:w="3506" w:type="dxa"/>
          </w:tcPr>
          <w:p w14:paraId="53358673" w14:textId="77777777" w:rsidR="00A31548" w:rsidRDefault="00A31548" w:rsidP="00465154">
            <w:pPr>
              <w:pStyle w:val="BodyPP"/>
              <w:rPr>
                <w:bCs/>
              </w:rPr>
            </w:pPr>
            <w:r w:rsidRPr="00E53A9F">
              <w:rPr>
                <w:bCs/>
              </w:rPr>
              <w:t>None.</w:t>
            </w:r>
          </w:p>
        </w:tc>
      </w:tr>
      <w:tr w:rsidR="00A31548" w14:paraId="3FF098ED" w14:textId="77777777" w:rsidTr="002F50D4">
        <w:tblPrEx>
          <w:jc w:val="center"/>
        </w:tblPrEx>
        <w:trPr>
          <w:cantSplit/>
          <w:trHeight w:val="148"/>
          <w:jc w:val="center"/>
        </w:trPr>
        <w:tc>
          <w:tcPr>
            <w:tcW w:w="1971" w:type="dxa"/>
            <w:shd w:val="clear" w:color="auto" w:fill="auto"/>
          </w:tcPr>
          <w:p w14:paraId="3FA2D061" w14:textId="77777777" w:rsidR="00A31548" w:rsidRPr="00052A2F" w:rsidRDefault="00A31548" w:rsidP="00465154">
            <w:pPr>
              <w:rPr>
                <w:rFonts w:asciiTheme="minorHAnsi" w:hAnsiTheme="minorHAnsi"/>
              </w:rPr>
            </w:pPr>
            <w:r>
              <w:rPr>
                <w:rFonts w:asciiTheme="minorHAnsi" w:hAnsiTheme="minorHAnsi"/>
                <w:szCs w:val="22"/>
              </w:rPr>
              <w:t>FDP_RIP_EXT.2</w:t>
            </w:r>
          </w:p>
        </w:tc>
        <w:tc>
          <w:tcPr>
            <w:tcW w:w="3873" w:type="dxa"/>
          </w:tcPr>
          <w:p w14:paraId="6420FD1E" w14:textId="77777777" w:rsidR="00A31548" w:rsidRDefault="00A31548" w:rsidP="00465154">
            <w:pPr>
              <w:pStyle w:val="BodyPP"/>
              <w:rPr>
                <w:bCs/>
              </w:rPr>
            </w:pPr>
            <w:r>
              <w:rPr>
                <w:bCs/>
              </w:rPr>
              <w:t>None.</w:t>
            </w:r>
          </w:p>
        </w:tc>
        <w:tc>
          <w:tcPr>
            <w:tcW w:w="3506" w:type="dxa"/>
          </w:tcPr>
          <w:p w14:paraId="609B469B" w14:textId="77777777" w:rsidR="00A31548" w:rsidRDefault="00A31548" w:rsidP="00465154">
            <w:pPr>
              <w:pStyle w:val="BodyPP"/>
              <w:rPr>
                <w:bCs/>
              </w:rPr>
            </w:pPr>
            <w:r w:rsidRPr="00E53A9F">
              <w:rPr>
                <w:bCs/>
              </w:rPr>
              <w:t>None.</w:t>
            </w:r>
          </w:p>
        </w:tc>
      </w:tr>
      <w:tr w:rsidR="00A31548" w14:paraId="5ECB99E5" w14:textId="77777777" w:rsidTr="002F50D4">
        <w:tblPrEx>
          <w:jc w:val="center"/>
        </w:tblPrEx>
        <w:trPr>
          <w:cantSplit/>
          <w:trHeight w:val="148"/>
          <w:jc w:val="center"/>
        </w:trPr>
        <w:tc>
          <w:tcPr>
            <w:tcW w:w="1971" w:type="dxa"/>
            <w:shd w:val="clear" w:color="auto" w:fill="auto"/>
          </w:tcPr>
          <w:p w14:paraId="0C27962A" w14:textId="77777777" w:rsidR="00A31548" w:rsidRPr="00052A2F" w:rsidRDefault="00A31548" w:rsidP="00465154">
            <w:pPr>
              <w:rPr>
                <w:rFonts w:asciiTheme="minorHAnsi" w:hAnsiTheme="minorHAnsi"/>
              </w:rPr>
            </w:pPr>
            <w:r>
              <w:rPr>
                <w:rFonts w:asciiTheme="minorHAnsi" w:hAnsiTheme="minorHAnsi"/>
                <w:szCs w:val="22"/>
              </w:rPr>
              <w:t>FDP_HBI_EXT.1</w:t>
            </w:r>
          </w:p>
        </w:tc>
        <w:tc>
          <w:tcPr>
            <w:tcW w:w="3873" w:type="dxa"/>
          </w:tcPr>
          <w:p w14:paraId="65B88978" w14:textId="77777777" w:rsidR="00A31548" w:rsidRDefault="00A31548" w:rsidP="00465154">
            <w:pPr>
              <w:pStyle w:val="BodyPP"/>
              <w:rPr>
                <w:bCs/>
              </w:rPr>
            </w:pPr>
            <w:r>
              <w:rPr>
                <w:bCs/>
              </w:rPr>
              <w:t>None.</w:t>
            </w:r>
          </w:p>
        </w:tc>
        <w:tc>
          <w:tcPr>
            <w:tcW w:w="3506" w:type="dxa"/>
          </w:tcPr>
          <w:p w14:paraId="737EB3FB" w14:textId="77777777" w:rsidR="00A31548" w:rsidRDefault="00A31548" w:rsidP="00465154">
            <w:pPr>
              <w:pStyle w:val="BodyPP"/>
              <w:rPr>
                <w:bCs/>
              </w:rPr>
            </w:pPr>
            <w:r w:rsidRPr="00E53A9F">
              <w:rPr>
                <w:bCs/>
              </w:rPr>
              <w:t>None.</w:t>
            </w:r>
          </w:p>
        </w:tc>
      </w:tr>
      <w:tr w:rsidR="00A31548" w14:paraId="5CEFE110" w14:textId="77777777" w:rsidTr="002F50D4">
        <w:tblPrEx>
          <w:jc w:val="center"/>
        </w:tblPrEx>
        <w:trPr>
          <w:cantSplit/>
          <w:trHeight w:val="148"/>
          <w:jc w:val="center"/>
        </w:trPr>
        <w:tc>
          <w:tcPr>
            <w:tcW w:w="1971" w:type="dxa"/>
            <w:shd w:val="clear" w:color="auto" w:fill="auto"/>
          </w:tcPr>
          <w:p w14:paraId="43DBCDD1" w14:textId="77777777" w:rsidR="00A31548" w:rsidRDefault="00A31548" w:rsidP="00465154">
            <w:pPr>
              <w:rPr>
                <w:rFonts w:asciiTheme="minorHAnsi" w:hAnsiTheme="minorHAnsi"/>
                <w:szCs w:val="22"/>
              </w:rPr>
            </w:pPr>
            <w:r>
              <w:rPr>
                <w:rFonts w:asciiTheme="minorHAnsi" w:hAnsiTheme="minorHAnsi"/>
                <w:szCs w:val="22"/>
              </w:rPr>
              <w:t>FTP_TRP.1</w:t>
            </w:r>
          </w:p>
        </w:tc>
        <w:tc>
          <w:tcPr>
            <w:tcW w:w="3873" w:type="dxa"/>
          </w:tcPr>
          <w:p w14:paraId="6273ACC8" w14:textId="77777777" w:rsidR="00C7365A" w:rsidRPr="00C7365A" w:rsidRDefault="00A31548" w:rsidP="00C7365A">
            <w:pPr>
              <w:pStyle w:val="BodyPP"/>
              <w:rPr>
                <w:bCs/>
              </w:rPr>
            </w:pPr>
            <w:r w:rsidRPr="00C901B1">
              <w:rPr>
                <w:bCs/>
              </w:rPr>
              <w:t>Initiation of the trusted channel. Termination of the trusted channel. Failures of the trusted path functions.</w:t>
            </w:r>
          </w:p>
        </w:tc>
        <w:tc>
          <w:tcPr>
            <w:tcW w:w="3506" w:type="dxa"/>
          </w:tcPr>
          <w:p w14:paraId="0AB8570A" w14:textId="77777777" w:rsidR="00C7365A" w:rsidRPr="00E53A9F" w:rsidRDefault="00C7365A" w:rsidP="00C901B1">
            <w:pPr>
              <w:pStyle w:val="BodyPP"/>
              <w:rPr>
                <w:bCs/>
              </w:rPr>
            </w:pPr>
            <w:r>
              <w:rPr>
                <w:bCs/>
              </w:rPr>
              <w:t>User ID and remote source (IP Address) if feasible.</w:t>
            </w:r>
          </w:p>
        </w:tc>
      </w:tr>
      <w:tr w:rsidR="00A31548" w14:paraId="7A836FA7" w14:textId="77777777" w:rsidTr="002F50D4">
        <w:tblPrEx>
          <w:jc w:val="center"/>
        </w:tblPrEx>
        <w:trPr>
          <w:cantSplit/>
          <w:trHeight w:val="148"/>
          <w:jc w:val="center"/>
        </w:trPr>
        <w:tc>
          <w:tcPr>
            <w:tcW w:w="1971" w:type="dxa"/>
            <w:shd w:val="clear" w:color="auto" w:fill="auto"/>
          </w:tcPr>
          <w:p w14:paraId="799A191F" w14:textId="77777777" w:rsidR="00A31548" w:rsidRPr="00052A2F" w:rsidRDefault="00A31548" w:rsidP="00465154">
            <w:pPr>
              <w:rPr>
                <w:rFonts w:asciiTheme="minorHAnsi" w:hAnsiTheme="minorHAnsi"/>
              </w:rPr>
            </w:pPr>
            <w:r>
              <w:rPr>
                <w:rFonts w:asciiTheme="minorHAnsi" w:hAnsiTheme="minorHAnsi"/>
                <w:szCs w:val="22"/>
              </w:rPr>
              <w:t>FTP_UIF_EXT.1</w:t>
            </w:r>
          </w:p>
        </w:tc>
        <w:tc>
          <w:tcPr>
            <w:tcW w:w="3873" w:type="dxa"/>
          </w:tcPr>
          <w:p w14:paraId="27C2B333" w14:textId="77777777" w:rsidR="00A31548" w:rsidRDefault="00A31548" w:rsidP="00465154">
            <w:pPr>
              <w:pStyle w:val="BodyPP"/>
              <w:rPr>
                <w:bCs/>
              </w:rPr>
            </w:pPr>
            <w:r>
              <w:rPr>
                <w:bCs/>
              </w:rPr>
              <w:t>None.</w:t>
            </w:r>
          </w:p>
        </w:tc>
        <w:tc>
          <w:tcPr>
            <w:tcW w:w="3506" w:type="dxa"/>
          </w:tcPr>
          <w:p w14:paraId="73616598" w14:textId="77777777" w:rsidR="00A31548" w:rsidRDefault="00A31548" w:rsidP="00465154">
            <w:pPr>
              <w:pStyle w:val="BodyPP"/>
              <w:rPr>
                <w:bCs/>
              </w:rPr>
            </w:pPr>
            <w:r w:rsidRPr="00E53A9F">
              <w:rPr>
                <w:bCs/>
              </w:rPr>
              <w:t>None.</w:t>
            </w:r>
          </w:p>
        </w:tc>
      </w:tr>
      <w:tr w:rsidR="00A31548" w14:paraId="5BF9AEFE" w14:textId="77777777" w:rsidTr="002F50D4">
        <w:tblPrEx>
          <w:jc w:val="center"/>
        </w:tblPrEx>
        <w:trPr>
          <w:cantSplit/>
          <w:trHeight w:val="148"/>
          <w:jc w:val="center"/>
        </w:trPr>
        <w:tc>
          <w:tcPr>
            <w:tcW w:w="1971" w:type="dxa"/>
            <w:shd w:val="clear" w:color="auto" w:fill="auto"/>
          </w:tcPr>
          <w:p w14:paraId="1F5F4831" w14:textId="77777777" w:rsidR="00A31548" w:rsidRPr="00052A2F" w:rsidRDefault="00A31548" w:rsidP="00465154">
            <w:pPr>
              <w:rPr>
                <w:rFonts w:asciiTheme="minorHAnsi" w:hAnsiTheme="minorHAnsi"/>
              </w:rPr>
            </w:pPr>
            <w:r>
              <w:rPr>
                <w:rFonts w:asciiTheme="minorHAnsi" w:hAnsiTheme="minorHAnsi"/>
                <w:szCs w:val="22"/>
              </w:rPr>
              <w:t>FTP_UIF_EXT.2</w:t>
            </w:r>
          </w:p>
        </w:tc>
        <w:tc>
          <w:tcPr>
            <w:tcW w:w="3873" w:type="dxa"/>
          </w:tcPr>
          <w:p w14:paraId="25613048" w14:textId="77777777" w:rsidR="00A31548" w:rsidRDefault="00A31548" w:rsidP="00465154">
            <w:pPr>
              <w:pStyle w:val="BodyPP"/>
              <w:rPr>
                <w:bCs/>
              </w:rPr>
            </w:pPr>
            <w:r>
              <w:rPr>
                <w:bCs/>
              </w:rPr>
              <w:t>None.</w:t>
            </w:r>
          </w:p>
        </w:tc>
        <w:tc>
          <w:tcPr>
            <w:tcW w:w="3506" w:type="dxa"/>
          </w:tcPr>
          <w:p w14:paraId="1C8601A4" w14:textId="77777777" w:rsidR="00A31548" w:rsidRDefault="00A31548" w:rsidP="00465154">
            <w:pPr>
              <w:pStyle w:val="BodyPP"/>
              <w:rPr>
                <w:bCs/>
              </w:rPr>
            </w:pPr>
            <w:r w:rsidRPr="00E53A9F">
              <w:rPr>
                <w:bCs/>
              </w:rPr>
              <w:t>None.</w:t>
            </w:r>
          </w:p>
        </w:tc>
      </w:tr>
      <w:tr w:rsidR="00A31548" w14:paraId="489FB427" w14:textId="77777777" w:rsidTr="002F50D4">
        <w:tblPrEx>
          <w:jc w:val="center"/>
        </w:tblPrEx>
        <w:trPr>
          <w:cantSplit/>
          <w:trHeight w:val="148"/>
          <w:jc w:val="center"/>
        </w:trPr>
        <w:tc>
          <w:tcPr>
            <w:tcW w:w="1971" w:type="dxa"/>
            <w:shd w:val="clear" w:color="auto" w:fill="auto"/>
          </w:tcPr>
          <w:p w14:paraId="14BB2BE1" w14:textId="77777777" w:rsidR="00A31548" w:rsidRPr="00052A2F" w:rsidRDefault="00A31548" w:rsidP="00465154">
            <w:pPr>
              <w:rPr>
                <w:rFonts w:asciiTheme="minorHAnsi" w:hAnsiTheme="minorHAnsi"/>
              </w:rPr>
            </w:pPr>
            <w:r>
              <w:rPr>
                <w:rFonts w:asciiTheme="minorHAnsi" w:hAnsiTheme="minorHAnsi"/>
                <w:szCs w:val="22"/>
              </w:rPr>
              <w:lastRenderedPageBreak/>
              <w:t>FIA_PMG_EXT.1</w:t>
            </w:r>
          </w:p>
        </w:tc>
        <w:tc>
          <w:tcPr>
            <w:tcW w:w="3873" w:type="dxa"/>
          </w:tcPr>
          <w:p w14:paraId="6B8F15E7" w14:textId="77777777" w:rsidR="00A31548" w:rsidRDefault="00A31548" w:rsidP="00465154">
            <w:pPr>
              <w:pStyle w:val="BodyPP"/>
              <w:rPr>
                <w:bCs/>
              </w:rPr>
            </w:pPr>
            <w:r>
              <w:rPr>
                <w:bCs/>
              </w:rPr>
              <w:t>None.</w:t>
            </w:r>
          </w:p>
        </w:tc>
        <w:tc>
          <w:tcPr>
            <w:tcW w:w="3506" w:type="dxa"/>
          </w:tcPr>
          <w:p w14:paraId="6B481D7A" w14:textId="77777777" w:rsidR="00A31548" w:rsidRDefault="00A31548" w:rsidP="00465154">
            <w:pPr>
              <w:pStyle w:val="BodyPP"/>
              <w:rPr>
                <w:bCs/>
              </w:rPr>
            </w:pPr>
            <w:r w:rsidRPr="00E53A9F">
              <w:rPr>
                <w:bCs/>
              </w:rPr>
              <w:t>None.</w:t>
            </w:r>
          </w:p>
        </w:tc>
      </w:tr>
      <w:tr w:rsidR="00A31548" w14:paraId="10509A0D" w14:textId="77777777" w:rsidTr="002F50D4">
        <w:tblPrEx>
          <w:jc w:val="center"/>
        </w:tblPrEx>
        <w:trPr>
          <w:cantSplit/>
          <w:trHeight w:val="148"/>
          <w:jc w:val="center"/>
        </w:trPr>
        <w:tc>
          <w:tcPr>
            <w:tcW w:w="1971" w:type="dxa"/>
            <w:shd w:val="clear" w:color="auto" w:fill="auto"/>
          </w:tcPr>
          <w:p w14:paraId="31CF0620" w14:textId="77777777" w:rsidR="00A31548" w:rsidRPr="00052A2F" w:rsidRDefault="00A31548" w:rsidP="00465154">
            <w:pPr>
              <w:rPr>
                <w:rFonts w:asciiTheme="minorHAnsi" w:hAnsiTheme="minorHAnsi"/>
              </w:rPr>
            </w:pPr>
            <w:r>
              <w:rPr>
                <w:rFonts w:asciiTheme="minorHAnsi" w:hAnsiTheme="minorHAnsi"/>
                <w:szCs w:val="22"/>
              </w:rPr>
              <w:t>FIA_UIA_EXT.1</w:t>
            </w:r>
          </w:p>
        </w:tc>
        <w:tc>
          <w:tcPr>
            <w:tcW w:w="3873" w:type="dxa"/>
          </w:tcPr>
          <w:p w14:paraId="6E2AB7D0" w14:textId="77777777" w:rsidR="00A31548" w:rsidRDefault="00A31548" w:rsidP="00465154">
            <w:pPr>
              <w:pStyle w:val="BodyPP"/>
              <w:rPr>
                <w:bCs/>
              </w:rPr>
            </w:pPr>
            <w:r>
              <w:rPr>
                <w:bCs/>
              </w:rPr>
              <w:t>Administrator authentication attempts</w:t>
            </w:r>
          </w:p>
          <w:p w14:paraId="77DA9D9F" w14:textId="77777777" w:rsidR="00A31548" w:rsidRDefault="00A31548" w:rsidP="00465154">
            <w:pPr>
              <w:pStyle w:val="BodyPP"/>
              <w:rPr>
                <w:bCs/>
              </w:rPr>
            </w:pPr>
            <w:r>
              <w:rPr>
                <w:bCs/>
              </w:rPr>
              <w:t>All use of the identification and authentication mechanism.</w:t>
            </w:r>
          </w:p>
        </w:tc>
        <w:tc>
          <w:tcPr>
            <w:tcW w:w="3506" w:type="dxa"/>
          </w:tcPr>
          <w:p w14:paraId="18DDCEBB" w14:textId="77777777" w:rsidR="00A31548" w:rsidRDefault="00A31548" w:rsidP="00465154">
            <w:pPr>
              <w:pStyle w:val="BodyPP"/>
              <w:rPr>
                <w:bCs/>
              </w:rPr>
            </w:pPr>
            <w:r>
              <w:rPr>
                <w:bCs/>
              </w:rPr>
              <w:t>Provided user identity, origin of the attempt (e.g. console, remote IP address).</w:t>
            </w:r>
          </w:p>
        </w:tc>
      </w:tr>
      <w:tr w:rsidR="00A31548" w14:paraId="02A6F8B1" w14:textId="77777777" w:rsidTr="002F50D4">
        <w:tblPrEx>
          <w:jc w:val="center"/>
        </w:tblPrEx>
        <w:trPr>
          <w:cantSplit/>
          <w:trHeight w:val="148"/>
          <w:jc w:val="center"/>
        </w:trPr>
        <w:tc>
          <w:tcPr>
            <w:tcW w:w="1971" w:type="dxa"/>
            <w:shd w:val="clear" w:color="auto" w:fill="auto"/>
          </w:tcPr>
          <w:p w14:paraId="7F32AE73" w14:textId="77777777" w:rsidR="00A31548" w:rsidRDefault="00A31548" w:rsidP="00465154">
            <w:pPr>
              <w:rPr>
                <w:rFonts w:asciiTheme="minorHAnsi" w:hAnsiTheme="minorHAnsi"/>
                <w:szCs w:val="22"/>
              </w:rPr>
            </w:pPr>
            <w:r>
              <w:rPr>
                <w:rFonts w:asciiTheme="minorHAnsi" w:hAnsiTheme="minorHAnsi"/>
                <w:szCs w:val="22"/>
              </w:rPr>
              <w:t>FIA_X509_EXT.1</w:t>
            </w:r>
          </w:p>
        </w:tc>
        <w:tc>
          <w:tcPr>
            <w:tcW w:w="3873" w:type="dxa"/>
          </w:tcPr>
          <w:p w14:paraId="565B67CA" w14:textId="77777777" w:rsidR="00A31548" w:rsidRDefault="00A31548" w:rsidP="008A08F4">
            <w:pPr>
              <w:pStyle w:val="BodyPP"/>
              <w:rPr>
                <w:bCs/>
              </w:rPr>
            </w:pPr>
            <w:r>
              <w:rPr>
                <w:bCs/>
              </w:rPr>
              <w:t>Failure to validate a certificate.</w:t>
            </w:r>
          </w:p>
        </w:tc>
        <w:tc>
          <w:tcPr>
            <w:tcW w:w="3506" w:type="dxa"/>
          </w:tcPr>
          <w:p w14:paraId="0BA98D86" w14:textId="77777777" w:rsidR="00A31548" w:rsidRDefault="00A31548" w:rsidP="00465154">
            <w:pPr>
              <w:pStyle w:val="BodyPP"/>
              <w:rPr>
                <w:bCs/>
              </w:rPr>
            </w:pPr>
            <w:r>
              <w:rPr>
                <w:bCs/>
              </w:rPr>
              <w:t>Reason for failure.</w:t>
            </w:r>
          </w:p>
        </w:tc>
      </w:tr>
      <w:tr w:rsidR="00A31548" w14:paraId="0B96BFF5" w14:textId="77777777" w:rsidTr="002F50D4">
        <w:tblPrEx>
          <w:jc w:val="center"/>
        </w:tblPrEx>
        <w:trPr>
          <w:cantSplit/>
          <w:trHeight w:val="148"/>
          <w:jc w:val="center"/>
        </w:trPr>
        <w:tc>
          <w:tcPr>
            <w:tcW w:w="1971" w:type="dxa"/>
            <w:shd w:val="clear" w:color="auto" w:fill="auto"/>
          </w:tcPr>
          <w:p w14:paraId="5A9F5BD1" w14:textId="77777777" w:rsidR="00A31548" w:rsidRDefault="00A31548" w:rsidP="00465154">
            <w:pPr>
              <w:rPr>
                <w:rFonts w:asciiTheme="minorHAnsi" w:hAnsiTheme="minorHAnsi"/>
                <w:szCs w:val="22"/>
              </w:rPr>
            </w:pPr>
            <w:r>
              <w:rPr>
                <w:rFonts w:asciiTheme="minorHAnsi" w:hAnsiTheme="minorHAnsi"/>
                <w:szCs w:val="22"/>
              </w:rPr>
              <w:t>FIA_X509_EXT.2</w:t>
            </w:r>
          </w:p>
        </w:tc>
        <w:tc>
          <w:tcPr>
            <w:tcW w:w="3873" w:type="dxa"/>
          </w:tcPr>
          <w:p w14:paraId="2E923FA4" w14:textId="77777777" w:rsidR="00A31548" w:rsidRDefault="00A31548" w:rsidP="008A08F4">
            <w:pPr>
              <w:pStyle w:val="BodyPP"/>
              <w:rPr>
                <w:bCs/>
              </w:rPr>
            </w:pPr>
            <w:r>
              <w:rPr>
                <w:bCs/>
              </w:rPr>
              <w:t>None.</w:t>
            </w:r>
          </w:p>
        </w:tc>
        <w:tc>
          <w:tcPr>
            <w:tcW w:w="3506" w:type="dxa"/>
          </w:tcPr>
          <w:p w14:paraId="3BA03179" w14:textId="77777777" w:rsidR="00A31548" w:rsidRDefault="00A31548" w:rsidP="00465154">
            <w:pPr>
              <w:pStyle w:val="BodyPP"/>
              <w:rPr>
                <w:bCs/>
              </w:rPr>
            </w:pPr>
            <w:r>
              <w:rPr>
                <w:bCs/>
              </w:rPr>
              <w:t>None.</w:t>
            </w:r>
          </w:p>
        </w:tc>
      </w:tr>
      <w:tr w:rsidR="00A31548" w14:paraId="52950BB4" w14:textId="77777777" w:rsidTr="002F50D4">
        <w:tblPrEx>
          <w:jc w:val="center"/>
        </w:tblPrEx>
        <w:trPr>
          <w:cantSplit/>
          <w:trHeight w:val="148"/>
          <w:jc w:val="center"/>
        </w:trPr>
        <w:tc>
          <w:tcPr>
            <w:tcW w:w="1971" w:type="dxa"/>
            <w:shd w:val="clear" w:color="auto" w:fill="auto"/>
          </w:tcPr>
          <w:p w14:paraId="314EDB0B" w14:textId="77777777" w:rsidR="00A31548" w:rsidRPr="00052A2F" w:rsidRDefault="00A31548" w:rsidP="00465154">
            <w:pPr>
              <w:rPr>
                <w:rFonts w:asciiTheme="minorHAnsi" w:hAnsiTheme="minorHAnsi"/>
              </w:rPr>
            </w:pPr>
            <w:r>
              <w:rPr>
                <w:rFonts w:asciiTheme="minorHAnsi" w:hAnsiTheme="minorHAnsi"/>
                <w:szCs w:val="22"/>
              </w:rPr>
              <w:t>FMT_SMR.2</w:t>
            </w:r>
          </w:p>
        </w:tc>
        <w:tc>
          <w:tcPr>
            <w:tcW w:w="3873" w:type="dxa"/>
          </w:tcPr>
          <w:p w14:paraId="393601F3" w14:textId="77777777" w:rsidR="00A31548" w:rsidRDefault="00A31548" w:rsidP="00465154">
            <w:pPr>
              <w:pStyle w:val="BodyPP"/>
              <w:rPr>
                <w:bCs/>
              </w:rPr>
            </w:pPr>
            <w:r>
              <w:rPr>
                <w:bCs/>
              </w:rPr>
              <w:t>None.</w:t>
            </w:r>
          </w:p>
        </w:tc>
        <w:tc>
          <w:tcPr>
            <w:tcW w:w="3506" w:type="dxa"/>
          </w:tcPr>
          <w:p w14:paraId="67F58FA8" w14:textId="77777777" w:rsidR="00A31548" w:rsidRDefault="00A31548" w:rsidP="00465154">
            <w:pPr>
              <w:pStyle w:val="BodyPP"/>
              <w:rPr>
                <w:bCs/>
              </w:rPr>
            </w:pPr>
            <w:r w:rsidRPr="00E53A9F">
              <w:rPr>
                <w:bCs/>
              </w:rPr>
              <w:t>None.</w:t>
            </w:r>
          </w:p>
        </w:tc>
      </w:tr>
      <w:tr w:rsidR="00A31548" w14:paraId="396540BA" w14:textId="77777777" w:rsidTr="002F50D4">
        <w:tblPrEx>
          <w:jc w:val="center"/>
        </w:tblPrEx>
        <w:trPr>
          <w:cantSplit/>
          <w:trHeight w:val="148"/>
          <w:jc w:val="center"/>
        </w:trPr>
        <w:tc>
          <w:tcPr>
            <w:tcW w:w="1971" w:type="dxa"/>
            <w:shd w:val="clear" w:color="auto" w:fill="auto"/>
          </w:tcPr>
          <w:p w14:paraId="3AEED2E8" w14:textId="77777777" w:rsidR="00A31548" w:rsidRPr="00052A2F" w:rsidRDefault="00A31548" w:rsidP="00465154">
            <w:pPr>
              <w:rPr>
                <w:rFonts w:asciiTheme="minorHAnsi" w:hAnsiTheme="minorHAnsi"/>
              </w:rPr>
            </w:pPr>
            <w:r>
              <w:rPr>
                <w:rFonts w:asciiTheme="minorHAnsi" w:hAnsiTheme="minorHAnsi"/>
                <w:szCs w:val="22"/>
              </w:rPr>
              <w:t>FMT_MSA_EXT.1</w:t>
            </w:r>
          </w:p>
        </w:tc>
        <w:tc>
          <w:tcPr>
            <w:tcW w:w="3873" w:type="dxa"/>
          </w:tcPr>
          <w:p w14:paraId="771DD1F0" w14:textId="77777777" w:rsidR="00A31548" w:rsidRDefault="00A31548" w:rsidP="00465154">
            <w:pPr>
              <w:pStyle w:val="BodyPP"/>
              <w:rPr>
                <w:bCs/>
              </w:rPr>
            </w:pPr>
            <w:r>
              <w:rPr>
                <w:bCs/>
              </w:rPr>
              <w:t>None.</w:t>
            </w:r>
          </w:p>
        </w:tc>
        <w:tc>
          <w:tcPr>
            <w:tcW w:w="3506" w:type="dxa"/>
          </w:tcPr>
          <w:p w14:paraId="4E0BE537" w14:textId="77777777" w:rsidR="00A31548" w:rsidRDefault="00A31548" w:rsidP="00465154">
            <w:pPr>
              <w:pStyle w:val="BodyPP"/>
              <w:rPr>
                <w:bCs/>
              </w:rPr>
            </w:pPr>
            <w:r w:rsidRPr="00E53A9F">
              <w:rPr>
                <w:bCs/>
              </w:rPr>
              <w:t>None.</w:t>
            </w:r>
          </w:p>
        </w:tc>
      </w:tr>
      <w:tr w:rsidR="00A31548" w14:paraId="3C66113C" w14:textId="77777777" w:rsidTr="002F50D4">
        <w:tblPrEx>
          <w:jc w:val="center"/>
        </w:tblPrEx>
        <w:trPr>
          <w:cantSplit/>
          <w:trHeight w:val="148"/>
          <w:jc w:val="center"/>
        </w:trPr>
        <w:tc>
          <w:tcPr>
            <w:tcW w:w="1971" w:type="dxa"/>
            <w:shd w:val="clear" w:color="auto" w:fill="auto"/>
          </w:tcPr>
          <w:p w14:paraId="7C70FFED" w14:textId="77777777" w:rsidR="00A31548" w:rsidRPr="00052A2F" w:rsidRDefault="00A31548" w:rsidP="00465154">
            <w:pPr>
              <w:rPr>
                <w:rFonts w:asciiTheme="minorHAnsi" w:hAnsiTheme="minorHAnsi"/>
              </w:rPr>
            </w:pPr>
            <w:r>
              <w:rPr>
                <w:rFonts w:asciiTheme="minorHAnsi" w:hAnsiTheme="minorHAnsi"/>
                <w:szCs w:val="22"/>
              </w:rPr>
              <w:t>FMT_MOF</w:t>
            </w:r>
            <w:r w:rsidR="00565648">
              <w:rPr>
                <w:rFonts w:asciiTheme="minorHAnsi" w:hAnsiTheme="minorHAnsi"/>
                <w:szCs w:val="22"/>
              </w:rPr>
              <w:t>_EXT</w:t>
            </w:r>
            <w:r>
              <w:rPr>
                <w:rFonts w:asciiTheme="minorHAnsi" w:hAnsiTheme="minorHAnsi"/>
                <w:szCs w:val="22"/>
              </w:rPr>
              <w:t>.1</w:t>
            </w:r>
          </w:p>
        </w:tc>
        <w:tc>
          <w:tcPr>
            <w:tcW w:w="3873" w:type="dxa"/>
          </w:tcPr>
          <w:p w14:paraId="16171791" w14:textId="77777777" w:rsidR="00565648" w:rsidRDefault="00565648" w:rsidP="00565648">
            <w:pPr>
              <w:pStyle w:val="BodyPP"/>
              <w:rPr>
                <w:bCs/>
              </w:rPr>
            </w:pPr>
            <w:r>
              <w:rPr>
                <w:bCs/>
              </w:rPr>
              <w:t xml:space="preserve">Updates to the TOE. </w:t>
            </w:r>
          </w:p>
          <w:p w14:paraId="0EEFE1E2" w14:textId="77777777" w:rsidR="00565648" w:rsidRPr="0067158C" w:rsidRDefault="00565648" w:rsidP="00565648">
            <w:pPr>
              <w:pStyle w:val="BodyPP"/>
              <w:rPr>
                <w:bCs/>
              </w:rPr>
            </w:pPr>
            <w:r w:rsidRPr="000809F1">
              <w:t>Configuration changes (system, network, au</w:t>
            </w:r>
            <w:r>
              <w:t xml:space="preserve">dit function, Guest VM time, etc.). </w:t>
            </w:r>
          </w:p>
          <w:p w14:paraId="23B9442A" w14:textId="77777777" w:rsidR="00565648" w:rsidRDefault="00565648" w:rsidP="00565648">
            <w:pPr>
              <w:pStyle w:val="BodyPP"/>
              <w:rPr>
                <w:bCs/>
              </w:rPr>
            </w:pPr>
            <w:r>
              <w:rPr>
                <w:bCs/>
              </w:rPr>
              <w:t>Start-up and shutdown of the TOE</w:t>
            </w:r>
          </w:p>
          <w:p w14:paraId="1578C76B" w14:textId="77777777" w:rsidR="00565648" w:rsidRPr="0067158C" w:rsidRDefault="00565648" w:rsidP="00565648">
            <w:pPr>
              <w:pStyle w:val="BodyPP"/>
              <w:rPr>
                <w:bCs/>
              </w:rPr>
            </w:pPr>
            <w:r w:rsidRPr="000809F1">
              <w:t xml:space="preserve">VM </w:t>
            </w:r>
            <w:r>
              <w:t xml:space="preserve">Start/Stop/Suspend events.  </w:t>
            </w:r>
          </w:p>
          <w:p w14:paraId="55870446" w14:textId="77777777" w:rsidR="00C7365A" w:rsidRDefault="00C7365A" w:rsidP="00565648">
            <w:pPr>
              <w:pStyle w:val="BodyPP"/>
              <w:rPr>
                <w:bCs/>
              </w:rPr>
            </w:pPr>
            <w:r>
              <w:rPr>
                <w:bCs/>
              </w:rPr>
              <w:t>Start and end of remote management session.</w:t>
            </w:r>
          </w:p>
        </w:tc>
        <w:tc>
          <w:tcPr>
            <w:tcW w:w="3506" w:type="dxa"/>
          </w:tcPr>
          <w:p w14:paraId="37BBD84F" w14:textId="77777777" w:rsidR="00A31548" w:rsidRDefault="00565648" w:rsidP="00465154">
            <w:pPr>
              <w:pStyle w:val="BodyPP"/>
              <w:rPr>
                <w:bCs/>
              </w:rPr>
            </w:pPr>
            <w:r>
              <w:rPr>
                <w:bCs/>
              </w:rPr>
              <w:t>Configuration changes.</w:t>
            </w:r>
          </w:p>
        </w:tc>
      </w:tr>
      <w:tr w:rsidR="00A31548" w14:paraId="42E5499B" w14:textId="77777777" w:rsidTr="002F50D4">
        <w:tblPrEx>
          <w:jc w:val="center"/>
        </w:tblPrEx>
        <w:trPr>
          <w:cantSplit/>
          <w:trHeight w:val="148"/>
          <w:jc w:val="center"/>
        </w:trPr>
        <w:tc>
          <w:tcPr>
            <w:tcW w:w="1971" w:type="dxa"/>
            <w:shd w:val="clear" w:color="auto" w:fill="auto"/>
          </w:tcPr>
          <w:p w14:paraId="32B01007" w14:textId="77777777" w:rsidR="00A31548" w:rsidRPr="00052A2F" w:rsidRDefault="00A31548" w:rsidP="00465154">
            <w:pPr>
              <w:rPr>
                <w:rFonts w:asciiTheme="minorHAnsi" w:hAnsiTheme="minorHAnsi"/>
              </w:rPr>
            </w:pPr>
            <w:r>
              <w:rPr>
                <w:rFonts w:asciiTheme="minorHAnsi" w:hAnsiTheme="minorHAnsi"/>
                <w:szCs w:val="22"/>
              </w:rPr>
              <w:t>FMT_SMO_EXT.1</w:t>
            </w:r>
          </w:p>
        </w:tc>
        <w:tc>
          <w:tcPr>
            <w:tcW w:w="3873" w:type="dxa"/>
          </w:tcPr>
          <w:p w14:paraId="27639F3B" w14:textId="77777777" w:rsidR="00A31548" w:rsidRDefault="00A31548" w:rsidP="00465154">
            <w:pPr>
              <w:pStyle w:val="BodyPP"/>
              <w:rPr>
                <w:bCs/>
              </w:rPr>
            </w:pPr>
            <w:r>
              <w:rPr>
                <w:bCs/>
              </w:rPr>
              <w:t>None.</w:t>
            </w:r>
          </w:p>
        </w:tc>
        <w:tc>
          <w:tcPr>
            <w:tcW w:w="3506" w:type="dxa"/>
          </w:tcPr>
          <w:p w14:paraId="33E0673C" w14:textId="77777777" w:rsidR="00A31548" w:rsidRDefault="00A31548" w:rsidP="00465154">
            <w:pPr>
              <w:pStyle w:val="BodyPP"/>
              <w:rPr>
                <w:bCs/>
              </w:rPr>
            </w:pPr>
            <w:r w:rsidRPr="00E53A9F">
              <w:rPr>
                <w:bCs/>
              </w:rPr>
              <w:t>None.</w:t>
            </w:r>
          </w:p>
        </w:tc>
      </w:tr>
      <w:tr w:rsidR="00A31548" w14:paraId="00077BFE" w14:textId="77777777" w:rsidTr="002F50D4">
        <w:tblPrEx>
          <w:jc w:val="center"/>
        </w:tblPrEx>
        <w:trPr>
          <w:cantSplit/>
          <w:trHeight w:val="148"/>
          <w:jc w:val="center"/>
        </w:trPr>
        <w:tc>
          <w:tcPr>
            <w:tcW w:w="1971" w:type="dxa"/>
            <w:shd w:val="clear" w:color="auto" w:fill="auto"/>
          </w:tcPr>
          <w:p w14:paraId="71458CDB" w14:textId="77777777" w:rsidR="00A31548" w:rsidRPr="00052A2F" w:rsidRDefault="00A31548" w:rsidP="00465154">
            <w:pPr>
              <w:rPr>
                <w:rFonts w:asciiTheme="minorHAnsi" w:hAnsiTheme="minorHAnsi"/>
              </w:rPr>
            </w:pPr>
            <w:r>
              <w:rPr>
                <w:rFonts w:asciiTheme="minorHAnsi" w:hAnsiTheme="minorHAnsi"/>
                <w:szCs w:val="22"/>
              </w:rPr>
              <w:t>FPT_TUD_EXT.1</w:t>
            </w:r>
          </w:p>
        </w:tc>
        <w:tc>
          <w:tcPr>
            <w:tcW w:w="3873" w:type="dxa"/>
          </w:tcPr>
          <w:p w14:paraId="1439ADB0" w14:textId="77777777" w:rsidR="00A31548" w:rsidRDefault="00A31548" w:rsidP="00465154">
            <w:pPr>
              <w:pStyle w:val="BodyPP"/>
              <w:rPr>
                <w:bCs/>
              </w:rPr>
            </w:pPr>
            <w:r>
              <w:rPr>
                <w:bCs/>
              </w:rPr>
              <w:t xml:space="preserve">Initiation of update. </w:t>
            </w:r>
          </w:p>
          <w:p w14:paraId="03C903CB" w14:textId="77777777" w:rsidR="00A31548" w:rsidRDefault="00A31548" w:rsidP="00465154">
            <w:pPr>
              <w:pStyle w:val="BodyPP"/>
              <w:rPr>
                <w:bCs/>
              </w:rPr>
            </w:pPr>
            <w:r>
              <w:rPr>
                <w:bCs/>
              </w:rPr>
              <w:t>Failure of signature verification.</w:t>
            </w:r>
          </w:p>
        </w:tc>
        <w:tc>
          <w:tcPr>
            <w:tcW w:w="3506" w:type="dxa"/>
          </w:tcPr>
          <w:p w14:paraId="51A347D4" w14:textId="77777777" w:rsidR="00A31548" w:rsidRDefault="00A31548" w:rsidP="00465154">
            <w:pPr>
              <w:pStyle w:val="BodyPP"/>
              <w:rPr>
                <w:bCs/>
              </w:rPr>
            </w:pPr>
            <w:r>
              <w:rPr>
                <w:bCs/>
              </w:rPr>
              <w:t>No additional information.</w:t>
            </w:r>
          </w:p>
        </w:tc>
      </w:tr>
      <w:tr w:rsidR="00A31548" w14:paraId="18EF9741" w14:textId="77777777" w:rsidTr="002F50D4">
        <w:tblPrEx>
          <w:jc w:val="center"/>
        </w:tblPrEx>
        <w:trPr>
          <w:cantSplit/>
          <w:trHeight w:val="148"/>
          <w:jc w:val="center"/>
        </w:trPr>
        <w:tc>
          <w:tcPr>
            <w:tcW w:w="1971" w:type="dxa"/>
            <w:shd w:val="clear" w:color="auto" w:fill="auto"/>
          </w:tcPr>
          <w:p w14:paraId="3A2C68EF" w14:textId="77777777" w:rsidR="00A31548" w:rsidRPr="00052A2F" w:rsidRDefault="00A31548" w:rsidP="00465154">
            <w:pPr>
              <w:rPr>
                <w:rFonts w:asciiTheme="minorHAnsi" w:hAnsiTheme="minorHAnsi"/>
              </w:rPr>
            </w:pPr>
            <w:r>
              <w:rPr>
                <w:rFonts w:asciiTheme="minorHAnsi" w:hAnsiTheme="minorHAnsi"/>
                <w:szCs w:val="22"/>
              </w:rPr>
              <w:t>FPT_VIV_EXT.1</w:t>
            </w:r>
          </w:p>
        </w:tc>
        <w:tc>
          <w:tcPr>
            <w:tcW w:w="3873" w:type="dxa"/>
          </w:tcPr>
          <w:p w14:paraId="54C2725D" w14:textId="77777777" w:rsidR="00A31548" w:rsidRDefault="00A31548" w:rsidP="00465154">
            <w:pPr>
              <w:pStyle w:val="BodyPP"/>
              <w:rPr>
                <w:bCs/>
              </w:rPr>
            </w:pPr>
            <w:r>
              <w:rPr>
                <w:bCs/>
              </w:rPr>
              <w:t>None.</w:t>
            </w:r>
          </w:p>
        </w:tc>
        <w:tc>
          <w:tcPr>
            <w:tcW w:w="3506" w:type="dxa"/>
          </w:tcPr>
          <w:p w14:paraId="42AA4396" w14:textId="77777777" w:rsidR="00A31548" w:rsidRDefault="00A31548" w:rsidP="00465154">
            <w:pPr>
              <w:pStyle w:val="BodyPP"/>
              <w:rPr>
                <w:bCs/>
              </w:rPr>
            </w:pPr>
            <w:r w:rsidRPr="00E53A9F">
              <w:rPr>
                <w:bCs/>
              </w:rPr>
              <w:t>None.</w:t>
            </w:r>
          </w:p>
        </w:tc>
      </w:tr>
      <w:tr w:rsidR="00ED67F7" w14:paraId="3BDFAA27" w14:textId="77777777" w:rsidTr="002F50D4">
        <w:tblPrEx>
          <w:jc w:val="center"/>
        </w:tblPrEx>
        <w:trPr>
          <w:cantSplit/>
          <w:trHeight w:val="148"/>
          <w:jc w:val="center"/>
        </w:trPr>
        <w:tc>
          <w:tcPr>
            <w:tcW w:w="1971" w:type="dxa"/>
            <w:shd w:val="clear" w:color="auto" w:fill="auto"/>
          </w:tcPr>
          <w:p w14:paraId="3A8A5036" w14:textId="77777777" w:rsidR="00ED67F7" w:rsidRPr="00052A2F" w:rsidRDefault="00ED67F7" w:rsidP="00465154">
            <w:pPr>
              <w:rPr>
                <w:rFonts w:asciiTheme="minorHAnsi" w:hAnsiTheme="minorHAnsi"/>
              </w:rPr>
            </w:pPr>
            <w:r>
              <w:rPr>
                <w:rFonts w:asciiTheme="minorHAnsi" w:hAnsiTheme="minorHAnsi"/>
                <w:szCs w:val="22"/>
              </w:rPr>
              <w:t>FPT_HCL_EXT.1</w:t>
            </w:r>
          </w:p>
        </w:tc>
        <w:tc>
          <w:tcPr>
            <w:tcW w:w="3873" w:type="dxa"/>
          </w:tcPr>
          <w:p w14:paraId="6733F8EA" w14:textId="77777777" w:rsidR="00ED67F7" w:rsidRPr="0067158C" w:rsidRDefault="00ED67F7" w:rsidP="00465154">
            <w:pPr>
              <w:pStyle w:val="BodyPP"/>
              <w:rPr>
                <w:bCs/>
              </w:rPr>
            </w:pPr>
            <w:r>
              <w:rPr>
                <w:bCs/>
              </w:rPr>
              <w:t xml:space="preserve">Attempts to access disabled </w:t>
            </w:r>
            <w:proofErr w:type="spellStart"/>
            <w:r>
              <w:rPr>
                <w:bCs/>
              </w:rPr>
              <w:t>hypercall</w:t>
            </w:r>
            <w:proofErr w:type="spellEnd"/>
            <w:r>
              <w:rPr>
                <w:bCs/>
              </w:rPr>
              <w:t xml:space="preserve"> interfaces.</w:t>
            </w:r>
          </w:p>
          <w:p w14:paraId="4FE105EB" w14:textId="77777777" w:rsidR="00ED67F7" w:rsidRDefault="00ED67F7" w:rsidP="00465154">
            <w:pPr>
              <w:pStyle w:val="BodyPP"/>
              <w:rPr>
                <w:bCs/>
              </w:rPr>
            </w:pPr>
            <w:r>
              <w:t>Security policy violations.</w:t>
            </w:r>
          </w:p>
        </w:tc>
        <w:tc>
          <w:tcPr>
            <w:tcW w:w="3506" w:type="dxa"/>
          </w:tcPr>
          <w:p w14:paraId="06ACEB35" w14:textId="77777777" w:rsidR="00ED67F7" w:rsidRPr="0067158C" w:rsidRDefault="00ED67F7" w:rsidP="00465154">
            <w:pPr>
              <w:pStyle w:val="BodyPP"/>
              <w:rPr>
                <w:bCs/>
              </w:rPr>
            </w:pPr>
            <w:r>
              <w:rPr>
                <w:bCs/>
              </w:rPr>
              <w:t>Interface for which access was attempted.</w:t>
            </w:r>
          </w:p>
          <w:p w14:paraId="32C7F3C5" w14:textId="77777777" w:rsidR="00ED67F7" w:rsidRDefault="00ED67F7" w:rsidP="00465154">
            <w:pPr>
              <w:pStyle w:val="BodyPP"/>
              <w:rPr>
                <w:bCs/>
              </w:rPr>
            </w:pPr>
            <w:r>
              <w:t>Identifier for the security policy that was violated.</w:t>
            </w:r>
          </w:p>
        </w:tc>
      </w:tr>
      <w:tr w:rsidR="00ED67F7" w14:paraId="0A49120F" w14:textId="77777777" w:rsidTr="002F50D4">
        <w:tblPrEx>
          <w:jc w:val="center"/>
        </w:tblPrEx>
        <w:trPr>
          <w:cantSplit/>
          <w:trHeight w:val="148"/>
          <w:jc w:val="center"/>
        </w:trPr>
        <w:tc>
          <w:tcPr>
            <w:tcW w:w="1971" w:type="dxa"/>
            <w:shd w:val="clear" w:color="auto" w:fill="auto"/>
          </w:tcPr>
          <w:p w14:paraId="0E8F6EFD" w14:textId="77777777" w:rsidR="00ED67F7" w:rsidRPr="00052A2F" w:rsidRDefault="00ED67F7" w:rsidP="00465154">
            <w:pPr>
              <w:rPr>
                <w:rFonts w:asciiTheme="minorHAnsi" w:hAnsiTheme="minorHAnsi"/>
              </w:rPr>
            </w:pPr>
            <w:r>
              <w:rPr>
                <w:rFonts w:asciiTheme="minorHAnsi" w:hAnsiTheme="minorHAnsi"/>
                <w:szCs w:val="22"/>
              </w:rPr>
              <w:t>FPT_VDP_EXT.1</w:t>
            </w:r>
          </w:p>
        </w:tc>
        <w:tc>
          <w:tcPr>
            <w:tcW w:w="3873" w:type="dxa"/>
          </w:tcPr>
          <w:p w14:paraId="2FA1AB11" w14:textId="77777777" w:rsidR="00ED67F7" w:rsidRDefault="00ED67F7" w:rsidP="00465154">
            <w:pPr>
              <w:pStyle w:val="BodyPP"/>
              <w:rPr>
                <w:bCs/>
              </w:rPr>
            </w:pPr>
            <w:r>
              <w:rPr>
                <w:bCs/>
              </w:rPr>
              <w:t>None.</w:t>
            </w:r>
          </w:p>
        </w:tc>
        <w:tc>
          <w:tcPr>
            <w:tcW w:w="3506" w:type="dxa"/>
          </w:tcPr>
          <w:p w14:paraId="682C65C5" w14:textId="77777777" w:rsidR="00ED67F7" w:rsidRDefault="00ED67F7" w:rsidP="00465154">
            <w:pPr>
              <w:pStyle w:val="BodyPP"/>
              <w:rPr>
                <w:bCs/>
              </w:rPr>
            </w:pPr>
            <w:r w:rsidRPr="00E53A9F">
              <w:rPr>
                <w:bCs/>
              </w:rPr>
              <w:t>None.</w:t>
            </w:r>
          </w:p>
        </w:tc>
      </w:tr>
      <w:tr w:rsidR="00ED67F7" w14:paraId="7E670DB8" w14:textId="77777777" w:rsidTr="002F50D4">
        <w:tblPrEx>
          <w:jc w:val="center"/>
        </w:tblPrEx>
        <w:trPr>
          <w:cantSplit/>
          <w:trHeight w:val="148"/>
          <w:jc w:val="center"/>
        </w:trPr>
        <w:tc>
          <w:tcPr>
            <w:tcW w:w="1971" w:type="dxa"/>
            <w:shd w:val="clear" w:color="auto" w:fill="auto"/>
          </w:tcPr>
          <w:p w14:paraId="3046749C" w14:textId="77777777" w:rsidR="00ED67F7" w:rsidRPr="00052A2F" w:rsidRDefault="00ED67F7" w:rsidP="00465154">
            <w:pPr>
              <w:rPr>
                <w:rFonts w:asciiTheme="minorHAnsi" w:hAnsiTheme="minorHAnsi"/>
              </w:rPr>
            </w:pPr>
            <w:r>
              <w:rPr>
                <w:rFonts w:asciiTheme="minorHAnsi" w:hAnsiTheme="minorHAnsi"/>
                <w:szCs w:val="22"/>
              </w:rPr>
              <w:t>FPT_HAS_EXT.1</w:t>
            </w:r>
          </w:p>
        </w:tc>
        <w:tc>
          <w:tcPr>
            <w:tcW w:w="3873" w:type="dxa"/>
          </w:tcPr>
          <w:p w14:paraId="19F45021" w14:textId="77777777" w:rsidR="00ED67F7" w:rsidRDefault="00ED67F7" w:rsidP="00465154">
            <w:pPr>
              <w:pStyle w:val="BodyPP"/>
              <w:rPr>
                <w:bCs/>
              </w:rPr>
            </w:pPr>
            <w:r>
              <w:rPr>
                <w:bCs/>
              </w:rPr>
              <w:t>None.</w:t>
            </w:r>
          </w:p>
        </w:tc>
        <w:tc>
          <w:tcPr>
            <w:tcW w:w="3506" w:type="dxa"/>
          </w:tcPr>
          <w:p w14:paraId="4CB2B218" w14:textId="77777777" w:rsidR="00ED67F7" w:rsidRDefault="00ED67F7" w:rsidP="00465154">
            <w:pPr>
              <w:pStyle w:val="BodyPP"/>
              <w:rPr>
                <w:bCs/>
              </w:rPr>
            </w:pPr>
            <w:r w:rsidRPr="00E53A9F">
              <w:rPr>
                <w:bCs/>
              </w:rPr>
              <w:t>None.</w:t>
            </w:r>
          </w:p>
        </w:tc>
      </w:tr>
      <w:tr w:rsidR="00ED67F7" w14:paraId="6FF99561" w14:textId="77777777" w:rsidTr="002F50D4">
        <w:tblPrEx>
          <w:jc w:val="center"/>
        </w:tblPrEx>
        <w:trPr>
          <w:cantSplit/>
          <w:trHeight w:val="148"/>
          <w:jc w:val="center"/>
        </w:trPr>
        <w:tc>
          <w:tcPr>
            <w:tcW w:w="1971" w:type="dxa"/>
            <w:shd w:val="clear" w:color="auto" w:fill="auto"/>
          </w:tcPr>
          <w:p w14:paraId="5286453A" w14:textId="77777777" w:rsidR="00ED67F7" w:rsidRPr="00052A2F" w:rsidRDefault="00ED67F7" w:rsidP="00465154">
            <w:pPr>
              <w:rPr>
                <w:rFonts w:asciiTheme="minorHAnsi" w:hAnsiTheme="minorHAnsi"/>
              </w:rPr>
            </w:pPr>
            <w:r>
              <w:rPr>
                <w:rFonts w:asciiTheme="minorHAnsi" w:hAnsiTheme="minorHAnsi"/>
                <w:szCs w:val="22"/>
              </w:rPr>
              <w:t>FPT_EEM_EXT.1</w:t>
            </w:r>
          </w:p>
        </w:tc>
        <w:tc>
          <w:tcPr>
            <w:tcW w:w="3873" w:type="dxa"/>
          </w:tcPr>
          <w:p w14:paraId="041AA5CE" w14:textId="77777777" w:rsidR="00ED67F7" w:rsidRDefault="00ED67F7" w:rsidP="00465154">
            <w:pPr>
              <w:pStyle w:val="BodyPP"/>
              <w:rPr>
                <w:bCs/>
              </w:rPr>
            </w:pPr>
            <w:r>
              <w:rPr>
                <w:bCs/>
              </w:rPr>
              <w:t>None.</w:t>
            </w:r>
          </w:p>
        </w:tc>
        <w:tc>
          <w:tcPr>
            <w:tcW w:w="3506" w:type="dxa"/>
          </w:tcPr>
          <w:p w14:paraId="0D577A40" w14:textId="77777777" w:rsidR="00ED67F7" w:rsidRDefault="00ED67F7" w:rsidP="00465154">
            <w:pPr>
              <w:pStyle w:val="BodyPP"/>
              <w:rPr>
                <w:bCs/>
              </w:rPr>
            </w:pPr>
            <w:r w:rsidRPr="00E53A9F">
              <w:rPr>
                <w:bCs/>
              </w:rPr>
              <w:t>None.</w:t>
            </w:r>
          </w:p>
        </w:tc>
      </w:tr>
      <w:tr w:rsidR="00ED67F7" w14:paraId="53D9A663" w14:textId="77777777" w:rsidTr="002F50D4">
        <w:tblPrEx>
          <w:jc w:val="center"/>
        </w:tblPrEx>
        <w:trPr>
          <w:cantSplit/>
          <w:trHeight w:val="148"/>
          <w:jc w:val="center"/>
        </w:trPr>
        <w:tc>
          <w:tcPr>
            <w:tcW w:w="1971" w:type="dxa"/>
            <w:shd w:val="clear" w:color="auto" w:fill="auto"/>
          </w:tcPr>
          <w:p w14:paraId="54E4A9EA" w14:textId="77777777" w:rsidR="00ED67F7" w:rsidRPr="00052A2F" w:rsidRDefault="00ED67F7" w:rsidP="00BD62C8">
            <w:pPr>
              <w:rPr>
                <w:rFonts w:asciiTheme="minorHAnsi" w:hAnsiTheme="minorHAnsi"/>
              </w:rPr>
            </w:pPr>
            <w:r>
              <w:rPr>
                <w:rFonts w:asciiTheme="minorHAnsi" w:hAnsiTheme="minorHAnsi"/>
                <w:szCs w:val="22"/>
              </w:rPr>
              <w:t>FPT_RDM_EXT.1</w:t>
            </w:r>
          </w:p>
        </w:tc>
        <w:tc>
          <w:tcPr>
            <w:tcW w:w="3873" w:type="dxa"/>
          </w:tcPr>
          <w:p w14:paraId="635763A0" w14:textId="77777777" w:rsidR="00ED67F7" w:rsidRDefault="00ED67F7" w:rsidP="00BD62C8">
            <w:pPr>
              <w:pStyle w:val="BodyPP"/>
              <w:rPr>
                <w:bCs/>
              </w:rPr>
            </w:pPr>
            <w:r>
              <w:rPr>
                <w:bCs/>
              </w:rPr>
              <w:t>Transfer of removable media or device between VMs.</w:t>
            </w:r>
          </w:p>
        </w:tc>
        <w:tc>
          <w:tcPr>
            <w:tcW w:w="3506" w:type="dxa"/>
          </w:tcPr>
          <w:p w14:paraId="2A95E75D" w14:textId="77777777" w:rsidR="00ED67F7" w:rsidRDefault="00ED67F7" w:rsidP="00BD62C8">
            <w:pPr>
              <w:pStyle w:val="BodyPP"/>
              <w:rPr>
                <w:bCs/>
              </w:rPr>
            </w:pPr>
            <w:r w:rsidRPr="009B2D95">
              <w:rPr>
                <w:bCs/>
              </w:rPr>
              <w:t>None</w:t>
            </w:r>
            <w:r>
              <w:rPr>
                <w:bCs/>
              </w:rPr>
              <w:t>.</w:t>
            </w:r>
          </w:p>
        </w:tc>
      </w:tr>
      <w:tr w:rsidR="00ED67F7" w14:paraId="255D4D5E" w14:textId="77777777" w:rsidTr="002F50D4">
        <w:tblPrEx>
          <w:jc w:val="center"/>
        </w:tblPrEx>
        <w:trPr>
          <w:cantSplit/>
          <w:trHeight w:val="148"/>
          <w:jc w:val="center"/>
        </w:trPr>
        <w:tc>
          <w:tcPr>
            <w:tcW w:w="1971" w:type="dxa"/>
            <w:shd w:val="clear" w:color="auto" w:fill="auto"/>
          </w:tcPr>
          <w:p w14:paraId="5FD1085E" w14:textId="77777777" w:rsidR="00ED67F7" w:rsidRPr="00052A2F" w:rsidRDefault="00ED67F7" w:rsidP="00465154">
            <w:pPr>
              <w:rPr>
                <w:rFonts w:asciiTheme="minorHAnsi" w:hAnsiTheme="minorHAnsi"/>
              </w:rPr>
            </w:pPr>
            <w:r>
              <w:rPr>
                <w:rFonts w:asciiTheme="minorHAnsi" w:hAnsiTheme="minorHAnsi"/>
                <w:szCs w:val="22"/>
              </w:rPr>
              <w:lastRenderedPageBreak/>
              <w:t>FPT_DVD_EXT.1</w:t>
            </w:r>
          </w:p>
        </w:tc>
        <w:tc>
          <w:tcPr>
            <w:tcW w:w="3873" w:type="dxa"/>
          </w:tcPr>
          <w:p w14:paraId="713AE745" w14:textId="77777777" w:rsidR="00ED67F7" w:rsidRDefault="00ED67F7" w:rsidP="00465154">
            <w:pPr>
              <w:pStyle w:val="BodyPP"/>
              <w:rPr>
                <w:bCs/>
              </w:rPr>
            </w:pPr>
            <w:r>
              <w:rPr>
                <w:bCs/>
              </w:rPr>
              <w:t>None.</w:t>
            </w:r>
          </w:p>
        </w:tc>
        <w:tc>
          <w:tcPr>
            <w:tcW w:w="3506" w:type="dxa"/>
          </w:tcPr>
          <w:p w14:paraId="7BC73C32" w14:textId="77777777" w:rsidR="00ED67F7" w:rsidRDefault="00ED67F7" w:rsidP="00465154">
            <w:pPr>
              <w:pStyle w:val="BodyPP"/>
              <w:rPr>
                <w:bCs/>
              </w:rPr>
            </w:pPr>
            <w:r w:rsidRPr="00E53A9F">
              <w:rPr>
                <w:bCs/>
              </w:rPr>
              <w:t>None.</w:t>
            </w:r>
          </w:p>
        </w:tc>
      </w:tr>
    </w:tbl>
    <w:p w14:paraId="076DC4BA" w14:textId="77777777" w:rsidR="008A40B6" w:rsidRPr="00F4168F" w:rsidRDefault="008A40B6" w:rsidP="00F4168F">
      <w:pPr>
        <w:spacing w:line="259" w:lineRule="auto"/>
        <w:rPr>
          <w:b/>
          <w:color w:val="000000"/>
          <w:u w:val="single"/>
        </w:rPr>
      </w:pPr>
    </w:p>
    <w:p w14:paraId="1920C22E" w14:textId="77777777" w:rsidR="00736AB2" w:rsidRPr="006D0990" w:rsidRDefault="00736AB2" w:rsidP="003E6F69">
      <w:pPr>
        <w:pStyle w:val="Heading3"/>
      </w:pPr>
      <w:bookmarkStart w:id="657" w:name="_Toc430938671"/>
      <w:r w:rsidRPr="006D0990">
        <w:t>FAU_SAR.1 Audit Review</w:t>
      </w:r>
      <w:bookmarkEnd w:id="657"/>
    </w:p>
    <w:p w14:paraId="18C61171" w14:textId="77777777" w:rsidR="00736AB2" w:rsidRPr="00736AB2" w:rsidRDefault="00736AB2" w:rsidP="00760588">
      <w:pPr>
        <w:pStyle w:val="Numberedparagraph"/>
      </w:pPr>
      <w:r w:rsidRPr="00234D50">
        <w:rPr>
          <w:highlight w:val="yellow"/>
          <w:rPrChange w:id="658" w:author="Clemons, Robert M" w:date="2016-02-12T11:26:00Z">
            <w:rPr/>
          </w:rPrChange>
        </w:rPr>
        <w:t>FAU_SAR.1.1</w:t>
      </w:r>
      <w:r w:rsidRPr="00736AB2">
        <w:t xml:space="preserve"> The TSF shall provide </w:t>
      </w:r>
      <w:r w:rsidR="007F23F9" w:rsidRPr="007F23F9">
        <w:rPr>
          <w:b/>
          <w:u w:val="single"/>
        </w:rPr>
        <w:t>administrators</w:t>
      </w:r>
      <w:r w:rsidR="00760717" w:rsidRPr="00E80AF1">
        <w:t xml:space="preserve"> </w:t>
      </w:r>
      <w:r w:rsidRPr="00736AB2">
        <w:t xml:space="preserve">with the capability to read </w:t>
      </w:r>
      <w:r w:rsidR="007F23F9" w:rsidRPr="007F23F9">
        <w:rPr>
          <w:b/>
        </w:rPr>
        <w:t xml:space="preserve">all information </w:t>
      </w:r>
      <w:r w:rsidRPr="00736AB2">
        <w:t>from the audit records.</w:t>
      </w:r>
    </w:p>
    <w:p w14:paraId="0197CE68" w14:textId="77777777" w:rsidR="00736AB2" w:rsidRPr="00736AB2" w:rsidRDefault="00736AB2" w:rsidP="00760588">
      <w:pPr>
        <w:pStyle w:val="Numberedparagraph"/>
      </w:pPr>
      <w:r w:rsidRPr="00234D50">
        <w:rPr>
          <w:highlight w:val="yellow"/>
          <w:rPrChange w:id="659" w:author="Clemons, Robert M" w:date="2016-02-12T11:26:00Z">
            <w:rPr/>
          </w:rPrChange>
        </w:rPr>
        <w:t>FAU_SAR.1.2</w:t>
      </w:r>
      <w:r w:rsidRPr="00736AB2">
        <w:t xml:space="preserve"> The TSF shall provide the audit records in a manner suitable for the user to interpret the information.</w:t>
      </w:r>
    </w:p>
    <w:p w14:paraId="37D621A8" w14:textId="77777777" w:rsidR="00AF46E2" w:rsidRDefault="00736AB2">
      <w:pPr>
        <w:keepNext/>
        <w:spacing w:line="259" w:lineRule="auto"/>
        <w:rPr>
          <w:rFonts w:eastAsia="Calibri"/>
          <w:b/>
          <w:i/>
          <w:szCs w:val="22"/>
        </w:rPr>
      </w:pPr>
      <w:r w:rsidRPr="00736AB2">
        <w:rPr>
          <w:rFonts w:eastAsia="Calibri"/>
          <w:b/>
          <w:i/>
          <w:szCs w:val="22"/>
        </w:rPr>
        <w:t xml:space="preserve">Assurance Activity: </w:t>
      </w:r>
    </w:p>
    <w:p w14:paraId="2CD5F483" w14:textId="77777777" w:rsidR="00736AB2" w:rsidRDefault="007E640B" w:rsidP="00FD3E02">
      <w:r w:rsidRPr="007E640B">
        <w:t xml:space="preserve">The evaluator shall verify that the audit records provide all of the information </w:t>
      </w:r>
      <w:r w:rsidR="00A335C5">
        <w:t>specified</w:t>
      </w:r>
      <w:r w:rsidR="00A335C5" w:rsidRPr="007E640B">
        <w:t xml:space="preserve"> </w:t>
      </w:r>
      <w:r w:rsidRPr="007E640B">
        <w:t>in FAU_GEN.1 and that this information is suitable for human interpretation.</w:t>
      </w:r>
      <w:r w:rsidR="00C206A9">
        <w:t xml:space="preserve">  The evaluator shall review the operational guidance for the procedure on how to review the audit records.  </w:t>
      </w:r>
      <w:r w:rsidR="00C206A9" w:rsidRPr="00C206A9">
        <w:t xml:space="preserve">The assurance activity for this requirement is performed in conjunction with </w:t>
      </w:r>
      <w:r w:rsidR="00C206A9">
        <w:t>the assurance activity for FAU_GEN.1.</w:t>
      </w:r>
    </w:p>
    <w:p w14:paraId="271219A9" w14:textId="77777777" w:rsidR="00736AB2" w:rsidRPr="00736AB2" w:rsidRDefault="00C206A9" w:rsidP="00736AB2">
      <w:pPr>
        <w:spacing w:line="259" w:lineRule="auto"/>
        <w:rPr>
          <w:rFonts w:eastAsia="Calibri"/>
          <w:b/>
          <w:i/>
          <w:szCs w:val="22"/>
        </w:rPr>
      </w:pPr>
      <w:r w:rsidDel="00C206A9">
        <w:t xml:space="preserve"> </w:t>
      </w:r>
    </w:p>
    <w:p w14:paraId="7C6F3A96" w14:textId="77777777" w:rsidR="00AF46E2" w:rsidRPr="006D0990" w:rsidRDefault="00736AB2" w:rsidP="003E6F69">
      <w:pPr>
        <w:pStyle w:val="Heading3"/>
      </w:pPr>
      <w:bookmarkStart w:id="660" w:name="_Toc430938672"/>
      <w:r w:rsidRPr="006D0990">
        <w:t>FAU_STG.1 Protected Audit Trail Storage</w:t>
      </w:r>
      <w:bookmarkEnd w:id="660"/>
    </w:p>
    <w:p w14:paraId="522796A9" w14:textId="77777777" w:rsidR="00736AB2" w:rsidRPr="00736AB2" w:rsidRDefault="00736AB2" w:rsidP="00760588">
      <w:pPr>
        <w:pStyle w:val="Numberedparagraph"/>
      </w:pPr>
      <w:r w:rsidRPr="00234D50">
        <w:rPr>
          <w:highlight w:val="yellow"/>
          <w:rPrChange w:id="661" w:author="Clemons, Robert M" w:date="2016-02-12T11:26:00Z">
            <w:rPr/>
          </w:rPrChange>
        </w:rPr>
        <w:t>FAU_STG.1.1</w:t>
      </w:r>
      <w:r w:rsidRPr="00736AB2">
        <w:t xml:space="preserve"> The TSF shall protect the stored audit records in the audit trail from unauthorized deletion.</w:t>
      </w:r>
    </w:p>
    <w:p w14:paraId="53CBA922" w14:textId="77777777" w:rsidR="00736AB2" w:rsidRPr="00736AB2" w:rsidRDefault="00736AB2" w:rsidP="00760588">
      <w:pPr>
        <w:pStyle w:val="Numberedparagraph"/>
      </w:pPr>
      <w:r w:rsidRPr="00234D50">
        <w:rPr>
          <w:highlight w:val="yellow"/>
          <w:rPrChange w:id="662" w:author="Clemons, Robert M" w:date="2016-02-12T11:26:00Z">
            <w:rPr/>
          </w:rPrChange>
        </w:rPr>
        <w:t>FAU_STG.1.2</w:t>
      </w:r>
      <w:r w:rsidRPr="00736AB2">
        <w:t xml:space="preserve"> The TSF shall be able to </w:t>
      </w:r>
      <w:r w:rsidR="007F23F9" w:rsidRPr="007F23F9">
        <w:rPr>
          <w:b/>
        </w:rPr>
        <w:t>prevent</w:t>
      </w:r>
      <w:r w:rsidRPr="00736AB2">
        <w:t xml:space="preserve"> unauthorized modifications to the </w:t>
      </w:r>
      <w:r w:rsidR="00D969E1">
        <w:t xml:space="preserve">stored </w:t>
      </w:r>
      <w:r w:rsidRPr="00736AB2">
        <w:t>audit records in the audit trail.</w:t>
      </w:r>
    </w:p>
    <w:p w14:paraId="47247217" w14:textId="77777777" w:rsidR="001F7A35" w:rsidRPr="00773B08" w:rsidRDefault="001F7A35" w:rsidP="00333F84">
      <w:pPr>
        <w:pStyle w:val="Numberedparagraph"/>
        <w:rPr>
          <w:i/>
        </w:rPr>
      </w:pPr>
      <w:r w:rsidRPr="00773B08">
        <w:rPr>
          <w:i/>
        </w:rPr>
        <w:t>Application Note:</w:t>
      </w:r>
    </w:p>
    <w:p w14:paraId="5C39B60B" w14:textId="77777777" w:rsidR="001F7A35" w:rsidRDefault="001F7A35" w:rsidP="00333F84">
      <w:pPr>
        <w:pStyle w:val="Numberedparagraph"/>
      </w:pPr>
      <w:r>
        <w:t xml:space="preserve">The below Assurance Activity is not intended to imply that the TOE must support an Administrator’s ability to designate individual audit records for deletion. That level of granularity is not required. </w:t>
      </w:r>
    </w:p>
    <w:p w14:paraId="2D09AE19" w14:textId="77777777" w:rsidR="00A8261C" w:rsidRDefault="00736AB2" w:rsidP="00736AB2">
      <w:pPr>
        <w:spacing w:line="259" w:lineRule="auto"/>
        <w:rPr>
          <w:rFonts w:eastAsia="Calibri"/>
          <w:b/>
          <w:i/>
          <w:szCs w:val="22"/>
        </w:rPr>
      </w:pPr>
      <w:r w:rsidRPr="00736AB2">
        <w:rPr>
          <w:rFonts w:eastAsia="Calibri"/>
          <w:b/>
          <w:i/>
          <w:szCs w:val="22"/>
        </w:rPr>
        <w:t xml:space="preserve">Assurance Activity: </w:t>
      </w:r>
    </w:p>
    <w:p w14:paraId="6768B059" w14:textId="77777777" w:rsidR="00D129B4" w:rsidRDefault="007E640B" w:rsidP="00333F84">
      <w:pPr>
        <w:pStyle w:val="Numberedparagraph"/>
      </w:pPr>
      <w:r w:rsidRPr="007E640B">
        <w:t xml:space="preserve">The evaluator shall ensure that the TSS describes how the audit records are protected from unauthorized modification or deletion. The evaluator shall ensure that the TSS describes the conditions that must be met for authorized deletion of audit </w:t>
      </w:r>
      <w:r w:rsidR="00AE777F" w:rsidRPr="007E640B">
        <w:t>records.</w:t>
      </w:r>
      <w:r w:rsidR="00AE777F">
        <w:t xml:space="preserve"> The</w:t>
      </w:r>
      <w:r w:rsidR="005364C9">
        <w:t xml:space="preserve"> evaluator shall perform the following tests:</w:t>
      </w:r>
    </w:p>
    <w:p w14:paraId="36423A2C" w14:textId="77777777" w:rsidR="00736AB2" w:rsidRPr="00773B08" w:rsidRDefault="00D129B4" w:rsidP="00286C3F">
      <w:pPr>
        <w:numPr>
          <w:ilvl w:val="0"/>
          <w:numId w:val="10"/>
        </w:numPr>
        <w:spacing w:line="259" w:lineRule="auto"/>
        <w:contextualSpacing/>
        <w:rPr>
          <w:rFonts w:eastAsia="Calibri"/>
          <w:szCs w:val="22"/>
        </w:rPr>
      </w:pPr>
      <w:r w:rsidRPr="00773B08">
        <w:rPr>
          <w:rFonts w:eastAsia="Calibri"/>
          <w:szCs w:val="22"/>
        </w:rPr>
        <w:t xml:space="preserve">Test 1: The evaluator shall access the audit trail as an unauthorized </w:t>
      </w:r>
      <w:r w:rsidR="00760717" w:rsidRPr="00773B08">
        <w:rPr>
          <w:rFonts w:eastAsia="Calibri"/>
          <w:szCs w:val="22"/>
        </w:rPr>
        <w:t xml:space="preserve">Administrator </w:t>
      </w:r>
      <w:r w:rsidRPr="00773B08">
        <w:rPr>
          <w:rFonts w:eastAsia="Calibri"/>
          <w:szCs w:val="22"/>
        </w:rPr>
        <w:t>and attempt to modify and delete the audit records. The evaluator shall verify that these attempts fail.</w:t>
      </w:r>
    </w:p>
    <w:p w14:paraId="25BE7CC8" w14:textId="77777777" w:rsidR="00736AB2" w:rsidRPr="00773B08" w:rsidRDefault="00D129B4" w:rsidP="00286C3F">
      <w:pPr>
        <w:numPr>
          <w:ilvl w:val="0"/>
          <w:numId w:val="10"/>
        </w:numPr>
        <w:spacing w:line="259" w:lineRule="auto"/>
        <w:contextualSpacing/>
        <w:rPr>
          <w:rFonts w:eastAsia="Calibri"/>
          <w:szCs w:val="22"/>
        </w:rPr>
      </w:pPr>
      <w:r w:rsidRPr="00773B08">
        <w:rPr>
          <w:rFonts w:eastAsia="Calibri"/>
          <w:szCs w:val="22"/>
        </w:rPr>
        <w:t xml:space="preserve">Test 2: The evaluator shall access the audit trail as an authorized </w:t>
      </w:r>
      <w:r w:rsidR="00760717" w:rsidRPr="00773B08">
        <w:rPr>
          <w:rFonts w:eastAsia="Calibri"/>
          <w:szCs w:val="22"/>
        </w:rPr>
        <w:t xml:space="preserve">Administrator </w:t>
      </w:r>
      <w:r w:rsidRPr="00773B08">
        <w:rPr>
          <w:rFonts w:eastAsia="Calibri"/>
          <w:szCs w:val="22"/>
        </w:rPr>
        <w:t>and attempt to</w:t>
      </w:r>
      <w:r w:rsidR="00A11B81" w:rsidRPr="00773B08">
        <w:rPr>
          <w:rFonts w:eastAsia="Calibri"/>
          <w:szCs w:val="22"/>
        </w:rPr>
        <w:t xml:space="preserve"> </w:t>
      </w:r>
      <w:r w:rsidRPr="00773B08">
        <w:rPr>
          <w:rFonts w:eastAsia="Calibri"/>
          <w:szCs w:val="22"/>
        </w:rPr>
        <w:t>delete the audit records. The evaluator shall verify that these attempts succeed. The evaluator shall verif</w:t>
      </w:r>
      <w:r w:rsidR="00450F15" w:rsidRPr="00773B08">
        <w:rPr>
          <w:rFonts w:eastAsia="Calibri"/>
          <w:szCs w:val="22"/>
        </w:rPr>
        <w:t>y that only the records authorized</w:t>
      </w:r>
      <w:r w:rsidRPr="00773B08">
        <w:rPr>
          <w:rFonts w:eastAsia="Calibri"/>
          <w:szCs w:val="22"/>
        </w:rPr>
        <w:t xml:space="preserve"> </w:t>
      </w:r>
      <w:proofErr w:type="gramStart"/>
      <w:r w:rsidRPr="00773B08">
        <w:rPr>
          <w:rFonts w:eastAsia="Calibri"/>
          <w:szCs w:val="22"/>
        </w:rPr>
        <w:t>for  deletion</w:t>
      </w:r>
      <w:proofErr w:type="gramEnd"/>
      <w:r w:rsidRPr="00773B08">
        <w:rPr>
          <w:rFonts w:eastAsia="Calibri"/>
          <w:szCs w:val="22"/>
        </w:rPr>
        <w:t xml:space="preserve"> are deleted.</w:t>
      </w:r>
    </w:p>
    <w:p w14:paraId="17C5D37C" w14:textId="77777777" w:rsidR="00B549DD" w:rsidRDefault="00B549DD">
      <w:pPr>
        <w:spacing w:after="0"/>
        <w:jc w:val="right"/>
        <w:rPr>
          <w:rFonts w:eastAsia="Calibri"/>
        </w:rPr>
      </w:pPr>
    </w:p>
    <w:p w14:paraId="1B4EF2D2" w14:textId="77777777" w:rsidR="0075474F" w:rsidRPr="00F95DC4" w:rsidRDefault="0075474F" w:rsidP="00F95DC4">
      <w:pPr>
        <w:pStyle w:val="Heading3"/>
      </w:pPr>
      <w:bookmarkStart w:id="663" w:name="_Toc430938673"/>
      <w:r w:rsidRPr="00CC7B0F">
        <w:t>FAU_STG_EXT</w:t>
      </w:r>
      <w:r w:rsidR="00BD62C8">
        <w:t>.1</w:t>
      </w:r>
      <w:r w:rsidRPr="00CC7B0F">
        <w:t xml:space="preserve"> Off-Loading of Audit Data</w:t>
      </w:r>
      <w:bookmarkEnd w:id="663"/>
    </w:p>
    <w:p w14:paraId="3EC633A9" w14:textId="77777777" w:rsidR="0075474F" w:rsidRDefault="0075474F" w:rsidP="0075474F">
      <w:pPr>
        <w:pStyle w:val="Numberedparagraph"/>
      </w:pPr>
      <w:r w:rsidRPr="00234D50">
        <w:rPr>
          <w:bCs/>
          <w:highlight w:val="yellow"/>
          <w:rPrChange w:id="664" w:author="Clemons, Robert M" w:date="2016-02-12T11:27:00Z">
            <w:rPr>
              <w:bCs/>
            </w:rPr>
          </w:rPrChange>
        </w:rPr>
        <w:t>FAU_STG_EXT.1.1</w:t>
      </w:r>
      <w:r w:rsidR="00CC7B0F" w:rsidRPr="00CC7B0F">
        <w:rPr>
          <w:bCs/>
        </w:rPr>
        <w:t>.</w:t>
      </w:r>
      <w:r>
        <w:t>  The TSF shall be able to transmit the generated audit data to an external IT entity using a trusted channel implementing the [</w:t>
      </w:r>
      <w:r w:rsidRPr="003E7CC7">
        <w:t>selection:</w:t>
      </w:r>
      <w:r w:rsidRPr="00773B08">
        <w:t xml:space="preserve"> </w:t>
      </w:r>
      <w:r w:rsidRPr="00773B08">
        <w:rPr>
          <w:u w:val="single"/>
        </w:rPr>
        <w:t>IPsec, SSH, TLS, TLS/HTTPS</w:t>
      </w:r>
      <w:r>
        <w:t>] protocol.</w:t>
      </w:r>
    </w:p>
    <w:p w14:paraId="54B8BE46" w14:textId="77777777" w:rsidR="0075474F" w:rsidRPr="0075474F" w:rsidRDefault="0075474F" w:rsidP="0075474F">
      <w:pPr>
        <w:rPr>
          <w:b/>
          <w:i/>
        </w:rPr>
      </w:pPr>
      <w:r w:rsidRPr="0075474F">
        <w:rPr>
          <w:b/>
          <w:i/>
        </w:rPr>
        <w:t>Assurance Activity:</w:t>
      </w:r>
    </w:p>
    <w:p w14:paraId="4E686223" w14:textId="77777777" w:rsidR="0075474F" w:rsidRDefault="0075474F" w:rsidP="0075474F">
      <w:pPr>
        <w:pStyle w:val="Numberedparagraph"/>
      </w:pPr>
      <w:r>
        <w:lastRenderedPageBreak/>
        <w:t xml:space="preserve">The evaluator shall examine the TSS to ensure it describes the means by which the audit data are transferred to the external audit server, and how the trusted channel is provided. Testing of the trusted channel mechanism will be performed as specified in the associated assurance activities for the particular trusted channel mechanism. The evaluator shall also examine the operational guidance to ensure it describes how to establish the trusted channel to the audit server, as well as describe any requirements on the audit server (particular audit server protocol, version of the protocol required, etc.), as well as configuration of the TOE needed to communicate with the audit server. </w:t>
      </w:r>
      <w:r w:rsidR="00AE777F">
        <w:t>The evaluator shall perform the following test for this requirement:</w:t>
      </w:r>
    </w:p>
    <w:p w14:paraId="1589C956" w14:textId="77777777" w:rsidR="0075474F" w:rsidRDefault="0075474F" w:rsidP="0075474F"/>
    <w:p w14:paraId="61FD9BF1" w14:textId="77777777" w:rsidR="0075474F" w:rsidRPr="00773B08" w:rsidRDefault="0075474F" w:rsidP="00773B08">
      <w:pPr>
        <w:numPr>
          <w:ilvl w:val="0"/>
          <w:numId w:val="10"/>
        </w:numPr>
        <w:spacing w:line="259" w:lineRule="auto"/>
        <w:contextualSpacing/>
        <w:rPr>
          <w:rFonts w:eastAsia="Calibri"/>
        </w:rPr>
      </w:pPr>
      <w:r w:rsidRPr="00773B08">
        <w:rPr>
          <w:rFonts w:eastAsia="Calibri"/>
          <w:szCs w:val="22"/>
        </w:rPr>
        <w:t>Test 1: The evaluator shall establish a session between the TOE and the audit server according to the configuration guidance provided. The evaluator shall then examine the traffic that passes between the audit server and the TOE during several activities of the evaluator’s choice designed to generate audit data to be transferred to the audit server. The evaluator shall observe that these data are not able to be viewed in the clear during this transfer, and that they are successfully received by the audit server. The evaluator shall record the particular software (name, version) used on the audit server during testing.</w:t>
      </w:r>
    </w:p>
    <w:p w14:paraId="59545320" w14:textId="77777777" w:rsidR="0075474F" w:rsidRDefault="0075474F" w:rsidP="0075474F"/>
    <w:p w14:paraId="1305E605" w14:textId="77777777" w:rsidR="0075474F" w:rsidRDefault="0075474F" w:rsidP="0075474F">
      <w:pPr>
        <w:pStyle w:val="Numberedparagraph"/>
      </w:pPr>
      <w:r w:rsidRPr="00234D50">
        <w:rPr>
          <w:bCs/>
          <w:highlight w:val="yellow"/>
          <w:rPrChange w:id="665" w:author="Clemons, Robert M" w:date="2016-02-12T11:27:00Z">
            <w:rPr>
              <w:bCs/>
            </w:rPr>
          </w:rPrChange>
        </w:rPr>
        <w:t>FAU_STG_EXT.1.</w:t>
      </w:r>
      <w:r w:rsidR="009261B2" w:rsidRPr="00234D50">
        <w:rPr>
          <w:bCs/>
          <w:highlight w:val="yellow"/>
          <w:rPrChange w:id="666" w:author="Clemons, Robert M" w:date="2016-02-12T11:27:00Z">
            <w:rPr>
              <w:bCs/>
            </w:rPr>
          </w:rPrChange>
        </w:rPr>
        <w:t>2</w:t>
      </w:r>
      <w:r>
        <w:t xml:space="preserve"> The TSF shall [</w:t>
      </w:r>
      <w:r w:rsidRPr="003E7CC7">
        <w:t>selection:</w:t>
      </w:r>
      <w:r w:rsidRPr="00773B08">
        <w:rPr>
          <w:u w:val="single"/>
        </w:rPr>
        <w:t xml:space="preserve"> drop new audit data, overwrite previous audit records</w:t>
      </w:r>
      <w:r w:rsidR="007B5E61">
        <w:t xml:space="preserve"> </w:t>
      </w:r>
      <w:r w:rsidRPr="00773B08">
        <w:rPr>
          <w:u w:val="single"/>
        </w:rPr>
        <w:t>according to the following rule: [assignment:</w:t>
      </w:r>
      <w:r w:rsidRPr="00773B08">
        <w:rPr>
          <w:i/>
          <w:u w:val="single"/>
        </w:rPr>
        <w:t xml:space="preserve"> rule for overwriting previous audit records</w:t>
      </w:r>
      <w:r w:rsidRPr="00773B08">
        <w:rPr>
          <w:u w:val="single"/>
        </w:rPr>
        <w:t>], [assignment:</w:t>
      </w:r>
      <w:r w:rsidRPr="00773B08">
        <w:rPr>
          <w:i/>
          <w:u w:val="single"/>
        </w:rPr>
        <w:t xml:space="preserve"> other action</w:t>
      </w:r>
      <w:r>
        <w:t>]] when the local storage space for audit data is full.</w:t>
      </w:r>
    </w:p>
    <w:p w14:paraId="6455F6CD" w14:textId="77777777" w:rsidR="0075474F" w:rsidRPr="00CC7B0F" w:rsidRDefault="0075474F" w:rsidP="0075474F">
      <w:pPr>
        <w:rPr>
          <w:i/>
        </w:rPr>
      </w:pPr>
      <w:r w:rsidRPr="00CC7B0F">
        <w:rPr>
          <w:i/>
        </w:rPr>
        <w:t xml:space="preserve">Application Note: </w:t>
      </w:r>
    </w:p>
    <w:p w14:paraId="50E9FE06" w14:textId="77777777" w:rsidR="0075474F" w:rsidRDefault="0075474F" w:rsidP="0075474F">
      <w:pPr>
        <w:pStyle w:val="Numberedparagraph"/>
      </w:pPr>
      <w:r>
        <w:t>The external log server might be used as alternative storage space in case the local storage space is full. The ‘other action’ could in this case be defined as ‘send the new audit dat</w:t>
      </w:r>
      <w:r w:rsidR="00342A7A">
        <w:t>a</w:t>
      </w:r>
      <w:r>
        <w:t xml:space="preserve"> to an external IT entity’.</w:t>
      </w:r>
    </w:p>
    <w:p w14:paraId="3BC30711" w14:textId="77777777" w:rsidR="0075474F" w:rsidRPr="0075474F" w:rsidRDefault="0075474F" w:rsidP="0075474F">
      <w:pPr>
        <w:rPr>
          <w:b/>
          <w:i/>
        </w:rPr>
      </w:pPr>
      <w:r w:rsidRPr="0075474F">
        <w:rPr>
          <w:b/>
          <w:i/>
        </w:rPr>
        <w:t>Assurance Activity:</w:t>
      </w:r>
    </w:p>
    <w:p w14:paraId="43F2FDAE" w14:textId="77777777" w:rsidR="0075474F" w:rsidRDefault="0075474F" w:rsidP="0075474F">
      <w:pPr>
        <w:pStyle w:val="Numberedparagraph"/>
      </w:pPr>
      <w:r>
        <w:t>The evaluator shall examine the TSS to ensure it describes what happens when the local audit data store is full. The evaluator shall also examine the operational guidance to determine that it describes the relationship between the local audit data and the audit data that are sent to the audit log server. For example, when an audit event is generated, is it simultaneously sent to the external server and the local store, or is the local store used as a buffer and “cleared” periodically by sending the data to the audit server.</w:t>
      </w:r>
    </w:p>
    <w:p w14:paraId="5BFAC244" w14:textId="77777777" w:rsidR="0075474F" w:rsidRDefault="0075474F" w:rsidP="0075474F">
      <w:pPr>
        <w:pStyle w:val="Numberedparagraph"/>
      </w:pPr>
      <w:r>
        <w:t>The evaluator shall perform operations that generate audit data and verify that this data is stored locally. The evaluator shall perform operations that generate audit data until the local storage space is exceeded and verifies that the TOE complies with the behavior defined in the ST for FAU_STG_EXT.1.</w:t>
      </w:r>
      <w:r w:rsidR="00886C98">
        <w:t>2</w:t>
      </w:r>
      <w:r>
        <w:t xml:space="preserve">. </w:t>
      </w:r>
    </w:p>
    <w:p w14:paraId="3DFBA489" w14:textId="77777777" w:rsidR="0075474F" w:rsidRPr="00333F84" w:rsidRDefault="0075474F" w:rsidP="00333F84">
      <w:pPr>
        <w:spacing w:after="0"/>
        <w:rPr>
          <w:rFonts w:eastAsia="Calibri"/>
        </w:rPr>
      </w:pPr>
    </w:p>
    <w:p w14:paraId="79E402F1" w14:textId="77777777" w:rsidR="00EA085F" w:rsidRPr="00697342" w:rsidRDefault="00EA085F" w:rsidP="00605CCF">
      <w:pPr>
        <w:pStyle w:val="Heading2"/>
      </w:pPr>
      <w:bookmarkStart w:id="667" w:name="_Toc351320957"/>
      <w:bookmarkStart w:id="668" w:name="_Toc351321078"/>
      <w:bookmarkStart w:id="669" w:name="_Toc351320958"/>
      <w:bookmarkStart w:id="670" w:name="_Toc351321079"/>
      <w:bookmarkStart w:id="671" w:name="_Toc351320959"/>
      <w:bookmarkStart w:id="672" w:name="_Toc351321080"/>
      <w:bookmarkStart w:id="673" w:name="_Toc430938674"/>
      <w:bookmarkEnd w:id="667"/>
      <w:bookmarkEnd w:id="668"/>
      <w:bookmarkEnd w:id="669"/>
      <w:bookmarkEnd w:id="670"/>
      <w:bookmarkEnd w:id="671"/>
      <w:bookmarkEnd w:id="672"/>
      <w:r w:rsidRPr="00697342">
        <w:t>Cryptographic Support (FCS)</w:t>
      </w:r>
      <w:bookmarkEnd w:id="673"/>
      <w:r w:rsidR="002221E6">
        <w:t xml:space="preserve"> </w:t>
      </w:r>
    </w:p>
    <w:p w14:paraId="3B51DC53" w14:textId="77777777" w:rsidR="00AE0038" w:rsidRPr="006D0990" w:rsidRDefault="00AE0038" w:rsidP="003E6F69">
      <w:pPr>
        <w:pStyle w:val="Heading3"/>
      </w:pPr>
      <w:bookmarkStart w:id="674" w:name="_Toc430938675"/>
      <w:r w:rsidRPr="006D0990">
        <w:t>FCS_CKM.1 Cryptographic Key Generation</w:t>
      </w:r>
      <w:bookmarkEnd w:id="674"/>
    </w:p>
    <w:p w14:paraId="4E7E30E5" w14:textId="77777777" w:rsidR="00AE0038" w:rsidRPr="00AE0038" w:rsidRDefault="00AE0038" w:rsidP="00760588">
      <w:pPr>
        <w:pStyle w:val="Numberedparagraph"/>
      </w:pPr>
      <w:r w:rsidRPr="00234D50">
        <w:rPr>
          <w:highlight w:val="yellow"/>
          <w:rPrChange w:id="675" w:author="Clemons, Robert M" w:date="2016-02-12T11:28:00Z">
            <w:rPr/>
          </w:rPrChange>
        </w:rPr>
        <w:t>FCS_CKM.1.1</w:t>
      </w:r>
      <w:r>
        <w:t xml:space="preserve"> The TSF shall generate </w:t>
      </w:r>
      <w:r w:rsidR="00B549DD" w:rsidRPr="00C24083">
        <w:rPr>
          <w:b/>
          <w:bCs/>
        </w:rPr>
        <w:t>asymmetric</w:t>
      </w:r>
      <w:r w:rsidR="00B549DD" w:rsidRPr="006456C2">
        <w:t xml:space="preserve"> </w:t>
      </w:r>
      <w:r>
        <w:t xml:space="preserve">cryptographic keys in accordance with a specified cryptographic key generation algorithm </w:t>
      </w:r>
      <w:r w:rsidRPr="00AE0038">
        <w:t>[</w:t>
      </w:r>
      <w:r w:rsidRPr="003E7CC7">
        <w:t>selection:</w:t>
      </w:r>
      <w:r w:rsidR="00601E20">
        <w:t xml:space="preserve"> </w:t>
      </w:r>
    </w:p>
    <w:p w14:paraId="5A26ABBD" w14:textId="77777777" w:rsidR="00B549DD" w:rsidRPr="00773B08" w:rsidRDefault="00B549DD" w:rsidP="00B549DD">
      <w:pPr>
        <w:pStyle w:val="BodyText"/>
        <w:numPr>
          <w:ilvl w:val="0"/>
          <w:numId w:val="17"/>
        </w:numPr>
        <w:spacing w:after="240"/>
        <w:jc w:val="both"/>
        <w:rPr>
          <w:i w:val="0"/>
          <w:iCs/>
          <w:u w:val="single"/>
        </w:rPr>
      </w:pPr>
      <w:r w:rsidRPr="00773B08">
        <w:rPr>
          <w:b/>
          <w:i w:val="0"/>
          <w:iCs/>
          <w:u w:val="single"/>
        </w:rPr>
        <w:lastRenderedPageBreak/>
        <w:t xml:space="preserve">RSA schemes </w:t>
      </w:r>
      <w:r w:rsidRPr="00773B08">
        <w:rPr>
          <w:i w:val="0"/>
          <w:iCs/>
          <w:u w:val="single"/>
        </w:rPr>
        <w:t xml:space="preserve">using cryptographic key sizes of </w:t>
      </w:r>
      <w:r w:rsidRPr="00773B08">
        <w:rPr>
          <w:b/>
          <w:i w:val="0"/>
          <w:iCs/>
          <w:u w:val="single"/>
        </w:rPr>
        <w:t>2048-bit or greater</w:t>
      </w:r>
      <w:r w:rsidRPr="00773B08">
        <w:rPr>
          <w:i w:val="0"/>
          <w:iCs/>
          <w:u w:val="single"/>
        </w:rPr>
        <w:t xml:space="preserve"> that meet the following:  FIPS PUB 186-4, “Digital Signature Standard (DSS)”, Appendix B.3;</w:t>
      </w:r>
    </w:p>
    <w:p w14:paraId="189756BE" w14:textId="77777777" w:rsidR="00B549DD" w:rsidRPr="00773B08" w:rsidRDefault="00B549DD" w:rsidP="00B549DD">
      <w:pPr>
        <w:pStyle w:val="BodyText"/>
        <w:numPr>
          <w:ilvl w:val="0"/>
          <w:numId w:val="17"/>
        </w:numPr>
        <w:spacing w:after="240"/>
        <w:jc w:val="both"/>
        <w:rPr>
          <w:i w:val="0"/>
          <w:iCs/>
          <w:u w:val="single"/>
        </w:rPr>
      </w:pPr>
      <w:r w:rsidRPr="00773B08">
        <w:rPr>
          <w:b/>
          <w:i w:val="0"/>
          <w:iCs/>
          <w:u w:val="single"/>
        </w:rPr>
        <w:t xml:space="preserve">ECC </w:t>
      </w:r>
      <w:proofErr w:type="gramStart"/>
      <w:r w:rsidRPr="00773B08">
        <w:rPr>
          <w:b/>
          <w:i w:val="0"/>
          <w:iCs/>
          <w:u w:val="single"/>
        </w:rPr>
        <w:t>schemes</w:t>
      </w:r>
      <w:r w:rsidRPr="00773B08">
        <w:rPr>
          <w:i w:val="0"/>
          <w:iCs/>
          <w:u w:val="single"/>
        </w:rPr>
        <w:t xml:space="preserve">  using</w:t>
      </w:r>
      <w:proofErr w:type="gramEnd"/>
      <w:r w:rsidRPr="00773B08">
        <w:rPr>
          <w:i w:val="0"/>
          <w:iCs/>
          <w:u w:val="single"/>
        </w:rPr>
        <w:t xml:space="preserve"> </w:t>
      </w:r>
      <w:r w:rsidRPr="00773B08">
        <w:rPr>
          <w:b/>
          <w:i w:val="0"/>
          <w:iCs/>
          <w:u w:val="single"/>
        </w:rPr>
        <w:t>“NIST curves” P-256, P-384 and [selection: P-521, no other curves]</w:t>
      </w:r>
      <w:r w:rsidRPr="00773B08">
        <w:rPr>
          <w:i w:val="0"/>
          <w:iCs/>
          <w:u w:val="single"/>
        </w:rPr>
        <w:t xml:space="preserve"> that meet the following: FIPS PUB 186-4, “Digital Signature Standard (DSS)”, Appendix B.4;</w:t>
      </w:r>
    </w:p>
    <w:p w14:paraId="00E76BC7" w14:textId="77777777" w:rsidR="00B549DD" w:rsidRPr="00773B08" w:rsidRDefault="00B549DD" w:rsidP="00B549DD">
      <w:pPr>
        <w:pStyle w:val="BodyText"/>
        <w:numPr>
          <w:ilvl w:val="0"/>
          <w:numId w:val="17"/>
        </w:numPr>
        <w:spacing w:after="240"/>
        <w:jc w:val="both"/>
        <w:rPr>
          <w:i w:val="0"/>
          <w:iCs/>
          <w:u w:val="single"/>
        </w:rPr>
      </w:pPr>
      <w:r w:rsidRPr="00773B08">
        <w:rPr>
          <w:b/>
          <w:i w:val="0"/>
          <w:iCs/>
          <w:u w:val="single"/>
        </w:rPr>
        <w:t>FFC schemes</w:t>
      </w:r>
      <w:r w:rsidRPr="00773B08">
        <w:rPr>
          <w:i w:val="0"/>
          <w:iCs/>
          <w:u w:val="single"/>
        </w:rPr>
        <w:t xml:space="preserve"> using cryptographic key sizes of </w:t>
      </w:r>
      <w:r w:rsidRPr="00773B08">
        <w:rPr>
          <w:b/>
          <w:i w:val="0"/>
          <w:iCs/>
          <w:u w:val="single"/>
        </w:rPr>
        <w:t>2048-bit or greater</w:t>
      </w:r>
      <w:r w:rsidRPr="00773B08">
        <w:rPr>
          <w:i w:val="0"/>
          <w:iCs/>
          <w:u w:val="single"/>
        </w:rPr>
        <w:t xml:space="preserve"> that meet the following: FIPS PUB 186-4, “Digital Signature Standard (DSS)”, Appendix B.1</w:t>
      </w:r>
    </w:p>
    <w:p w14:paraId="491E5FF9" w14:textId="77777777" w:rsidR="00C901B1" w:rsidRPr="00026C69" w:rsidRDefault="00C901B1" w:rsidP="00773B08">
      <w:pPr>
        <w:pStyle w:val="BodyText"/>
        <w:spacing w:after="240"/>
        <w:jc w:val="both"/>
        <w:rPr>
          <w:i w:val="0"/>
          <w:iCs/>
        </w:rPr>
      </w:pPr>
      <w:r>
        <w:rPr>
          <w:i w:val="0"/>
          <w:iCs/>
        </w:rPr>
        <w:t>].</w:t>
      </w:r>
    </w:p>
    <w:p w14:paraId="2D54B385" w14:textId="77777777" w:rsidR="00AE0038" w:rsidRDefault="00AE0038" w:rsidP="00AE0038">
      <w:pPr>
        <w:spacing w:line="259" w:lineRule="auto"/>
        <w:rPr>
          <w:rFonts w:eastAsia="Calibri"/>
          <w:i/>
          <w:szCs w:val="22"/>
        </w:rPr>
      </w:pPr>
      <w:r>
        <w:rPr>
          <w:rFonts w:eastAsia="Calibri"/>
          <w:i/>
          <w:szCs w:val="22"/>
        </w:rPr>
        <w:t xml:space="preserve">Application Note: </w:t>
      </w:r>
    </w:p>
    <w:p w14:paraId="2577AF03" w14:textId="77777777" w:rsidR="00B549DD" w:rsidRDefault="00B549DD" w:rsidP="00B549DD">
      <w:pPr>
        <w:pStyle w:val="Numberedparagraph"/>
      </w:pPr>
      <w:r>
        <w:t>The ST author select</w:t>
      </w:r>
      <w:r w:rsidR="00112B04">
        <w:t>s</w:t>
      </w:r>
      <w:r>
        <w:t xml:space="preserve"> all key generation schemes used for key establishment and device authentication. When key generation is used for key establishment, the schemes in FCS_CKM.2.1 and selected cryptographic protocols </w:t>
      </w:r>
      <w:r w:rsidR="00EC12CD">
        <w:t>shall</w:t>
      </w:r>
      <w:r>
        <w:t xml:space="preserve"> match the selection. When key generation is used for device authentication, the public key is expected to be associated with an X.509v3 certificate. </w:t>
      </w:r>
    </w:p>
    <w:p w14:paraId="7B81DAAE" w14:textId="77777777" w:rsidR="00B549DD" w:rsidRDefault="00B549DD" w:rsidP="00B549DD">
      <w:pPr>
        <w:pStyle w:val="Numberedparagraph"/>
      </w:pPr>
      <w:r>
        <w:t>If the TOE acts as a receiver in the RSA key establishment scheme, the TOE does not need to implement RSA key generation.</w:t>
      </w:r>
    </w:p>
    <w:p w14:paraId="3FAF4830" w14:textId="77777777" w:rsidR="00CA3C09" w:rsidRPr="00CA3C09" w:rsidRDefault="00AE0038" w:rsidP="00CA3C09">
      <w:pPr>
        <w:spacing w:line="259" w:lineRule="auto"/>
        <w:rPr>
          <w:rFonts w:eastAsia="Calibri"/>
          <w:b/>
          <w:i/>
          <w:szCs w:val="22"/>
        </w:rPr>
      </w:pPr>
      <w:r>
        <w:rPr>
          <w:rFonts w:eastAsia="Calibri"/>
          <w:b/>
          <w:i/>
          <w:szCs w:val="22"/>
        </w:rPr>
        <w:t xml:space="preserve">Assurance Activity: </w:t>
      </w:r>
    </w:p>
    <w:p w14:paraId="42712065" w14:textId="77777777" w:rsidR="00CA3C09" w:rsidRDefault="00CA3C09" w:rsidP="008B6475">
      <w:pPr>
        <w:pStyle w:val="Numberedparagraph"/>
      </w:pPr>
      <w:r>
        <w:t>The evaluator shall ensure that the TSS identifies the key sizes supported by the TOE.</w:t>
      </w:r>
      <w:r w:rsidRPr="00C8514C">
        <w:t xml:space="preserve"> </w:t>
      </w:r>
      <w:r>
        <w:t>If the ST specifies more than one scheme, the evaluator shall examine the TSS to verify that it identifies the usage for each scheme.</w:t>
      </w:r>
    </w:p>
    <w:p w14:paraId="08F49D0F" w14:textId="77777777" w:rsidR="00CA3C09" w:rsidRDefault="00CA3C09" w:rsidP="00761CC0">
      <w:pPr>
        <w:pStyle w:val="Numberedparagraph"/>
      </w:pPr>
      <w:r>
        <w:t>The evaluator shall verify that the AGD guidance instructs the administrator how to configure the TOE to use the selected key generation scheme(s) and key size(s) for all uses defined in this PP.</w:t>
      </w:r>
    </w:p>
    <w:p w14:paraId="2B39FE2D" w14:textId="77777777" w:rsidR="00CA3C09" w:rsidRPr="00585CEC" w:rsidRDefault="00CA3C09" w:rsidP="00761CC0">
      <w:pPr>
        <w:pStyle w:val="Numberedparagraph"/>
      </w:pPr>
      <w:r>
        <w:t>Note: The following tests require the developer to provide access to a test platform that provides the evaluator with tools that are typically not found on factory products.</w:t>
      </w:r>
    </w:p>
    <w:p w14:paraId="6AD8C0E3" w14:textId="77777777" w:rsidR="00CA3C09" w:rsidRPr="00761CC0" w:rsidRDefault="00CA3C09" w:rsidP="00761CC0">
      <w:pPr>
        <w:pStyle w:val="Numberedparagraph"/>
        <w:rPr>
          <w:b/>
          <w:i/>
        </w:rPr>
      </w:pPr>
      <w:r w:rsidRPr="00761CC0">
        <w:rPr>
          <w:b/>
          <w:i/>
        </w:rPr>
        <w:t>Key Generation for FIPS PUB 186-4 RSA Schemes</w:t>
      </w:r>
    </w:p>
    <w:p w14:paraId="186CBBAE" w14:textId="77777777" w:rsidR="00CA3C09" w:rsidRPr="00087091" w:rsidRDefault="00CA3C09" w:rsidP="00761CC0">
      <w:pPr>
        <w:pStyle w:val="Numberedparagraph"/>
      </w:pPr>
      <w:r w:rsidRPr="00087091">
        <w:t>The evaluator shall verify the implementation of RSA Key Generation by the TOE using the Key Generation test.</w:t>
      </w:r>
      <w:r>
        <w:t xml:space="preserve"> </w:t>
      </w:r>
      <w:r w:rsidRPr="00087091">
        <w:t xml:space="preserve">This test verifies the ability of the TSF to correctly produce values for the key components including the public verification exponent </w:t>
      </w:r>
      <w:r w:rsidRPr="00087091">
        <w:rPr>
          <w:i/>
        </w:rPr>
        <w:t>e</w:t>
      </w:r>
      <w:r w:rsidRPr="00087091">
        <w:t xml:space="preserve">, the private prime factors </w:t>
      </w:r>
      <w:r w:rsidRPr="00087091">
        <w:rPr>
          <w:i/>
        </w:rPr>
        <w:t>p</w:t>
      </w:r>
      <w:r w:rsidRPr="00087091">
        <w:t xml:space="preserve"> and </w:t>
      </w:r>
      <w:r w:rsidRPr="00087091">
        <w:rPr>
          <w:i/>
        </w:rPr>
        <w:t>q</w:t>
      </w:r>
      <w:r w:rsidRPr="00087091">
        <w:t xml:space="preserve">, the public modulus </w:t>
      </w:r>
      <w:r w:rsidRPr="00087091">
        <w:rPr>
          <w:i/>
        </w:rPr>
        <w:t>n</w:t>
      </w:r>
      <w:r w:rsidRPr="00087091">
        <w:t xml:space="preserve"> and the calculation of the private signature exponent </w:t>
      </w:r>
      <w:r w:rsidRPr="00087091">
        <w:rPr>
          <w:i/>
        </w:rPr>
        <w:t>d</w:t>
      </w:r>
      <w:r w:rsidRPr="00087091">
        <w:t>.</w:t>
      </w:r>
    </w:p>
    <w:p w14:paraId="1E68B564" w14:textId="77777777" w:rsidR="00CA3C09" w:rsidRPr="00087091" w:rsidRDefault="00CA3C09" w:rsidP="00761CC0">
      <w:pPr>
        <w:pStyle w:val="Numberedparagraph"/>
      </w:pPr>
      <w:r w:rsidRPr="00087091">
        <w:t xml:space="preserve">Key Pair generation specifies 5 ways (or methods) to generate the primes </w:t>
      </w:r>
      <w:r w:rsidRPr="00087091">
        <w:rPr>
          <w:i/>
        </w:rPr>
        <w:t>p</w:t>
      </w:r>
      <w:r w:rsidRPr="00087091">
        <w:t xml:space="preserve"> and </w:t>
      </w:r>
      <w:r w:rsidRPr="00087091">
        <w:rPr>
          <w:i/>
        </w:rPr>
        <w:t>q</w:t>
      </w:r>
      <w:r w:rsidRPr="00087091">
        <w:t xml:space="preserve">. These include: </w:t>
      </w:r>
    </w:p>
    <w:p w14:paraId="32037321" w14:textId="77777777" w:rsidR="00CA3C09" w:rsidRPr="00C67811" w:rsidRDefault="00CA3C09" w:rsidP="00761CC0">
      <w:pPr>
        <w:pStyle w:val="ListNumber"/>
        <w:numPr>
          <w:ilvl w:val="0"/>
          <w:numId w:val="58"/>
        </w:numPr>
        <w:tabs>
          <w:tab w:val="num" w:pos="-2160"/>
        </w:tabs>
        <w:spacing w:before="240" w:after="240"/>
        <w:ind w:left="1440" w:hanging="720"/>
        <w:contextualSpacing w:val="0"/>
        <w:jc w:val="both"/>
        <w:rPr>
          <w:rFonts w:eastAsia="Arial"/>
        </w:rPr>
      </w:pPr>
      <w:r w:rsidRPr="00C67811">
        <w:rPr>
          <w:rFonts w:eastAsia="Arial"/>
        </w:rPr>
        <w:t xml:space="preserve">Random Primes: </w:t>
      </w:r>
    </w:p>
    <w:p w14:paraId="49647C80" w14:textId="77777777" w:rsidR="00CA3C09" w:rsidRPr="00C67811" w:rsidRDefault="00CA3C09" w:rsidP="00CA3C09">
      <w:pPr>
        <w:pStyle w:val="ListParagraph"/>
        <w:numPr>
          <w:ilvl w:val="0"/>
          <w:numId w:val="61"/>
        </w:numPr>
        <w:spacing w:after="0" w:line="240" w:lineRule="auto"/>
        <w:ind w:left="2520"/>
        <w:rPr>
          <w:rFonts w:eastAsia="Arial"/>
        </w:rPr>
      </w:pPr>
      <w:r w:rsidRPr="00C67811">
        <w:rPr>
          <w:rFonts w:eastAsia="Arial"/>
        </w:rPr>
        <w:t>Provable primes</w:t>
      </w:r>
    </w:p>
    <w:p w14:paraId="2F09073A" w14:textId="77777777" w:rsidR="00CA3C09" w:rsidRPr="00C67811" w:rsidRDefault="00CA3C09" w:rsidP="00CA3C09">
      <w:pPr>
        <w:pStyle w:val="ListParagraph"/>
        <w:numPr>
          <w:ilvl w:val="0"/>
          <w:numId w:val="61"/>
        </w:numPr>
        <w:spacing w:after="0" w:line="240" w:lineRule="auto"/>
        <w:ind w:left="2520"/>
        <w:rPr>
          <w:rFonts w:eastAsia="Arial"/>
        </w:rPr>
      </w:pPr>
      <w:r w:rsidRPr="00C67811">
        <w:rPr>
          <w:rFonts w:eastAsia="Arial"/>
        </w:rPr>
        <w:t xml:space="preserve">Probable primes </w:t>
      </w:r>
    </w:p>
    <w:p w14:paraId="086715EA" w14:textId="77777777" w:rsidR="00CA3C09" w:rsidRPr="00087091" w:rsidRDefault="00CA3C09" w:rsidP="00761CC0">
      <w:pPr>
        <w:pStyle w:val="ListNumber"/>
        <w:numPr>
          <w:ilvl w:val="0"/>
          <w:numId w:val="58"/>
        </w:numPr>
        <w:tabs>
          <w:tab w:val="num" w:pos="-2160"/>
        </w:tabs>
        <w:spacing w:before="240" w:after="240"/>
        <w:ind w:left="1440" w:hanging="720"/>
        <w:contextualSpacing w:val="0"/>
        <w:jc w:val="both"/>
        <w:rPr>
          <w:rFonts w:eastAsia="Arial"/>
        </w:rPr>
      </w:pPr>
      <w:r w:rsidRPr="00087091">
        <w:rPr>
          <w:rFonts w:eastAsia="Arial"/>
        </w:rPr>
        <w:t xml:space="preserve">Primes with Conditions: </w:t>
      </w:r>
    </w:p>
    <w:p w14:paraId="75C05D50" w14:textId="77777777" w:rsidR="00CA3C09" w:rsidRPr="00087091" w:rsidRDefault="00CA3C09" w:rsidP="00CA3C09">
      <w:pPr>
        <w:pStyle w:val="ListParagraph"/>
        <w:numPr>
          <w:ilvl w:val="0"/>
          <w:numId w:val="61"/>
        </w:numPr>
        <w:spacing w:after="0" w:line="240" w:lineRule="auto"/>
        <w:ind w:left="2520"/>
        <w:rPr>
          <w:rFonts w:eastAsia="Arial"/>
        </w:rPr>
      </w:pPr>
      <w:r w:rsidRPr="00087091">
        <w:rPr>
          <w:rFonts w:eastAsia="Arial"/>
        </w:rPr>
        <w:t xml:space="preserve">Primes </w:t>
      </w:r>
      <w:r w:rsidRPr="00C67811">
        <w:rPr>
          <w:rFonts w:eastAsia="Arial"/>
        </w:rPr>
        <w:t>p1, p2, q</w:t>
      </w:r>
      <w:proofErr w:type="gramStart"/>
      <w:r w:rsidRPr="00C67811">
        <w:rPr>
          <w:rFonts w:eastAsia="Arial"/>
        </w:rPr>
        <w:t>1,q</w:t>
      </w:r>
      <w:proofErr w:type="gramEnd"/>
      <w:r w:rsidRPr="00C67811">
        <w:rPr>
          <w:rFonts w:eastAsia="Arial"/>
        </w:rPr>
        <w:t>2, p</w:t>
      </w:r>
      <w:r w:rsidRPr="00087091">
        <w:rPr>
          <w:rFonts w:eastAsia="Arial"/>
        </w:rPr>
        <w:t xml:space="preserve"> and </w:t>
      </w:r>
      <w:r w:rsidRPr="00C67811">
        <w:rPr>
          <w:rFonts w:eastAsia="Arial"/>
        </w:rPr>
        <w:t>q</w:t>
      </w:r>
      <w:r w:rsidRPr="00087091">
        <w:rPr>
          <w:rFonts w:eastAsia="Arial"/>
        </w:rPr>
        <w:t xml:space="preserve"> shall all be provable primes</w:t>
      </w:r>
      <w:r>
        <w:rPr>
          <w:rFonts w:eastAsia="Arial"/>
        </w:rPr>
        <w:t xml:space="preserve"> </w:t>
      </w:r>
    </w:p>
    <w:p w14:paraId="6FC8C5D0" w14:textId="77777777" w:rsidR="00CA3C09" w:rsidRPr="00087091" w:rsidRDefault="00CA3C09" w:rsidP="00CA3C09">
      <w:pPr>
        <w:pStyle w:val="ListParagraph"/>
        <w:numPr>
          <w:ilvl w:val="0"/>
          <w:numId w:val="61"/>
        </w:numPr>
        <w:spacing w:after="0" w:line="240" w:lineRule="auto"/>
        <w:ind w:left="2520"/>
        <w:rPr>
          <w:rFonts w:eastAsia="Arial"/>
        </w:rPr>
      </w:pPr>
      <w:r w:rsidRPr="00087091">
        <w:rPr>
          <w:rFonts w:eastAsia="Arial"/>
        </w:rPr>
        <w:t xml:space="preserve">Primes </w:t>
      </w:r>
      <w:r w:rsidRPr="00C67811">
        <w:rPr>
          <w:rFonts w:eastAsia="Arial"/>
        </w:rPr>
        <w:t>p1, p2, q1</w:t>
      </w:r>
      <w:r w:rsidRPr="00087091">
        <w:rPr>
          <w:rFonts w:eastAsia="Arial"/>
        </w:rPr>
        <w:t xml:space="preserve">, and </w:t>
      </w:r>
      <w:r w:rsidRPr="00C67811">
        <w:rPr>
          <w:rFonts w:eastAsia="Arial"/>
        </w:rPr>
        <w:t>q2</w:t>
      </w:r>
      <w:r w:rsidRPr="00087091">
        <w:rPr>
          <w:rFonts w:eastAsia="Arial"/>
        </w:rPr>
        <w:t xml:space="preserve"> shall be provable primes and </w:t>
      </w:r>
      <w:r w:rsidRPr="00C67811">
        <w:rPr>
          <w:rFonts w:eastAsia="Arial"/>
        </w:rPr>
        <w:t>p</w:t>
      </w:r>
      <w:r w:rsidRPr="00087091">
        <w:rPr>
          <w:rFonts w:eastAsia="Arial"/>
        </w:rPr>
        <w:t xml:space="preserve"> and </w:t>
      </w:r>
      <w:r w:rsidRPr="00C67811">
        <w:rPr>
          <w:rFonts w:eastAsia="Arial"/>
        </w:rPr>
        <w:t>q</w:t>
      </w:r>
      <w:r w:rsidRPr="00087091">
        <w:rPr>
          <w:rFonts w:eastAsia="Arial"/>
        </w:rPr>
        <w:t xml:space="preserve"> shall be probable primes</w:t>
      </w:r>
    </w:p>
    <w:p w14:paraId="0459B13B" w14:textId="77777777" w:rsidR="00CA3C09" w:rsidRPr="00087091" w:rsidRDefault="00CA3C09" w:rsidP="00CA3C09">
      <w:pPr>
        <w:pStyle w:val="ListParagraph"/>
        <w:numPr>
          <w:ilvl w:val="0"/>
          <w:numId w:val="61"/>
        </w:numPr>
        <w:spacing w:after="240" w:line="240" w:lineRule="auto"/>
        <w:ind w:left="2517" w:hanging="357"/>
        <w:rPr>
          <w:rFonts w:eastAsia="Arial"/>
        </w:rPr>
      </w:pPr>
      <w:r w:rsidRPr="00087091">
        <w:rPr>
          <w:rFonts w:eastAsia="Arial"/>
        </w:rPr>
        <w:lastRenderedPageBreak/>
        <w:t xml:space="preserve">Primes </w:t>
      </w:r>
      <w:r w:rsidRPr="00C67811">
        <w:rPr>
          <w:rFonts w:eastAsia="Arial"/>
        </w:rPr>
        <w:t>p1, p2, q</w:t>
      </w:r>
      <w:proofErr w:type="gramStart"/>
      <w:r w:rsidRPr="00C67811">
        <w:rPr>
          <w:rFonts w:eastAsia="Arial"/>
        </w:rPr>
        <w:t>1,q</w:t>
      </w:r>
      <w:proofErr w:type="gramEnd"/>
      <w:r w:rsidRPr="00C67811">
        <w:rPr>
          <w:rFonts w:eastAsia="Arial"/>
        </w:rPr>
        <w:t>2, p</w:t>
      </w:r>
      <w:r w:rsidRPr="00087091">
        <w:rPr>
          <w:rFonts w:eastAsia="Arial"/>
        </w:rPr>
        <w:t xml:space="preserve"> and </w:t>
      </w:r>
      <w:r w:rsidRPr="00C67811">
        <w:rPr>
          <w:rFonts w:eastAsia="Arial"/>
        </w:rPr>
        <w:t>q</w:t>
      </w:r>
      <w:r w:rsidRPr="00087091">
        <w:rPr>
          <w:rFonts w:eastAsia="Arial"/>
        </w:rPr>
        <w:t xml:space="preserve"> shall all be probable primes</w:t>
      </w:r>
      <w:r>
        <w:rPr>
          <w:rFonts w:eastAsia="Arial"/>
        </w:rPr>
        <w:t xml:space="preserve"> </w:t>
      </w:r>
    </w:p>
    <w:p w14:paraId="7FF0D0DD" w14:textId="77777777" w:rsidR="00CA3C09" w:rsidRPr="00585CEC" w:rsidRDefault="00CA3C09" w:rsidP="00761CC0">
      <w:pPr>
        <w:pStyle w:val="Numberedparagraph"/>
      </w:pPr>
      <w:r w:rsidRPr="00087091">
        <w:t xml:space="preserve">To test the key generation method for the Random Provable primes method and for all the Primes with Conditions methods, the evaluator </w:t>
      </w:r>
      <w:r w:rsidR="00EC12CD">
        <w:t>shall</w:t>
      </w:r>
      <w:r w:rsidRPr="00087091">
        <w:t xml:space="preserve"> seed the TSF key generation routine with sufficient data to deterministically generate the RSA key pair.</w:t>
      </w:r>
      <w:r>
        <w:t xml:space="preserve"> </w:t>
      </w:r>
      <w:r w:rsidRPr="00087091">
        <w:t>This includes the random seed(s), the public exponent of the RSA key, and the desired key length.</w:t>
      </w:r>
      <w:r>
        <w:t xml:space="preserve"> </w:t>
      </w:r>
      <w:r w:rsidRPr="00087091">
        <w:t>For each key length supported, the evaluator shall have the TSF generate 25 key pairs.</w:t>
      </w:r>
      <w:r>
        <w:t xml:space="preserve"> </w:t>
      </w:r>
      <w:r w:rsidRPr="00087091">
        <w:t>The evaluator shall verify the correctness of the TSF’s implementation by comparing values generated by the TSF with those generated from a known g</w:t>
      </w:r>
      <w:r>
        <w:t>ood implementation.</w:t>
      </w:r>
    </w:p>
    <w:p w14:paraId="5489A379" w14:textId="77777777" w:rsidR="00CA3C09" w:rsidRPr="00D03FC9" w:rsidRDefault="00CA3C09" w:rsidP="00CA3C09">
      <w:pPr>
        <w:rPr>
          <w:b/>
          <w:i/>
        </w:rPr>
      </w:pPr>
      <w:r w:rsidRPr="00D03FC9">
        <w:rPr>
          <w:b/>
          <w:i/>
        </w:rPr>
        <w:t xml:space="preserve">Key Generation </w:t>
      </w:r>
      <w:r>
        <w:rPr>
          <w:b/>
          <w:i/>
        </w:rPr>
        <w:t>for Elliptic Curve Cryptography</w:t>
      </w:r>
      <w:r w:rsidRPr="00D03FC9">
        <w:rPr>
          <w:b/>
          <w:i/>
        </w:rPr>
        <w:t xml:space="preserve"> (ECC)</w:t>
      </w:r>
    </w:p>
    <w:p w14:paraId="3F513618" w14:textId="77777777" w:rsidR="00CA3C09" w:rsidRPr="003227B1" w:rsidRDefault="00CA3C09" w:rsidP="00761CC0">
      <w:pPr>
        <w:rPr>
          <w:i/>
        </w:rPr>
      </w:pPr>
      <w:r w:rsidRPr="003227B1">
        <w:rPr>
          <w:i/>
        </w:rPr>
        <w:t>FIPS 186-4 ECC Key Generation Test</w:t>
      </w:r>
    </w:p>
    <w:p w14:paraId="29950818" w14:textId="77777777" w:rsidR="00CA3C09" w:rsidRPr="00C67811" w:rsidRDefault="00CA3C09" w:rsidP="00761CC0">
      <w:pPr>
        <w:pStyle w:val="Numberedparagraph"/>
      </w:pPr>
      <w:r w:rsidRPr="00087091">
        <w:t xml:space="preserve">For each supported NIST curve, i.e., P-256, </w:t>
      </w:r>
      <w:r>
        <w:t>P-384</w:t>
      </w:r>
      <w:r w:rsidRPr="00087091">
        <w:t xml:space="preserve"> and P-521, the evaluator </w:t>
      </w:r>
      <w:r>
        <w:t>shall</w:t>
      </w:r>
      <w:r w:rsidRPr="00087091">
        <w:t xml:space="preserve"> require the implementation under test (IUT) to generate 10 private/public key pairs.</w:t>
      </w:r>
      <w:r>
        <w:t xml:space="preserve"> </w:t>
      </w:r>
      <w:r w:rsidRPr="00087091">
        <w:t xml:space="preserve">The private key </w:t>
      </w:r>
      <w:r>
        <w:t>shall</w:t>
      </w:r>
      <w:r w:rsidRPr="00087091">
        <w:t xml:space="preserve"> be generated using an approved random bit generator (RBG).</w:t>
      </w:r>
      <w:r>
        <w:t xml:space="preserve"> </w:t>
      </w:r>
      <w:r w:rsidRPr="00087091">
        <w:t xml:space="preserve">To determine correctness, the evaluator </w:t>
      </w:r>
      <w:r>
        <w:t>shall</w:t>
      </w:r>
      <w:r w:rsidRPr="00087091">
        <w:t xml:space="preserve"> submit the generated key pairs to the public key verification (PKV) function of a known good implementation.</w:t>
      </w:r>
    </w:p>
    <w:p w14:paraId="55643E3C" w14:textId="77777777" w:rsidR="00CA3C09" w:rsidRPr="003227B1" w:rsidRDefault="00CA3C09" w:rsidP="00761CC0">
      <w:pPr>
        <w:rPr>
          <w:i/>
        </w:rPr>
      </w:pPr>
      <w:r w:rsidRPr="003227B1">
        <w:rPr>
          <w:i/>
        </w:rPr>
        <w:t>FIPS 186-4 Public Key Verification (PKV) Test</w:t>
      </w:r>
    </w:p>
    <w:p w14:paraId="01B46283" w14:textId="77777777" w:rsidR="00CA3C09" w:rsidRDefault="00CA3C09" w:rsidP="00761CC0">
      <w:pPr>
        <w:pStyle w:val="Numberedparagraph"/>
      </w:pPr>
      <w:r w:rsidRPr="00087091">
        <w:t xml:space="preserve">For each supported NIST curve, i.e., P-256, </w:t>
      </w:r>
      <w:r>
        <w:t>P-384</w:t>
      </w:r>
      <w:r w:rsidRPr="00087091">
        <w:t xml:space="preserve"> and P-521, the evaluator </w:t>
      </w:r>
      <w:r>
        <w:t>shall</w:t>
      </w:r>
      <w:r w:rsidRPr="00087091">
        <w:t xml:space="preserve"> generate 10 private/public key pairs using the key generation function of a known good implementation and modify five of the public key values so that they are incorrect, leaving five values unchanged (i.e., correct).</w:t>
      </w:r>
      <w:r>
        <w:t xml:space="preserve"> </w:t>
      </w:r>
      <w:r w:rsidRPr="00087091">
        <w:t xml:space="preserve">The evaluator </w:t>
      </w:r>
      <w:r>
        <w:t>shall</w:t>
      </w:r>
      <w:r w:rsidRPr="00087091">
        <w:t xml:space="preserve"> obtain in response a set of 10 PASS/FAIL values.</w:t>
      </w:r>
    </w:p>
    <w:p w14:paraId="0033DF7C" w14:textId="77777777" w:rsidR="00CA3C09" w:rsidRDefault="00CA3C09" w:rsidP="00CA3C09">
      <w:pPr>
        <w:spacing w:after="0"/>
      </w:pPr>
    </w:p>
    <w:p w14:paraId="61114BC0" w14:textId="77777777" w:rsidR="00CA3C09" w:rsidRPr="00C574B8" w:rsidRDefault="00CA3C09" w:rsidP="00CA3C09">
      <w:pPr>
        <w:spacing w:after="0"/>
        <w:rPr>
          <w:b/>
          <w:i/>
        </w:rPr>
      </w:pPr>
      <w:r w:rsidRPr="00C574B8">
        <w:rPr>
          <w:b/>
          <w:i/>
        </w:rPr>
        <w:t xml:space="preserve">Key Generation for </w:t>
      </w:r>
      <w:r>
        <w:rPr>
          <w:b/>
          <w:i/>
        </w:rPr>
        <w:t>Finite-Field Cryptography (FFC)</w:t>
      </w:r>
    </w:p>
    <w:p w14:paraId="6F93DBF5" w14:textId="77777777" w:rsidR="00CA3C09" w:rsidRPr="00C574B8" w:rsidRDefault="00CA3C09" w:rsidP="00761CC0">
      <w:pPr>
        <w:pStyle w:val="Numberedparagraph"/>
      </w:pPr>
      <w:r w:rsidRPr="00C574B8">
        <w:t>The evaluator shall verify the implementation of the Parameters Generation and the Key Generation for FFC by the TOE using the Parameter Generation and Key Generation test. This test verifies the ability of the TSF to correctly produce values for the field prime p, the cryptographic prime q (dividing p-1), the cryptographic group generator g, and the calculation of the private key x and public key y.</w:t>
      </w:r>
    </w:p>
    <w:p w14:paraId="166A466F" w14:textId="77777777" w:rsidR="00CA3C09" w:rsidRPr="00C574B8" w:rsidRDefault="00CA3C09" w:rsidP="00761CC0">
      <w:pPr>
        <w:pStyle w:val="Numberedparagraph"/>
      </w:pPr>
      <w:r w:rsidRPr="00C574B8">
        <w:t>The Parameter generation specifies 2 ways (or methods) to generate the cryptographic prime q and the field prime p:</w:t>
      </w:r>
    </w:p>
    <w:p w14:paraId="061CD0B1" w14:textId="77777777" w:rsidR="00CA3C09" w:rsidRPr="00EA60E1" w:rsidRDefault="00CA3C09" w:rsidP="00761CC0">
      <w:pPr>
        <w:pStyle w:val="ListParagraph"/>
        <w:numPr>
          <w:ilvl w:val="1"/>
          <w:numId w:val="61"/>
        </w:numPr>
        <w:spacing w:after="0" w:line="240" w:lineRule="auto"/>
        <w:rPr>
          <w:rFonts w:eastAsia="Arial"/>
        </w:rPr>
      </w:pPr>
      <w:r w:rsidRPr="00EA60E1">
        <w:rPr>
          <w:rFonts w:eastAsia="Arial"/>
        </w:rPr>
        <w:t>Primes q and p shall both be provable primes </w:t>
      </w:r>
    </w:p>
    <w:p w14:paraId="1A7ECAE7" w14:textId="77777777" w:rsidR="00CA3C09" w:rsidRPr="00EA60E1" w:rsidRDefault="00CA3C09" w:rsidP="00761CC0">
      <w:pPr>
        <w:pStyle w:val="ListParagraph"/>
        <w:numPr>
          <w:ilvl w:val="1"/>
          <w:numId w:val="61"/>
        </w:numPr>
        <w:spacing w:after="120" w:line="240" w:lineRule="auto"/>
        <w:rPr>
          <w:rFonts w:eastAsia="Arial"/>
        </w:rPr>
      </w:pPr>
      <w:r w:rsidRPr="00EA60E1">
        <w:rPr>
          <w:rFonts w:eastAsia="Arial"/>
        </w:rPr>
        <w:t>Primes q and field prime p shall both be probable primes</w:t>
      </w:r>
    </w:p>
    <w:p w14:paraId="0D3AC707" w14:textId="77777777" w:rsidR="00CA3C09" w:rsidRPr="00C574B8" w:rsidRDefault="00CA3C09" w:rsidP="00761CC0">
      <w:pPr>
        <w:pStyle w:val="Numberedparagraph"/>
      </w:pPr>
      <w:r w:rsidRPr="00C574B8">
        <w:t>and two ways to generate the cryptographic group generator g:</w:t>
      </w:r>
    </w:p>
    <w:p w14:paraId="22F2197B" w14:textId="77777777" w:rsidR="00CA3C09" w:rsidRPr="00EA60E1" w:rsidRDefault="00CA3C09" w:rsidP="00761CC0">
      <w:pPr>
        <w:pStyle w:val="ListParagraph"/>
        <w:numPr>
          <w:ilvl w:val="1"/>
          <w:numId w:val="61"/>
        </w:numPr>
        <w:spacing w:after="0" w:line="240" w:lineRule="auto"/>
        <w:rPr>
          <w:rFonts w:eastAsia="Arial"/>
        </w:rPr>
      </w:pPr>
      <w:r w:rsidRPr="00EA60E1">
        <w:rPr>
          <w:rFonts w:eastAsia="Arial"/>
        </w:rPr>
        <w:t>Generator g constructed through a verifiable process</w:t>
      </w:r>
    </w:p>
    <w:p w14:paraId="3CC85787" w14:textId="77777777" w:rsidR="00CA3C09" w:rsidRPr="00EA60E1" w:rsidRDefault="00CA3C09" w:rsidP="00761CC0">
      <w:pPr>
        <w:pStyle w:val="ListParagraph"/>
        <w:numPr>
          <w:ilvl w:val="1"/>
          <w:numId w:val="61"/>
        </w:numPr>
        <w:spacing w:after="120" w:line="240" w:lineRule="auto"/>
        <w:rPr>
          <w:rFonts w:eastAsia="Arial"/>
        </w:rPr>
      </w:pPr>
      <w:r w:rsidRPr="00EA60E1">
        <w:rPr>
          <w:rFonts w:eastAsia="Arial"/>
        </w:rPr>
        <w:t>Generator g constructed through an unverifiable process.</w:t>
      </w:r>
    </w:p>
    <w:p w14:paraId="6CD2B9B2" w14:textId="77777777" w:rsidR="00CA3C09" w:rsidRPr="00C574B8" w:rsidRDefault="00CA3C09" w:rsidP="00761CC0">
      <w:pPr>
        <w:pStyle w:val="Numberedparagraph"/>
      </w:pPr>
      <w:r w:rsidRPr="00C574B8">
        <w:t>The Key generation specifies 2 ways to generate the private key x:</w:t>
      </w:r>
    </w:p>
    <w:p w14:paraId="6B2AD1D4" w14:textId="77777777" w:rsidR="00CA3C09" w:rsidRPr="00EA60E1" w:rsidRDefault="00CA3C09" w:rsidP="00761CC0">
      <w:pPr>
        <w:pStyle w:val="ListParagraph"/>
        <w:numPr>
          <w:ilvl w:val="1"/>
          <w:numId w:val="61"/>
        </w:numPr>
        <w:spacing w:after="0" w:line="240" w:lineRule="auto"/>
        <w:rPr>
          <w:rFonts w:eastAsia="Arial"/>
        </w:rPr>
      </w:pPr>
      <w:proofErr w:type="spellStart"/>
      <w:r w:rsidRPr="00EA60E1">
        <w:rPr>
          <w:rFonts w:eastAsia="Arial"/>
        </w:rPr>
        <w:t>len</w:t>
      </w:r>
      <w:proofErr w:type="spellEnd"/>
      <w:r w:rsidRPr="00EA60E1">
        <w:rPr>
          <w:rFonts w:eastAsia="Arial"/>
        </w:rPr>
        <w:t>(q) bit output of RBG where 1 &lt;=x &lt;= q-1 </w:t>
      </w:r>
    </w:p>
    <w:p w14:paraId="64C0AF12" w14:textId="77777777" w:rsidR="00CA3C09" w:rsidRPr="00EA60E1" w:rsidRDefault="00CA3C09" w:rsidP="00761CC0">
      <w:pPr>
        <w:pStyle w:val="ListParagraph"/>
        <w:numPr>
          <w:ilvl w:val="1"/>
          <w:numId w:val="61"/>
        </w:numPr>
        <w:spacing w:after="120" w:line="240" w:lineRule="auto"/>
        <w:rPr>
          <w:rFonts w:eastAsia="Arial"/>
        </w:rPr>
      </w:pPr>
      <w:proofErr w:type="spellStart"/>
      <w:r w:rsidRPr="00EA60E1">
        <w:rPr>
          <w:rFonts w:eastAsia="Arial"/>
        </w:rPr>
        <w:t>len</w:t>
      </w:r>
      <w:proofErr w:type="spellEnd"/>
      <w:r w:rsidRPr="00EA60E1">
        <w:rPr>
          <w:rFonts w:eastAsia="Arial"/>
        </w:rPr>
        <w:t xml:space="preserve">(q) + </w:t>
      </w:r>
      <w:proofErr w:type="gramStart"/>
      <w:r w:rsidRPr="00EA60E1">
        <w:rPr>
          <w:rFonts w:eastAsia="Arial"/>
        </w:rPr>
        <w:t>64 bit</w:t>
      </w:r>
      <w:proofErr w:type="gramEnd"/>
      <w:r w:rsidRPr="00EA60E1">
        <w:rPr>
          <w:rFonts w:eastAsia="Arial"/>
        </w:rPr>
        <w:t xml:space="preserve"> output of RBG, followed by a mod q-1 operation where 1&lt;= x&lt;=q-1.</w:t>
      </w:r>
    </w:p>
    <w:p w14:paraId="4F092586" w14:textId="77777777" w:rsidR="00CA3C09" w:rsidRPr="00C574B8" w:rsidRDefault="00CA3C09" w:rsidP="00761CC0">
      <w:pPr>
        <w:pStyle w:val="Numberedparagraph"/>
      </w:pPr>
      <w:r w:rsidRPr="00C574B8">
        <w:t xml:space="preserve">The security strength of the RBG </w:t>
      </w:r>
      <w:r w:rsidR="00EC12CD">
        <w:t>shall</w:t>
      </w:r>
      <w:r w:rsidRPr="00C574B8">
        <w:t xml:space="preserve"> be at least that of the security offered by the FFC parameter set.</w:t>
      </w:r>
    </w:p>
    <w:p w14:paraId="2CF1534F" w14:textId="77777777" w:rsidR="00CA3C09" w:rsidRPr="00C574B8" w:rsidRDefault="00CA3C09" w:rsidP="00761CC0">
      <w:pPr>
        <w:pStyle w:val="Numberedparagraph"/>
      </w:pPr>
      <w:r w:rsidRPr="00C574B8">
        <w:t xml:space="preserve">To test the cryptographic and field prime generation method for the provable primes method and/or the group generator g for a verifiable process, the evaluator </w:t>
      </w:r>
      <w:r w:rsidR="00EC12CD">
        <w:t>shall</w:t>
      </w:r>
      <w:r w:rsidRPr="00C574B8">
        <w:t xml:space="preserve"> seed the TSF parameter generation routine with sufficient data to deterministically generate the parameter set.</w:t>
      </w:r>
    </w:p>
    <w:p w14:paraId="4115B812" w14:textId="77777777" w:rsidR="00CA3C09" w:rsidRPr="00C574B8" w:rsidRDefault="00CA3C09" w:rsidP="00761CC0">
      <w:pPr>
        <w:pStyle w:val="Numberedparagraph"/>
      </w:pPr>
      <w:r w:rsidRPr="00C574B8">
        <w:lastRenderedPageBreak/>
        <w:t>For each key length supported, the evaluator shall have the TSF generate 25 parameter sets and key pairs. The evaluator shall verify the correctness of the TSF’s implementation by comparing values generated by the TSF with those generated from a known good implementation.</w:t>
      </w:r>
      <w:r>
        <w:t xml:space="preserve"> </w:t>
      </w:r>
      <w:r w:rsidRPr="00C574B8">
        <w:t xml:space="preserve">Verification </w:t>
      </w:r>
      <w:r w:rsidR="00EC12CD">
        <w:t>shall</w:t>
      </w:r>
      <w:r w:rsidRPr="00C574B8">
        <w:t xml:space="preserve"> also confirm</w:t>
      </w:r>
    </w:p>
    <w:p w14:paraId="7943511E" w14:textId="77777777" w:rsidR="00CA3C09" w:rsidRPr="00EA60E1" w:rsidRDefault="00CA3C09" w:rsidP="00761CC0">
      <w:pPr>
        <w:pStyle w:val="ListParagraph"/>
        <w:numPr>
          <w:ilvl w:val="1"/>
          <w:numId w:val="61"/>
        </w:numPr>
        <w:spacing w:after="0" w:line="240" w:lineRule="auto"/>
        <w:rPr>
          <w:rFonts w:eastAsia="Arial"/>
        </w:rPr>
      </w:pPr>
      <w:proofErr w:type="gramStart"/>
      <w:r w:rsidRPr="00EA60E1">
        <w:rPr>
          <w:rFonts w:eastAsia="Arial"/>
        </w:rPr>
        <w:t>g !</w:t>
      </w:r>
      <w:proofErr w:type="gramEnd"/>
      <w:r w:rsidRPr="00EA60E1">
        <w:rPr>
          <w:rFonts w:eastAsia="Arial"/>
        </w:rPr>
        <w:t>= 0,1</w:t>
      </w:r>
    </w:p>
    <w:p w14:paraId="268BF026" w14:textId="77777777" w:rsidR="00CA3C09" w:rsidRPr="00EA60E1" w:rsidRDefault="00CA3C09" w:rsidP="00761CC0">
      <w:pPr>
        <w:pStyle w:val="ListParagraph"/>
        <w:numPr>
          <w:ilvl w:val="1"/>
          <w:numId w:val="61"/>
        </w:numPr>
        <w:spacing w:after="0" w:line="240" w:lineRule="auto"/>
        <w:rPr>
          <w:rFonts w:eastAsia="Arial"/>
        </w:rPr>
      </w:pPr>
      <w:r w:rsidRPr="00EA60E1">
        <w:rPr>
          <w:rFonts w:eastAsia="Arial"/>
        </w:rPr>
        <w:t>q divides p-1</w:t>
      </w:r>
    </w:p>
    <w:p w14:paraId="6188AC35" w14:textId="77777777" w:rsidR="00CA3C09" w:rsidRPr="00EA60E1" w:rsidRDefault="00CA3C09" w:rsidP="00761CC0">
      <w:pPr>
        <w:pStyle w:val="ListParagraph"/>
        <w:numPr>
          <w:ilvl w:val="1"/>
          <w:numId w:val="61"/>
        </w:numPr>
        <w:spacing w:after="0" w:line="240" w:lineRule="auto"/>
        <w:rPr>
          <w:rFonts w:eastAsia="Arial"/>
        </w:rPr>
      </w:pPr>
      <w:proofErr w:type="spellStart"/>
      <w:r w:rsidRPr="00EA60E1">
        <w:rPr>
          <w:rFonts w:eastAsia="Arial"/>
        </w:rPr>
        <w:t>g^q</w:t>
      </w:r>
      <w:proofErr w:type="spellEnd"/>
      <w:r w:rsidRPr="00EA60E1">
        <w:rPr>
          <w:rFonts w:eastAsia="Arial"/>
        </w:rPr>
        <w:t xml:space="preserve"> mod p = 1</w:t>
      </w:r>
    </w:p>
    <w:p w14:paraId="53435541" w14:textId="77777777" w:rsidR="00CA3C09" w:rsidRPr="00EA60E1" w:rsidRDefault="00CA3C09" w:rsidP="00761CC0">
      <w:pPr>
        <w:pStyle w:val="ListParagraph"/>
        <w:numPr>
          <w:ilvl w:val="1"/>
          <w:numId w:val="61"/>
        </w:numPr>
        <w:spacing w:after="120" w:line="240" w:lineRule="auto"/>
        <w:rPr>
          <w:rFonts w:eastAsia="Arial"/>
        </w:rPr>
      </w:pPr>
      <w:proofErr w:type="spellStart"/>
      <w:r w:rsidRPr="00EA60E1">
        <w:rPr>
          <w:rFonts w:eastAsia="Arial"/>
        </w:rPr>
        <w:t>g^x</w:t>
      </w:r>
      <w:proofErr w:type="spellEnd"/>
      <w:r w:rsidRPr="00EA60E1">
        <w:rPr>
          <w:rFonts w:eastAsia="Arial"/>
        </w:rPr>
        <w:t xml:space="preserve"> mod p = y</w:t>
      </w:r>
    </w:p>
    <w:p w14:paraId="592A7CF2" w14:textId="77777777" w:rsidR="00CA3C09" w:rsidRDefault="00CA3C09" w:rsidP="00761CC0">
      <w:pPr>
        <w:pStyle w:val="Numberedparagraph"/>
      </w:pPr>
      <w:r w:rsidRPr="00C574B8">
        <w:t>for each FFC parameter set and key pair.</w:t>
      </w:r>
    </w:p>
    <w:p w14:paraId="4E08440D" w14:textId="77777777" w:rsidR="00D129B4" w:rsidRDefault="00D129B4" w:rsidP="00333F84">
      <w:pPr>
        <w:spacing w:after="0"/>
      </w:pPr>
    </w:p>
    <w:p w14:paraId="2E279565" w14:textId="77777777" w:rsidR="00B549DD" w:rsidRPr="006D0990" w:rsidRDefault="00B549DD" w:rsidP="003E6F69">
      <w:pPr>
        <w:pStyle w:val="Heading3"/>
      </w:pPr>
      <w:bookmarkStart w:id="676" w:name="_Toc430938676"/>
      <w:r w:rsidRPr="006D0990">
        <w:t>FCS_CKM</w:t>
      </w:r>
      <w:r>
        <w:t>.2</w:t>
      </w:r>
      <w:r w:rsidRPr="006D0990">
        <w:t xml:space="preserve"> Cryptographic Key </w:t>
      </w:r>
      <w:r>
        <w:t>Establishment</w:t>
      </w:r>
      <w:bookmarkEnd w:id="676"/>
    </w:p>
    <w:p w14:paraId="3F9B0208" w14:textId="77777777" w:rsidR="00B549DD" w:rsidRPr="004F4896" w:rsidRDefault="00B549DD" w:rsidP="00B549DD">
      <w:pPr>
        <w:pStyle w:val="Numberedparagraph"/>
      </w:pPr>
      <w:r w:rsidRPr="00234D50">
        <w:rPr>
          <w:b/>
          <w:highlight w:val="yellow"/>
          <w:rPrChange w:id="677" w:author="Clemons, Robert M" w:date="2016-02-12T11:28:00Z">
            <w:rPr>
              <w:b/>
            </w:rPr>
          </w:rPrChange>
        </w:rPr>
        <w:t>FCS_CKM.2.1</w:t>
      </w:r>
      <w:r>
        <w:rPr>
          <w:b/>
        </w:rPr>
        <w:t xml:space="preserve"> </w:t>
      </w:r>
      <w:r>
        <w:t xml:space="preserve">The TSF shall </w:t>
      </w:r>
      <w:r w:rsidRPr="006A4DD1">
        <w:rPr>
          <w:u w:val="single"/>
        </w:rPr>
        <w:t>perform</w:t>
      </w:r>
      <w:r>
        <w:t xml:space="preserve"> cryptographic </w:t>
      </w:r>
      <w:r w:rsidRPr="006A4DD1">
        <w:rPr>
          <w:u w:val="single"/>
        </w:rPr>
        <w:t>key establishment</w:t>
      </w:r>
      <w:r>
        <w:t xml:space="preserve"> in accordance with a specified cryptographic key </w:t>
      </w:r>
      <w:r>
        <w:rPr>
          <w:u w:val="single"/>
        </w:rPr>
        <w:t>establishment</w:t>
      </w:r>
      <w:r>
        <w:t xml:space="preserve"> method: </w:t>
      </w:r>
      <w:r w:rsidRPr="001A4FD4">
        <w:rPr>
          <w:u w:val="single"/>
        </w:rPr>
        <w:t>[</w:t>
      </w:r>
      <w:r w:rsidRPr="004F4896">
        <w:t>selection:</w:t>
      </w:r>
    </w:p>
    <w:p w14:paraId="38A9CB8B" w14:textId="77777777" w:rsidR="00B549DD" w:rsidRPr="007B5E61" w:rsidRDefault="00B549DD" w:rsidP="00B549DD">
      <w:pPr>
        <w:pStyle w:val="BodyText"/>
        <w:numPr>
          <w:ilvl w:val="0"/>
          <w:numId w:val="56"/>
        </w:numPr>
        <w:spacing w:after="240"/>
        <w:jc w:val="both"/>
        <w:rPr>
          <w:i w:val="0"/>
          <w:u w:val="single"/>
        </w:rPr>
      </w:pPr>
      <w:r w:rsidRPr="004F4896">
        <w:rPr>
          <w:i w:val="0"/>
          <w:u w:val="single"/>
        </w:rPr>
        <w:t>RSA-based key establishment schemes</w:t>
      </w:r>
      <w:r w:rsidRPr="004F4896">
        <w:rPr>
          <w:i w:val="0"/>
        </w:rPr>
        <w:t xml:space="preserve"> that meets the following: </w:t>
      </w:r>
      <w:r w:rsidRPr="004F4896">
        <w:rPr>
          <w:i w:val="0"/>
          <w:u w:val="single"/>
        </w:rPr>
        <w:t xml:space="preserve">NIST Special Publication 800-56B, “Recommendation for Pair-Wise Key Establishment Schemes Using Integer Factorization Cryptography”; </w:t>
      </w:r>
    </w:p>
    <w:p w14:paraId="64F256C8" w14:textId="77777777" w:rsidR="00B549DD" w:rsidRPr="007B5E61" w:rsidRDefault="00B549DD" w:rsidP="00B549DD">
      <w:pPr>
        <w:pStyle w:val="BodyText"/>
        <w:numPr>
          <w:ilvl w:val="0"/>
          <w:numId w:val="56"/>
        </w:numPr>
        <w:spacing w:after="240"/>
        <w:jc w:val="both"/>
        <w:rPr>
          <w:i w:val="0"/>
          <w:iCs/>
        </w:rPr>
      </w:pPr>
      <w:r w:rsidRPr="004F4896">
        <w:rPr>
          <w:i w:val="0"/>
          <w:iCs/>
          <w:u w:val="single"/>
        </w:rPr>
        <w:t>Elliptic curve-based key establishment schemes</w:t>
      </w:r>
      <w:r w:rsidRPr="004F4896">
        <w:rPr>
          <w:i w:val="0"/>
          <w:iCs/>
        </w:rPr>
        <w:t xml:space="preserve"> that meets the following: </w:t>
      </w:r>
      <w:r w:rsidRPr="004F4896">
        <w:rPr>
          <w:i w:val="0"/>
          <w:iCs/>
          <w:u w:val="single"/>
        </w:rPr>
        <w:t>NIST Special Publication 800-56A, “Recommendation for Pair-Wise Key Establishment Schemes Using Discrete Logarithm Cryptography”;</w:t>
      </w:r>
    </w:p>
    <w:p w14:paraId="3FF814D7" w14:textId="77777777" w:rsidR="00C901B1" w:rsidRPr="009B59EC" w:rsidRDefault="00B549DD" w:rsidP="00B549DD">
      <w:pPr>
        <w:pStyle w:val="BodyText"/>
        <w:numPr>
          <w:ilvl w:val="0"/>
          <w:numId w:val="56"/>
        </w:numPr>
        <w:spacing w:after="240"/>
        <w:jc w:val="both"/>
        <w:rPr>
          <w:i w:val="0"/>
        </w:rPr>
      </w:pPr>
      <w:r w:rsidRPr="004F4896">
        <w:rPr>
          <w:i w:val="0"/>
          <w:iCs/>
          <w:u w:val="single"/>
        </w:rPr>
        <w:t>Finite field-based key establishment schemes</w:t>
      </w:r>
      <w:r w:rsidRPr="004F4896">
        <w:rPr>
          <w:i w:val="0"/>
          <w:iCs/>
        </w:rPr>
        <w:t xml:space="preserve"> that meets the following: </w:t>
      </w:r>
      <w:r w:rsidRPr="004F4896">
        <w:rPr>
          <w:i w:val="0"/>
          <w:iCs/>
          <w:u w:val="single"/>
        </w:rPr>
        <w:t>NIST Special Publication 800-56A, “Recommendation for Pair-Wise Key Establishment Schemes Using Discrete Logarithm Cryptography”</w:t>
      </w:r>
    </w:p>
    <w:p w14:paraId="2B44624F" w14:textId="77777777" w:rsidR="00B549DD" w:rsidRPr="004F4896" w:rsidRDefault="00B549DD" w:rsidP="009B59EC">
      <w:pPr>
        <w:pStyle w:val="BodyText"/>
        <w:spacing w:after="240"/>
        <w:jc w:val="both"/>
        <w:rPr>
          <w:i w:val="0"/>
        </w:rPr>
      </w:pPr>
      <w:r w:rsidRPr="004F4896">
        <w:rPr>
          <w:i w:val="0"/>
        </w:rPr>
        <w:t>].</w:t>
      </w:r>
    </w:p>
    <w:p w14:paraId="797C413E" w14:textId="77777777" w:rsidR="00B549DD" w:rsidRDefault="00B549DD" w:rsidP="00333F84">
      <w:pPr>
        <w:spacing w:after="0"/>
      </w:pPr>
      <w:r w:rsidRPr="00B549DD">
        <w:rPr>
          <w:i/>
        </w:rPr>
        <w:t>Application Note</w:t>
      </w:r>
      <w:r>
        <w:t>:</w:t>
      </w:r>
    </w:p>
    <w:p w14:paraId="2EDFF1D8" w14:textId="77777777" w:rsidR="00B549DD" w:rsidRDefault="00B549DD" w:rsidP="00B549DD">
      <w:pPr>
        <w:pStyle w:val="Numberedparagraph"/>
      </w:pPr>
      <w:r>
        <w:t xml:space="preserve">This is a refinement of the SFR FCS_CKM.2 to deal with key establishment rather than key distribution. </w:t>
      </w:r>
    </w:p>
    <w:p w14:paraId="604DAAEE" w14:textId="77777777" w:rsidR="00B549DD" w:rsidRDefault="00B549DD" w:rsidP="00B549DD">
      <w:pPr>
        <w:pStyle w:val="Numberedparagraph"/>
      </w:pPr>
      <w:r>
        <w:t>The ST author select</w:t>
      </w:r>
      <w:r w:rsidR="00112B04">
        <w:t>s</w:t>
      </w:r>
      <w:r>
        <w:t xml:space="preserve"> all key establishment schemes used for the selected cryptographic protocols.</w:t>
      </w:r>
    </w:p>
    <w:p w14:paraId="1EA366E5" w14:textId="77777777" w:rsidR="00B549DD" w:rsidRDefault="00B549DD" w:rsidP="00B549DD">
      <w:pPr>
        <w:pStyle w:val="Numberedparagraph"/>
      </w:pPr>
      <w:r>
        <w:t>The RSA-based key establishment schemes are described in Section 9 of NIST SP 800-56B; however, Section 9 relies on implementation of other sections in SP 800-56B. If the TOE acts as a receiver in the RSA key establishment scheme, the TOE does not need to implement RSA key generation.</w:t>
      </w:r>
    </w:p>
    <w:p w14:paraId="7DAF3162" w14:textId="77777777" w:rsidR="00B549DD" w:rsidRDefault="00B549DD" w:rsidP="00B549DD">
      <w:pPr>
        <w:pStyle w:val="Numberedparagraph"/>
      </w:pPr>
      <w:r>
        <w:t>The elliptic curves used for the key establishment scheme shall correlate with the curves specified in FCS_CKM.1.1.</w:t>
      </w:r>
    </w:p>
    <w:p w14:paraId="450686C5" w14:textId="77777777" w:rsidR="00B549DD" w:rsidRDefault="00B549DD" w:rsidP="00B549DD">
      <w:pPr>
        <w:pStyle w:val="Numberedparagraph"/>
      </w:pPr>
      <w:r>
        <w:t>The domain parameters used for the finite field-based key establishment scheme are specified by the key generation according to FCS_CKM.1.1.</w:t>
      </w:r>
    </w:p>
    <w:p w14:paraId="266D0B4F" w14:textId="77777777" w:rsidR="00B549DD" w:rsidRDefault="00B549DD" w:rsidP="00B549DD">
      <w:pPr>
        <w:pStyle w:val="Numberedparagraph"/>
      </w:pPr>
      <w:r w:rsidRPr="00B549DD">
        <w:rPr>
          <w:b/>
          <w:i/>
        </w:rPr>
        <w:t>Assurance Activity</w:t>
      </w:r>
      <w:r>
        <w:t>:</w:t>
      </w:r>
    </w:p>
    <w:p w14:paraId="4057A413" w14:textId="77777777" w:rsidR="008A235C" w:rsidRDefault="008A235C" w:rsidP="008A235C">
      <w:pPr>
        <w:pStyle w:val="Numberedparagraph"/>
      </w:pPr>
      <w:r>
        <w:t xml:space="preserve">The evaluator shall ensure that the supported key establishment schemes correspond to the key generation schemes identified in FCS_CKM.1.1.  If the ST specifies more than one scheme, the evaluator shall examine the TSS to verify that it identifies the usage for each scheme. </w:t>
      </w:r>
    </w:p>
    <w:p w14:paraId="7D3E4697" w14:textId="77777777" w:rsidR="008A235C" w:rsidRDefault="008A235C" w:rsidP="008A235C">
      <w:pPr>
        <w:pStyle w:val="Numberedparagraph"/>
      </w:pPr>
      <w:r>
        <w:lastRenderedPageBreak/>
        <w:t>The evaluator shall verify that the AGD guidance instructs the administrator how to configure the TOE to use the selected key establishment scheme(s).</w:t>
      </w:r>
    </w:p>
    <w:p w14:paraId="5926F8F4" w14:textId="77777777" w:rsidR="008A235C" w:rsidRDefault="00B549DD" w:rsidP="008A235C">
      <w:pPr>
        <w:pStyle w:val="Numberedparagraph"/>
      </w:pPr>
      <w:r w:rsidRPr="00087091">
        <w:t xml:space="preserve">The evaluator shall verify the implementation of the key establishment schemes of the supported by the TOE using the applicable tests below. </w:t>
      </w:r>
    </w:p>
    <w:p w14:paraId="47298A46" w14:textId="77777777" w:rsidR="00B549DD" w:rsidRPr="008A235C" w:rsidRDefault="008A235C" w:rsidP="008A235C">
      <w:pPr>
        <w:pStyle w:val="Numberedparagraph"/>
        <w:rPr>
          <w:b/>
        </w:rPr>
      </w:pPr>
      <w:r w:rsidRPr="008A235C">
        <w:rPr>
          <w:b/>
        </w:rPr>
        <w:t>Key Establishment Schemes</w:t>
      </w:r>
    </w:p>
    <w:p w14:paraId="1FAA6CE8" w14:textId="77777777" w:rsidR="00B549DD" w:rsidRPr="00087091" w:rsidRDefault="00B549DD" w:rsidP="00B549DD">
      <w:pPr>
        <w:rPr>
          <w:b/>
          <w:i/>
        </w:rPr>
      </w:pPr>
      <w:r w:rsidRPr="00087091">
        <w:rPr>
          <w:b/>
          <w:i/>
        </w:rPr>
        <w:t>SP800-56A Key Establishment Schemes</w:t>
      </w:r>
    </w:p>
    <w:p w14:paraId="6820D313" w14:textId="77777777" w:rsidR="00B549DD" w:rsidRPr="008A235C" w:rsidRDefault="00B549DD" w:rsidP="008A235C">
      <w:pPr>
        <w:pStyle w:val="Numberedparagraph"/>
      </w:pPr>
      <w:r w:rsidRPr="00087091">
        <w:t xml:space="preserve">The evaluator </w:t>
      </w:r>
      <w:r>
        <w:t>shall</w:t>
      </w:r>
      <w:r w:rsidRPr="00087091">
        <w:t xml:space="preserve"> verify a TOE's implementation of SP800-56A key agreement schemes using the following Function and Validity tests. These validation tests for each key agreement scheme verify that a TOE has implemented the components of the key agreement scheme according to the specifications in the Recommendation.</w:t>
      </w:r>
      <w:r>
        <w:t xml:space="preserve"> </w:t>
      </w:r>
      <w:r w:rsidRPr="00087091">
        <w:t>These components include the calculation of the DLC primitives (the shared secret value Z) and the calculation of the derived keying material (DKM) via the Key Derivation Function (KDF).</w:t>
      </w:r>
      <w:r>
        <w:t xml:space="preserve"> </w:t>
      </w:r>
      <w:r w:rsidRPr="00087091">
        <w:t xml:space="preserve">If key confirmation is supported, the evaluator shall also verify that the components of key confirmation have been implemented correctly, using the test procedures described below. This includes the parsing of the DKM, the generation of </w:t>
      </w:r>
      <w:proofErr w:type="spellStart"/>
      <w:r>
        <w:t>MACd</w:t>
      </w:r>
      <w:r w:rsidRPr="00087091">
        <w:t>ata</w:t>
      </w:r>
      <w:proofErr w:type="spellEnd"/>
      <w:r w:rsidRPr="00087091">
        <w:t xml:space="preserve"> and the calculation of </w:t>
      </w:r>
      <w:proofErr w:type="spellStart"/>
      <w:r w:rsidRPr="00087091">
        <w:t>MACtag</w:t>
      </w:r>
      <w:proofErr w:type="spellEnd"/>
      <w:r w:rsidRPr="00087091">
        <w:t>.</w:t>
      </w:r>
    </w:p>
    <w:p w14:paraId="4E4E7517" w14:textId="77777777" w:rsidR="00B549DD" w:rsidRPr="00B549DD" w:rsidRDefault="00B549DD" w:rsidP="00B549DD">
      <w:pPr>
        <w:pStyle w:val="Numberedparagraph"/>
        <w:rPr>
          <w:i/>
        </w:rPr>
      </w:pPr>
      <w:r w:rsidRPr="00B549DD">
        <w:rPr>
          <w:i/>
        </w:rPr>
        <w:t>Function Test</w:t>
      </w:r>
    </w:p>
    <w:p w14:paraId="32EED07E" w14:textId="77777777" w:rsidR="00B549DD" w:rsidRPr="00087091" w:rsidRDefault="00B549DD" w:rsidP="00B549DD">
      <w:pPr>
        <w:pStyle w:val="Numberedparagraph"/>
      </w:pPr>
      <w:r w:rsidRPr="00087091">
        <w:t>The Function test verifies the ability of the TOE to implement the key agreement schemes correctly.</w:t>
      </w:r>
      <w:r>
        <w:t xml:space="preserve"> </w:t>
      </w:r>
      <w:r w:rsidRPr="00087091">
        <w:t xml:space="preserve">To conduct this </w:t>
      </w:r>
      <w:proofErr w:type="gramStart"/>
      <w:r w:rsidRPr="00087091">
        <w:t>test</w:t>
      </w:r>
      <w:proofErr w:type="gramEnd"/>
      <w:r w:rsidRPr="00087091">
        <w:t xml:space="preserve"> the evaluator </w:t>
      </w:r>
      <w:r>
        <w:t>shall</w:t>
      </w:r>
      <w:r w:rsidRPr="00087091">
        <w:t xml:space="preserve"> generate or obtain test vectors from a known good implementation of the TOE supported schemes.</w:t>
      </w:r>
      <w:r>
        <w:t xml:space="preserve"> </w:t>
      </w:r>
      <w:r w:rsidRPr="00087091">
        <w:t>For each supported key agree</w:t>
      </w:r>
      <w:r w:rsidRPr="00087091">
        <w:rPr>
          <w:spacing w:val="-2"/>
        </w:rPr>
        <w:t>m</w:t>
      </w:r>
      <w:r w:rsidRPr="00087091">
        <w:t>ent sche</w:t>
      </w:r>
      <w:r w:rsidRPr="00087091">
        <w:rPr>
          <w:spacing w:val="-2"/>
        </w:rPr>
        <w:t>m</w:t>
      </w:r>
      <w:r w:rsidRPr="00087091">
        <w:t>e-key agreement r</w:t>
      </w:r>
      <w:r w:rsidRPr="00087091">
        <w:rPr>
          <w:spacing w:val="-1"/>
        </w:rPr>
        <w:t>o</w:t>
      </w:r>
      <w:r w:rsidRPr="00087091">
        <w:t>le co</w:t>
      </w:r>
      <w:r w:rsidRPr="00087091">
        <w:rPr>
          <w:spacing w:val="-2"/>
        </w:rPr>
        <w:t>m</w:t>
      </w:r>
      <w:r w:rsidRPr="00087091">
        <w:t xml:space="preserve">bination, KDF type, and, if supported, key confirmation role- key confirmation type combination, the tester </w:t>
      </w:r>
      <w:r>
        <w:t>shall</w:t>
      </w:r>
      <w:r w:rsidRPr="00087091">
        <w:t xml:space="preserve"> generate 10 sets of test vectors.</w:t>
      </w:r>
      <w:r>
        <w:t xml:space="preserve"> </w:t>
      </w:r>
      <w:r w:rsidRPr="00087091">
        <w:t>The data set consists of one set of domain parameter values (FFC) or the NIST approved curve (ECC) per 10 sets of public keys.</w:t>
      </w:r>
      <w:r>
        <w:t xml:space="preserve"> </w:t>
      </w:r>
      <w:r w:rsidRPr="00087091">
        <w:t xml:space="preserve"> These keys are static, ephemeral or both depending on the scheme being tested.</w:t>
      </w:r>
    </w:p>
    <w:p w14:paraId="0EC14326" w14:textId="77777777" w:rsidR="00B549DD" w:rsidRPr="00087091" w:rsidRDefault="00B549DD" w:rsidP="00B549DD">
      <w:pPr>
        <w:pStyle w:val="Numberedparagraph"/>
      </w:pPr>
      <w:r w:rsidRPr="00087091">
        <w:t xml:space="preserve">The evaluator </w:t>
      </w:r>
      <w:r>
        <w:t>shall</w:t>
      </w:r>
      <w:r w:rsidRPr="00087091">
        <w:t xml:space="preserve"> obtain the </w:t>
      </w:r>
      <w:r>
        <w:t>DKM</w:t>
      </w:r>
      <w:r w:rsidRPr="00087091">
        <w:t>, the corresponding TOE’s public k</w:t>
      </w:r>
      <w:r>
        <w:t xml:space="preserve">eys (static and/or ephemeral), </w:t>
      </w:r>
      <w:r w:rsidRPr="00087091">
        <w:t>the MAC tag(s), and any inputs used in the KDF, such as the Other Information field OI and TOE id fields.</w:t>
      </w:r>
    </w:p>
    <w:p w14:paraId="2739C653" w14:textId="77777777" w:rsidR="00B549DD" w:rsidRPr="00087091" w:rsidRDefault="00B549DD" w:rsidP="00B549DD">
      <w:pPr>
        <w:pStyle w:val="Numberedparagraph"/>
      </w:pPr>
      <w:r w:rsidRPr="00087091">
        <w:t xml:space="preserve">If the TOE does not use a KDF defined in SP 800-56A, the evaluator </w:t>
      </w:r>
      <w:r>
        <w:t>shall</w:t>
      </w:r>
      <w:r w:rsidRPr="00087091">
        <w:t xml:space="preserve"> obtain only the public keys and the hashed value of the shared secret.</w:t>
      </w:r>
    </w:p>
    <w:p w14:paraId="6E7A167F" w14:textId="77777777" w:rsidR="00B549DD" w:rsidRPr="00087091" w:rsidRDefault="00B549DD" w:rsidP="00B549DD">
      <w:pPr>
        <w:pStyle w:val="Numberedparagraph"/>
      </w:pPr>
      <w:r w:rsidRPr="00087091">
        <w:t xml:space="preserve">The evaluator </w:t>
      </w:r>
      <w:r>
        <w:t>shall</w:t>
      </w:r>
      <w:r w:rsidRPr="00087091">
        <w:t xml:space="preserve"> verify the correctness of the TSF’s implementation of a given scheme by using a known good implementation to calculate the shared secret value, derive the keying material DKM, and compare hashes or MAC tags generated from these values.</w:t>
      </w:r>
    </w:p>
    <w:p w14:paraId="5CBDF6C1" w14:textId="77777777" w:rsidR="00B549DD" w:rsidRPr="00087091" w:rsidRDefault="00B549DD" w:rsidP="00B549DD">
      <w:pPr>
        <w:pStyle w:val="Numberedparagraph"/>
      </w:pPr>
      <w:r w:rsidRPr="00087091">
        <w:t xml:space="preserve">If key confirmation is supported, the TSF </w:t>
      </w:r>
      <w:r>
        <w:t>shall</w:t>
      </w:r>
      <w:r w:rsidRPr="00087091">
        <w:t xml:space="preserve"> perform the above for each implemented approved MAC algorithm.</w:t>
      </w:r>
    </w:p>
    <w:p w14:paraId="7EB02440" w14:textId="77777777" w:rsidR="00B549DD" w:rsidRPr="00B549DD" w:rsidRDefault="00B549DD" w:rsidP="00B549DD">
      <w:pPr>
        <w:pStyle w:val="Numberedparagraph"/>
        <w:rPr>
          <w:i/>
        </w:rPr>
      </w:pPr>
      <w:r w:rsidRPr="00B549DD">
        <w:rPr>
          <w:i/>
        </w:rPr>
        <w:t>Validity Test</w:t>
      </w:r>
    </w:p>
    <w:p w14:paraId="466B98CC" w14:textId="77777777" w:rsidR="00B549DD" w:rsidRPr="00087091" w:rsidRDefault="00B549DD" w:rsidP="00B549DD">
      <w:pPr>
        <w:pStyle w:val="Numberedparagraph"/>
      </w:pPr>
      <w:r w:rsidRPr="00087091">
        <w:t>The Validity test verifies the ability of the TOE to recognize another party’s valid and invalid key agreement results with or without key confirmation.</w:t>
      </w:r>
      <w:r>
        <w:t xml:space="preserve"> </w:t>
      </w:r>
      <w:r w:rsidRPr="00087091">
        <w:t xml:space="preserve">To conduct this test, the evaluator </w:t>
      </w:r>
      <w:r>
        <w:t>shall</w:t>
      </w:r>
      <w:r w:rsidRPr="00087091">
        <w:t xml:space="preserve"> obtain a list of the supporting cryptographic functions included in the SP800-56A key agreement implementation to determine which errors the TOE should be able to recognize.</w:t>
      </w:r>
      <w:r>
        <w:t xml:space="preserve"> </w:t>
      </w:r>
      <w:r w:rsidRPr="00087091">
        <w:t>The evaluator generates a set of 24 (FFC) or 30 (ECC) test vectors consisting of data sets</w:t>
      </w:r>
      <w:r>
        <w:t xml:space="preserve"> including domain parameter values or NIST approved curves</w:t>
      </w:r>
      <w:r w:rsidRPr="00087091">
        <w:t xml:space="preserve">, the evaluator’s public keys, the TOE’s public/private key pairs, </w:t>
      </w:r>
      <w:proofErr w:type="spellStart"/>
      <w:r w:rsidRPr="00087091">
        <w:t>MACTag</w:t>
      </w:r>
      <w:proofErr w:type="spellEnd"/>
      <w:r w:rsidRPr="00087091">
        <w:t>, and any inputs used in the KDF, such as the other info and TOE id fields.</w:t>
      </w:r>
    </w:p>
    <w:p w14:paraId="28D1932B" w14:textId="77777777" w:rsidR="00B549DD" w:rsidRPr="00087091" w:rsidRDefault="00B549DD" w:rsidP="00B549DD">
      <w:pPr>
        <w:pStyle w:val="Numberedparagraph"/>
      </w:pPr>
      <w:r w:rsidRPr="00087091">
        <w:t xml:space="preserve">The evaluator shall inject an error in some of the test vectors to test that the TOE recognizes invalid key agreement results caused by the following fields being incorrect: the shared secret value Z, the DKM, the </w:t>
      </w:r>
      <w:r w:rsidRPr="00087091">
        <w:lastRenderedPageBreak/>
        <w:t>other information field OI, the data to</w:t>
      </w:r>
      <w:r>
        <w:t xml:space="preserve"> be </w:t>
      </w:r>
      <w:proofErr w:type="spellStart"/>
      <w:r>
        <w:t>MACed</w:t>
      </w:r>
      <w:proofErr w:type="spellEnd"/>
      <w:r>
        <w:t xml:space="preserve">, or the generated </w:t>
      </w:r>
      <w:proofErr w:type="spellStart"/>
      <w:r>
        <w:t>MAC</w:t>
      </w:r>
      <w:r w:rsidRPr="00087091">
        <w:t>Tag</w:t>
      </w:r>
      <w:proofErr w:type="spellEnd"/>
      <w:r w:rsidRPr="00087091">
        <w:t>.</w:t>
      </w:r>
      <w:r>
        <w:t xml:space="preserve"> </w:t>
      </w:r>
      <w:r w:rsidRPr="00087091">
        <w:t>If the TOE contains the full or partial (only ECC) public key validation, the evaluator will also individu</w:t>
      </w:r>
      <w:r>
        <w:t>ally inject errors in both partie</w:t>
      </w:r>
      <w:r w:rsidRPr="00087091">
        <w:t>s</w:t>
      </w:r>
      <w:r>
        <w:t>’ static public keys, both parties’</w:t>
      </w:r>
      <w:r w:rsidRPr="00087091">
        <w:t xml:space="preserve"> ephemeral public keys and the TOE’s static private key to assure the TOE detects errors in the public key validation function and/or the partial key validation function (in ECC only).</w:t>
      </w:r>
      <w:r>
        <w:t xml:space="preserve"> </w:t>
      </w:r>
      <w:r w:rsidRPr="00087091">
        <w:t xml:space="preserve">At least two of the test vectors </w:t>
      </w:r>
      <w:r>
        <w:t>shall</w:t>
      </w:r>
      <w:r w:rsidRPr="00087091">
        <w:t xml:space="preserve"> remain unmodified and therefore should result in valid key agreement results (they should pass).</w:t>
      </w:r>
    </w:p>
    <w:p w14:paraId="0B078FEC" w14:textId="77777777" w:rsidR="00B549DD" w:rsidRPr="00087091" w:rsidRDefault="00B549DD" w:rsidP="00B549DD">
      <w:pPr>
        <w:pStyle w:val="Numberedparagraph"/>
      </w:pPr>
      <w:r w:rsidRPr="00087091">
        <w:t xml:space="preserve">The TOE </w:t>
      </w:r>
      <w:r>
        <w:t>shall</w:t>
      </w:r>
      <w:r w:rsidRPr="00087091">
        <w:t xml:space="preserve"> use these modified test vectors to emulate the key agreement scheme using the corresponding parameters.</w:t>
      </w:r>
      <w:r>
        <w:t xml:space="preserve"> </w:t>
      </w:r>
      <w:r w:rsidRPr="00087091">
        <w:t xml:space="preserve">The evaluator </w:t>
      </w:r>
      <w:r>
        <w:t>shall</w:t>
      </w:r>
      <w:r w:rsidRPr="00087091">
        <w:t xml:space="preserve"> compare the TOE’s results with the results using a known good implementation verifying that the TOE detects these errors.</w:t>
      </w:r>
    </w:p>
    <w:p w14:paraId="3C290629" w14:textId="77777777" w:rsidR="00B549DD" w:rsidRDefault="00B549DD" w:rsidP="00B549DD">
      <w:pPr>
        <w:rPr>
          <w:b/>
          <w:i/>
        </w:rPr>
      </w:pPr>
      <w:r w:rsidRPr="00087091">
        <w:rPr>
          <w:b/>
          <w:i/>
        </w:rPr>
        <w:t>SP800-56B Key Establishment Schemes</w:t>
      </w:r>
    </w:p>
    <w:p w14:paraId="0CDE19EE" w14:textId="77777777" w:rsidR="00B549DD" w:rsidRPr="00B041AD" w:rsidRDefault="00B549DD" w:rsidP="00B549DD">
      <w:pPr>
        <w:pStyle w:val="Numberedparagraph"/>
        <w:rPr>
          <w:rStyle w:val="PageNumber"/>
        </w:rPr>
      </w:pPr>
      <w:r w:rsidRPr="00B041AD">
        <w:rPr>
          <w:rStyle w:val="PageNumber"/>
        </w:rPr>
        <w:t>The evaluator shall verify that the TSS describes whether the TOE acts as a sender, a recipient, or both for RSA-based key establishment schemes.</w:t>
      </w:r>
    </w:p>
    <w:p w14:paraId="3F957A6E" w14:textId="77777777" w:rsidR="00B549DD" w:rsidRDefault="00B549DD" w:rsidP="00B549DD">
      <w:pPr>
        <w:pStyle w:val="Numberedparagraph"/>
      </w:pPr>
      <w:r>
        <w:t>If the TOE acts as a sender, the following assurance activity shall be performed to ensure the proper operation of every TOE supported combination of RSA-based key establishment scheme:</w:t>
      </w:r>
    </w:p>
    <w:p w14:paraId="6486A5ED" w14:textId="77777777" w:rsidR="00B549DD" w:rsidRDefault="00B549DD" w:rsidP="008A235C">
      <w:pPr>
        <w:pStyle w:val="ListNumber"/>
        <w:numPr>
          <w:ilvl w:val="0"/>
          <w:numId w:val="58"/>
        </w:numPr>
        <w:spacing w:before="240" w:after="240"/>
        <w:contextualSpacing w:val="0"/>
        <w:jc w:val="both"/>
      </w:pPr>
      <w:r>
        <w:t xml:space="preserve">To conduct this </w:t>
      </w:r>
      <w:proofErr w:type="gramStart"/>
      <w:r>
        <w:t>test</w:t>
      </w:r>
      <w:proofErr w:type="gramEnd"/>
      <w:r>
        <w:t xml:space="preserve"> the evaluator shall generate or obtain test vectors from a known good implementation of the TOE supported schemes. For each combination of supported key establishment scheme and its options (with or without key confirmation if supported, for each supported key confirmation MAC function if key confirmation is supported, and for each supported mask generation function if KTS-OAEP is supported), the tester shall generate 10 sets of test vectors. Each test vector shall include the RSA public key, the plaintext keying material, any additional input parameters if applicable, the </w:t>
      </w:r>
      <w:proofErr w:type="spellStart"/>
      <w:r>
        <w:t>MacKey</w:t>
      </w:r>
      <w:proofErr w:type="spellEnd"/>
      <w:r>
        <w:t xml:space="preserve"> and </w:t>
      </w:r>
      <w:proofErr w:type="spellStart"/>
      <w:r>
        <w:t>MacTag</w:t>
      </w:r>
      <w:proofErr w:type="spellEnd"/>
      <w:r>
        <w:t xml:space="preserve"> if key confirmation is incorporated, and the outputted </w:t>
      </w:r>
      <w:proofErr w:type="spellStart"/>
      <w:r>
        <w:t>ciphertext</w:t>
      </w:r>
      <w:proofErr w:type="spellEnd"/>
      <w:r>
        <w:t xml:space="preserve">.  For each test vector, the evaluator shall perform a key establishment encryption operation on the TOE with the same inputs (in cases where key confirmation is incorporated, the test shall use the </w:t>
      </w:r>
      <w:proofErr w:type="spellStart"/>
      <w:r>
        <w:t>MacKey</w:t>
      </w:r>
      <w:proofErr w:type="spellEnd"/>
      <w:r>
        <w:t xml:space="preserve"> from the test vector instead of the randomly generated </w:t>
      </w:r>
      <w:proofErr w:type="spellStart"/>
      <w:r>
        <w:t>MacKey</w:t>
      </w:r>
      <w:proofErr w:type="spellEnd"/>
      <w:r>
        <w:t xml:space="preserve"> used in normal operation) and ensure that the outputted </w:t>
      </w:r>
      <w:proofErr w:type="spellStart"/>
      <w:r>
        <w:t>ciphertext</w:t>
      </w:r>
      <w:proofErr w:type="spellEnd"/>
      <w:r>
        <w:t xml:space="preserve"> is equivalent to the </w:t>
      </w:r>
      <w:proofErr w:type="spellStart"/>
      <w:r>
        <w:t>ciphertext</w:t>
      </w:r>
      <w:proofErr w:type="spellEnd"/>
      <w:r>
        <w:t xml:space="preserve"> in the test vector.</w:t>
      </w:r>
    </w:p>
    <w:p w14:paraId="1C985861" w14:textId="77777777" w:rsidR="00B549DD" w:rsidRDefault="00B549DD" w:rsidP="00B549DD">
      <w:pPr>
        <w:pStyle w:val="Numberedparagraph"/>
      </w:pPr>
      <w:r>
        <w:t>If the TOE acts as a receiver, the following assurance activities shall be performed to ensure the proper operation of every TOE supported combination of RSA-based key establishment scheme:</w:t>
      </w:r>
    </w:p>
    <w:p w14:paraId="1B834E91" w14:textId="77777777" w:rsidR="00B549DD" w:rsidRDefault="00B549DD" w:rsidP="008A235C">
      <w:pPr>
        <w:pStyle w:val="ListNumber"/>
        <w:numPr>
          <w:ilvl w:val="0"/>
          <w:numId w:val="63"/>
        </w:numPr>
        <w:tabs>
          <w:tab w:val="num" w:pos="360"/>
        </w:tabs>
        <w:spacing w:before="240" w:after="240"/>
        <w:contextualSpacing w:val="0"/>
        <w:jc w:val="both"/>
      </w:pPr>
      <w:r>
        <w:t xml:space="preserve">To conduct this </w:t>
      </w:r>
      <w:proofErr w:type="gramStart"/>
      <w:r>
        <w:t>test</w:t>
      </w:r>
      <w:proofErr w:type="gramEnd"/>
      <w:r>
        <w:t xml:space="preserve"> the evaluator shall generate or obtain test vectors from a known good implementation of the TOE supported schemes. For each combination of supported key establishment scheme and its options (with our without key confirmation if supported, for each supported key confirmation MAC function if key confirmation is supported, and for each supported mask generation function if KTS-OAEP is supported), the tester shall generate 10 sets of test vectors. Each test vector shall include the RSA private key, the plaintext keying material (</w:t>
      </w:r>
      <w:proofErr w:type="spellStart"/>
      <w:r>
        <w:t>KeyData</w:t>
      </w:r>
      <w:proofErr w:type="spellEnd"/>
      <w:r>
        <w:t xml:space="preserve">), any additional input parameters if applicable, the </w:t>
      </w:r>
      <w:proofErr w:type="spellStart"/>
      <w:r>
        <w:t>MacTag</w:t>
      </w:r>
      <w:proofErr w:type="spellEnd"/>
      <w:r>
        <w:t xml:space="preserve"> in cases where key confirmation is incorporated, and the outputted </w:t>
      </w:r>
      <w:proofErr w:type="spellStart"/>
      <w:r>
        <w:t>ciphertext</w:t>
      </w:r>
      <w:proofErr w:type="spellEnd"/>
      <w:r>
        <w:t>.  For each test vector, the evaluator shall perform the key establishment decryption operation on the TOE and ensure that the outputted plaintext keying material (</w:t>
      </w:r>
      <w:proofErr w:type="spellStart"/>
      <w:r>
        <w:t>KeyData</w:t>
      </w:r>
      <w:proofErr w:type="spellEnd"/>
      <w:r>
        <w:t xml:space="preserve">) is equivalent to the plaintext keying material in the test vector. In cases where key confirmation is incorporated, the evaluator shall perform the key confirmation steps and ensure that the outputted </w:t>
      </w:r>
      <w:proofErr w:type="spellStart"/>
      <w:r>
        <w:t>MacTag</w:t>
      </w:r>
      <w:proofErr w:type="spellEnd"/>
      <w:r>
        <w:t xml:space="preserve"> is equivalent to the </w:t>
      </w:r>
      <w:proofErr w:type="spellStart"/>
      <w:r>
        <w:t>MacTag</w:t>
      </w:r>
      <w:proofErr w:type="spellEnd"/>
      <w:r>
        <w:t xml:space="preserve"> in the test vector.</w:t>
      </w:r>
    </w:p>
    <w:p w14:paraId="1769D58A" w14:textId="77777777" w:rsidR="00B549DD" w:rsidRDefault="00B549DD" w:rsidP="008A235C">
      <w:pPr>
        <w:pStyle w:val="ListNumber"/>
        <w:numPr>
          <w:ilvl w:val="0"/>
          <w:numId w:val="63"/>
        </w:numPr>
        <w:tabs>
          <w:tab w:val="num" w:pos="360"/>
        </w:tabs>
        <w:spacing w:before="240" w:after="240"/>
        <w:contextualSpacing w:val="0"/>
        <w:jc w:val="both"/>
      </w:pPr>
      <w:r>
        <w:lastRenderedPageBreak/>
        <w:t xml:space="preserve">The evaluator shall ensure that the TSS describes how the TOE handles decryption errors.  In accordance with NIST Special Publication 800-56B, the TOE </w:t>
      </w:r>
      <w:r w:rsidR="00EC12CD">
        <w:t>shall</w:t>
      </w:r>
      <w:r>
        <w:t xml:space="preserve"> not reveal the particular error that occurred, either through the contents of any outputted or logged error message or through timing variations.  If KTS-OAEP is supported, the evaluator shall create separate contrived </w:t>
      </w:r>
      <w:proofErr w:type="spellStart"/>
      <w:r>
        <w:t>ciphertext</w:t>
      </w:r>
      <w:proofErr w:type="spellEnd"/>
      <w:r>
        <w:t xml:space="preserve"> values that trigger each of the three decryption error checks described in NIST Special Publication 800-56B section 7.2.2.3, ensure that each decryption attempt results in an error, and ensure that any outputted or logged error message is identical for each.  If KTS-KEM-KWS is supported, the evaluator shall create separate contrived </w:t>
      </w:r>
      <w:proofErr w:type="spellStart"/>
      <w:r>
        <w:t>ciphertext</w:t>
      </w:r>
      <w:proofErr w:type="spellEnd"/>
      <w:r>
        <w:t xml:space="preserve"> values that trigger each of the three decryption error checks described in NIST Special Publication 800-56B section 7.2.3.3, ensure that each decryption attempt results in an error, and ensure that any outputted or logged error message is identical for each.</w:t>
      </w:r>
    </w:p>
    <w:p w14:paraId="5231BFD6" w14:textId="77777777" w:rsidR="00F36AB2" w:rsidRPr="006D0990" w:rsidRDefault="00F36AB2" w:rsidP="00AD0023">
      <w:pPr>
        <w:pStyle w:val="Heading3"/>
      </w:pPr>
      <w:bookmarkStart w:id="678" w:name="_Toc430938677"/>
      <w:r w:rsidRPr="006D0990">
        <w:t>FCS_</w:t>
      </w:r>
      <w:r w:rsidRPr="00AD0023">
        <w:t>CKM</w:t>
      </w:r>
      <w:r w:rsidR="00413F40">
        <w:t>_EXT</w:t>
      </w:r>
      <w:r w:rsidRPr="006D0990">
        <w:t>.4 Cryptographic Key Destruction</w:t>
      </w:r>
      <w:bookmarkEnd w:id="678"/>
    </w:p>
    <w:p w14:paraId="59995121" w14:textId="77777777" w:rsidR="00254958" w:rsidRPr="003E7CC7" w:rsidRDefault="00C81590" w:rsidP="00254958">
      <w:pPr>
        <w:pStyle w:val="Numberedparagraph"/>
      </w:pPr>
      <w:r w:rsidRPr="00234D50">
        <w:rPr>
          <w:highlight w:val="yellow"/>
          <w:rPrChange w:id="679" w:author="Clemons, Robert M" w:date="2016-02-12T11:28:00Z">
            <w:rPr/>
          </w:rPrChange>
        </w:rPr>
        <w:t>FCS_CKM</w:t>
      </w:r>
      <w:r w:rsidR="00413F40" w:rsidRPr="00234D50">
        <w:rPr>
          <w:highlight w:val="yellow"/>
          <w:rPrChange w:id="680" w:author="Clemons, Robert M" w:date="2016-02-12T11:28:00Z">
            <w:rPr/>
          </w:rPrChange>
        </w:rPr>
        <w:t>_EXT</w:t>
      </w:r>
      <w:r w:rsidRPr="00234D50">
        <w:rPr>
          <w:highlight w:val="yellow"/>
          <w:rPrChange w:id="681" w:author="Clemons, Robert M" w:date="2016-02-12T11:28:00Z">
            <w:rPr/>
          </w:rPrChange>
        </w:rPr>
        <w:t>.4.1</w:t>
      </w:r>
      <w:r w:rsidRPr="00C81590">
        <w:t xml:space="preserve"> </w:t>
      </w:r>
      <w:r w:rsidR="00254958">
        <w:t xml:space="preserve">The TSF shall destroy cryptographic keys in accordance with </w:t>
      </w:r>
      <w:r w:rsidR="00E6036A">
        <w:t>the</w:t>
      </w:r>
      <w:r w:rsidR="00254958">
        <w:t xml:space="preserve"> specified cryptographic key destruction method</w:t>
      </w:r>
      <w:r w:rsidR="00E6036A">
        <w:t>s:</w:t>
      </w:r>
      <w:r w:rsidR="00254958">
        <w:t xml:space="preserve"> </w:t>
      </w:r>
    </w:p>
    <w:p w14:paraId="69CA3767" w14:textId="77777777" w:rsidR="00254958" w:rsidRPr="009F6856" w:rsidRDefault="00254958" w:rsidP="0041527B">
      <w:pPr>
        <w:pStyle w:val="ListParagraph"/>
        <w:numPr>
          <w:ilvl w:val="0"/>
          <w:numId w:val="70"/>
        </w:numPr>
        <w:spacing w:after="240" w:line="240" w:lineRule="auto"/>
        <w:jc w:val="both"/>
        <w:rPr>
          <w:iCs/>
        </w:rPr>
      </w:pPr>
      <w:r w:rsidRPr="009F6856">
        <w:rPr>
          <w:iCs/>
        </w:rPr>
        <w:t xml:space="preserve">For volatile memory, the destruction shall be executed by a single direct overwrite [selection: consisting of a pseudo-random pattern, consisting of </w:t>
      </w:r>
      <w:r w:rsidR="001D64A5" w:rsidRPr="009F6856">
        <w:rPr>
          <w:iCs/>
        </w:rPr>
        <w:t xml:space="preserve">a repeating pattern of any </w:t>
      </w:r>
      <w:r w:rsidR="00E53DCB" w:rsidRPr="009F6856">
        <w:rPr>
          <w:iCs/>
        </w:rPr>
        <w:t>static value</w:t>
      </w:r>
      <w:r w:rsidRPr="009F6856">
        <w:rPr>
          <w:iCs/>
        </w:rPr>
        <w:t>].</w:t>
      </w:r>
    </w:p>
    <w:p w14:paraId="0DBC5126" w14:textId="77777777" w:rsidR="00254958" w:rsidRPr="009F6856" w:rsidRDefault="00254958" w:rsidP="0041527B">
      <w:pPr>
        <w:pStyle w:val="ListParagraph"/>
        <w:numPr>
          <w:ilvl w:val="0"/>
          <w:numId w:val="70"/>
        </w:numPr>
        <w:spacing w:after="240" w:line="240" w:lineRule="auto"/>
        <w:jc w:val="both"/>
        <w:rPr>
          <w:iCs/>
        </w:rPr>
      </w:pPr>
      <w:r w:rsidRPr="009F6856">
        <w:rPr>
          <w:iCs/>
        </w:rPr>
        <w:t xml:space="preserve">For non-volatile EEPROM, the destruction shall be executed by a single, direct overwrite </w:t>
      </w:r>
      <w:r w:rsidR="00344DC2" w:rsidRPr="009F6856">
        <w:rPr>
          <w:iCs/>
        </w:rPr>
        <w:t xml:space="preserve">[selection: </w:t>
      </w:r>
      <w:r w:rsidRPr="009F6856">
        <w:rPr>
          <w:iCs/>
        </w:rPr>
        <w:t>consisting of a pseudo random pattern,</w:t>
      </w:r>
      <w:r w:rsidR="00344DC2" w:rsidRPr="009F6856">
        <w:rPr>
          <w:iCs/>
        </w:rPr>
        <w:t xml:space="preserve"> consisting of a repeating pattern of any static value]</w:t>
      </w:r>
      <w:r w:rsidRPr="009F6856">
        <w:rPr>
          <w:iCs/>
        </w:rPr>
        <w:t xml:space="preserve"> followed by a read-verify.</w:t>
      </w:r>
    </w:p>
    <w:p w14:paraId="0C81D368" w14:textId="77777777" w:rsidR="00AD0023" w:rsidRPr="009F6856" w:rsidRDefault="00254958" w:rsidP="0041527B">
      <w:pPr>
        <w:pStyle w:val="ListParagraph"/>
        <w:numPr>
          <w:ilvl w:val="0"/>
          <w:numId w:val="70"/>
        </w:numPr>
        <w:spacing w:after="240" w:line="240" w:lineRule="auto"/>
        <w:jc w:val="both"/>
        <w:rPr>
          <w:iCs/>
        </w:rPr>
      </w:pPr>
      <w:r w:rsidRPr="009F6856">
        <w:rPr>
          <w:iCs/>
        </w:rPr>
        <w:t>For non-volatile flash memory</w:t>
      </w:r>
      <w:r w:rsidR="00263B21">
        <w:rPr>
          <w:iCs/>
        </w:rPr>
        <w:t xml:space="preserve"> that is not wear-leveled</w:t>
      </w:r>
      <w:r w:rsidRPr="009F6856">
        <w:rPr>
          <w:iCs/>
        </w:rPr>
        <w:t xml:space="preserve">, the destruction shall be executed by [selection: a single, direct overwrite consisting of </w:t>
      </w:r>
      <w:r w:rsidR="00344DC2" w:rsidRPr="009F6856">
        <w:rPr>
          <w:iCs/>
        </w:rPr>
        <w:t>a repeating pattern of any static value</w:t>
      </w:r>
      <w:r w:rsidRPr="009F6856">
        <w:rPr>
          <w:iCs/>
        </w:rPr>
        <w:t>, a block erase] followed by a read-verify.</w:t>
      </w:r>
    </w:p>
    <w:p w14:paraId="6B9803E3" w14:textId="77777777" w:rsidR="00F24A2D" w:rsidRPr="009F6856" w:rsidRDefault="00254958" w:rsidP="0041527B">
      <w:pPr>
        <w:pStyle w:val="ListParagraph"/>
        <w:numPr>
          <w:ilvl w:val="0"/>
          <w:numId w:val="70"/>
        </w:numPr>
        <w:spacing w:after="240"/>
        <w:jc w:val="both"/>
      </w:pPr>
      <w:r w:rsidRPr="009F6856">
        <w:rPr>
          <w:iCs/>
        </w:rPr>
        <w:t xml:space="preserve">For non-volatile memory other than EEPROM and flash, the destruction shall be executed by overwriting three or more times with </w:t>
      </w:r>
      <w:r w:rsidR="00344DC2" w:rsidRPr="009F6856">
        <w:rPr>
          <w:iCs/>
        </w:rPr>
        <w:t xml:space="preserve">[selection: </w:t>
      </w:r>
      <w:r w:rsidRPr="009F6856">
        <w:rPr>
          <w:iCs/>
        </w:rPr>
        <w:t xml:space="preserve">a </w:t>
      </w:r>
      <w:r w:rsidR="00344DC2" w:rsidRPr="009F6856">
        <w:rPr>
          <w:iCs/>
        </w:rPr>
        <w:t xml:space="preserve">pseudo </w:t>
      </w:r>
      <w:r w:rsidRPr="009F6856">
        <w:rPr>
          <w:iCs/>
        </w:rPr>
        <w:t>random pattern that is changed before each write</w:t>
      </w:r>
      <w:r w:rsidR="00344DC2" w:rsidRPr="009F6856">
        <w:rPr>
          <w:iCs/>
        </w:rPr>
        <w:t>, a repeating pattern of static values that is changed before each write]</w:t>
      </w:r>
      <w:r w:rsidRPr="009F6856">
        <w:rPr>
          <w:iCs/>
        </w:rPr>
        <w:t>.</w:t>
      </w:r>
    </w:p>
    <w:p w14:paraId="41DA03C4" w14:textId="77777777" w:rsidR="00FF1F50" w:rsidRPr="004F4896" w:rsidRDefault="00254958" w:rsidP="0041527B">
      <w:pPr>
        <w:pStyle w:val="BodyText"/>
        <w:rPr>
          <w:i w:val="0"/>
        </w:rPr>
      </w:pPr>
      <w:r w:rsidRPr="004F4896">
        <w:rPr>
          <w:i w:val="0"/>
        </w:rPr>
        <w:t xml:space="preserve">that meets the following: </w:t>
      </w:r>
      <w:r w:rsidR="00413F40">
        <w:rPr>
          <w:i w:val="0"/>
          <w:iCs/>
        </w:rPr>
        <w:t>No standard</w:t>
      </w:r>
      <w:r w:rsidRPr="004F4896">
        <w:rPr>
          <w:i w:val="0"/>
        </w:rPr>
        <w:t>.</w:t>
      </w:r>
    </w:p>
    <w:p w14:paraId="63CF4A0C" w14:textId="77777777" w:rsidR="00A47BE0" w:rsidRPr="004F4896" w:rsidRDefault="00A47BE0" w:rsidP="00A47BE0">
      <w:pPr>
        <w:spacing w:after="200"/>
        <w:rPr>
          <w:i/>
        </w:rPr>
      </w:pPr>
      <w:r w:rsidRPr="004F4896">
        <w:rPr>
          <w:bCs/>
          <w:i/>
        </w:rPr>
        <w:t>Application Note</w:t>
      </w:r>
      <w:r w:rsidRPr="004F4896">
        <w:rPr>
          <w:b/>
          <w:bCs/>
          <w:i/>
        </w:rPr>
        <w:t>:</w:t>
      </w:r>
      <w:r w:rsidRPr="004F4896">
        <w:rPr>
          <w:i/>
        </w:rPr>
        <w:t xml:space="preserve"> </w:t>
      </w:r>
    </w:p>
    <w:p w14:paraId="22589204" w14:textId="77777777" w:rsidR="00A47BE0" w:rsidRDefault="00A47BE0" w:rsidP="00DB58CE">
      <w:pPr>
        <w:pStyle w:val="Numberedparagraph"/>
      </w:pPr>
      <w:r>
        <w:t>The clearing indicated above applies to each intermediate storage area for plaintext key/cryptographic critical security parameter (i.e., any storage, such as memory buffers, that is included in the path of such data) upon the transfer of the key/cryptographic critical security parameter to another location.</w:t>
      </w:r>
    </w:p>
    <w:p w14:paraId="3AE66D42" w14:textId="77777777" w:rsidR="00684780" w:rsidRDefault="00684780" w:rsidP="00DB58CE">
      <w:pPr>
        <w:pStyle w:val="Numberedparagraph"/>
      </w:pPr>
      <w:r>
        <w:t>Key storage areas in volatile memory can be overwritten with any value that renders the key(s) unrecoverable after the copy of the key is no longer needed in memory. It can be all zeros, all ones, or any other pattern or combination of values</w:t>
      </w:r>
      <w:r w:rsidR="00662B9F">
        <w:t xml:space="preserve"> </w:t>
      </w:r>
      <w:r>
        <w:t>other than the value of the key itself.</w:t>
      </w:r>
    </w:p>
    <w:p w14:paraId="34FA5398" w14:textId="77777777" w:rsidR="00263B21" w:rsidRPr="00263B21" w:rsidRDefault="00263B21" w:rsidP="00DB58CE">
      <w:pPr>
        <w:pStyle w:val="Numberedparagraph"/>
        <w:rPr>
          <w:rFonts w:asciiTheme="minorHAnsi" w:hAnsiTheme="minorHAnsi" w:cstheme="minorHAnsi"/>
          <w:szCs w:val="22"/>
        </w:rPr>
      </w:pPr>
      <w:r w:rsidRPr="00263B21">
        <w:rPr>
          <w:rFonts w:asciiTheme="minorHAnsi" w:hAnsiTheme="minorHAnsi" w:cstheme="minorHAnsi"/>
          <w:szCs w:val="22"/>
        </w:rPr>
        <w:t xml:space="preserve">Non-volatile flash memory is often implemented in assemblies that "wear-level" the memory.  This implementation has the consequence that a software-directed read-verify after a software-directed erase </w:t>
      </w:r>
      <w:r>
        <w:rPr>
          <w:rFonts w:asciiTheme="minorHAnsi" w:hAnsiTheme="minorHAnsi" w:cstheme="minorHAnsi"/>
          <w:szCs w:val="22"/>
        </w:rPr>
        <w:t>does</w:t>
      </w:r>
      <w:r w:rsidRPr="00263B21">
        <w:rPr>
          <w:rFonts w:asciiTheme="minorHAnsi" w:hAnsiTheme="minorHAnsi" w:cstheme="minorHAnsi"/>
          <w:szCs w:val="22"/>
        </w:rPr>
        <w:t xml:space="preserve"> not result in the flash memory assembly examining the same physical memory locations, so there </w:t>
      </w:r>
      <w:r>
        <w:rPr>
          <w:rFonts w:asciiTheme="minorHAnsi" w:hAnsiTheme="minorHAnsi" w:cstheme="minorHAnsi"/>
          <w:szCs w:val="22"/>
        </w:rPr>
        <w:t>is</w:t>
      </w:r>
      <w:r w:rsidRPr="00263B21">
        <w:rPr>
          <w:rFonts w:asciiTheme="minorHAnsi" w:hAnsiTheme="minorHAnsi" w:cstheme="minorHAnsi"/>
          <w:szCs w:val="22"/>
        </w:rPr>
        <w:t xml:space="preserve"> be no security benefit from this action (the underlying controller on the flash memory often includes functions to verify writes at a level below that of the controlling software, reducing the risk of residual data being present).  Some non-volatile flash memory can be configured so that it is not wear-leveled; in these </w:t>
      </w:r>
      <w:proofErr w:type="gramStart"/>
      <w:r w:rsidRPr="00263B21">
        <w:rPr>
          <w:rFonts w:asciiTheme="minorHAnsi" w:hAnsiTheme="minorHAnsi" w:cstheme="minorHAnsi"/>
          <w:szCs w:val="22"/>
        </w:rPr>
        <w:t>cases</w:t>
      </w:r>
      <w:proofErr w:type="gramEnd"/>
      <w:r w:rsidRPr="00263B21">
        <w:rPr>
          <w:rFonts w:asciiTheme="minorHAnsi" w:hAnsiTheme="minorHAnsi" w:cstheme="minorHAnsi"/>
          <w:szCs w:val="22"/>
        </w:rPr>
        <w:t xml:space="preserve"> the TOE must perform the read-verify.</w:t>
      </w:r>
    </w:p>
    <w:p w14:paraId="0265C72A" w14:textId="77777777" w:rsidR="00C81590" w:rsidRPr="00A32DC0" w:rsidRDefault="00C81590" w:rsidP="00C81590">
      <w:pPr>
        <w:autoSpaceDE w:val="0"/>
        <w:autoSpaceDN w:val="0"/>
        <w:adjustRightInd w:val="0"/>
        <w:rPr>
          <w:rFonts w:cs="Calibri"/>
          <w:color w:val="000000"/>
          <w:szCs w:val="22"/>
        </w:rPr>
      </w:pPr>
      <w:r w:rsidRPr="00A32DC0">
        <w:rPr>
          <w:rFonts w:cs="Calibri"/>
          <w:b/>
          <w:bCs/>
          <w:i/>
          <w:iCs/>
          <w:color w:val="000000"/>
          <w:szCs w:val="22"/>
        </w:rPr>
        <w:t xml:space="preserve">Assurance Activity: </w:t>
      </w:r>
    </w:p>
    <w:p w14:paraId="15963AAD" w14:textId="77777777" w:rsidR="00254958" w:rsidRDefault="00254958" w:rsidP="00254958">
      <w:pPr>
        <w:pStyle w:val="Numberedparagraph"/>
      </w:pPr>
      <w:r w:rsidRPr="00667082">
        <w:lastRenderedPageBreak/>
        <w:t xml:space="preserve">The evaluator shall check to ensure the TSS </w:t>
      </w:r>
      <w:r>
        <w:t>lists each type of plaintext key material</w:t>
      </w:r>
      <w:r w:rsidRPr="00667082">
        <w:t xml:space="preserve"> </w:t>
      </w:r>
      <w:r>
        <w:t xml:space="preserve">and its origin and storage location. </w:t>
      </w:r>
    </w:p>
    <w:p w14:paraId="3F55BCF7" w14:textId="77777777" w:rsidR="00254958" w:rsidRDefault="00254958" w:rsidP="00254958">
      <w:pPr>
        <w:pStyle w:val="Numberedparagraph"/>
      </w:pPr>
      <w:r>
        <w:t>The evaluator shall verify that the TSS describes when each type of key material is</w:t>
      </w:r>
      <w:r w:rsidRPr="00667082">
        <w:t xml:space="preserve"> cleared </w:t>
      </w:r>
      <w:r>
        <w:t>(for example, on system power off, on wipe function, on disconnection of trusted channels, when no longer needed by the trusted channel per the protocol</w:t>
      </w:r>
      <w:r w:rsidRPr="00667082">
        <w:t>,</w:t>
      </w:r>
      <w:r>
        <w:t xml:space="preserve"> etc.).  </w:t>
      </w:r>
    </w:p>
    <w:p w14:paraId="573F3076" w14:textId="77777777" w:rsidR="00254958" w:rsidRPr="00390B3F" w:rsidRDefault="00254958" w:rsidP="00254958">
      <w:pPr>
        <w:pStyle w:val="Numberedparagraph"/>
      </w:pPr>
      <w:r w:rsidRPr="00390B3F">
        <w:t>For each</w:t>
      </w:r>
      <w:r>
        <w:t xml:space="preserve"> software key clearing situation </w:t>
      </w:r>
      <w:r w:rsidRPr="00390B3F">
        <w:t>the evaluator shall repeat the following test</w:t>
      </w:r>
      <w:r>
        <w:t>s</w:t>
      </w:r>
      <w:r w:rsidRPr="00390B3F">
        <w:t>.</w:t>
      </w:r>
      <w:r>
        <w:t xml:space="preserve"> </w:t>
      </w:r>
    </w:p>
    <w:p w14:paraId="2E330BD0" w14:textId="77777777" w:rsidR="00254958" w:rsidRPr="00390B3F" w:rsidRDefault="00254958" w:rsidP="004F4896">
      <w:pPr>
        <w:pStyle w:val="ListNumber"/>
        <w:numPr>
          <w:ilvl w:val="0"/>
          <w:numId w:val="101"/>
        </w:numPr>
        <w:spacing w:before="240" w:after="240"/>
        <w:contextualSpacing w:val="0"/>
        <w:jc w:val="both"/>
      </w:pPr>
      <w:r w:rsidRPr="004F4896">
        <w:t>Test 1:</w:t>
      </w:r>
      <w:r w:rsidRPr="007B5E61">
        <w:t xml:space="preserve"> The evaluator shall utilize appropriate combinations of specialized operational</w:t>
      </w:r>
      <w:r w:rsidRPr="00390B3F">
        <w:t xml:space="preserve"> environment and development tools (debuggers, simulators, etc.) to test that keys are cleared correctly, including all intermediate copies of the key that may have been created internally by the TOE during normal cryptographic processing with that key. </w:t>
      </w:r>
    </w:p>
    <w:p w14:paraId="77590872" w14:textId="77777777" w:rsidR="00697342" w:rsidRDefault="00697342" w:rsidP="00697342">
      <w:pPr>
        <w:rPr>
          <w:szCs w:val="22"/>
        </w:rPr>
      </w:pPr>
    </w:p>
    <w:p w14:paraId="2DA5EE1C" w14:textId="77777777" w:rsidR="0016323F" w:rsidRPr="006D0990" w:rsidRDefault="0016323F" w:rsidP="003E6F69">
      <w:pPr>
        <w:pStyle w:val="Heading3"/>
      </w:pPr>
      <w:bookmarkStart w:id="682" w:name="_Toc430938678"/>
      <w:r w:rsidRPr="006D0990">
        <w:t>FCS_COP.1(</w:t>
      </w:r>
      <w:r w:rsidR="0077479A" w:rsidRPr="006D0990">
        <w:t>1</w:t>
      </w:r>
      <w:r w:rsidRPr="006D0990">
        <w:t>) Cryptographic Operation (</w:t>
      </w:r>
      <w:r w:rsidR="00DB58CE" w:rsidRPr="00663D66">
        <w:t>AES Data</w:t>
      </w:r>
      <w:r w:rsidR="00DB58CE">
        <w:t xml:space="preserve"> </w:t>
      </w:r>
      <w:r w:rsidR="00DB58CE" w:rsidRPr="00663D66">
        <w:t>Enc</w:t>
      </w:r>
      <w:r w:rsidR="00DB58CE">
        <w:t>r</w:t>
      </w:r>
      <w:r w:rsidR="00DB58CE" w:rsidRPr="00663D66">
        <w:t>yption/</w:t>
      </w:r>
      <w:r w:rsidR="00DB58CE">
        <w:t xml:space="preserve"> </w:t>
      </w:r>
      <w:r w:rsidR="00DB58CE" w:rsidRPr="00663D66">
        <w:t>Decryption</w:t>
      </w:r>
      <w:r w:rsidRPr="006D0990">
        <w:t>)</w:t>
      </w:r>
      <w:bookmarkEnd w:id="682"/>
    </w:p>
    <w:p w14:paraId="51AC62D7" w14:textId="77777777" w:rsidR="00C33B1E" w:rsidRPr="004F4896" w:rsidRDefault="00C33B1E" w:rsidP="009C759A">
      <w:pPr>
        <w:pStyle w:val="Numberedparagraph"/>
      </w:pPr>
      <w:r w:rsidRPr="00234D50">
        <w:rPr>
          <w:b/>
          <w:highlight w:val="yellow"/>
          <w:rPrChange w:id="683" w:author="Clemons, Robert M" w:date="2016-02-12T11:28:00Z">
            <w:rPr>
              <w:b/>
            </w:rPr>
          </w:rPrChange>
        </w:rPr>
        <w:t>FCS_COP.1.1(1)</w:t>
      </w:r>
      <w:r w:rsidRPr="004F4896">
        <w:rPr>
          <w:b/>
        </w:rPr>
        <w:t xml:space="preserve"> </w:t>
      </w:r>
      <w:r w:rsidRPr="004F4896">
        <w:t>The TSF shall perform [</w:t>
      </w:r>
      <w:r w:rsidRPr="004F4896">
        <w:rPr>
          <w:b/>
        </w:rPr>
        <w:t>encryption/decryption</w:t>
      </w:r>
      <w:r w:rsidRPr="004F4896">
        <w:t xml:space="preserve">] in accordance with a specified cryptographic algorithm </w:t>
      </w:r>
    </w:p>
    <w:p w14:paraId="5D58B48F" w14:textId="77777777" w:rsidR="00C33B1E" w:rsidRPr="006456C2" w:rsidRDefault="00C33B1E" w:rsidP="00C33B1E">
      <w:pPr>
        <w:pStyle w:val="BodyText"/>
      </w:pPr>
      <w:r w:rsidRPr="004F4896">
        <w:rPr>
          <w:i w:val="0"/>
        </w:rPr>
        <w:t>[selection</w:t>
      </w:r>
      <w:r w:rsidRPr="004F4896">
        <w:t>:</w:t>
      </w:r>
      <w:r w:rsidRPr="006456C2">
        <w:rPr>
          <w:u w:val="single"/>
        </w:rPr>
        <w:t xml:space="preserve"> </w:t>
      </w:r>
    </w:p>
    <w:p w14:paraId="2F13C5B7" w14:textId="77777777" w:rsidR="00C33B1E" w:rsidRPr="004F4896" w:rsidRDefault="00C33B1E" w:rsidP="00C33B1E">
      <w:pPr>
        <w:pStyle w:val="BodyText"/>
        <w:numPr>
          <w:ilvl w:val="0"/>
          <w:numId w:val="80"/>
        </w:numPr>
        <w:spacing w:after="0"/>
        <w:jc w:val="both"/>
        <w:rPr>
          <w:i w:val="0"/>
        </w:rPr>
      </w:pPr>
      <w:r w:rsidRPr="004F4896">
        <w:rPr>
          <w:i w:val="0"/>
          <w:u w:val="single"/>
        </w:rPr>
        <w:t xml:space="preserve">AES Key Wrap (KW) (as defined in NIST SP 800-38F), </w:t>
      </w:r>
    </w:p>
    <w:p w14:paraId="2494C94F" w14:textId="77777777" w:rsidR="00C33B1E" w:rsidRPr="004F4896" w:rsidRDefault="00C33B1E" w:rsidP="00C33B1E">
      <w:pPr>
        <w:pStyle w:val="BodyText"/>
        <w:numPr>
          <w:ilvl w:val="0"/>
          <w:numId w:val="80"/>
        </w:numPr>
        <w:spacing w:after="0"/>
        <w:jc w:val="both"/>
        <w:rPr>
          <w:i w:val="0"/>
        </w:rPr>
      </w:pPr>
      <w:r w:rsidRPr="004F4896">
        <w:rPr>
          <w:i w:val="0"/>
          <w:u w:val="single"/>
        </w:rPr>
        <w:t xml:space="preserve">AES Key Wrap with Padding (KWP) (as defined in NIST SP 800-38F), </w:t>
      </w:r>
    </w:p>
    <w:p w14:paraId="7AFBAEA4" w14:textId="77777777" w:rsidR="00C33B1E" w:rsidRPr="004F4896" w:rsidRDefault="00C33B1E" w:rsidP="00C33B1E">
      <w:pPr>
        <w:pStyle w:val="BodyText"/>
        <w:numPr>
          <w:ilvl w:val="0"/>
          <w:numId w:val="80"/>
        </w:numPr>
        <w:spacing w:after="0"/>
        <w:jc w:val="both"/>
        <w:rPr>
          <w:i w:val="0"/>
        </w:rPr>
      </w:pPr>
      <w:r w:rsidRPr="004F4896">
        <w:rPr>
          <w:i w:val="0"/>
          <w:u w:val="single"/>
        </w:rPr>
        <w:t xml:space="preserve">AES-GCM (as defined in NIST SP 800-38D), </w:t>
      </w:r>
    </w:p>
    <w:p w14:paraId="2467CCB4" w14:textId="77777777" w:rsidR="00C33B1E" w:rsidRPr="004F4896" w:rsidRDefault="00C33B1E" w:rsidP="00C33B1E">
      <w:pPr>
        <w:pStyle w:val="BodyText"/>
        <w:numPr>
          <w:ilvl w:val="0"/>
          <w:numId w:val="80"/>
        </w:numPr>
        <w:spacing w:after="0"/>
        <w:jc w:val="both"/>
        <w:rPr>
          <w:i w:val="0"/>
        </w:rPr>
      </w:pPr>
      <w:r w:rsidRPr="004F4896">
        <w:rPr>
          <w:i w:val="0"/>
          <w:u w:val="single"/>
        </w:rPr>
        <w:t xml:space="preserve">AES-CCM (as defined in NIST SP 800-38C), </w:t>
      </w:r>
    </w:p>
    <w:p w14:paraId="3D24EA6F" w14:textId="77777777" w:rsidR="00C33B1E" w:rsidRPr="004F4896" w:rsidRDefault="00C33B1E" w:rsidP="00C33B1E">
      <w:pPr>
        <w:pStyle w:val="BodyText"/>
        <w:numPr>
          <w:ilvl w:val="0"/>
          <w:numId w:val="80"/>
        </w:numPr>
        <w:spacing w:after="0"/>
        <w:jc w:val="both"/>
        <w:rPr>
          <w:i w:val="0"/>
        </w:rPr>
      </w:pPr>
      <w:r w:rsidRPr="004F4896">
        <w:rPr>
          <w:i w:val="0"/>
          <w:u w:val="single"/>
        </w:rPr>
        <w:t xml:space="preserve">AES-XTS (as defined in NIST SP 800-38E) mode, </w:t>
      </w:r>
    </w:p>
    <w:p w14:paraId="4C428462" w14:textId="77777777" w:rsidR="00C33B1E" w:rsidRPr="004F4896" w:rsidRDefault="00C33B1E" w:rsidP="00C33B1E">
      <w:pPr>
        <w:pStyle w:val="BodyText"/>
        <w:numPr>
          <w:ilvl w:val="0"/>
          <w:numId w:val="80"/>
        </w:numPr>
        <w:spacing w:after="0"/>
        <w:jc w:val="both"/>
        <w:rPr>
          <w:i w:val="0"/>
        </w:rPr>
      </w:pPr>
      <w:r w:rsidRPr="004F4896">
        <w:rPr>
          <w:i w:val="0"/>
          <w:u w:val="single"/>
        </w:rPr>
        <w:t>AES-CCMP-256 (as defined in NIST SP800-38C and IEEE 802.11ac-2013),</w:t>
      </w:r>
    </w:p>
    <w:p w14:paraId="2EDD7832" w14:textId="77777777" w:rsidR="00C33B1E" w:rsidRPr="002F50D4" w:rsidRDefault="00C33B1E" w:rsidP="00C33B1E">
      <w:pPr>
        <w:pStyle w:val="BodyText"/>
        <w:numPr>
          <w:ilvl w:val="0"/>
          <w:numId w:val="80"/>
        </w:numPr>
        <w:spacing w:after="0"/>
        <w:jc w:val="both"/>
        <w:rPr>
          <w:i w:val="0"/>
        </w:rPr>
      </w:pPr>
      <w:r w:rsidRPr="004F4896">
        <w:rPr>
          <w:i w:val="0"/>
          <w:u w:val="single"/>
        </w:rPr>
        <w:t>AES-GCMP-256 (as defined in NIST SP800-38D and IEEE 802.11ac-2013),</w:t>
      </w:r>
    </w:p>
    <w:p w14:paraId="0158F2C8" w14:textId="77777777" w:rsidR="00911283" w:rsidRPr="00F0656F" w:rsidRDefault="00911283" w:rsidP="00C33B1E">
      <w:pPr>
        <w:pStyle w:val="BodyText"/>
        <w:numPr>
          <w:ilvl w:val="0"/>
          <w:numId w:val="80"/>
        </w:numPr>
        <w:spacing w:after="0"/>
        <w:jc w:val="both"/>
        <w:rPr>
          <w:i w:val="0"/>
          <w:u w:val="single"/>
        </w:rPr>
      </w:pPr>
      <w:r w:rsidRPr="00F0656F">
        <w:rPr>
          <w:i w:val="0"/>
          <w:u w:val="single"/>
        </w:rPr>
        <w:t>AES-CCMP (as defined in FIPS PUB 197, NIST SP 800-38C and IEEE 802.11-2012),</w:t>
      </w:r>
    </w:p>
    <w:p w14:paraId="4C668340" w14:textId="77777777" w:rsidR="00C852DC" w:rsidRDefault="00C852DC" w:rsidP="00C852DC">
      <w:pPr>
        <w:pStyle w:val="BodyText"/>
        <w:numPr>
          <w:ilvl w:val="0"/>
          <w:numId w:val="80"/>
        </w:numPr>
        <w:spacing w:after="0"/>
        <w:jc w:val="both"/>
        <w:rPr>
          <w:i w:val="0"/>
          <w:u w:val="single"/>
        </w:rPr>
      </w:pPr>
      <w:r w:rsidRPr="00F0656F">
        <w:rPr>
          <w:i w:val="0"/>
          <w:u w:val="single"/>
        </w:rPr>
        <w:t>AES-CBC (as defined in FIPS PUB 197, and NIST SP 800-38A) mode,</w:t>
      </w:r>
    </w:p>
    <w:p w14:paraId="13C6089E" w14:textId="77777777" w:rsidR="00D04194" w:rsidRPr="00F0656F" w:rsidRDefault="00D04194" w:rsidP="00C852DC">
      <w:pPr>
        <w:pStyle w:val="BodyText"/>
        <w:numPr>
          <w:ilvl w:val="0"/>
          <w:numId w:val="80"/>
        </w:numPr>
        <w:spacing w:after="0"/>
        <w:jc w:val="both"/>
        <w:rPr>
          <w:i w:val="0"/>
          <w:u w:val="single"/>
        </w:rPr>
      </w:pPr>
      <w:r>
        <w:rPr>
          <w:i w:val="0"/>
          <w:u w:val="single"/>
        </w:rPr>
        <w:t>AES-CTR (as defined in NIST SP 800-38A) mode]</w:t>
      </w:r>
    </w:p>
    <w:p w14:paraId="2F455696" w14:textId="77777777" w:rsidR="00D04194" w:rsidRPr="004F4896" w:rsidRDefault="00D04194" w:rsidP="00F0656F">
      <w:pPr>
        <w:pStyle w:val="BodyText"/>
        <w:spacing w:after="0" w:line="480" w:lineRule="auto"/>
        <w:jc w:val="both"/>
        <w:rPr>
          <w:i w:val="0"/>
        </w:rPr>
      </w:pPr>
    </w:p>
    <w:p w14:paraId="12179362" w14:textId="77777777" w:rsidR="00C33B1E" w:rsidRPr="004F4896" w:rsidRDefault="00C33B1E" w:rsidP="00F0656F">
      <w:pPr>
        <w:pStyle w:val="BodyText"/>
        <w:spacing w:after="0" w:line="480" w:lineRule="auto"/>
        <w:jc w:val="both"/>
        <w:rPr>
          <w:i w:val="0"/>
        </w:rPr>
      </w:pPr>
      <w:r w:rsidRPr="004F4896">
        <w:rPr>
          <w:i w:val="0"/>
        </w:rPr>
        <w:t xml:space="preserve">and cryptographic key </w:t>
      </w:r>
      <w:proofErr w:type="gramStart"/>
      <w:r w:rsidRPr="004F4896">
        <w:rPr>
          <w:i w:val="0"/>
        </w:rPr>
        <w:t>sizes  [</w:t>
      </w:r>
      <w:proofErr w:type="gramEnd"/>
      <w:r w:rsidRPr="004F4896">
        <w:rPr>
          <w:i w:val="0"/>
        </w:rPr>
        <w:t>selection:</w:t>
      </w:r>
      <w:r w:rsidRPr="004F4896">
        <w:rPr>
          <w:i w:val="0"/>
          <w:u w:val="single"/>
        </w:rPr>
        <w:t xml:space="preserve"> </w:t>
      </w:r>
      <w:r w:rsidR="005F240C" w:rsidRPr="00F0656F">
        <w:rPr>
          <w:i w:val="0"/>
          <w:u w:val="single"/>
        </w:rPr>
        <w:t>128-bit key sizes,</w:t>
      </w:r>
      <w:r w:rsidR="005F240C" w:rsidRPr="004F4896">
        <w:rPr>
          <w:i w:val="0"/>
        </w:rPr>
        <w:t xml:space="preserve"> </w:t>
      </w:r>
      <w:r w:rsidRPr="004F4896">
        <w:rPr>
          <w:i w:val="0"/>
          <w:u w:val="single"/>
        </w:rPr>
        <w:t>256-bit key sizes</w:t>
      </w:r>
      <w:r w:rsidRPr="004F4896">
        <w:rPr>
          <w:i w:val="0"/>
        </w:rPr>
        <w:t>].</w:t>
      </w:r>
    </w:p>
    <w:p w14:paraId="2D7DD6BE" w14:textId="77777777" w:rsidR="008C0294" w:rsidRPr="004F4896" w:rsidRDefault="00C33B1E">
      <w:pPr>
        <w:pStyle w:val="Numberedparagraph"/>
        <w:rPr>
          <w:i/>
        </w:rPr>
      </w:pPr>
      <w:r w:rsidRPr="004F4896">
        <w:rPr>
          <w:i/>
        </w:rPr>
        <w:t xml:space="preserve">Application Note: </w:t>
      </w:r>
    </w:p>
    <w:p w14:paraId="4FA3FD15" w14:textId="77777777" w:rsidR="008C0294" w:rsidRDefault="00C33B1E">
      <w:pPr>
        <w:pStyle w:val="Numberedparagraph"/>
      </w:pPr>
      <w:r w:rsidRPr="00667082">
        <w:t xml:space="preserve">For the first selection </w:t>
      </w:r>
      <w:r w:rsidRPr="000C6C50">
        <w:t>of FCS_COP.1.1</w:t>
      </w:r>
      <w:r w:rsidRPr="000C6C50">
        <w:rPr>
          <w:bCs/>
        </w:rPr>
        <w:t>(1)</w:t>
      </w:r>
      <w:r w:rsidRPr="000C6C50">
        <w:t xml:space="preserve">, the ST author should choose the mode or modes in which AES operates. For the second selection, the ST author should choose the key sizes that are supported by this functionality. </w:t>
      </w:r>
    </w:p>
    <w:p w14:paraId="6130E219" w14:textId="77777777" w:rsidR="00FF2036" w:rsidRPr="00FF2036" w:rsidRDefault="0016323F">
      <w:pPr>
        <w:pStyle w:val="Numberedparagraph"/>
      </w:pPr>
      <w:r>
        <w:rPr>
          <w:b/>
          <w:i/>
          <w:szCs w:val="22"/>
        </w:rPr>
        <w:t>Assurance Activity:</w:t>
      </w:r>
      <w:r w:rsidR="00CD0DDD">
        <w:rPr>
          <w:b/>
          <w:i/>
          <w:szCs w:val="22"/>
        </w:rPr>
        <w:t xml:space="preserve"> </w:t>
      </w:r>
    </w:p>
    <w:p w14:paraId="2B5EC043" w14:textId="77777777" w:rsidR="008C0294" w:rsidRDefault="00C33B1E">
      <w:pPr>
        <w:pStyle w:val="Numberedparagraph"/>
      </w:pPr>
      <w:r>
        <w:t>Assurance Activity Note: The following tests require the developer to provide access to a test platform that provides the evaluator with tools that are typically not found on factory products.</w:t>
      </w:r>
    </w:p>
    <w:p w14:paraId="6D028262" w14:textId="77777777" w:rsidR="008C0294" w:rsidRDefault="006000CB">
      <w:pPr>
        <w:pStyle w:val="Numberedparagraph"/>
        <w:rPr>
          <w:b/>
          <w:u w:val="single"/>
        </w:rPr>
      </w:pPr>
      <w:r w:rsidRPr="006000CB">
        <w:rPr>
          <w:b/>
          <w:u w:val="single"/>
        </w:rPr>
        <w:t>AES-CBC Tests</w:t>
      </w:r>
    </w:p>
    <w:p w14:paraId="1450E4B6" w14:textId="77777777" w:rsidR="008C0294" w:rsidRDefault="006000CB">
      <w:pPr>
        <w:pStyle w:val="Numberedparagraph"/>
        <w:rPr>
          <w:b/>
        </w:rPr>
      </w:pPr>
      <w:r w:rsidRPr="006000CB">
        <w:rPr>
          <w:b/>
        </w:rPr>
        <w:t>AES-CBC Known Answer Tests</w:t>
      </w:r>
    </w:p>
    <w:p w14:paraId="7E62DE60" w14:textId="77777777" w:rsidR="008C0294" w:rsidRDefault="00C33B1E">
      <w:pPr>
        <w:pStyle w:val="Numberedparagraph"/>
      </w:pPr>
      <w:r w:rsidRPr="00087091">
        <w:lastRenderedPageBreak/>
        <w:t>There are four Known Answer Tests (KATs), described below.</w:t>
      </w:r>
      <w:r>
        <w:t xml:space="preserve"> </w:t>
      </w:r>
      <w:r w:rsidRPr="00087091">
        <w:t xml:space="preserve">In all KATs, the plaintext, </w:t>
      </w:r>
      <w:proofErr w:type="spellStart"/>
      <w:r w:rsidRPr="00087091">
        <w:t>ciphertext</w:t>
      </w:r>
      <w:proofErr w:type="spellEnd"/>
      <w:r w:rsidRPr="00087091">
        <w:t xml:space="preserve">, and IV values </w:t>
      </w:r>
      <w:r>
        <w:t>shall</w:t>
      </w:r>
      <w:r w:rsidRPr="00087091">
        <w:t xml:space="preserve"> be 128-bit blocks.</w:t>
      </w:r>
      <w:r>
        <w:t xml:space="preserve"> </w:t>
      </w:r>
      <w:r w:rsidRPr="00087091">
        <w:t>The results from each test may either be obtained by the evaluator directly or by supplying the inputs to the implementer and receiving the results in response.</w:t>
      </w:r>
      <w:r>
        <w:t xml:space="preserve"> </w:t>
      </w:r>
      <w:r w:rsidRPr="00087091">
        <w:t xml:space="preserve">To determine correctness, the evaluator </w:t>
      </w:r>
      <w:r>
        <w:t>shall</w:t>
      </w:r>
      <w:r w:rsidRPr="00087091">
        <w:t xml:space="preserve"> compare the resulting values to those obtained by submitting the same inputs to a known good implementation.</w:t>
      </w:r>
    </w:p>
    <w:p w14:paraId="31F9F4EC" w14:textId="77777777" w:rsidR="00FF2036" w:rsidRDefault="00C33B1E" w:rsidP="00FF2036">
      <w:pPr>
        <w:pStyle w:val="Numberedparagraph"/>
      </w:pPr>
      <w:r w:rsidRPr="00087091">
        <w:rPr>
          <w:b/>
        </w:rPr>
        <w:t>KAT-1.</w:t>
      </w:r>
      <w:r w:rsidRPr="00087091">
        <w:t xml:space="preserve"> To test the encrypt functionality of AES-CBC, the evaluator </w:t>
      </w:r>
      <w:r>
        <w:t>shall</w:t>
      </w:r>
      <w:r w:rsidRPr="00087091">
        <w:t xml:space="preserve"> supply a set of 10 plaintext values and obtain the </w:t>
      </w:r>
      <w:proofErr w:type="spellStart"/>
      <w:r w:rsidRPr="00087091">
        <w:t>ciphertext</w:t>
      </w:r>
      <w:proofErr w:type="spellEnd"/>
      <w:r w:rsidRPr="00087091">
        <w:t xml:space="preserve"> value that results from AES-CBC encryption of the given plaintext using a key value of all zeros and an IV of all zeros. Five plaintext values </w:t>
      </w:r>
      <w:r>
        <w:t>shall</w:t>
      </w:r>
      <w:r w:rsidRPr="00087091">
        <w:t xml:space="preserve"> be encrypted with a 128-bit all-zeros key, and the other five </w:t>
      </w:r>
      <w:r>
        <w:t>shall</w:t>
      </w:r>
      <w:r w:rsidRPr="00087091">
        <w:t xml:space="preserve"> be encrypted with a 256-bit all-zeros key.</w:t>
      </w:r>
    </w:p>
    <w:p w14:paraId="5D35D8E0" w14:textId="77777777" w:rsidR="008C0294" w:rsidRDefault="00C33B1E" w:rsidP="00FF2036">
      <w:pPr>
        <w:pStyle w:val="Numberedparagraph"/>
      </w:pPr>
      <w:r w:rsidRPr="00087091">
        <w:br/>
        <w:t xml:space="preserve">To test the decrypt functionality of AES-CBC, the evaluator </w:t>
      </w:r>
      <w:r>
        <w:t>shall</w:t>
      </w:r>
      <w:r w:rsidRPr="00087091">
        <w:t xml:space="preserve"> perform the same test as for encrypt, using 10 </w:t>
      </w:r>
      <w:proofErr w:type="spellStart"/>
      <w:r w:rsidRPr="00087091">
        <w:t>ciphertext</w:t>
      </w:r>
      <w:proofErr w:type="spellEnd"/>
      <w:r w:rsidRPr="00087091">
        <w:t xml:space="preserve"> values as input and AES-CBC decryption.</w:t>
      </w:r>
    </w:p>
    <w:p w14:paraId="75CDECBA" w14:textId="77777777" w:rsidR="008C0294" w:rsidRDefault="00C33B1E">
      <w:pPr>
        <w:pStyle w:val="Numberedparagraph"/>
      </w:pPr>
      <w:r w:rsidRPr="00087091">
        <w:rPr>
          <w:b/>
        </w:rPr>
        <w:t>KAT-2.</w:t>
      </w:r>
      <w:r w:rsidRPr="00087091">
        <w:t xml:space="preserve"> To test the encrypt functionality of AES-CBC, the evaluator </w:t>
      </w:r>
      <w:r>
        <w:t>shall</w:t>
      </w:r>
      <w:r w:rsidRPr="00087091">
        <w:t xml:space="preserve"> supply a set of 10 key values and obtain the </w:t>
      </w:r>
      <w:proofErr w:type="spellStart"/>
      <w:r w:rsidRPr="00087091">
        <w:t>ciphertext</w:t>
      </w:r>
      <w:proofErr w:type="spellEnd"/>
      <w:r w:rsidRPr="00087091">
        <w:t xml:space="preserve"> value that results from AES-CBC encryption of an all-zeros plaintext using the given key value and an IV of all zeros. Five of the keys </w:t>
      </w:r>
      <w:r>
        <w:t>shall</w:t>
      </w:r>
      <w:r w:rsidRPr="00087091">
        <w:t xml:space="preserve"> be 128-bit keys, and the other five </w:t>
      </w:r>
      <w:r>
        <w:t>shall</w:t>
      </w:r>
      <w:r w:rsidRPr="00087091">
        <w:t xml:space="preserve"> be 256-bit keys.</w:t>
      </w:r>
    </w:p>
    <w:p w14:paraId="77FF963A" w14:textId="77777777" w:rsidR="008C0294" w:rsidRDefault="00C33B1E">
      <w:pPr>
        <w:pStyle w:val="Numberedparagraph"/>
      </w:pPr>
      <w:r w:rsidRPr="00087091">
        <w:t xml:space="preserve">To test the decrypt functionality of AES-CBC, the evaluator </w:t>
      </w:r>
      <w:r>
        <w:t>shall</w:t>
      </w:r>
      <w:r w:rsidRPr="00087091">
        <w:t xml:space="preserve"> perform the same test as for encrypt, using an all-zero </w:t>
      </w:r>
      <w:proofErr w:type="spellStart"/>
      <w:r w:rsidRPr="00087091">
        <w:t>ciphertext</w:t>
      </w:r>
      <w:proofErr w:type="spellEnd"/>
      <w:r w:rsidRPr="00087091">
        <w:t xml:space="preserve"> value as input and AES-CBC decryption.</w:t>
      </w:r>
    </w:p>
    <w:p w14:paraId="23331640" w14:textId="77777777" w:rsidR="008C0294" w:rsidRDefault="00C33B1E">
      <w:pPr>
        <w:pStyle w:val="Numberedparagraph"/>
      </w:pPr>
      <w:r w:rsidRPr="00087091">
        <w:rPr>
          <w:b/>
        </w:rPr>
        <w:t>KAT-3.</w:t>
      </w:r>
      <w:r w:rsidRPr="00087091">
        <w:t xml:space="preserve"> To test the encrypt functionality of AES-CBC, the evaluator </w:t>
      </w:r>
      <w:r>
        <w:t>shall</w:t>
      </w:r>
      <w:r w:rsidRPr="00087091">
        <w:t xml:space="preserve"> supply the two sets of key values described below and obtain the </w:t>
      </w:r>
      <w:proofErr w:type="spellStart"/>
      <w:r w:rsidRPr="00087091">
        <w:t>ciphertext</w:t>
      </w:r>
      <w:proofErr w:type="spellEnd"/>
      <w:r w:rsidRPr="00087091">
        <w:t xml:space="preserve"> value that results from AES encryption of an all-zeros plaintext using the given key value and an IV of all zeros.</w:t>
      </w:r>
      <w:r>
        <w:t xml:space="preserve"> </w:t>
      </w:r>
      <w:r w:rsidRPr="00087091">
        <w:t xml:space="preserve">The first set of keys </w:t>
      </w:r>
      <w:r>
        <w:t>shall</w:t>
      </w:r>
      <w:r w:rsidRPr="00087091">
        <w:t xml:space="preserve"> have 128 128-bit keys, and the second set </w:t>
      </w:r>
      <w:r>
        <w:t>shall</w:t>
      </w:r>
      <w:r w:rsidRPr="00087091">
        <w:t xml:space="preserve"> have 256 256-bit keys.</w:t>
      </w:r>
      <w:r>
        <w:t xml:space="preserve"> </w:t>
      </w:r>
      <w:r w:rsidRPr="00087091">
        <w:t xml:space="preserve">Key </w:t>
      </w:r>
      <w:proofErr w:type="spellStart"/>
      <w:r w:rsidRPr="00087091">
        <w:rPr>
          <w:i/>
        </w:rPr>
        <w:t>i</w:t>
      </w:r>
      <w:proofErr w:type="spellEnd"/>
      <w:r w:rsidRPr="00087091">
        <w:t xml:space="preserve"> in each set </w:t>
      </w:r>
      <w:r>
        <w:t>shall</w:t>
      </w:r>
      <w:r w:rsidRPr="00087091">
        <w:t xml:space="preserve"> have the leftmost </w:t>
      </w:r>
      <w:proofErr w:type="spellStart"/>
      <w:r w:rsidRPr="00D862B5">
        <w:rPr>
          <w:i/>
        </w:rPr>
        <w:t>i</w:t>
      </w:r>
      <w:proofErr w:type="spellEnd"/>
      <w:r w:rsidRPr="00087091">
        <w:t xml:space="preserve"> bits be ones and the rightmost </w:t>
      </w:r>
      <w:r w:rsidRPr="00087091">
        <w:rPr>
          <w:i/>
        </w:rPr>
        <w:t>N-</w:t>
      </w:r>
      <w:proofErr w:type="spellStart"/>
      <w:r w:rsidRPr="00087091">
        <w:rPr>
          <w:i/>
        </w:rPr>
        <w:t>i</w:t>
      </w:r>
      <w:proofErr w:type="spellEnd"/>
      <w:r w:rsidRPr="00087091">
        <w:t xml:space="preserve"> bits be zeros, for </w:t>
      </w:r>
      <w:proofErr w:type="spellStart"/>
      <w:r w:rsidRPr="00087091">
        <w:rPr>
          <w:i/>
        </w:rPr>
        <w:t>i</w:t>
      </w:r>
      <w:proofErr w:type="spellEnd"/>
      <w:r w:rsidRPr="00087091">
        <w:t xml:space="preserve"> in [</w:t>
      </w:r>
      <w:proofErr w:type="gramStart"/>
      <w:r w:rsidRPr="00087091">
        <w:t>1,N</w:t>
      </w:r>
      <w:proofErr w:type="gramEnd"/>
      <w:r w:rsidRPr="00087091">
        <w:t>].</w:t>
      </w:r>
    </w:p>
    <w:p w14:paraId="79E94D5E" w14:textId="77777777" w:rsidR="008C0294" w:rsidRDefault="00C33B1E">
      <w:pPr>
        <w:pStyle w:val="Numberedparagraph"/>
      </w:pPr>
      <w:r w:rsidRPr="00087091">
        <w:t xml:space="preserve">To test the decrypt functionality of AES-CBC, the evaluator </w:t>
      </w:r>
      <w:r>
        <w:t>shall</w:t>
      </w:r>
      <w:r w:rsidRPr="00087091">
        <w:t xml:space="preserve"> supply the two sets of key and </w:t>
      </w:r>
      <w:proofErr w:type="spellStart"/>
      <w:r w:rsidRPr="00087091">
        <w:t>ciphertext</w:t>
      </w:r>
      <w:proofErr w:type="spellEnd"/>
      <w:r w:rsidRPr="00087091">
        <w:t xml:space="preserve"> value pairs described below and obtain the plaintext value that results from AES-CBC decryption of the given </w:t>
      </w:r>
      <w:proofErr w:type="spellStart"/>
      <w:r w:rsidRPr="00087091">
        <w:t>ciphertext</w:t>
      </w:r>
      <w:proofErr w:type="spellEnd"/>
      <w:r w:rsidRPr="00087091">
        <w:t xml:space="preserve"> using the given key and an IV of all zeros.</w:t>
      </w:r>
      <w:r>
        <w:t xml:space="preserve"> </w:t>
      </w:r>
      <w:r w:rsidRPr="00087091">
        <w:t>The first set of key/</w:t>
      </w:r>
      <w:proofErr w:type="spellStart"/>
      <w:r w:rsidRPr="00087091">
        <w:t>ciphertext</w:t>
      </w:r>
      <w:proofErr w:type="spellEnd"/>
      <w:r w:rsidRPr="00087091">
        <w:t xml:space="preserve"> pairs </w:t>
      </w:r>
      <w:r>
        <w:t>shall</w:t>
      </w:r>
      <w:r w:rsidRPr="00087091">
        <w:t xml:space="preserve"> have 128 128-bit key/</w:t>
      </w:r>
      <w:proofErr w:type="spellStart"/>
      <w:r w:rsidRPr="00087091">
        <w:t>ciphertext</w:t>
      </w:r>
      <w:proofErr w:type="spellEnd"/>
      <w:r w:rsidRPr="00087091">
        <w:t xml:space="preserve"> pairs, and the second set of key/</w:t>
      </w:r>
      <w:proofErr w:type="spellStart"/>
      <w:r w:rsidRPr="00087091">
        <w:t>ciphertext</w:t>
      </w:r>
      <w:proofErr w:type="spellEnd"/>
      <w:r w:rsidRPr="00087091">
        <w:t xml:space="preserve"> pairs </w:t>
      </w:r>
      <w:r>
        <w:t>shall</w:t>
      </w:r>
      <w:r w:rsidRPr="00087091">
        <w:t xml:space="preserve"> have 256 256-bit key/</w:t>
      </w:r>
      <w:proofErr w:type="spellStart"/>
      <w:r w:rsidRPr="00087091">
        <w:t>ciphertext</w:t>
      </w:r>
      <w:proofErr w:type="spellEnd"/>
      <w:r w:rsidRPr="00087091">
        <w:t xml:space="preserve"> pairs.</w:t>
      </w:r>
      <w:r>
        <w:t xml:space="preserve"> </w:t>
      </w:r>
      <w:r w:rsidRPr="00087091">
        <w:t xml:space="preserve">Key </w:t>
      </w:r>
      <w:proofErr w:type="spellStart"/>
      <w:r w:rsidRPr="00087091">
        <w:t>i</w:t>
      </w:r>
      <w:proofErr w:type="spellEnd"/>
      <w:r w:rsidRPr="00087091">
        <w:t xml:space="preserve"> in each set </w:t>
      </w:r>
      <w:r>
        <w:t>shall</w:t>
      </w:r>
      <w:r w:rsidRPr="00087091">
        <w:t xml:space="preserve"> have the leftmost </w:t>
      </w:r>
      <w:proofErr w:type="spellStart"/>
      <w:r w:rsidRPr="00087091">
        <w:t>i</w:t>
      </w:r>
      <w:proofErr w:type="spellEnd"/>
      <w:r w:rsidRPr="00087091">
        <w:t xml:space="preserve"> bits be ones and the rightmost N-</w:t>
      </w:r>
      <w:proofErr w:type="spellStart"/>
      <w:r w:rsidRPr="00087091">
        <w:t>i</w:t>
      </w:r>
      <w:proofErr w:type="spellEnd"/>
      <w:r w:rsidRPr="00087091">
        <w:t xml:space="preserve"> bits be zeros, for </w:t>
      </w:r>
      <w:proofErr w:type="spellStart"/>
      <w:r w:rsidRPr="00087091">
        <w:t>i</w:t>
      </w:r>
      <w:proofErr w:type="spellEnd"/>
      <w:r w:rsidRPr="00087091">
        <w:t xml:space="preserve"> in [</w:t>
      </w:r>
      <w:proofErr w:type="gramStart"/>
      <w:r w:rsidRPr="00087091">
        <w:t>1,N</w:t>
      </w:r>
      <w:proofErr w:type="gramEnd"/>
      <w:r w:rsidRPr="00087091">
        <w:t>].</w:t>
      </w:r>
      <w:r>
        <w:t xml:space="preserve"> </w:t>
      </w:r>
      <w:r w:rsidRPr="00087091">
        <w:t xml:space="preserve">The </w:t>
      </w:r>
      <w:proofErr w:type="spellStart"/>
      <w:r w:rsidRPr="00087091">
        <w:t>ciphertext</w:t>
      </w:r>
      <w:proofErr w:type="spellEnd"/>
      <w:r w:rsidRPr="00087091">
        <w:t xml:space="preserve"> value in each pair </w:t>
      </w:r>
      <w:r>
        <w:t>shall</w:t>
      </w:r>
      <w:r w:rsidRPr="00087091">
        <w:t xml:space="preserve"> be the value that results in an all-zeros plaintext when decrypted with its corresponding key.</w:t>
      </w:r>
    </w:p>
    <w:p w14:paraId="064A113A" w14:textId="77777777" w:rsidR="008C0294" w:rsidRDefault="00C33B1E">
      <w:pPr>
        <w:pStyle w:val="Numberedparagraph"/>
      </w:pPr>
      <w:r w:rsidRPr="00087091">
        <w:rPr>
          <w:b/>
        </w:rPr>
        <w:t>KAT-4.</w:t>
      </w:r>
      <w:r w:rsidRPr="00087091">
        <w:t xml:space="preserve"> To test the encrypt functionality of AES-CBC, the evaluator </w:t>
      </w:r>
      <w:r>
        <w:t>shall</w:t>
      </w:r>
      <w:r w:rsidRPr="00087091">
        <w:t xml:space="preserve"> supply the set of 128 plaintext values described below and obtain the two </w:t>
      </w:r>
      <w:proofErr w:type="spellStart"/>
      <w:r w:rsidRPr="00087091">
        <w:t>ciphertext</w:t>
      </w:r>
      <w:proofErr w:type="spellEnd"/>
      <w:r w:rsidRPr="00087091">
        <w:t xml:space="preserve"> values that result from AES-CBC encryption of the given plaintext using a 128-bit key value of all zeros with an IV of all zeros and using a 256-bit key value of all zeros with an IV of all zeros, respectively.</w:t>
      </w:r>
      <w:r>
        <w:t xml:space="preserve"> </w:t>
      </w:r>
      <w:r w:rsidRPr="00087091">
        <w:t xml:space="preserve">Plaintext value </w:t>
      </w:r>
      <w:proofErr w:type="spellStart"/>
      <w:r w:rsidRPr="00087091">
        <w:t>i</w:t>
      </w:r>
      <w:proofErr w:type="spellEnd"/>
      <w:r w:rsidRPr="00087091">
        <w:t xml:space="preserve"> in each set </w:t>
      </w:r>
      <w:r>
        <w:t>shall</w:t>
      </w:r>
      <w:r w:rsidRPr="00087091">
        <w:t xml:space="preserve"> have the leftmost </w:t>
      </w:r>
      <w:proofErr w:type="spellStart"/>
      <w:r w:rsidRPr="00087091">
        <w:t>i</w:t>
      </w:r>
      <w:proofErr w:type="spellEnd"/>
      <w:r w:rsidRPr="00087091">
        <w:t xml:space="preserve"> bits be ones and the rightmost 128-i bits be zeros, for </w:t>
      </w:r>
      <w:proofErr w:type="spellStart"/>
      <w:r w:rsidRPr="00087091">
        <w:t>i</w:t>
      </w:r>
      <w:proofErr w:type="spellEnd"/>
      <w:r w:rsidRPr="00087091">
        <w:t xml:space="preserve"> in [1,128].</w:t>
      </w:r>
    </w:p>
    <w:p w14:paraId="62839E22" w14:textId="77777777" w:rsidR="008C0294" w:rsidRDefault="00C33B1E">
      <w:pPr>
        <w:pStyle w:val="Numberedparagraph"/>
      </w:pPr>
      <w:r w:rsidRPr="00087091">
        <w:t xml:space="preserve">To test the decrypt functionality of AES-CBC, the evaluator </w:t>
      </w:r>
      <w:r>
        <w:t>shall</w:t>
      </w:r>
      <w:r w:rsidRPr="00087091">
        <w:t xml:space="preserve"> perform the same test as for encrypt, using </w:t>
      </w:r>
      <w:proofErr w:type="spellStart"/>
      <w:r w:rsidRPr="00087091">
        <w:t>ciphertext</w:t>
      </w:r>
      <w:proofErr w:type="spellEnd"/>
      <w:r w:rsidRPr="00087091">
        <w:t xml:space="preserve"> values of the same form as the plaintext in the encrypt test as input and AES-CBC decryption.</w:t>
      </w:r>
    </w:p>
    <w:p w14:paraId="6E5663CD" w14:textId="77777777" w:rsidR="008C0294" w:rsidRDefault="006000CB">
      <w:pPr>
        <w:pStyle w:val="Numberedparagraph"/>
        <w:rPr>
          <w:b/>
        </w:rPr>
      </w:pPr>
      <w:r w:rsidRPr="006000CB">
        <w:rPr>
          <w:b/>
        </w:rPr>
        <w:t>AES-CBC Multi-Block Message Test</w:t>
      </w:r>
    </w:p>
    <w:p w14:paraId="033FAD6E" w14:textId="77777777" w:rsidR="008C0294" w:rsidRDefault="00C33B1E">
      <w:pPr>
        <w:pStyle w:val="Numberedparagraph"/>
      </w:pPr>
      <w:r w:rsidRPr="00087091">
        <w:t xml:space="preserve">The evaluator </w:t>
      </w:r>
      <w:r>
        <w:t>shall</w:t>
      </w:r>
      <w:r w:rsidRPr="00087091">
        <w:t xml:space="preserve"> test the encrypt functionality by encrypting an</w:t>
      </w:r>
      <w:r w:rsidRPr="00087091">
        <w:rPr>
          <w:i/>
        </w:rPr>
        <w:t xml:space="preserve"> </w:t>
      </w:r>
      <w:proofErr w:type="spellStart"/>
      <w:r w:rsidRPr="00087091">
        <w:rPr>
          <w:i/>
        </w:rPr>
        <w:t>i</w:t>
      </w:r>
      <w:proofErr w:type="spellEnd"/>
      <w:r>
        <w:t xml:space="preserve">-block message where 1 &lt; </w:t>
      </w:r>
      <w:proofErr w:type="spellStart"/>
      <w:r w:rsidRPr="00087091">
        <w:rPr>
          <w:i/>
          <w:iCs/>
        </w:rPr>
        <w:t>i</w:t>
      </w:r>
      <w:proofErr w:type="spellEnd"/>
      <w:r w:rsidRPr="00087091">
        <w:rPr>
          <w:i/>
          <w:iCs/>
        </w:rPr>
        <w:t xml:space="preserve"> </w:t>
      </w:r>
      <w:r>
        <w:rPr>
          <w:i/>
          <w:iCs/>
        </w:rPr>
        <w:t>&lt;=</w:t>
      </w:r>
      <w:r w:rsidRPr="00087091">
        <w:t xml:space="preserve">10. The evaluator </w:t>
      </w:r>
      <w:r>
        <w:t>shall</w:t>
      </w:r>
      <w:r w:rsidRPr="00087091">
        <w:t xml:space="preserve"> choose a key, an IV and plaintext message of length </w:t>
      </w:r>
      <w:proofErr w:type="spellStart"/>
      <w:r w:rsidRPr="00087091">
        <w:rPr>
          <w:i/>
        </w:rPr>
        <w:t>i</w:t>
      </w:r>
      <w:proofErr w:type="spellEnd"/>
      <w:r w:rsidRPr="00087091">
        <w:t xml:space="preserve"> blocks and encrypt the message, </w:t>
      </w:r>
      <w:r w:rsidRPr="00087091">
        <w:lastRenderedPageBreak/>
        <w:t xml:space="preserve">using the mode to be tested, with the chosen key and IV. The </w:t>
      </w:r>
      <w:proofErr w:type="spellStart"/>
      <w:r w:rsidRPr="00087091">
        <w:t>ciphertext</w:t>
      </w:r>
      <w:proofErr w:type="spellEnd"/>
      <w:r w:rsidRPr="00087091">
        <w:t xml:space="preserve"> </w:t>
      </w:r>
      <w:r>
        <w:t>shall</w:t>
      </w:r>
      <w:r w:rsidRPr="00087091">
        <w:t xml:space="preserve"> be compared to the result of encrypting the same plaintext message with the same key and IV using a known good implementation.</w:t>
      </w:r>
    </w:p>
    <w:p w14:paraId="3CED157A" w14:textId="77777777" w:rsidR="008C0294" w:rsidRDefault="00C33B1E">
      <w:pPr>
        <w:pStyle w:val="Numberedparagraph"/>
      </w:pPr>
      <w:r w:rsidRPr="00087091">
        <w:t xml:space="preserve">The evaluator </w:t>
      </w:r>
      <w:r>
        <w:t>shall</w:t>
      </w:r>
      <w:r w:rsidRPr="00087091">
        <w:t xml:space="preserve"> also test the decrypt functionality for each mode by decrypting an </w:t>
      </w:r>
      <w:proofErr w:type="spellStart"/>
      <w:r w:rsidRPr="00087091">
        <w:rPr>
          <w:i/>
        </w:rPr>
        <w:t>i</w:t>
      </w:r>
      <w:proofErr w:type="spellEnd"/>
      <w:r>
        <w:t xml:space="preserve">-block message where 1 &lt; </w:t>
      </w:r>
      <w:proofErr w:type="spellStart"/>
      <w:r w:rsidRPr="00087091">
        <w:rPr>
          <w:i/>
          <w:iCs/>
        </w:rPr>
        <w:t>i</w:t>
      </w:r>
      <w:proofErr w:type="spellEnd"/>
      <w:r w:rsidRPr="00087091">
        <w:rPr>
          <w:i/>
          <w:iCs/>
        </w:rPr>
        <w:t xml:space="preserve"> </w:t>
      </w:r>
      <w:r>
        <w:t>&lt;=</w:t>
      </w:r>
      <w:r w:rsidRPr="00087091">
        <w:t xml:space="preserve">10. The evaluator </w:t>
      </w:r>
      <w:r>
        <w:t>shall</w:t>
      </w:r>
      <w:r w:rsidRPr="00087091">
        <w:t xml:space="preserve"> choose a key, an IV and a </w:t>
      </w:r>
      <w:proofErr w:type="spellStart"/>
      <w:r w:rsidRPr="00087091">
        <w:t>ciphertext</w:t>
      </w:r>
      <w:proofErr w:type="spellEnd"/>
      <w:r w:rsidRPr="00087091">
        <w:t xml:space="preserve"> message of length </w:t>
      </w:r>
      <w:proofErr w:type="spellStart"/>
      <w:r w:rsidRPr="00087091">
        <w:rPr>
          <w:i/>
        </w:rPr>
        <w:t>i</w:t>
      </w:r>
      <w:proofErr w:type="spellEnd"/>
      <w:r w:rsidRPr="00087091">
        <w:t xml:space="preserve"> blocks and decrypt the message, using the mode to be tested, with the chosen key and IV. The plaintext </w:t>
      </w:r>
      <w:r>
        <w:t>shall</w:t>
      </w:r>
      <w:r w:rsidRPr="00087091">
        <w:t xml:space="preserve"> be compared to the result of decrypting the same </w:t>
      </w:r>
      <w:proofErr w:type="spellStart"/>
      <w:r w:rsidRPr="00087091">
        <w:t>ciphertext</w:t>
      </w:r>
      <w:proofErr w:type="spellEnd"/>
      <w:r w:rsidRPr="00087091">
        <w:t xml:space="preserve"> message with the same key and IV using a known good implementation.</w:t>
      </w:r>
    </w:p>
    <w:p w14:paraId="6E5DABDB" w14:textId="77777777" w:rsidR="008C0294" w:rsidRDefault="006000CB">
      <w:pPr>
        <w:pStyle w:val="Numberedparagraph"/>
        <w:rPr>
          <w:b/>
        </w:rPr>
      </w:pPr>
      <w:r w:rsidRPr="006000CB">
        <w:rPr>
          <w:b/>
        </w:rPr>
        <w:t>AES-CBC Monte Carlo Tests</w:t>
      </w:r>
    </w:p>
    <w:p w14:paraId="1A96ECCB" w14:textId="77777777" w:rsidR="008C0294" w:rsidRDefault="00C33B1E">
      <w:pPr>
        <w:pStyle w:val="Numberedparagraph"/>
      </w:pPr>
      <w:r w:rsidRPr="00087091">
        <w:t xml:space="preserve">The evaluator </w:t>
      </w:r>
      <w:r>
        <w:t>shall</w:t>
      </w:r>
      <w:r w:rsidRPr="00087091">
        <w:t xml:space="preserve"> test the encrypt functionality using a set of 200 </w:t>
      </w:r>
      <w:proofErr w:type="gramStart"/>
      <w:r w:rsidRPr="00087091">
        <w:t>plaintext</w:t>
      </w:r>
      <w:proofErr w:type="gramEnd"/>
      <w:r w:rsidRPr="00087091">
        <w:t xml:space="preserve">, IV, and key 3-tuples. 100 of these </w:t>
      </w:r>
      <w:r>
        <w:t>shall</w:t>
      </w:r>
      <w:r w:rsidRPr="00087091">
        <w:t xml:space="preserve"> use 128 bit keys, and 100 </w:t>
      </w:r>
      <w:r>
        <w:t>shall</w:t>
      </w:r>
      <w:r w:rsidRPr="00087091">
        <w:t xml:space="preserve"> use 256 bit keys.</w:t>
      </w:r>
      <w:r>
        <w:t xml:space="preserve"> </w:t>
      </w:r>
      <w:r w:rsidRPr="00087091">
        <w:t xml:space="preserve">The plaintext and IV values </w:t>
      </w:r>
      <w:r>
        <w:t>shall</w:t>
      </w:r>
      <w:r w:rsidRPr="00087091">
        <w:t xml:space="preserve"> be 128-bit blocks.</w:t>
      </w:r>
      <w:r>
        <w:t xml:space="preserve"> </w:t>
      </w:r>
      <w:r w:rsidRPr="00087091">
        <w:t xml:space="preserve">For each 3-tuple, 1000 iterations </w:t>
      </w:r>
      <w:r>
        <w:t>shall</w:t>
      </w:r>
      <w:r w:rsidRPr="00087091">
        <w:t xml:space="preserve"> be run as follows:</w:t>
      </w:r>
    </w:p>
    <w:p w14:paraId="2B06E184" w14:textId="77777777" w:rsidR="00C33B1E" w:rsidRPr="00087091" w:rsidRDefault="00C33B1E" w:rsidP="00C33B1E">
      <w:pPr>
        <w:pStyle w:val="NumberedNormal"/>
      </w:pPr>
      <w:r w:rsidRPr="00087091">
        <w:t># Input: PT, IV, Key</w:t>
      </w:r>
    </w:p>
    <w:p w14:paraId="42066084" w14:textId="77777777" w:rsidR="00C33B1E" w:rsidRPr="00087091" w:rsidRDefault="00C33B1E" w:rsidP="00C33B1E">
      <w:pPr>
        <w:pStyle w:val="NumberedNormal"/>
      </w:pPr>
      <w:r w:rsidRPr="00087091">
        <w:t xml:space="preserve">for </w:t>
      </w:r>
      <w:proofErr w:type="spellStart"/>
      <w:r w:rsidRPr="00087091">
        <w:t>i</w:t>
      </w:r>
      <w:proofErr w:type="spellEnd"/>
      <w:r w:rsidRPr="00087091">
        <w:t xml:space="preserve"> = 1 to 1000:</w:t>
      </w:r>
    </w:p>
    <w:p w14:paraId="09B18072" w14:textId="77777777" w:rsidR="00C33B1E" w:rsidRPr="00087091" w:rsidRDefault="00C33B1E" w:rsidP="00C33B1E">
      <w:pPr>
        <w:pStyle w:val="NumberedNormal"/>
      </w:pPr>
      <w:r w:rsidRPr="00087091">
        <w:tab/>
      </w:r>
      <w:r w:rsidRPr="00087091">
        <w:tab/>
        <w:t xml:space="preserve">if </w:t>
      </w:r>
      <w:proofErr w:type="spellStart"/>
      <w:r w:rsidRPr="00087091">
        <w:t>i</w:t>
      </w:r>
      <w:proofErr w:type="spellEnd"/>
      <w:r w:rsidRPr="00087091">
        <w:t xml:space="preserve"> == 1:</w:t>
      </w:r>
    </w:p>
    <w:p w14:paraId="79995CBE" w14:textId="77777777" w:rsidR="00C33B1E" w:rsidRPr="00087091" w:rsidRDefault="00C33B1E" w:rsidP="00C33B1E">
      <w:pPr>
        <w:pStyle w:val="NumberedNormal"/>
      </w:pPr>
      <w:r w:rsidRPr="00087091">
        <w:tab/>
      </w:r>
      <w:r w:rsidRPr="00087091">
        <w:tab/>
      </w:r>
      <w:r w:rsidRPr="00087091">
        <w:tab/>
      </w:r>
      <w:proofErr w:type="gramStart"/>
      <w:r w:rsidRPr="00087091">
        <w:t>CT[</w:t>
      </w:r>
      <w:proofErr w:type="gramEnd"/>
      <w:r w:rsidRPr="00087091">
        <w:t>1] = AES-CBC-Encrypt(Key, IV, PT)</w:t>
      </w:r>
    </w:p>
    <w:p w14:paraId="0B87E23B" w14:textId="77777777" w:rsidR="00C33B1E" w:rsidRPr="00087091" w:rsidRDefault="00C33B1E" w:rsidP="00C33B1E">
      <w:pPr>
        <w:pStyle w:val="NumberedNormal"/>
      </w:pPr>
      <w:r w:rsidRPr="00087091">
        <w:tab/>
      </w:r>
      <w:r w:rsidRPr="00087091">
        <w:tab/>
      </w:r>
      <w:r w:rsidRPr="00087091">
        <w:tab/>
        <w:t>PT = IV</w:t>
      </w:r>
    </w:p>
    <w:p w14:paraId="76FEB8FD" w14:textId="77777777" w:rsidR="00C33B1E" w:rsidRPr="00087091" w:rsidRDefault="00C33B1E" w:rsidP="00C33B1E">
      <w:pPr>
        <w:pStyle w:val="NumberedNormal"/>
      </w:pPr>
      <w:r w:rsidRPr="00087091">
        <w:tab/>
      </w:r>
      <w:r w:rsidRPr="00087091">
        <w:tab/>
        <w:t>else:</w:t>
      </w:r>
    </w:p>
    <w:p w14:paraId="250BADA9" w14:textId="77777777" w:rsidR="00C33B1E" w:rsidRPr="00087091" w:rsidRDefault="00C33B1E" w:rsidP="00C33B1E">
      <w:pPr>
        <w:pStyle w:val="NumberedNormal"/>
      </w:pPr>
      <w:r w:rsidRPr="00087091">
        <w:tab/>
      </w:r>
      <w:r w:rsidRPr="00087091">
        <w:tab/>
      </w:r>
      <w:r w:rsidRPr="00087091">
        <w:tab/>
        <w:t>CT[</w:t>
      </w:r>
      <w:proofErr w:type="spellStart"/>
      <w:r w:rsidRPr="00087091">
        <w:t>i</w:t>
      </w:r>
      <w:proofErr w:type="spellEnd"/>
      <w:r w:rsidRPr="00087091">
        <w:t>] = AES-CBC-</w:t>
      </w:r>
      <w:proofErr w:type="gramStart"/>
      <w:r w:rsidRPr="00087091">
        <w:t>Encrypt(</w:t>
      </w:r>
      <w:proofErr w:type="gramEnd"/>
      <w:r w:rsidRPr="00087091">
        <w:t>Key, PT)</w:t>
      </w:r>
    </w:p>
    <w:p w14:paraId="4C11E7AA" w14:textId="77777777" w:rsidR="00C33B1E" w:rsidRPr="00087091" w:rsidRDefault="00C33B1E" w:rsidP="00C33B1E">
      <w:pPr>
        <w:pStyle w:val="NumberedNormal"/>
      </w:pPr>
      <w:r w:rsidRPr="00087091">
        <w:tab/>
      </w:r>
      <w:r w:rsidRPr="00087091">
        <w:tab/>
      </w:r>
      <w:r w:rsidRPr="00087091">
        <w:tab/>
        <w:t>PT = CT[i-1]</w:t>
      </w:r>
    </w:p>
    <w:p w14:paraId="65F1323B" w14:textId="77777777" w:rsidR="00C33B1E" w:rsidRPr="00087091" w:rsidRDefault="00C33B1E" w:rsidP="00C33B1E">
      <w:pPr>
        <w:pStyle w:val="NumberedNormal"/>
      </w:pPr>
    </w:p>
    <w:p w14:paraId="7120FA97" w14:textId="77777777" w:rsidR="008C0294" w:rsidRDefault="00C33B1E">
      <w:pPr>
        <w:pStyle w:val="Numberedparagraph"/>
      </w:pPr>
      <w:r w:rsidRPr="00087091">
        <w:t xml:space="preserve">The </w:t>
      </w:r>
      <w:proofErr w:type="spellStart"/>
      <w:r w:rsidRPr="00087091">
        <w:t>ciphertext</w:t>
      </w:r>
      <w:proofErr w:type="spellEnd"/>
      <w:r w:rsidRPr="00087091">
        <w:t xml:space="preserve"> computed in the 1000</w:t>
      </w:r>
      <w:r w:rsidRPr="00087091">
        <w:rPr>
          <w:vertAlign w:val="superscript"/>
        </w:rPr>
        <w:t>th</w:t>
      </w:r>
      <w:r w:rsidRPr="00087091">
        <w:t xml:space="preserve"> iteration (i.e., </w:t>
      </w:r>
      <w:proofErr w:type="gramStart"/>
      <w:r w:rsidRPr="00087091">
        <w:t>CT[</w:t>
      </w:r>
      <w:proofErr w:type="gramEnd"/>
      <w:r w:rsidRPr="00087091">
        <w:t>1000]) is the result for that trial.</w:t>
      </w:r>
      <w:r>
        <w:t xml:space="preserve"> </w:t>
      </w:r>
      <w:r w:rsidRPr="00087091">
        <w:t xml:space="preserve">This result </w:t>
      </w:r>
      <w:r>
        <w:t>shall</w:t>
      </w:r>
      <w:r w:rsidRPr="00087091">
        <w:t xml:space="preserve"> be compared to the result of running 1000 iterations with the same values using a known good implementation.</w:t>
      </w:r>
    </w:p>
    <w:p w14:paraId="193A680C" w14:textId="77777777" w:rsidR="008C0294" w:rsidRDefault="00C33B1E">
      <w:pPr>
        <w:pStyle w:val="Numberedparagraph"/>
      </w:pPr>
      <w:r w:rsidRPr="00087091">
        <w:t xml:space="preserve">The evaluator </w:t>
      </w:r>
      <w:r>
        <w:t>shall</w:t>
      </w:r>
      <w:r w:rsidRPr="00087091">
        <w:t xml:space="preserve"> test the decrypt functionality using the same test as for encrypt, exchanging CT and PT and replacing AES-CBC-Encrypt with AES-CBC-Decrypt.</w:t>
      </w:r>
    </w:p>
    <w:p w14:paraId="70B64B21" w14:textId="77777777" w:rsidR="008C0294" w:rsidRDefault="006000CB">
      <w:pPr>
        <w:pStyle w:val="Numberedparagraph"/>
        <w:rPr>
          <w:b/>
          <w:u w:val="single"/>
        </w:rPr>
      </w:pPr>
      <w:r w:rsidRPr="006000CB">
        <w:rPr>
          <w:b/>
          <w:u w:val="single"/>
        </w:rPr>
        <w:t>AES-CCM Tests</w:t>
      </w:r>
    </w:p>
    <w:p w14:paraId="1C6D28BA" w14:textId="77777777" w:rsidR="008C0294" w:rsidRDefault="00C33B1E">
      <w:pPr>
        <w:pStyle w:val="Numberedparagraph"/>
      </w:pPr>
      <w:r w:rsidRPr="00087091">
        <w:t xml:space="preserve">The evaluator </w:t>
      </w:r>
      <w:r>
        <w:t>shall</w:t>
      </w:r>
      <w:r w:rsidRPr="00087091">
        <w:t xml:space="preserve"> test the generation-encryption and decryption-verification functionality of AES-CCM for the following input parameter and tag lengths:</w:t>
      </w:r>
    </w:p>
    <w:p w14:paraId="22C0253D" w14:textId="77777777" w:rsidR="008C0294" w:rsidRDefault="006000CB">
      <w:pPr>
        <w:pStyle w:val="Numberedparagraph"/>
        <w:rPr>
          <w:b/>
        </w:rPr>
      </w:pPr>
      <w:r w:rsidRPr="006000CB">
        <w:rPr>
          <w:b/>
        </w:rPr>
        <w:t>128 bit and 256 bit keys</w:t>
      </w:r>
    </w:p>
    <w:p w14:paraId="40615B71" w14:textId="77777777" w:rsidR="008C0294" w:rsidRDefault="00C33B1E">
      <w:pPr>
        <w:pStyle w:val="Numberedparagraph"/>
      </w:pPr>
      <w:r w:rsidRPr="00087091">
        <w:rPr>
          <w:b/>
        </w:rPr>
        <w:t>Two payload lengths</w:t>
      </w:r>
      <w:r w:rsidRPr="00087091">
        <w:t xml:space="preserve">. One payload length </w:t>
      </w:r>
      <w:r>
        <w:t>shall</w:t>
      </w:r>
      <w:r w:rsidRPr="00087091">
        <w:t xml:space="preserve"> be the shortest supported payload length, greater than or equal to zero bytes.</w:t>
      </w:r>
      <w:r>
        <w:t xml:space="preserve"> </w:t>
      </w:r>
      <w:r w:rsidRPr="00087091">
        <w:t xml:space="preserve">The other payload length </w:t>
      </w:r>
      <w:r>
        <w:t>shall</w:t>
      </w:r>
      <w:r w:rsidRPr="00087091">
        <w:t xml:space="preserve"> be the longest supported payload length, less than or equal to 32 bytes (256 bits).</w:t>
      </w:r>
    </w:p>
    <w:p w14:paraId="71FDE66C" w14:textId="77777777" w:rsidR="008C0294" w:rsidRDefault="00C33B1E">
      <w:pPr>
        <w:pStyle w:val="Numberedparagraph"/>
      </w:pPr>
      <w:r w:rsidRPr="00087091">
        <w:rPr>
          <w:b/>
        </w:rPr>
        <w:t>Two or three associated data lengths.</w:t>
      </w:r>
      <w:r w:rsidRPr="00087091">
        <w:t xml:space="preserve"> One associated data length </w:t>
      </w:r>
      <w:r>
        <w:t>shall</w:t>
      </w:r>
      <w:r w:rsidRPr="00087091">
        <w:t xml:space="preserve"> be 0, if supported.</w:t>
      </w:r>
      <w:r>
        <w:t xml:space="preserve"> </w:t>
      </w:r>
      <w:r w:rsidRPr="00087091">
        <w:t xml:space="preserve">One associated data length </w:t>
      </w:r>
      <w:r>
        <w:t>shall</w:t>
      </w:r>
      <w:r w:rsidRPr="00087091">
        <w:t xml:space="preserve"> be the shortest supported payload length, greater than or equal to zero bytes.</w:t>
      </w:r>
      <w:r>
        <w:t xml:space="preserve"> </w:t>
      </w:r>
      <w:r w:rsidRPr="00087091">
        <w:t xml:space="preserve">One associated data length </w:t>
      </w:r>
      <w:r>
        <w:t>shall</w:t>
      </w:r>
      <w:r w:rsidRPr="00087091">
        <w:t xml:space="preserve"> be the longest supported payload length, less than or equal to 32 bytes (256 bits).</w:t>
      </w:r>
      <w:r>
        <w:t xml:space="preserve"> </w:t>
      </w:r>
      <w:r w:rsidRPr="00087091">
        <w:t>If the implementation supports an associated data length of 2</w:t>
      </w:r>
      <w:r w:rsidRPr="00087091">
        <w:rPr>
          <w:vertAlign w:val="superscript"/>
        </w:rPr>
        <w:t>16</w:t>
      </w:r>
      <w:r w:rsidRPr="00087091">
        <w:t xml:space="preserve"> bytes, an associated data length of 2</w:t>
      </w:r>
      <w:r w:rsidRPr="00087091">
        <w:rPr>
          <w:vertAlign w:val="superscript"/>
        </w:rPr>
        <w:t>16</w:t>
      </w:r>
      <w:r w:rsidRPr="00087091">
        <w:t xml:space="preserve"> bytes </w:t>
      </w:r>
      <w:r>
        <w:t>shall</w:t>
      </w:r>
      <w:r w:rsidRPr="00087091">
        <w:t xml:space="preserve"> be tested.</w:t>
      </w:r>
    </w:p>
    <w:p w14:paraId="347DBE69" w14:textId="77777777" w:rsidR="008C0294" w:rsidRDefault="00C33B1E">
      <w:pPr>
        <w:pStyle w:val="Numberedparagraph"/>
      </w:pPr>
      <w:r w:rsidRPr="00087091">
        <w:rPr>
          <w:b/>
        </w:rPr>
        <w:t>Nonce lengths</w:t>
      </w:r>
      <w:r w:rsidRPr="00087091">
        <w:t xml:space="preserve">. All supported nonce lengths between 7 and 13 bytes, inclusive, </w:t>
      </w:r>
      <w:r>
        <w:t>shall be tested.</w:t>
      </w:r>
    </w:p>
    <w:p w14:paraId="56FEA1AD" w14:textId="77777777" w:rsidR="008C0294" w:rsidRDefault="00C33B1E">
      <w:pPr>
        <w:pStyle w:val="Numberedparagraph"/>
      </w:pPr>
      <w:r w:rsidRPr="00087091">
        <w:rPr>
          <w:b/>
        </w:rPr>
        <w:lastRenderedPageBreak/>
        <w:t>Tag lengths</w:t>
      </w:r>
      <w:r w:rsidRPr="00087091">
        <w:t xml:space="preserve">. All supported tag lengths of 4, 6, 8, 10, 12, 14 and 16 bytes </w:t>
      </w:r>
      <w:r>
        <w:t>shall</w:t>
      </w:r>
      <w:r w:rsidRPr="00087091">
        <w:t xml:space="preserve"> be tested.</w:t>
      </w:r>
    </w:p>
    <w:p w14:paraId="018D5A65" w14:textId="77777777" w:rsidR="008C0294" w:rsidRDefault="00C33B1E">
      <w:pPr>
        <w:pStyle w:val="Numberedparagraph"/>
      </w:pPr>
      <w:r w:rsidRPr="00087091">
        <w:t>To test the generation-enc</w:t>
      </w:r>
      <w:r>
        <w:t>ryption functionality of AES-CCM</w:t>
      </w:r>
      <w:r w:rsidRPr="00087091">
        <w:t xml:space="preserve">, the evaluator </w:t>
      </w:r>
      <w:r>
        <w:t>shall</w:t>
      </w:r>
      <w:r w:rsidRPr="00087091">
        <w:t xml:space="preserve"> perform the following four tests: </w:t>
      </w:r>
    </w:p>
    <w:p w14:paraId="26D1816D" w14:textId="77777777" w:rsidR="008C0294" w:rsidRDefault="00C33B1E">
      <w:pPr>
        <w:pStyle w:val="Numberedparagraph"/>
      </w:pPr>
      <w:r w:rsidRPr="00087091">
        <w:rPr>
          <w:b/>
        </w:rPr>
        <w:t>Test 1</w:t>
      </w:r>
      <w:r w:rsidRPr="00087091">
        <w:t>.</w:t>
      </w:r>
      <w:r>
        <w:t xml:space="preserve"> </w:t>
      </w:r>
      <w:r w:rsidRPr="00087091">
        <w:t xml:space="preserve">For EACH supported key and associated data length and ANY supported payload, nonce and tag length, the evaluator </w:t>
      </w:r>
      <w:r>
        <w:t>shall</w:t>
      </w:r>
      <w:r w:rsidRPr="00087091">
        <w:t xml:space="preserve"> supply one key value, one nonce value and 10 pairs of associated data and payload values and obtain the resulting </w:t>
      </w:r>
      <w:proofErr w:type="spellStart"/>
      <w:r w:rsidRPr="00087091">
        <w:t>ciphertext</w:t>
      </w:r>
      <w:proofErr w:type="spellEnd"/>
      <w:r w:rsidRPr="00087091">
        <w:t>.</w:t>
      </w:r>
    </w:p>
    <w:p w14:paraId="4E5EF6EF" w14:textId="77777777" w:rsidR="008C0294" w:rsidRDefault="00C33B1E">
      <w:pPr>
        <w:pStyle w:val="Numberedparagraph"/>
      </w:pPr>
      <w:r w:rsidRPr="00087091">
        <w:rPr>
          <w:b/>
        </w:rPr>
        <w:t>Test 2</w:t>
      </w:r>
      <w:r w:rsidRPr="00087091">
        <w:t>.</w:t>
      </w:r>
      <w:r>
        <w:t xml:space="preserve"> </w:t>
      </w:r>
      <w:r w:rsidRPr="00087091">
        <w:t xml:space="preserve">For EACH supported key and payload length and ANY supported associated data, nonce and tag length, the evaluator </w:t>
      </w:r>
      <w:r>
        <w:t>shall</w:t>
      </w:r>
      <w:r w:rsidRPr="00087091">
        <w:t xml:space="preserve"> supply one key value, one nonce value and 10 pairs of associated data and payload values and obtain the resulting </w:t>
      </w:r>
      <w:proofErr w:type="spellStart"/>
      <w:r w:rsidRPr="00087091">
        <w:t>ciphertext</w:t>
      </w:r>
      <w:proofErr w:type="spellEnd"/>
      <w:r w:rsidRPr="00087091">
        <w:t>.</w:t>
      </w:r>
    </w:p>
    <w:p w14:paraId="2C3406FB" w14:textId="77777777" w:rsidR="008C0294" w:rsidRDefault="00C33B1E">
      <w:pPr>
        <w:pStyle w:val="Numberedparagraph"/>
      </w:pPr>
      <w:r w:rsidRPr="00087091">
        <w:rPr>
          <w:b/>
        </w:rPr>
        <w:t>Test 3</w:t>
      </w:r>
      <w:r w:rsidRPr="00087091">
        <w:t>.</w:t>
      </w:r>
      <w:r>
        <w:t xml:space="preserve"> </w:t>
      </w:r>
      <w:r w:rsidRPr="00087091">
        <w:t xml:space="preserve">For EACH supported key and nonce length and ANY supported associated data, payload and tag length, the evaluator </w:t>
      </w:r>
      <w:r>
        <w:t>shall</w:t>
      </w:r>
      <w:r w:rsidRPr="00087091">
        <w:t xml:space="preserve"> supply one key value and 10 associated data, payload and nonce value 3-tuples and obtain the resulting </w:t>
      </w:r>
      <w:proofErr w:type="spellStart"/>
      <w:r w:rsidRPr="00087091">
        <w:t>ciphertext</w:t>
      </w:r>
      <w:proofErr w:type="spellEnd"/>
      <w:r w:rsidRPr="00087091">
        <w:t>.</w:t>
      </w:r>
    </w:p>
    <w:p w14:paraId="62FC8660" w14:textId="77777777" w:rsidR="008C0294" w:rsidRDefault="00C33B1E">
      <w:pPr>
        <w:pStyle w:val="Numberedparagraph"/>
      </w:pPr>
      <w:r w:rsidRPr="00087091">
        <w:rPr>
          <w:b/>
        </w:rPr>
        <w:t>Test 4</w:t>
      </w:r>
      <w:r w:rsidRPr="00087091">
        <w:t>.</w:t>
      </w:r>
      <w:r>
        <w:t xml:space="preserve"> </w:t>
      </w:r>
      <w:r w:rsidRPr="00087091">
        <w:t xml:space="preserve">For EACH supported key and tag length and ANY supported associated data, payload and nonce length, the evaluator </w:t>
      </w:r>
      <w:r>
        <w:t>shall</w:t>
      </w:r>
      <w:r w:rsidRPr="00087091">
        <w:t xml:space="preserve"> supply one key value, one nonce value and 10 pairs of associated data and payload values and obtain the resulting </w:t>
      </w:r>
      <w:proofErr w:type="spellStart"/>
      <w:r w:rsidRPr="00087091">
        <w:t>ciphertext</w:t>
      </w:r>
      <w:proofErr w:type="spellEnd"/>
      <w:r w:rsidRPr="00087091">
        <w:t>.</w:t>
      </w:r>
    </w:p>
    <w:p w14:paraId="0CBBFDC0" w14:textId="77777777" w:rsidR="008C0294" w:rsidRDefault="00C33B1E">
      <w:pPr>
        <w:pStyle w:val="Numberedparagraph"/>
      </w:pPr>
      <w:r w:rsidRPr="00087091">
        <w:t xml:space="preserve">To determine correctness in each of the above tests, the evaluator </w:t>
      </w:r>
      <w:r>
        <w:t>shall</w:t>
      </w:r>
      <w:r w:rsidRPr="00087091">
        <w:t xml:space="preserve"> compare the </w:t>
      </w:r>
      <w:proofErr w:type="spellStart"/>
      <w:r w:rsidRPr="00087091">
        <w:t>ciphertext</w:t>
      </w:r>
      <w:proofErr w:type="spellEnd"/>
      <w:r w:rsidRPr="00087091">
        <w:t xml:space="preserve"> with the result of generation-encryption of the same inputs with a known good implementation.</w:t>
      </w:r>
    </w:p>
    <w:p w14:paraId="23025F4E" w14:textId="77777777" w:rsidR="008C0294" w:rsidRDefault="00C33B1E">
      <w:pPr>
        <w:pStyle w:val="Numberedparagraph"/>
      </w:pPr>
      <w:r w:rsidRPr="00087091">
        <w:t>To test the decryption-verif</w:t>
      </w:r>
      <w:r>
        <w:t>ication functionality of AES-CCM</w:t>
      </w:r>
      <w:r w:rsidRPr="00087091">
        <w:t xml:space="preserve">, for EACH combination of supported associated data length, payload length, nonce length and tag length, the evaluator </w:t>
      </w:r>
      <w:r>
        <w:t>shall</w:t>
      </w:r>
      <w:r w:rsidRPr="00087091">
        <w:t xml:space="preserve"> supply a key value and 15 nonce, associated data and </w:t>
      </w:r>
      <w:proofErr w:type="spellStart"/>
      <w:r w:rsidRPr="00087091">
        <w:t>ciphertext</w:t>
      </w:r>
      <w:proofErr w:type="spellEnd"/>
      <w:r w:rsidRPr="00087091">
        <w:t xml:space="preserve"> 3-tuples and obtain either a FAIL result or a PASS result with the decrypted payload.</w:t>
      </w:r>
      <w:r>
        <w:t xml:space="preserve"> </w:t>
      </w:r>
      <w:r w:rsidRPr="00087091">
        <w:t xml:space="preserve">The evaluator </w:t>
      </w:r>
      <w:r>
        <w:t>shall</w:t>
      </w:r>
      <w:r w:rsidRPr="00087091">
        <w:t xml:space="preserve"> supply 10 tuples that should FAIL and 5 that should PASS per set of 15.</w:t>
      </w:r>
    </w:p>
    <w:p w14:paraId="2D0F01CA" w14:textId="77777777" w:rsidR="008C0294" w:rsidRDefault="00C33B1E">
      <w:pPr>
        <w:pStyle w:val="Numberedparagraph"/>
      </w:pPr>
      <w:r w:rsidRPr="00087091">
        <w:t xml:space="preserve">Additionally, the evaluator shall use tests from the IEEE 802.11-02/362r6 document “Proposed Test vectors for IEEE 802.11 </w:t>
      </w:r>
      <w:proofErr w:type="spellStart"/>
      <w:r w:rsidRPr="00087091">
        <w:t>TGi</w:t>
      </w:r>
      <w:proofErr w:type="spellEnd"/>
      <w:r w:rsidRPr="00087091">
        <w:t>”, dated September 10, 2002, Section 2.1 AES-CCMP Encapsulation Example and Section 2.2 Additional AES CCMP Test Vectors to fur</w:t>
      </w:r>
      <w:r>
        <w:t>ther verify the IEEE 802.11-2007</w:t>
      </w:r>
      <w:r w:rsidRPr="00087091">
        <w:t xml:space="preserve"> implementation of AES-CCMP.</w:t>
      </w:r>
    </w:p>
    <w:p w14:paraId="33C45CAE" w14:textId="77777777" w:rsidR="008C0294" w:rsidRDefault="006000CB">
      <w:pPr>
        <w:pStyle w:val="Numberedparagraph"/>
        <w:rPr>
          <w:b/>
          <w:u w:val="single"/>
        </w:rPr>
      </w:pPr>
      <w:r w:rsidRPr="006000CB">
        <w:rPr>
          <w:b/>
          <w:u w:val="single"/>
        </w:rPr>
        <w:t>AES-GCM Test</w:t>
      </w:r>
    </w:p>
    <w:p w14:paraId="0F243ED4" w14:textId="77777777" w:rsidR="008C0294" w:rsidRDefault="00C33B1E">
      <w:pPr>
        <w:pStyle w:val="Numberedparagraph"/>
      </w:pPr>
      <w:r w:rsidRPr="00087091">
        <w:t xml:space="preserve">The evaluator </w:t>
      </w:r>
      <w:r>
        <w:t>shall</w:t>
      </w:r>
      <w:r w:rsidRPr="00087091">
        <w:t xml:space="preserve"> test the authenticated encrypt functionality of AES-GCM for each combination of the following input parameter lengths:</w:t>
      </w:r>
    </w:p>
    <w:p w14:paraId="7C8B06A8" w14:textId="77777777" w:rsidR="008C0294" w:rsidRDefault="006000CB">
      <w:pPr>
        <w:pStyle w:val="Numberedparagraph"/>
        <w:rPr>
          <w:b/>
        </w:rPr>
      </w:pPr>
      <w:r w:rsidRPr="006000CB">
        <w:rPr>
          <w:b/>
        </w:rPr>
        <w:t>128 bit and 256 bit keys</w:t>
      </w:r>
    </w:p>
    <w:p w14:paraId="7C8B4B58" w14:textId="77777777" w:rsidR="008C0294" w:rsidRDefault="00C33B1E">
      <w:pPr>
        <w:pStyle w:val="Numberedparagraph"/>
      </w:pPr>
      <w:r w:rsidRPr="00087091">
        <w:rPr>
          <w:b/>
        </w:rPr>
        <w:t>Two plaintext lengths</w:t>
      </w:r>
      <w:r w:rsidRPr="00087091">
        <w:t xml:space="preserve">. One of the plaintext lengths </w:t>
      </w:r>
      <w:r>
        <w:t>shall</w:t>
      </w:r>
      <w:r w:rsidRPr="00087091">
        <w:t xml:space="preserve"> be a non-zero integer multiple of 128 bits, if supported.</w:t>
      </w:r>
      <w:r>
        <w:t xml:space="preserve"> </w:t>
      </w:r>
      <w:r w:rsidRPr="00087091">
        <w:t xml:space="preserve">The other plaintext length </w:t>
      </w:r>
      <w:r>
        <w:t>shall not</w:t>
      </w:r>
      <w:r w:rsidRPr="00087091">
        <w:t xml:space="preserve"> be an integer multiple of 128 bits, if supported.</w:t>
      </w:r>
    </w:p>
    <w:p w14:paraId="06D679F7" w14:textId="77777777" w:rsidR="008C0294" w:rsidRDefault="00C33B1E">
      <w:pPr>
        <w:pStyle w:val="Numberedparagraph"/>
      </w:pPr>
      <w:r w:rsidRPr="00087091">
        <w:rPr>
          <w:b/>
        </w:rPr>
        <w:t>Three AAD lengths</w:t>
      </w:r>
      <w:r w:rsidRPr="00087091">
        <w:t xml:space="preserve">. One AAD length </w:t>
      </w:r>
      <w:r>
        <w:t>shall</w:t>
      </w:r>
      <w:r w:rsidRPr="00087091">
        <w:t xml:space="preserve"> be 0, if supported.</w:t>
      </w:r>
      <w:r>
        <w:t xml:space="preserve"> </w:t>
      </w:r>
      <w:r w:rsidRPr="00087091">
        <w:t xml:space="preserve">One AAD length </w:t>
      </w:r>
      <w:r>
        <w:t>shall</w:t>
      </w:r>
      <w:r w:rsidRPr="00087091">
        <w:t xml:space="preserve"> be a non-zero integer multiple of 128 bits, if supported.</w:t>
      </w:r>
      <w:r>
        <w:t xml:space="preserve"> </w:t>
      </w:r>
      <w:r w:rsidRPr="00087091">
        <w:t xml:space="preserve">One AAD length </w:t>
      </w:r>
      <w:r>
        <w:t>shall not</w:t>
      </w:r>
      <w:r w:rsidRPr="00087091">
        <w:t xml:space="preserve"> be an integer multiple of 128 bits, if supported.</w:t>
      </w:r>
    </w:p>
    <w:p w14:paraId="6D11AA1B" w14:textId="77777777" w:rsidR="008C0294" w:rsidRDefault="00C33B1E">
      <w:pPr>
        <w:pStyle w:val="Numberedparagraph"/>
      </w:pPr>
      <w:r w:rsidRPr="00087091">
        <w:rPr>
          <w:b/>
        </w:rPr>
        <w:t>Two IV lengths</w:t>
      </w:r>
      <w:r w:rsidRPr="00087091">
        <w:t>.</w:t>
      </w:r>
      <w:r>
        <w:t xml:space="preserve"> </w:t>
      </w:r>
      <w:r w:rsidRPr="00087091">
        <w:t xml:space="preserve">If </w:t>
      </w:r>
      <w:proofErr w:type="gramStart"/>
      <w:r w:rsidRPr="00087091">
        <w:t>96 bit</w:t>
      </w:r>
      <w:proofErr w:type="gramEnd"/>
      <w:r w:rsidRPr="00087091">
        <w:t xml:space="preserve"> IV is supported, 96 bits </w:t>
      </w:r>
      <w:r>
        <w:t>shall</w:t>
      </w:r>
      <w:r w:rsidRPr="00087091">
        <w:t xml:space="preserve"> be one of the two IV lengths tested.</w:t>
      </w:r>
    </w:p>
    <w:p w14:paraId="59B7C28C" w14:textId="77777777" w:rsidR="008C0294" w:rsidRDefault="00C33B1E">
      <w:pPr>
        <w:pStyle w:val="Numberedparagraph"/>
      </w:pPr>
      <w:r w:rsidRPr="00087091">
        <w:t xml:space="preserve">The evaluator </w:t>
      </w:r>
      <w:r>
        <w:t>shall</w:t>
      </w:r>
      <w:r w:rsidRPr="00087091">
        <w:t xml:space="preserve"> test the encrypt functionality using a set of 10 key, plaintext, AAD, and IV tuples for each combination of parameter lengths above and obtain the </w:t>
      </w:r>
      <w:proofErr w:type="spellStart"/>
      <w:r w:rsidRPr="00087091">
        <w:t>ciphertext</w:t>
      </w:r>
      <w:proofErr w:type="spellEnd"/>
      <w:r w:rsidRPr="00087091">
        <w:t xml:space="preserve"> value and tag that results from AES-GCM authenticated encrypt.</w:t>
      </w:r>
      <w:r>
        <w:t xml:space="preserve"> </w:t>
      </w:r>
      <w:r w:rsidRPr="00087091">
        <w:t xml:space="preserve">Each supported tag length </w:t>
      </w:r>
      <w:r>
        <w:t>shall</w:t>
      </w:r>
      <w:r w:rsidRPr="00087091">
        <w:t xml:space="preserve"> be tested at least once per set of 10.</w:t>
      </w:r>
      <w:r>
        <w:t xml:space="preserve"> </w:t>
      </w:r>
      <w:r w:rsidRPr="00087091">
        <w:t>The IV value may be supplied by the evaluator or the implementation being tested, as long as it is known.</w:t>
      </w:r>
    </w:p>
    <w:p w14:paraId="79AF4EB2" w14:textId="77777777" w:rsidR="008C0294" w:rsidRDefault="00C33B1E">
      <w:pPr>
        <w:pStyle w:val="Numberedparagraph"/>
      </w:pPr>
      <w:r w:rsidRPr="00087091">
        <w:lastRenderedPageBreak/>
        <w:t xml:space="preserve">The evaluator </w:t>
      </w:r>
      <w:r>
        <w:t>shall</w:t>
      </w:r>
      <w:r w:rsidRPr="00087091">
        <w:t xml:space="preserve"> test the decrypt functionality using a set of 10 key, </w:t>
      </w:r>
      <w:proofErr w:type="spellStart"/>
      <w:r w:rsidRPr="00087091">
        <w:t>ciphertext</w:t>
      </w:r>
      <w:proofErr w:type="spellEnd"/>
      <w:r w:rsidRPr="00087091">
        <w:t>, tag, AAD, and IV 5-tuples for each combination of parameter lengths above and obtain a Pass/Fail result on authentication and the decrypted plaintext if Pass.</w:t>
      </w:r>
      <w:r>
        <w:t xml:space="preserve"> </w:t>
      </w:r>
      <w:r w:rsidRPr="00087091">
        <w:t xml:space="preserve">The set </w:t>
      </w:r>
      <w:r>
        <w:t>shall</w:t>
      </w:r>
      <w:r w:rsidRPr="00087091">
        <w:t xml:space="preserve"> include five tuples that Pass and five that Fail.</w:t>
      </w:r>
    </w:p>
    <w:p w14:paraId="556AFAB3" w14:textId="77777777" w:rsidR="008C0294" w:rsidRDefault="00C33B1E">
      <w:pPr>
        <w:pStyle w:val="Numberedparagraph"/>
      </w:pPr>
      <w:r w:rsidRPr="00087091">
        <w:t>The results from each test may either be obtained by the evaluator directly or by supplying the inputs to the implementer and receiving the results in response.</w:t>
      </w:r>
      <w:r>
        <w:t xml:space="preserve"> </w:t>
      </w:r>
      <w:r w:rsidRPr="00087091">
        <w:t xml:space="preserve">To determine correctness, the evaluator </w:t>
      </w:r>
      <w:r>
        <w:t>shall</w:t>
      </w:r>
      <w:r w:rsidRPr="00087091">
        <w:t xml:space="preserve"> compare the resulting values to those obtained by submitting the same inputs to a known good implementation.</w:t>
      </w:r>
    </w:p>
    <w:p w14:paraId="04207E92" w14:textId="77777777" w:rsidR="008C0294" w:rsidRDefault="006000CB">
      <w:pPr>
        <w:pStyle w:val="Numberedparagraph"/>
        <w:rPr>
          <w:b/>
          <w:u w:val="single"/>
        </w:rPr>
      </w:pPr>
      <w:r w:rsidRPr="006000CB">
        <w:rPr>
          <w:b/>
          <w:u w:val="single"/>
        </w:rPr>
        <w:t>XTS-AES Test</w:t>
      </w:r>
    </w:p>
    <w:p w14:paraId="6DA45CD6" w14:textId="77777777" w:rsidR="008C0294" w:rsidRDefault="00C33B1E">
      <w:pPr>
        <w:pStyle w:val="Numberedparagraph"/>
      </w:pPr>
      <w:r w:rsidRPr="00087091">
        <w:t xml:space="preserve">The evaluator </w:t>
      </w:r>
      <w:r>
        <w:t>shall</w:t>
      </w:r>
      <w:r w:rsidRPr="00087091">
        <w:t xml:space="preserve"> test the encrypt functionality of XTS-AES for each combination of the following input parameter lengths</w:t>
      </w:r>
      <w:r>
        <w:t>:</w:t>
      </w:r>
    </w:p>
    <w:p w14:paraId="558A679D" w14:textId="77777777" w:rsidR="008C0294" w:rsidRDefault="006000CB">
      <w:pPr>
        <w:pStyle w:val="Numberedparagraph"/>
        <w:rPr>
          <w:b/>
        </w:rPr>
      </w:pPr>
      <w:r w:rsidRPr="006000CB">
        <w:rPr>
          <w:b/>
        </w:rPr>
        <w:t>256 bit (for AES-128) and 512 bit (for AES-256) keys</w:t>
      </w:r>
    </w:p>
    <w:p w14:paraId="39B5E533" w14:textId="77777777" w:rsidR="008C0294" w:rsidRDefault="00C33B1E">
      <w:pPr>
        <w:pStyle w:val="Numberedparagraph"/>
      </w:pPr>
      <w:r w:rsidRPr="00087091">
        <w:rPr>
          <w:b/>
        </w:rPr>
        <w:t>Three data unit (i.e., plaintext) lengths</w:t>
      </w:r>
      <w:r w:rsidRPr="00087091">
        <w:t xml:space="preserve">. One of the data unit lengths </w:t>
      </w:r>
      <w:r>
        <w:t>shall</w:t>
      </w:r>
      <w:r w:rsidRPr="00087091">
        <w:t xml:space="preserve"> be a non-zero integer multiple of 128 bits, if supported.</w:t>
      </w:r>
      <w:r>
        <w:t xml:space="preserve"> </w:t>
      </w:r>
      <w:r w:rsidRPr="00087091">
        <w:t xml:space="preserve">One of the data unit lengths </w:t>
      </w:r>
      <w:r>
        <w:t>shall</w:t>
      </w:r>
      <w:r w:rsidRPr="00087091">
        <w:t xml:space="preserve"> be an integer multiple of 128 bits, if supported.</w:t>
      </w:r>
      <w:r>
        <w:t xml:space="preserve"> </w:t>
      </w:r>
      <w:r w:rsidRPr="00087091">
        <w:t xml:space="preserve">The third data unit length </w:t>
      </w:r>
      <w:r>
        <w:t>shall</w:t>
      </w:r>
      <w:r w:rsidRPr="00087091">
        <w:t xml:space="preserve"> be either the longest supported data unit length or 2</w:t>
      </w:r>
      <w:r w:rsidRPr="00087091">
        <w:rPr>
          <w:vertAlign w:val="superscript"/>
        </w:rPr>
        <w:t>16</w:t>
      </w:r>
      <w:r>
        <w:t xml:space="preserve"> bits, whichever is smaller.</w:t>
      </w:r>
    </w:p>
    <w:p w14:paraId="1226B656" w14:textId="77777777" w:rsidR="008C0294" w:rsidRDefault="00C33B1E">
      <w:pPr>
        <w:pStyle w:val="Numberedparagraph"/>
      </w:pPr>
      <w:r w:rsidRPr="00087091">
        <w:t xml:space="preserve">using a set of 100 (key, plaintext and 128-bit random tweak value) 3-tuples and obtain the </w:t>
      </w:r>
      <w:proofErr w:type="spellStart"/>
      <w:r w:rsidRPr="00087091">
        <w:t>ciphertext</w:t>
      </w:r>
      <w:proofErr w:type="spellEnd"/>
      <w:r w:rsidRPr="00087091">
        <w:t xml:space="preserve"> that results from XTS-AES encrypt.</w:t>
      </w:r>
    </w:p>
    <w:p w14:paraId="722DCECA" w14:textId="77777777" w:rsidR="008C0294" w:rsidRDefault="00C33B1E">
      <w:pPr>
        <w:pStyle w:val="Numberedparagraph"/>
      </w:pPr>
      <w:r>
        <w:t>The evaluator may</w:t>
      </w:r>
      <w:r w:rsidRPr="00087091">
        <w:t xml:space="preserve"> supply a data unit sequence number instead of the tweak value if the implementation supports it. The data unit sequence number is a base-10 number ranging between 0 and 255 that implementations convert to a tweak value internally.</w:t>
      </w:r>
    </w:p>
    <w:p w14:paraId="62631B82" w14:textId="77777777" w:rsidR="008C0294" w:rsidRDefault="00C33B1E">
      <w:pPr>
        <w:pStyle w:val="Numberedparagraph"/>
      </w:pPr>
      <w:r w:rsidRPr="00087091">
        <w:t xml:space="preserve">The evaluator </w:t>
      </w:r>
      <w:r>
        <w:t>shall</w:t>
      </w:r>
      <w:r w:rsidRPr="00087091">
        <w:t xml:space="preserve"> test the decrypt functionality of XTS-AES using the same test as for encrypt, replacing plaintext values with </w:t>
      </w:r>
      <w:proofErr w:type="spellStart"/>
      <w:r w:rsidRPr="00087091">
        <w:t>ciphertext</w:t>
      </w:r>
      <w:proofErr w:type="spellEnd"/>
      <w:r w:rsidRPr="00087091">
        <w:t xml:space="preserve"> values and XTS-AES encrypt with XTS-AES decrypt.</w:t>
      </w:r>
    </w:p>
    <w:p w14:paraId="0F233B72" w14:textId="77777777" w:rsidR="008C0294" w:rsidRDefault="006000CB">
      <w:pPr>
        <w:pStyle w:val="Numberedparagraph"/>
        <w:rPr>
          <w:b/>
          <w:u w:val="single"/>
        </w:rPr>
      </w:pPr>
      <w:r w:rsidRPr="006000CB">
        <w:rPr>
          <w:b/>
          <w:u w:val="single"/>
        </w:rPr>
        <w:t>AES Key Wrap (AES-KW) and Key Wrap with Padding (AES-KWP) Test</w:t>
      </w:r>
    </w:p>
    <w:p w14:paraId="55AC497F" w14:textId="77777777" w:rsidR="008C0294" w:rsidRDefault="00C33B1E">
      <w:pPr>
        <w:pStyle w:val="Numberedparagraph"/>
      </w:pPr>
      <w:r w:rsidRPr="00087091">
        <w:t xml:space="preserve">The evaluator </w:t>
      </w:r>
      <w:r>
        <w:t>shall</w:t>
      </w:r>
      <w:r w:rsidRPr="00087091">
        <w:t xml:space="preserve"> test the authenticated encryption functionality of AES-KW for EACH combination of the following input parameter lengths:</w:t>
      </w:r>
    </w:p>
    <w:p w14:paraId="4D8C791C" w14:textId="77777777" w:rsidR="008C0294" w:rsidRDefault="006000CB">
      <w:pPr>
        <w:pStyle w:val="Numberedparagraph"/>
        <w:rPr>
          <w:b/>
        </w:rPr>
      </w:pPr>
      <w:r w:rsidRPr="006000CB">
        <w:rPr>
          <w:b/>
        </w:rPr>
        <w:t xml:space="preserve">128 and </w:t>
      </w:r>
      <w:proofErr w:type="gramStart"/>
      <w:r w:rsidRPr="006000CB">
        <w:rPr>
          <w:b/>
        </w:rPr>
        <w:t>256 bit</w:t>
      </w:r>
      <w:proofErr w:type="gramEnd"/>
      <w:r w:rsidRPr="006000CB">
        <w:rPr>
          <w:b/>
        </w:rPr>
        <w:t xml:space="preserve"> key encryption keys (KEKs)</w:t>
      </w:r>
    </w:p>
    <w:p w14:paraId="210EF733" w14:textId="77777777" w:rsidR="008C0294" w:rsidRDefault="00C33B1E">
      <w:pPr>
        <w:pStyle w:val="Numberedparagraph"/>
      </w:pPr>
      <w:r w:rsidRPr="00087091">
        <w:rPr>
          <w:b/>
        </w:rPr>
        <w:t>Three plaintext lengths</w:t>
      </w:r>
      <w:r w:rsidRPr="00087091">
        <w:t xml:space="preserve">. One of the plaintext lengths </w:t>
      </w:r>
      <w:r>
        <w:t>shall</w:t>
      </w:r>
      <w:r w:rsidRPr="00087091">
        <w:t xml:space="preserve"> be two semi-blocks (128 bits).</w:t>
      </w:r>
      <w:r>
        <w:t xml:space="preserve"> </w:t>
      </w:r>
      <w:r w:rsidRPr="00087091">
        <w:t xml:space="preserve">One of the plaintext lengths </w:t>
      </w:r>
      <w:r>
        <w:t>shall</w:t>
      </w:r>
      <w:r w:rsidRPr="00087091">
        <w:t xml:space="preserve"> be three semi-blocks (192 bits).</w:t>
      </w:r>
      <w:r>
        <w:t xml:space="preserve"> </w:t>
      </w:r>
      <w:r w:rsidRPr="00087091">
        <w:t xml:space="preserve">The third data unit length </w:t>
      </w:r>
      <w:r>
        <w:t>shall</w:t>
      </w:r>
      <w:r w:rsidRPr="00087091">
        <w:t xml:space="preserve"> be the longest supported plaintext length less than or equal to 64 semi-blocks (4096 bits).</w:t>
      </w:r>
    </w:p>
    <w:p w14:paraId="562E12B4" w14:textId="77777777" w:rsidR="008C0294" w:rsidRDefault="00C33B1E">
      <w:pPr>
        <w:pStyle w:val="Numberedparagraph"/>
      </w:pPr>
      <w:r w:rsidRPr="00087091">
        <w:t xml:space="preserve">using a set of 100 key and plaintext pairs and obtain the </w:t>
      </w:r>
      <w:proofErr w:type="spellStart"/>
      <w:r w:rsidRPr="00087091">
        <w:t>ciphertext</w:t>
      </w:r>
      <w:proofErr w:type="spellEnd"/>
      <w:r w:rsidRPr="00087091">
        <w:t xml:space="preserve"> that results from AES-KW authenticated encryption. To determine correctness, the evaluator </w:t>
      </w:r>
      <w:r>
        <w:t>shall</w:t>
      </w:r>
      <w:r w:rsidRPr="00087091">
        <w:t xml:space="preserve"> use the AES-KW authenticated-encryption function of a known good implementation.</w:t>
      </w:r>
    </w:p>
    <w:p w14:paraId="40905F8D" w14:textId="77777777" w:rsidR="008C0294" w:rsidRDefault="00C33B1E">
      <w:pPr>
        <w:pStyle w:val="Numberedparagraph"/>
      </w:pPr>
      <w:r w:rsidRPr="00087091">
        <w:t xml:space="preserve">The evaluator </w:t>
      </w:r>
      <w:r>
        <w:t>shall</w:t>
      </w:r>
      <w:r w:rsidRPr="00087091">
        <w:t xml:space="preserve"> test the authenticated-decryption functionality of AES-KW using the same test as for authenticated-encryption, replacing plaintext values with </w:t>
      </w:r>
      <w:proofErr w:type="spellStart"/>
      <w:r w:rsidRPr="00087091">
        <w:t>ciphertext</w:t>
      </w:r>
      <w:proofErr w:type="spellEnd"/>
      <w:r w:rsidRPr="00087091">
        <w:t xml:space="preserve"> values and AES-KW authenticated-encryption with AES-KW authenticated-decryption.</w:t>
      </w:r>
    </w:p>
    <w:p w14:paraId="7DAE8E18" w14:textId="77777777" w:rsidR="008C0294" w:rsidRDefault="00C33B1E">
      <w:pPr>
        <w:pStyle w:val="Numberedparagraph"/>
      </w:pPr>
      <w:r w:rsidRPr="00087091">
        <w:t xml:space="preserve">The evaluator </w:t>
      </w:r>
      <w:r>
        <w:t>shall</w:t>
      </w:r>
      <w:r w:rsidRPr="00087091">
        <w:t xml:space="preserve"> test the authenticated-encryption functionality of AES-KWP using the same test as for AES-KW authenticated-encryption with the following change in the three plaintext lengths:</w:t>
      </w:r>
    </w:p>
    <w:p w14:paraId="2C8E21CF" w14:textId="77777777" w:rsidR="008C0294" w:rsidRDefault="00C33B1E">
      <w:pPr>
        <w:pStyle w:val="Numberedparagraph"/>
      </w:pPr>
      <w:r w:rsidRPr="00087091">
        <w:t xml:space="preserve">One plaintext length </w:t>
      </w:r>
      <w:r>
        <w:t>shall</w:t>
      </w:r>
      <w:r w:rsidRPr="00087091">
        <w:t xml:space="preserve"> be one octet.</w:t>
      </w:r>
      <w:r>
        <w:t xml:space="preserve"> </w:t>
      </w:r>
      <w:r w:rsidRPr="00087091">
        <w:t xml:space="preserve">One plaintext length </w:t>
      </w:r>
      <w:r>
        <w:t>shall</w:t>
      </w:r>
      <w:r w:rsidRPr="00087091">
        <w:t xml:space="preserve"> be 20 octets (160 bits).</w:t>
      </w:r>
      <w:r>
        <w:t xml:space="preserve"> </w:t>
      </w:r>
    </w:p>
    <w:p w14:paraId="63B3DC09" w14:textId="77777777" w:rsidR="008C0294" w:rsidRDefault="00C33B1E">
      <w:pPr>
        <w:pStyle w:val="Numberedparagraph"/>
      </w:pPr>
      <w:r w:rsidRPr="00087091">
        <w:lastRenderedPageBreak/>
        <w:t xml:space="preserve">One plaintext length </w:t>
      </w:r>
      <w:r>
        <w:t>shall</w:t>
      </w:r>
      <w:r w:rsidRPr="00087091">
        <w:t xml:space="preserve"> be the longest supported plaintext length less than or equal to 512 octets (4096 bits).</w:t>
      </w:r>
    </w:p>
    <w:p w14:paraId="060D3D4F" w14:textId="77777777" w:rsidR="00CF520A" w:rsidRPr="004F1693" w:rsidRDefault="00C33B1E" w:rsidP="00697342">
      <w:pPr>
        <w:pStyle w:val="Numberedparagraph"/>
      </w:pPr>
      <w:r w:rsidRPr="00087091">
        <w:t xml:space="preserve">The evaluator </w:t>
      </w:r>
      <w:r>
        <w:t>shall</w:t>
      </w:r>
      <w:r w:rsidRPr="00087091">
        <w:t xml:space="preserve"> test the authenticated-decryption functionality of AES-KWP using the same test as for AES-KWP authenticated-encryption, replacing plaintext values with </w:t>
      </w:r>
      <w:proofErr w:type="spellStart"/>
      <w:r w:rsidRPr="00087091">
        <w:t>ciphertext</w:t>
      </w:r>
      <w:proofErr w:type="spellEnd"/>
      <w:r w:rsidRPr="00087091">
        <w:t xml:space="preserve"> values and AES-KWP authenticated-encryption with AES-KWP authenticated-decryption.</w:t>
      </w:r>
    </w:p>
    <w:p w14:paraId="44F5B2BA" w14:textId="77777777" w:rsidR="00811E7F" w:rsidRDefault="00811E7F" w:rsidP="00697342">
      <w:pPr>
        <w:rPr>
          <w:i/>
          <w:szCs w:val="22"/>
        </w:rPr>
      </w:pPr>
    </w:p>
    <w:p w14:paraId="20D657CC" w14:textId="77777777" w:rsidR="00641215" w:rsidRPr="006D0990" w:rsidRDefault="00641215" w:rsidP="003E6F69">
      <w:pPr>
        <w:pStyle w:val="Heading3"/>
      </w:pPr>
      <w:bookmarkStart w:id="684" w:name="_Toc430938679"/>
      <w:r w:rsidRPr="006D0990">
        <w:t>FCS_COP.1(</w:t>
      </w:r>
      <w:r>
        <w:t>2</w:t>
      </w:r>
      <w:r w:rsidRPr="006D0990">
        <w:t>) Cryptographic Operation (</w:t>
      </w:r>
      <w:r>
        <w:t>Hashing</w:t>
      </w:r>
      <w:r w:rsidRPr="006D0990">
        <w:t>)</w:t>
      </w:r>
      <w:bookmarkEnd w:id="684"/>
    </w:p>
    <w:p w14:paraId="59F2F8DC" w14:textId="77777777" w:rsidR="008C0294" w:rsidRDefault="00641215">
      <w:pPr>
        <w:pStyle w:val="Numberedparagraph"/>
      </w:pPr>
      <w:r w:rsidRPr="00234D50">
        <w:rPr>
          <w:b/>
          <w:highlight w:val="yellow"/>
          <w:rPrChange w:id="685" w:author="Clemons, Robert M" w:date="2016-02-12T11:28:00Z">
            <w:rPr>
              <w:b/>
            </w:rPr>
          </w:rPrChange>
        </w:rPr>
        <w:t>FCS_COP.1.1(2)</w:t>
      </w:r>
      <w:r w:rsidRPr="006456C2">
        <w:t xml:space="preserve"> The TSF shall perform [</w:t>
      </w:r>
      <w:r w:rsidRPr="006456C2">
        <w:rPr>
          <w:b/>
          <w:i/>
        </w:rPr>
        <w:t>cryptographic hashing</w:t>
      </w:r>
      <w:r w:rsidRPr="006456C2">
        <w:t>]</w:t>
      </w:r>
      <w:r>
        <w:t xml:space="preserve"> </w:t>
      </w:r>
      <w:r w:rsidRPr="006456C2">
        <w:t>in accordance with a specified cryptographic algorithm [</w:t>
      </w:r>
      <w:r w:rsidRPr="004F4896">
        <w:t>selection</w:t>
      </w:r>
      <w:r w:rsidRPr="004F4896">
        <w:rPr>
          <w:i/>
        </w:rPr>
        <w:t>:</w:t>
      </w:r>
      <w:r w:rsidRPr="006456C2">
        <w:rPr>
          <w:i/>
          <w:u w:val="single"/>
        </w:rPr>
        <w:t xml:space="preserve"> </w:t>
      </w:r>
      <w:r w:rsidR="00A2374C" w:rsidRPr="00F0656F">
        <w:rPr>
          <w:u w:val="single"/>
        </w:rPr>
        <w:t>SHA-1,</w:t>
      </w:r>
      <w:r w:rsidR="00A2374C">
        <w:rPr>
          <w:i/>
          <w:u w:val="single"/>
        </w:rPr>
        <w:t xml:space="preserve"> </w:t>
      </w:r>
      <w:r w:rsidRPr="004F4896">
        <w:rPr>
          <w:u w:val="single"/>
        </w:rPr>
        <w:t>SHA-256, SHA-384, SHA-512</w:t>
      </w:r>
      <w:r w:rsidRPr="006456C2">
        <w:t xml:space="preserve">] and </w:t>
      </w:r>
      <w:r w:rsidRPr="006456C2">
        <w:rPr>
          <w:u w:val="single"/>
        </w:rPr>
        <w:t>message digest</w:t>
      </w:r>
      <w:r w:rsidRPr="006456C2">
        <w:t xml:space="preserve"> sizes [</w:t>
      </w:r>
      <w:r w:rsidRPr="004F4896">
        <w:t>selection</w:t>
      </w:r>
      <w:r w:rsidRPr="004F4896">
        <w:rPr>
          <w:i/>
        </w:rPr>
        <w:t>:</w:t>
      </w:r>
      <w:r w:rsidRPr="001262F3">
        <w:rPr>
          <w:i/>
          <w:u w:val="single"/>
        </w:rPr>
        <w:t xml:space="preserve"> </w:t>
      </w:r>
      <w:r w:rsidR="00A2374C" w:rsidRPr="00F0656F">
        <w:rPr>
          <w:u w:val="single"/>
        </w:rPr>
        <w:t>160,</w:t>
      </w:r>
      <w:r w:rsidR="00A2374C">
        <w:rPr>
          <w:i/>
          <w:u w:val="single"/>
        </w:rPr>
        <w:t xml:space="preserve"> </w:t>
      </w:r>
      <w:r w:rsidRPr="004F4896">
        <w:rPr>
          <w:u w:val="single"/>
        </w:rPr>
        <w:t>256, 384, 512 bits</w:t>
      </w:r>
      <w:r w:rsidRPr="006456C2">
        <w:t>] that meet the following: [</w:t>
      </w:r>
      <w:r w:rsidRPr="006456C2">
        <w:rPr>
          <w:b/>
          <w:i/>
        </w:rPr>
        <w:t>FIPS Pub 180-4</w:t>
      </w:r>
      <w:r w:rsidRPr="006456C2">
        <w:t>].</w:t>
      </w:r>
    </w:p>
    <w:p w14:paraId="59420243" w14:textId="77777777" w:rsidR="008C0294" w:rsidRDefault="00641215">
      <w:pPr>
        <w:pStyle w:val="Numberedparagraph"/>
      </w:pPr>
      <w:r w:rsidRPr="00667082">
        <w:rPr>
          <w:b/>
        </w:rPr>
        <w:t>Application Note:</w:t>
      </w:r>
      <w:r>
        <w:rPr>
          <w:b/>
        </w:rPr>
        <w:t xml:space="preserve"> </w:t>
      </w:r>
    </w:p>
    <w:p w14:paraId="545DA539" w14:textId="77777777" w:rsidR="008C0294" w:rsidRDefault="00641215">
      <w:pPr>
        <w:pStyle w:val="Numberedparagraph"/>
      </w:pPr>
      <w:r>
        <w:t xml:space="preserve">Per NIST SP 800-131A, </w:t>
      </w:r>
      <w:r w:rsidRPr="00667082">
        <w:t xml:space="preserve">SHA-1 for generating digital signatures </w:t>
      </w:r>
      <w:r>
        <w:t>is no longer</w:t>
      </w:r>
      <w:r w:rsidRPr="00667082">
        <w:t xml:space="preserve"> allowed, and SHA-1 for verification of digital signatures is strongly discouraged as there may be risk in accepting these signatures.</w:t>
      </w:r>
      <w:r>
        <w:t xml:space="preserve"> It is expected that vendors will implement SHA-2 algorithms in accordance with SP 800-131A</w:t>
      </w:r>
      <w:r w:rsidR="00A2374C">
        <w:t>.</w:t>
      </w:r>
    </w:p>
    <w:p w14:paraId="2798503A" w14:textId="77777777" w:rsidR="008C0294" w:rsidRDefault="00641215">
      <w:pPr>
        <w:pStyle w:val="Numberedparagraph"/>
      </w:pPr>
      <w:r w:rsidRPr="00667082">
        <w:t xml:space="preserve">The intent of this requirement is to specify the hashing function. The hash selection </w:t>
      </w:r>
      <w:r w:rsidR="00EC12CD">
        <w:t>shall</w:t>
      </w:r>
      <w:r w:rsidRPr="00667082">
        <w:t xml:space="preserve"> support the message digest size selection. The hash selection should be consistent with the overall strength of the algorithm used (for example, SHA 256 for 128-bit keys).</w:t>
      </w:r>
    </w:p>
    <w:p w14:paraId="194A96B7" w14:textId="77777777" w:rsidR="00641215" w:rsidRPr="00CD76CC" w:rsidRDefault="00641215" w:rsidP="00641215">
      <w:pPr>
        <w:spacing w:after="0"/>
      </w:pPr>
      <w:r w:rsidRPr="00667082">
        <w:rPr>
          <w:b/>
        </w:rPr>
        <w:t xml:space="preserve">Assurance Activity: </w:t>
      </w:r>
    </w:p>
    <w:p w14:paraId="5D84B58F" w14:textId="77777777" w:rsidR="008C0294" w:rsidRDefault="00641215">
      <w:pPr>
        <w:pStyle w:val="Numberedparagraph"/>
      </w:pPr>
      <w:r w:rsidRPr="00087091">
        <w:t>The evaluator checks the AGD documents to determine that any configuration that is required to be done to configure the functionality for the required hash sizes is present. The evaluator shall check that the association of the hash function with other TSF cryptographic functions (for example, the digital signature verification function) is documented in the TSS.</w:t>
      </w:r>
    </w:p>
    <w:p w14:paraId="473608F0" w14:textId="77777777" w:rsidR="008C0294" w:rsidRDefault="00641215">
      <w:pPr>
        <w:pStyle w:val="Numberedparagraph"/>
      </w:pPr>
      <w:r w:rsidRPr="00087091">
        <w:t xml:space="preserve">The TSF hashing functions can be implemented in one of two modes. The first mode is the </w:t>
      </w:r>
      <w:proofErr w:type="spellStart"/>
      <w:r w:rsidRPr="00087091">
        <w:t>byte­oriented</w:t>
      </w:r>
      <w:proofErr w:type="spellEnd"/>
      <w:r w:rsidRPr="00087091">
        <w:t xml:space="preserve"> mode. In this mode the TSF only hashes messages that are an integral number of bytes in length; i.e., the length (in bits) of the message to be hashed is divisible by 8. The second mode is the </w:t>
      </w:r>
      <w:proofErr w:type="spellStart"/>
      <w:r w:rsidRPr="00087091">
        <w:t>bit­oriented</w:t>
      </w:r>
      <w:proofErr w:type="spellEnd"/>
      <w:r w:rsidRPr="00087091">
        <w:t xml:space="preserve"> mode. In this mode the TSF hashes messages of arbitrary length. As there are different tests for each mode, an indication is given in the following sections for the </w:t>
      </w:r>
      <w:proofErr w:type="spellStart"/>
      <w:r w:rsidRPr="00087091">
        <w:t>bit­oriented</w:t>
      </w:r>
      <w:proofErr w:type="spellEnd"/>
      <w:r w:rsidRPr="00087091">
        <w:t xml:space="preserve"> vs. the </w:t>
      </w:r>
      <w:proofErr w:type="spellStart"/>
      <w:r w:rsidRPr="00087091">
        <w:t>byte­oriented</w:t>
      </w:r>
      <w:proofErr w:type="spellEnd"/>
      <w:r w:rsidRPr="00087091">
        <w:t xml:space="preserve"> </w:t>
      </w:r>
      <w:proofErr w:type="spellStart"/>
      <w:r w:rsidRPr="00087091">
        <w:t>testmacs</w:t>
      </w:r>
      <w:proofErr w:type="spellEnd"/>
      <w:r w:rsidRPr="00087091">
        <w:t>.</w:t>
      </w:r>
    </w:p>
    <w:p w14:paraId="7F01BECB" w14:textId="77777777" w:rsidR="008C0294" w:rsidRDefault="00641215">
      <w:pPr>
        <w:pStyle w:val="Numberedparagraph"/>
      </w:pPr>
      <w:r w:rsidRPr="00087091">
        <w:t>The evaluator shall perform all of the following tests for each hash algorithm implemented by the TSF and used to satisfy the requirements of this PP.</w:t>
      </w:r>
    </w:p>
    <w:p w14:paraId="01016943" w14:textId="77777777" w:rsidR="008C0294" w:rsidRDefault="00641215">
      <w:pPr>
        <w:pStyle w:val="Numberedparagraph"/>
      </w:pPr>
      <w:r>
        <w:t>Assurance Activity Note: The following tests require the developer to provide access to a test platform that provides the evaluator with tools that are typically not found on factory products.</w:t>
      </w:r>
    </w:p>
    <w:p w14:paraId="2E2FD807" w14:textId="77777777" w:rsidR="008C0294" w:rsidRDefault="006000CB">
      <w:pPr>
        <w:pStyle w:val="Numberedparagraph"/>
        <w:rPr>
          <w:i/>
        </w:rPr>
      </w:pPr>
      <w:r w:rsidRPr="006000CB">
        <w:rPr>
          <w:i/>
        </w:rPr>
        <w:t xml:space="preserve">Short Messages Test ­ </w:t>
      </w:r>
      <w:proofErr w:type="spellStart"/>
      <w:r w:rsidRPr="006000CB">
        <w:rPr>
          <w:i/>
        </w:rPr>
        <w:t>Bit­oriented</w:t>
      </w:r>
      <w:proofErr w:type="spellEnd"/>
      <w:r w:rsidRPr="006000CB">
        <w:rPr>
          <w:i/>
        </w:rPr>
        <w:t xml:space="preserve"> Mode</w:t>
      </w:r>
    </w:p>
    <w:p w14:paraId="7C7F5038" w14:textId="77777777" w:rsidR="008C0294" w:rsidRDefault="00641215">
      <w:pPr>
        <w:pStyle w:val="Numberedparagraph"/>
      </w:pPr>
      <w:r w:rsidRPr="00087091">
        <w:t xml:space="preserve">The evaluators devise an input set consisting of m+1 messages, where m is the block length of the hash algorithm. The length of the messages </w:t>
      </w:r>
      <w:proofErr w:type="gramStart"/>
      <w:r w:rsidRPr="00087091">
        <w:t>range</w:t>
      </w:r>
      <w:proofErr w:type="gramEnd"/>
      <w:r w:rsidRPr="00087091">
        <w:t xml:space="preserve"> sequentially from 0 to m bit</w:t>
      </w:r>
      <w:r>
        <w:t xml:space="preserve">s. The message text shall be </w:t>
      </w:r>
      <w:r w:rsidR="009D176F">
        <w:t>ps</w:t>
      </w:r>
      <w:r w:rsidR="009D176F" w:rsidRPr="00087091">
        <w:t>e</w:t>
      </w:r>
      <w:r w:rsidR="009D176F">
        <w:t>u</w:t>
      </w:r>
      <w:r w:rsidR="009D176F" w:rsidRPr="00087091">
        <w:t>do</w:t>
      </w:r>
      <w:r w:rsidR="009D176F">
        <w:t>-</w:t>
      </w:r>
      <w:r w:rsidR="009D176F" w:rsidRPr="00087091">
        <w:t>randomly</w:t>
      </w:r>
      <w:r w:rsidRPr="00087091">
        <w:t xml:space="preserve"> generated. The evaluators compute the message digest for each of the messages and ensure that the correct result is produced when the messages are provided to the TSF.</w:t>
      </w:r>
    </w:p>
    <w:p w14:paraId="3B356B38" w14:textId="77777777" w:rsidR="008C0294" w:rsidRDefault="006000CB">
      <w:pPr>
        <w:pStyle w:val="Numberedparagraph"/>
        <w:rPr>
          <w:i/>
        </w:rPr>
      </w:pPr>
      <w:r w:rsidRPr="006000CB">
        <w:rPr>
          <w:i/>
        </w:rPr>
        <w:t xml:space="preserve">Short Messages Test ­ </w:t>
      </w:r>
      <w:proofErr w:type="spellStart"/>
      <w:r w:rsidRPr="006000CB">
        <w:rPr>
          <w:i/>
        </w:rPr>
        <w:t>Byte­oriented</w:t>
      </w:r>
      <w:proofErr w:type="spellEnd"/>
      <w:r w:rsidRPr="006000CB">
        <w:rPr>
          <w:i/>
        </w:rPr>
        <w:t xml:space="preserve"> Mode</w:t>
      </w:r>
    </w:p>
    <w:p w14:paraId="0B5F10C0" w14:textId="77777777" w:rsidR="008C0294" w:rsidRDefault="00641215">
      <w:pPr>
        <w:pStyle w:val="Numberedparagraph"/>
      </w:pPr>
      <w:r w:rsidRPr="00087091">
        <w:t xml:space="preserve">The evaluators devise an input set consisting of m/8+1 messages, where m is the block length of the hash algorithm. The length of the messages </w:t>
      </w:r>
      <w:proofErr w:type="gramStart"/>
      <w:r w:rsidRPr="00087091">
        <w:t>range</w:t>
      </w:r>
      <w:proofErr w:type="gramEnd"/>
      <w:r w:rsidRPr="00087091">
        <w:t xml:space="preserve"> sequentially from 0 to m/8 bytes, with each message being </w:t>
      </w:r>
      <w:r w:rsidRPr="00087091">
        <w:lastRenderedPageBreak/>
        <w:t>an integral number of byte</w:t>
      </w:r>
      <w:r>
        <w:t xml:space="preserve">s. The message text shall be </w:t>
      </w:r>
      <w:r w:rsidR="009D176F">
        <w:t>ps</w:t>
      </w:r>
      <w:r w:rsidR="009D176F" w:rsidRPr="00087091">
        <w:t>e</w:t>
      </w:r>
      <w:r w:rsidR="009D176F">
        <w:t>u</w:t>
      </w:r>
      <w:r w:rsidR="009D176F" w:rsidRPr="00087091">
        <w:t>do</w:t>
      </w:r>
      <w:r w:rsidR="009D176F">
        <w:t>-</w:t>
      </w:r>
      <w:r w:rsidR="009D176F" w:rsidRPr="00087091">
        <w:t>randomly</w:t>
      </w:r>
      <w:r w:rsidRPr="00087091">
        <w:t xml:space="preserve"> generated. The evaluators compute the message digest for each of the messages and ensure that the correct result is produced when the messages are provided to the TSF.</w:t>
      </w:r>
    </w:p>
    <w:p w14:paraId="59123B37" w14:textId="77777777" w:rsidR="008C0294" w:rsidRDefault="006000CB">
      <w:pPr>
        <w:pStyle w:val="Numberedparagraph"/>
        <w:rPr>
          <w:i/>
        </w:rPr>
      </w:pPr>
      <w:r w:rsidRPr="006000CB">
        <w:rPr>
          <w:i/>
        </w:rPr>
        <w:t xml:space="preserve">Selected Long Messages Test ­ </w:t>
      </w:r>
      <w:proofErr w:type="spellStart"/>
      <w:r w:rsidRPr="006000CB">
        <w:rPr>
          <w:i/>
        </w:rPr>
        <w:t>Bit­oriented</w:t>
      </w:r>
      <w:proofErr w:type="spellEnd"/>
      <w:r w:rsidRPr="006000CB">
        <w:rPr>
          <w:i/>
        </w:rPr>
        <w:t xml:space="preserve"> Mode</w:t>
      </w:r>
    </w:p>
    <w:p w14:paraId="2B767FED" w14:textId="77777777" w:rsidR="008C0294" w:rsidRDefault="00641215">
      <w:pPr>
        <w:pStyle w:val="Numberedparagraph"/>
      </w:pPr>
      <w:r w:rsidRPr="00087091">
        <w:t xml:space="preserve">The evaluators devise an input set consisting of m messages, where m is the block length of the hash algorithm. The length of the </w:t>
      </w:r>
      <w:proofErr w:type="spellStart"/>
      <w:r w:rsidRPr="00087091">
        <w:t>ith</w:t>
      </w:r>
      <w:proofErr w:type="spellEnd"/>
      <w:r w:rsidRPr="00087091">
        <w:t xml:space="preserve"> message is 512 + 99*</w:t>
      </w:r>
      <w:proofErr w:type="spellStart"/>
      <w:r w:rsidRPr="00087091">
        <w:t>i</w:t>
      </w:r>
      <w:proofErr w:type="spellEnd"/>
      <w:r w:rsidRPr="00087091">
        <w:t xml:space="preserve">, where 1 ≤ </w:t>
      </w:r>
      <w:proofErr w:type="spellStart"/>
      <w:r w:rsidRPr="00087091">
        <w:t>i</w:t>
      </w:r>
      <w:proofErr w:type="spellEnd"/>
      <w:r w:rsidRPr="00087091">
        <w:t xml:space="preserve"> ≤ m. The message text shall be </w:t>
      </w:r>
      <w:r w:rsidR="009D176F" w:rsidRPr="00087091">
        <w:t>pseudo</w:t>
      </w:r>
      <w:r w:rsidR="009D176F">
        <w:t>-</w:t>
      </w:r>
      <w:r w:rsidR="009D176F" w:rsidRPr="00087091">
        <w:t>randomly</w:t>
      </w:r>
      <w:r w:rsidRPr="00087091">
        <w:t xml:space="preserve"> generated. The evaluators compute the message digest for each of the messages and ensure that the correct result is produced when the messages are provided to the TSF.</w:t>
      </w:r>
    </w:p>
    <w:p w14:paraId="7C1683DB" w14:textId="77777777" w:rsidR="008C0294" w:rsidRDefault="006000CB">
      <w:pPr>
        <w:pStyle w:val="Numberedparagraph"/>
        <w:rPr>
          <w:i/>
        </w:rPr>
      </w:pPr>
      <w:r w:rsidRPr="006000CB">
        <w:rPr>
          <w:i/>
        </w:rPr>
        <w:t xml:space="preserve">Selected Long Messages Test ­ </w:t>
      </w:r>
      <w:proofErr w:type="spellStart"/>
      <w:r w:rsidRPr="006000CB">
        <w:rPr>
          <w:i/>
        </w:rPr>
        <w:t>Byte­oriented</w:t>
      </w:r>
      <w:proofErr w:type="spellEnd"/>
      <w:r w:rsidRPr="006000CB">
        <w:rPr>
          <w:i/>
        </w:rPr>
        <w:t xml:space="preserve"> Mode</w:t>
      </w:r>
    </w:p>
    <w:p w14:paraId="06CD63D2" w14:textId="77777777" w:rsidR="008C0294" w:rsidRDefault="00641215">
      <w:pPr>
        <w:pStyle w:val="Numberedparagraph"/>
      </w:pPr>
      <w:r w:rsidRPr="00087091">
        <w:t xml:space="preserve">The evaluators devise an input set consisting of m/8 messages, where m is the block length of the hash algorithm. The length of the </w:t>
      </w:r>
      <w:proofErr w:type="spellStart"/>
      <w:r w:rsidRPr="00087091">
        <w:t>ith</w:t>
      </w:r>
      <w:proofErr w:type="spellEnd"/>
      <w:r w:rsidRPr="00087091">
        <w:t xml:space="preserve"> message is 512 + 8*99*</w:t>
      </w:r>
      <w:proofErr w:type="spellStart"/>
      <w:r w:rsidRPr="00087091">
        <w:t>i</w:t>
      </w:r>
      <w:proofErr w:type="spellEnd"/>
      <w:r w:rsidRPr="00087091">
        <w:t xml:space="preserve">, where 1 ≤ </w:t>
      </w:r>
      <w:proofErr w:type="spellStart"/>
      <w:r w:rsidRPr="00087091">
        <w:t>i</w:t>
      </w:r>
      <w:proofErr w:type="spellEnd"/>
      <w:r w:rsidRPr="00087091">
        <w:t xml:space="preserve"> ≤ m/</w:t>
      </w:r>
      <w:r>
        <w:t xml:space="preserve">8. The message text shall be </w:t>
      </w:r>
      <w:r w:rsidR="009D176F">
        <w:t>ps</w:t>
      </w:r>
      <w:r w:rsidR="009D176F" w:rsidRPr="00087091">
        <w:t>e</w:t>
      </w:r>
      <w:r w:rsidR="009D176F">
        <w:t>u</w:t>
      </w:r>
      <w:r w:rsidR="009D176F" w:rsidRPr="00087091">
        <w:t>do</w:t>
      </w:r>
      <w:r w:rsidR="009D176F">
        <w:t>-</w:t>
      </w:r>
      <w:r w:rsidR="009D176F" w:rsidRPr="00087091">
        <w:t>randomly</w:t>
      </w:r>
      <w:r w:rsidRPr="00087091">
        <w:t xml:space="preserve"> generated. The evaluators compute the message digest for each of the messages and ensure that the correct result is produced when the messages are provided to the TSF.</w:t>
      </w:r>
    </w:p>
    <w:p w14:paraId="107B1B20" w14:textId="77777777" w:rsidR="008C0294" w:rsidRDefault="009D176F">
      <w:pPr>
        <w:pStyle w:val="Numberedparagraph"/>
        <w:rPr>
          <w:i/>
        </w:rPr>
      </w:pPr>
      <w:r w:rsidRPr="006000CB">
        <w:rPr>
          <w:i/>
        </w:rPr>
        <w:t>Pseudo</w:t>
      </w:r>
      <w:r>
        <w:rPr>
          <w:i/>
        </w:rPr>
        <w:t>-</w:t>
      </w:r>
      <w:r w:rsidRPr="006000CB">
        <w:rPr>
          <w:i/>
        </w:rPr>
        <w:t>randomly</w:t>
      </w:r>
      <w:r w:rsidR="006000CB" w:rsidRPr="006000CB">
        <w:rPr>
          <w:i/>
        </w:rPr>
        <w:t xml:space="preserve"> Generated Messages Test</w:t>
      </w:r>
    </w:p>
    <w:p w14:paraId="5DCC5811" w14:textId="77777777" w:rsidR="008C0294" w:rsidRDefault="00641215">
      <w:pPr>
        <w:pStyle w:val="Numberedparagraph"/>
      </w:pPr>
      <w:r w:rsidRPr="00087091">
        <w:t xml:space="preserve">This test is for </w:t>
      </w:r>
      <w:proofErr w:type="spellStart"/>
      <w:r w:rsidRPr="00087091">
        <w:t>byte­oriented</w:t>
      </w:r>
      <w:proofErr w:type="spellEnd"/>
      <w:r w:rsidRPr="00087091">
        <w:t xml:space="preserve"> implementations only. The evaluators randomly generate a seed that is n bits long, where n is the length of the message digest produced by the hash function to be tested. The evaluators then formulate a set of 100 messages and associated digests by following the algorithm provided in Figure 1 of [SHAVS]. The evaluators then ensure that the correct result is produced when the messages are provided to the TSF.</w:t>
      </w:r>
    </w:p>
    <w:p w14:paraId="035B5BEC" w14:textId="77777777" w:rsidR="00641215" w:rsidRDefault="00641215" w:rsidP="00697342">
      <w:pPr>
        <w:rPr>
          <w:i/>
          <w:szCs w:val="22"/>
        </w:rPr>
      </w:pPr>
    </w:p>
    <w:p w14:paraId="62E214BF" w14:textId="77777777" w:rsidR="00811E7F" w:rsidRPr="006D0990" w:rsidRDefault="00811E7F" w:rsidP="003E6F69">
      <w:pPr>
        <w:pStyle w:val="Heading3"/>
      </w:pPr>
      <w:bookmarkStart w:id="686" w:name="_Toc430938680"/>
      <w:r w:rsidRPr="006D0990">
        <w:t>FCS_COP.1(</w:t>
      </w:r>
      <w:r w:rsidR="0077479A" w:rsidRPr="006D0990">
        <w:t>3</w:t>
      </w:r>
      <w:r w:rsidRPr="006D0990">
        <w:t xml:space="preserve">) Cryptographic Operation (Signature </w:t>
      </w:r>
      <w:r w:rsidR="00641215">
        <w:t>Algorithms</w:t>
      </w:r>
      <w:r w:rsidRPr="006D0990">
        <w:t>)</w:t>
      </w:r>
      <w:bookmarkEnd w:id="686"/>
    </w:p>
    <w:p w14:paraId="1642BD14" w14:textId="77777777" w:rsidR="00811E7F" w:rsidRDefault="00D854CA" w:rsidP="00760588">
      <w:pPr>
        <w:pStyle w:val="Numberedparagraph"/>
      </w:pPr>
      <w:r w:rsidRPr="00234D50">
        <w:rPr>
          <w:highlight w:val="yellow"/>
          <w:rPrChange w:id="687" w:author="Clemons, Robert M" w:date="2016-02-12T11:28:00Z">
            <w:rPr/>
          </w:rPrChange>
        </w:rPr>
        <w:t>FCS_COP.1.1(</w:t>
      </w:r>
      <w:r w:rsidR="0077479A" w:rsidRPr="00234D50">
        <w:rPr>
          <w:highlight w:val="yellow"/>
          <w:rPrChange w:id="688" w:author="Clemons, Robert M" w:date="2016-02-12T11:28:00Z">
            <w:rPr/>
          </w:rPrChange>
        </w:rPr>
        <w:t>3</w:t>
      </w:r>
      <w:r w:rsidRPr="00234D50">
        <w:rPr>
          <w:highlight w:val="yellow"/>
          <w:rPrChange w:id="689" w:author="Clemons, Robert M" w:date="2016-02-12T11:28:00Z">
            <w:rPr/>
          </w:rPrChange>
        </w:rPr>
        <w:t>)</w:t>
      </w:r>
      <w:r w:rsidRPr="00D854CA">
        <w:t xml:space="preserve"> </w:t>
      </w:r>
      <w:r w:rsidR="00811E7F" w:rsidRPr="00AE0038">
        <w:rPr>
          <w:b/>
          <w:bCs/>
        </w:rPr>
        <w:t>Refinement</w:t>
      </w:r>
      <w:r w:rsidRPr="00D854CA">
        <w:rPr>
          <w:bCs/>
        </w:rPr>
        <w:t xml:space="preserve">: </w:t>
      </w:r>
      <w:r w:rsidRPr="00D854CA">
        <w:t xml:space="preserve">The TSF shall perform </w:t>
      </w:r>
      <w:r w:rsidR="007E21C6">
        <w:t>[</w:t>
      </w:r>
      <w:r w:rsidRPr="00D854CA">
        <w:rPr>
          <w:bCs/>
          <w:i/>
        </w:rPr>
        <w:t>cryptographic signature services</w:t>
      </w:r>
      <w:r w:rsidRPr="00D854CA">
        <w:rPr>
          <w:bCs/>
        </w:rPr>
        <w:t xml:space="preserve"> </w:t>
      </w:r>
      <w:r w:rsidR="007E21C6">
        <w:rPr>
          <w:bCs/>
        </w:rPr>
        <w:t xml:space="preserve">(generation and verification)] </w:t>
      </w:r>
      <w:r w:rsidRPr="00D854CA">
        <w:t xml:space="preserve">in accordance with a </w:t>
      </w:r>
      <w:r w:rsidR="000913A7" w:rsidRPr="00C900AD">
        <w:t xml:space="preserve">specified cryptographic algorithm </w:t>
      </w:r>
      <w:r w:rsidRPr="00D854CA">
        <w:rPr>
          <w:bCs/>
          <w:i/>
          <w:iCs/>
        </w:rPr>
        <w:t xml:space="preserve"> </w:t>
      </w:r>
      <w:r w:rsidR="00811E7F">
        <w:t xml:space="preserve"> </w:t>
      </w:r>
    </w:p>
    <w:p w14:paraId="195C6C01" w14:textId="77777777" w:rsidR="007E21C6" w:rsidRPr="003D2291" w:rsidRDefault="007E21C6" w:rsidP="007E21C6">
      <w:pPr>
        <w:spacing w:after="200" w:line="276" w:lineRule="auto"/>
      </w:pPr>
      <w:r w:rsidRPr="003D2291">
        <w:t xml:space="preserve"> [selection:</w:t>
      </w:r>
    </w:p>
    <w:p w14:paraId="09A81DA3" w14:textId="77777777" w:rsidR="00D0772E" w:rsidRPr="00D0772E" w:rsidRDefault="00D0772E" w:rsidP="00D0772E">
      <w:pPr>
        <w:pStyle w:val="Numberedparagraph"/>
        <w:numPr>
          <w:ilvl w:val="1"/>
          <w:numId w:val="2"/>
        </w:numPr>
        <w:rPr>
          <w:u w:val="single"/>
        </w:rPr>
      </w:pPr>
      <w:r w:rsidRPr="00F0656F">
        <w:rPr>
          <w:u w:val="single"/>
        </w:rPr>
        <w:t xml:space="preserve">[RSA schemes] </w:t>
      </w:r>
      <w:r w:rsidRPr="00255217">
        <w:rPr>
          <w:u w:val="single"/>
        </w:rPr>
        <w:t>using</w:t>
      </w:r>
      <w:r w:rsidRPr="00F0656F">
        <w:rPr>
          <w:u w:val="single"/>
        </w:rPr>
        <w:t xml:space="preserve"> cryptographic key sizes [of 2048-bit or greater] that meet the following: [FIPS PUB 186-4, “Digital Signature Standard (DSS)”, Section 4]</w:t>
      </w:r>
    </w:p>
    <w:p w14:paraId="11859D55" w14:textId="77777777" w:rsidR="008C0294" w:rsidRPr="004F4896" w:rsidRDefault="007E21C6">
      <w:pPr>
        <w:pStyle w:val="Numberedparagraph"/>
        <w:numPr>
          <w:ilvl w:val="1"/>
          <w:numId w:val="2"/>
        </w:numPr>
        <w:rPr>
          <w:u w:val="single"/>
        </w:rPr>
      </w:pPr>
      <w:r w:rsidRPr="004F4896">
        <w:rPr>
          <w:u w:val="single"/>
        </w:rPr>
        <w:t xml:space="preserve">[ECDSA schemes] </w:t>
      </w:r>
      <w:r w:rsidRPr="003E7CC7">
        <w:rPr>
          <w:u w:val="single"/>
        </w:rPr>
        <w:t>using</w:t>
      </w:r>
      <w:r w:rsidRPr="004F4896">
        <w:rPr>
          <w:u w:val="single"/>
        </w:rPr>
        <w:t xml:space="preserve"> [“NIST curves” P-256, P-384 and [selection: P-521, no other curves]] that meet the following: [FIPS PUB 186-4, “Digital Signature Standard (DSS)”, Section 5]</w:t>
      </w:r>
    </w:p>
    <w:p w14:paraId="4DF17250" w14:textId="77777777" w:rsidR="003E2144" w:rsidRDefault="007E21C6" w:rsidP="00FF2036">
      <w:pPr>
        <w:spacing w:after="200" w:line="276" w:lineRule="auto"/>
        <w:ind w:left="361" w:firstLine="359"/>
      </w:pPr>
      <w:r w:rsidRPr="00160BEE">
        <w:t>]</w:t>
      </w:r>
      <w:r>
        <w:t>.</w:t>
      </w:r>
    </w:p>
    <w:p w14:paraId="42BB35E3" w14:textId="77777777" w:rsidR="00811E7F" w:rsidRDefault="00D854CA" w:rsidP="00811E7F">
      <w:pPr>
        <w:rPr>
          <w:i/>
          <w:iCs/>
          <w:szCs w:val="22"/>
        </w:rPr>
      </w:pPr>
      <w:r w:rsidRPr="00D854CA">
        <w:rPr>
          <w:i/>
          <w:iCs/>
          <w:szCs w:val="22"/>
        </w:rPr>
        <w:t>Application Note:</w:t>
      </w:r>
    </w:p>
    <w:p w14:paraId="230F229A" w14:textId="77777777" w:rsidR="008C0294" w:rsidRDefault="007E21C6">
      <w:pPr>
        <w:pStyle w:val="Numberedparagraph"/>
      </w:pPr>
      <w:r w:rsidRPr="00667082">
        <w:t>The ST Author should choose the algorithm implemented to perform digital signatures; if more than one algorithm is available, this requirement should be iterated to specify the functionality. For the algorithm chosen, the ST author should make the appropriate assignments/selections to specify the parameters that are implemented for that algorithm.</w:t>
      </w:r>
      <w:r>
        <w:t xml:space="preserve"> </w:t>
      </w:r>
    </w:p>
    <w:p w14:paraId="16AF3F52" w14:textId="77777777" w:rsidR="00811E7F" w:rsidRPr="00AE0038" w:rsidRDefault="00811E7F" w:rsidP="00811E7F">
      <w:pPr>
        <w:rPr>
          <w:b/>
          <w:szCs w:val="22"/>
        </w:rPr>
      </w:pPr>
      <w:r w:rsidRPr="00AE0038">
        <w:rPr>
          <w:b/>
          <w:bCs/>
          <w:i/>
          <w:iCs/>
          <w:szCs w:val="22"/>
        </w:rPr>
        <w:t xml:space="preserve">Assurance Activity: </w:t>
      </w:r>
    </w:p>
    <w:p w14:paraId="5C1CEA4E" w14:textId="77777777" w:rsidR="008C0294" w:rsidRDefault="007E21C6">
      <w:pPr>
        <w:pStyle w:val="Numberedparagraph"/>
      </w:pPr>
      <w:r>
        <w:lastRenderedPageBreak/>
        <w:t>Assurance Activity Note: The following tests require the developer to provide access to a test platform that provides the evaluator with tools that are typically not found on factory products.</w:t>
      </w:r>
    </w:p>
    <w:p w14:paraId="5C55910B" w14:textId="77777777" w:rsidR="008C0294" w:rsidRDefault="006000CB">
      <w:pPr>
        <w:pStyle w:val="Numberedparagraph"/>
        <w:rPr>
          <w:b/>
        </w:rPr>
      </w:pPr>
      <w:r w:rsidRPr="006000CB">
        <w:rPr>
          <w:b/>
        </w:rPr>
        <w:t>ECDSA Algorithm Tests</w:t>
      </w:r>
    </w:p>
    <w:p w14:paraId="59AA439D" w14:textId="77777777" w:rsidR="003E2144" w:rsidRPr="00AE7529" w:rsidRDefault="003E2144" w:rsidP="003E2144">
      <w:pPr>
        <w:rPr>
          <w:b/>
          <w:i/>
        </w:rPr>
      </w:pPr>
      <w:r w:rsidRPr="00AE7529">
        <w:rPr>
          <w:b/>
          <w:i/>
        </w:rPr>
        <w:t>ECDSA FIPS 186-4 Signature Generation Test</w:t>
      </w:r>
    </w:p>
    <w:p w14:paraId="73F0B819" w14:textId="77777777" w:rsidR="008C0294" w:rsidRDefault="003E2144">
      <w:pPr>
        <w:pStyle w:val="Numberedparagraph"/>
      </w:pPr>
      <w:r w:rsidRPr="00087091">
        <w:t xml:space="preserve">For each supported NIST curve (i.e., P-256, </w:t>
      </w:r>
      <w:r>
        <w:t>P-384</w:t>
      </w:r>
      <w:r w:rsidRPr="00087091">
        <w:t xml:space="preserve"> and P-521) and SHA function pair, the evaluator </w:t>
      </w:r>
      <w:r>
        <w:t>shall</w:t>
      </w:r>
      <w:r w:rsidRPr="00087091">
        <w:t xml:space="preserve"> generate 10 1024-bit long messages and obtain for each message a public key and the resulting signature values R and S.</w:t>
      </w:r>
      <w:r>
        <w:t xml:space="preserve"> </w:t>
      </w:r>
      <w:r w:rsidRPr="00087091">
        <w:t xml:space="preserve">To determine correctness, the evaluator </w:t>
      </w:r>
      <w:r>
        <w:t>shall</w:t>
      </w:r>
      <w:r w:rsidRPr="00087091">
        <w:t xml:space="preserve"> use the signature verification function of a known good implementation.</w:t>
      </w:r>
    </w:p>
    <w:p w14:paraId="74D37DA8" w14:textId="77777777" w:rsidR="003E2144" w:rsidRPr="00AE7529" w:rsidRDefault="003E2144" w:rsidP="003E2144">
      <w:pPr>
        <w:rPr>
          <w:b/>
          <w:i/>
        </w:rPr>
      </w:pPr>
      <w:r w:rsidRPr="00AE7529">
        <w:rPr>
          <w:b/>
          <w:i/>
        </w:rPr>
        <w:t>ECDSA FIPS 186-4 Signature Verification Test</w:t>
      </w:r>
    </w:p>
    <w:p w14:paraId="7088897E" w14:textId="77777777" w:rsidR="008C0294" w:rsidRDefault="003E2144">
      <w:pPr>
        <w:pStyle w:val="Numberedparagraph"/>
      </w:pPr>
      <w:r w:rsidRPr="00087091">
        <w:t xml:space="preserve">For each supported NIST curve (i.e., P-256, </w:t>
      </w:r>
      <w:r>
        <w:t>P-384</w:t>
      </w:r>
      <w:r w:rsidRPr="00087091">
        <w:t xml:space="preserve"> and P-521) and SHA function pair, the evaluator </w:t>
      </w:r>
      <w:r>
        <w:t>shall</w:t>
      </w:r>
      <w:r w:rsidRPr="00087091">
        <w:t xml:space="preserve"> generate a set of 10 1024-bit message, public key and signature tuples and modify one of the values (message, public key or signature) in five of the 10 tuples.</w:t>
      </w:r>
      <w:r>
        <w:t xml:space="preserve"> </w:t>
      </w:r>
      <w:r w:rsidRPr="00087091">
        <w:t xml:space="preserve">The evaluator </w:t>
      </w:r>
      <w:r>
        <w:t>shall</w:t>
      </w:r>
      <w:r w:rsidRPr="00087091">
        <w:t xml:space="preserve"> obtain in response a set of 10 PASS/FAIL values.</w:t>
      </w:r>
    </w:p>
    <w:p w14:paraId="410FA388" w14:textId="77777777" w:rsidR="008C0294" w:rsidRDefault="006000CB">
      <w:pPr>
        <w:pStyle w:val="Numberedparagraph"/>
        <w:rPr>
          <w:b/>
        </w:rPr>
      </w:pPr>
      <w:r w:rsidRPr="006000CB">
        <w:rPr>
          <w:b/>
        </w:rPr>
        <w:t>RSA Signature Algorithm Tests</w:t>
      </w:r>
    </w:p>
    <w:p w14:paraId="10015C85" w14:textId="77777777" w:rsidR="003E2144" w:rsidRPr="00AE7529" w:rsidRDefault="003E2144" w:rsidP="003E2144">
      <w:pPr>
        <w:rPr>
          <w:b/>
          <w:i/>
        </w:rPr>
      </w:pPr>
      <w:r w:rsidRPr="00AE7529">
        <w:rPr>
          <w:b/>
          <w:i/>
        </w:rPr>
        <w:t>Signature Generation Test</w:t>
      </w:r>
    </w:p>
    <w:p w14:paraId="1F471211" w14:textId="77777777" w:rsidR="008C0294" w:rsidRDefault="003E2144">
      <w:pPr>
        <w:pStyle w:val="Numberedparagraph"/>
      </w:pPr>
      <w:r w:rsidRPr="00087091">
        <w:t>The evaluator shall verify the implementation of RSA Signature Generation by the TOE using the Signature Generation Test.</w:t>
      </w:r>
      <w:r>
        <w:t xml:space="preserve"> </w:t>
      </w:r>
      <w:r w:rsidRPr="00087091">
        <w:t xml:space="preserve">To conduct this </w:t>
      </w:r>
      <w:proofErr w:type="gramStart"/>
      <w:r w:rsidRPr="00087091">
        <w:t>test</w:t>
      </w:r>
      <w:proofErr w:type="gramEnd"/>
      <w:r w:rsidRPr="00087091">
        <w:t xml:space="preserve"> the evaluator </w:t>
      </w:r>
      <w:r w:rsidR="00EC12CD">
        <w:t>shall</w:t>
      </w:r>
      <w:r w:rsidRPr="00087091">
        <w:t xml:space="preserve"> generate or obtain 10 messages from a trusted reference implementation for each modulus size/SHA combination supported by the TSF.</w:t>
      </w:r>
      <w:r>
        <w:t xml:space="preserve"> </w:t>
      </w:r>
      <w:r w:rsidRPr="00087091">
        <w:t>The evaluator shall have the TOE use their private key and modulus value to sign these messages.</w:t>
      </w:r>
    </w:p>
    <w:p w14:paraId="048CCF0D" w14:textId="77777777" w:rsidR="008C0294" w:rsidRDefault="003E2144">
      <w:pPr>
        <w:pStyle w:val="Numberedparagraph"/>
      </w:pPr>
      <w:r w:rsidRPr="00087091">
        <w:t>The evaluator shall verify the correctness of the TSF’s signature using a known good implementation and the associated public keys to verify the signatures.</w:t>
      </w:r>
    </w:p>
    <w:p w14:paraId="28EFD408" w14:textId="77777777" w:rsidR="003E2144" w:rsidRPr="00AE7529" w:rsidRDefault="003E2144" w:rsidP="003E2144">
      <w:pPr>
        <w:rPr>
          <w:b/>
          <w:i/>
        </w:rPr>
      </w:pPr>
      <w:r w:rsidRPr="00AE7529">
        <w:rPr>
          <w:b/>
          <w:i/>
        </w:rPr>
        <w:t>Signature Verification Test</w:t>
      </w:r>
    </w:p>
    <w:p w14:paraId="13A5F420" w14:textId="77777777" w:rsidR="008C0294" w:rsidRDefault="003E2144">
      <w:pPr>
        <w:pStyle w:val="Numberedparagraph"/>
      </w:pPr>
      <w:r w:rsidRPr="00087091">
        <w:t>The evaluator shall perform the Signature Verification test to verify the ability of the TOE to recognize another party’s valid and invalid signatures.</w:t>
      </w:r>
      <w:r>
        <w:t xml:space="preserve"> </w:t>
      </w:r>
      <w:r w:rsidRPr="00087091">
        <w:t>The evaluator shall inject errors into the test vectors produced during the Signature Verification Test by introducing errors in some of the public keys e, messages, IR format, and/or signatures.</w:t>
      </w:r>
      <w:r>
        <w:t xml:space="preserve"> </w:t>
      </w:r>
      <w:r w:rsidRPr="00087091">
        <w:t>The TOE attempts to verify the signatures and returns success or failure.</w:t>
      </w:r>
    </w:p>
    <w:p w14:paraId="60933276" w14:textId="77777777" w:rsidR="00C81590" w:rsidRPr="00FF2036" w:rsidRDefault="003E2144" w:rsidP="00FF2036">
      <w:pPr>
        <w:pStyle w:val="Numberedparagraph"/>
      </w:pPr>
      <w:r w:rsidRPr="00087091">
        <w:t>The evaluator shall use these test vectors to emulate the signature verification test using the corresponding parameters and verify that the TOE detects these errors.</w:t>
      </w:r>
    </w:p>
    <w:p w14:paraId="0A03B39C" w14:textId="77777777" w:rsidR="00C81590" w:rsidRPr="006D0990" w:rsidRDefault="00C81590" w:rsidP="003E6F69">
      <w:pPr>
        <w:pStyle w:val="Heading3"/>
      </w:pPr>
      <w:bookmarkStart w:id="690" w:name="_Toc430938681"/>
      <w:r w:rsidRPr="006D0990">
        <w:t>FCS_COP.1(</w:t>
      </w:r>
      <w:r w:rsidR="00FF2036">
        <w:t>4</w:t>
      </w:r>
      <w:r w:rsidRPr="006D0990">
        <w:t>) Cryptographic Operation (</w:t>
      </w:r>
      <w:r w:rsidR="00DB315D">
        <w:t xml:space="preserve">Keyed </w:t>
      </w:r>
      <w:r w:rsidR="003E2144">
        <w:t>Hash algorithm</w:t>
      </w:r>
      <w:r w:rsidR="00DB315D">
        <w:t>s</w:t>
      </w:r>
      <w:r w:rsidRPr="006D0990">
        <w:t>)</w:t>
      </w:r>
      <w:bookmarkEnd w:id="690"/>
    </w:p>
    <w:p w14:paraId="4B0E19E0" w14:textId="77777777" w:rsidR="008C0294" w:rsidRDefault="00DB315D">
      <w:pPr>
        <w:pStyle w:val="Numberedparagraph"/>
      </w:pPr>
      <w:r w:rsidRPr="00234D50">
        <w:rPr>
          <w:b/>
          <w:highlight w:val="yellow"/>
          <w:rPrChange w:id="691" w:author="Clemons, Robert M" w:date="2016-02-12T11:29:00Z">
            <w:rPr>
              <w:b/>
            </w:rPr>
          </w:rPrChange>
        </w:rPr>
        <w:t>FCS_COP.1.1(</w:t>
      </w:r>
      <w:proofErr w:type="gramStart"/>
      <w:r w:rsidRPr="00234D50">
        <w:rPr>
          <w:b/>
          <w:highlight w:val="yellow"/>
          <w:rPrChange w:id="692" w:author="Clemons, Robert M" w:date="2016-02-12T11:29:00Z">
            <w:rPr>
              <w:b/>
            </w:rPr>
          </w:rPrChange>
        </w:rPr>
        <w:t>4)</w:t>
      </w:r>
      <w:r w:rsidRPr="006456C2">
        <w:t>The</w:t>
      </w:r>
      <w:proofErr w:type="gramEnd"/>
      <w:r w:rsidRPr="006456C2">
        <w:t xml:space="preserve"> TSF shall perform [</w:t>
      </w:r>
      <w:r w:rsidRPr="006456C2">
        <w:rPr>
          <w:b/>
          <w:i/>
        </w:rPr>
        <w:t>keyed-hash message authentication</w:t>
      </w:r>
      <w:r w:rsidRPr="006456C2">
        <w:t xml:space="preserve">] in accordance with a specified cryptographic algorithm </w:t>
      </w:r>
      <w:r w:rsidRPr="006456C2">
        <w:rPr>
          <w:u w:val="single"/>
        </w:rPr>
        <w:t>[</w:t>
      </w:r>
      <w:r w:rsidRPr="004F4896">
        <w:t>selection:</w:t>
      </w:r>
      <w:r w:rsidRPr="006456C2">
        <w:rPr>
          <w:i/>
          <w:u w:val="single"/>
        </w:rPr>
        <w:t xml:space="preserve"> </w:t>
      </w:r>
      <w:r w:rsidR="00A2374C" w:rsidRPr="00F0656F">
        <w:rPr>
          <w:u w:val="single"/>
        </w:rPr>
        <w:t>HMAC-SHA-1,</w:t>
      </w:r>
      <w:r w:rsidR="00A2374C">
        <w:rPr>
          <w:i/>
          <w:u w:val="single"/>
        </w:rPr>
        <w:t xml:space="preserve"> </w:t>
      </w:r>
      <w:r w:rsidRPr="004F4896">
        <w:rPr>
          <w:u w:val="single"/>
        </w:rPr>
        <w:t>HMAC-SHA-256, HMAC-SHA-384, HMAC-SHA-512</w:t>
      </w:r>
      <w:r w:rsidRPr="006456C2">
        <w:t>] and cryptographic key sizes</w:t>
      </w:r>
      <w:r w:rsidRPr="001262F3">
        <w:t xml:space="preserve"> </w:t>
      </w:r>
      <w:r w:rsidRPr="006456C2">
        <w:t xml:space="preserve">[assignment: </w:t>
      </w:r>
      <w:r w:rsidRPr="004F4896">
        <w:rPr>
          <w:i/>
        </w:rPr>
        <w:t>key size (in bits) used in HMAC</w:t>
      </w:r>
      <w:r w:rsidRPr="006456C2">
        <w:t xml:space="preserve">] </w:t>
      </w:r>
      <w:r w:rsidRPr="00F0656F">
        <w:t>and message digest sizes</w:t>
      </w:r>
      <w:r w:rsidRPr="006456C2">
        <w:rPr>
          <w:u w:val="single"/>
        </w:rPr>
        <w:t xml:space="preserve"> [selection: </w:t>
      </w:r>
      <w:r w:rsidR="00A2374C">
        <w:rPr>
          <w:u w:val="single"/>
        </w:rPr>
        <w:t xml:space="preserve">160, </w:t>
      </w:r>
      <w:r w:rsidRPr="004F4896">
        <w:rPr>
          <w:u w:val="single"/>
        </w:rPr>
        <w:t>256, 384, 512</w:t>
      </w:r>
      <w:r w:rsidRPr="006456C2">
        <w:rPr>
          <w:u w:val="single"/>
        </w:rPr>
        <w:t xml:space="preserve"> bits</w:t>
      </w:r>
      <w:r w:rsidR="009D2417">
        <w:rPr>
          <w:u w:val="single"/>
        </w:rPr>
        <w:t>]</w:t>
      </w:r>
      <w:r w:rsidRPr="006456C2">
        <w:t xml:space="preserve"> that meet the following: [</w:t>
      </w:r>
      <w:r w:rsidRPr="006456C2">
        <w:rPr>
          <w:b/>
          <w:i/>
        </w:rPr>
        <w:t>FIPS Pub 198-1, "The Keyed-Hash Message Authentication Code, and FIPS Pub 180-4, “Secure Hash Standard</w:t>
      </w:r>
      <w:r w:rsidRPr="006456C2">
        <w:t>].</w:t>
      </w:r>
    </w:p>
    <w:p w14:paraId="770374AC" w14:textId="77777777" w:rsidR="00165E8C" w:rsidRPr="000147D5" w:rsidRDefault="00C81590" w:rsidP="00C81590">
      <w:pPr>
        <w:autoSpaceDE w:val="0"/>
        <w:autoSpaceDN w:val="0"/>
        <w:adjustRightInd w:val="0"/>
        <w:rPr>
          <w:rFonts w:cs="Calibri"/>
          <w:i/>
          <w:iCs/>
          <w:color w:val="000000"/>
          <w:szCs w:val="22"/>
        </w:rPr>
      </w:pPr>
      <w:r w:rsidRPr="000147D5">
        <w:rPr>
          <w:rFonts w:cs="Calibri"/>
          <w:i/>
          <w:iCs/>
          <w:color w:val="000000"/>
          <w:szCs w:val="22"/>
        </w:rPr>
        <w:t xml:space="preserve">Application Note: </w:t>
      </w:r>
    </w:p>
    <w:p w14:paraId="5A9FE391" w14:textId="77777777" w:rsidR="00481C13" w:rsidRDefault="00DB315D" w:rsidP="00C81590">
      <w:pPr>
        <w:autoSpaceDE w:val="0"/>
        <w:autoSpaceDN w:val="0"/>
        <w:adjustRightInd w:val="0"/>
      </w:pPr>
      <w:r w:rsidRPr="00667082">
        <w:t>The selection in this requirement must be consistent with the key size specified for the size of the keys used in conjunction with the keyed-hash message authentication.</w:t>
      </w:r>
      <w:r w:rsidRPr="0086223A">
        <w:t xml:space="preserve"> </w:t>
      </w:r>
    </w:p>
    <w:p w14:paraId="42EA1FE5" w14:textId="77777777" w:rsidR="00C81590" w:rsidRPr="000147D5" w:rsidRDefault="00C81590" w:rsidP="00C81590">
      <w:pPr>
        <w:autoSpaceDE w:val="0"/>
        <w:autoSpaceDN w:val="0"/>
        <w:adjustRightInd w:val="0"/>
        <w:rPr>
          <w:rFonts w:cs="Calibri"/>
          <w:color w:val="000000"/>
          <w:szCs w:val="22"/>
        </w:rPr>
      </w:pPr>
      <w:r w:rsidRPr="000147D5">
        <w:rPr>
          <w:rFonts w:cs="Calibri"/>
          <w:b/>
          <w:bCs/>
          <w:i/>
          <w:iCs/>
          <w:color w:val="000000"/>
          <w:szCs w:val="22"/>
        </w:rPr>
        <w:t xml:space="preserve">Assurance Activity: </w:t>
      </w:r>
    </w:p>
    <w:p w14:paraId="2AD67573" w14:textId="77777777" w:rsidR="008C0294" w:rsidRDefault="00DB315D">
      <w:pPr>
        <w:pStyle w:val="Numberedparagraph"/>
        <w:rPr>
          <w:rFonts w:cs="Times"/>
        </w:rPr>
      </w:pPr>
      <w:r w:rsidRPr="00087091">
        <w:lastRenderedPageBreak/>
        <w:t>The evaluator shall examine the TSS to ensure that it specifies the following values used by the HMAC function: key</w:t>
      </w:r>
      <w:r>
        <w:t xml:space="preserve"> </w:t>
      </w:r>
      <w:r w:rsidRPr="00087091">
        <w:t xml:space="preserve">length, hash function used, block size, and output MAC length used. </w:t>
      </w:r>
    </w:p>
    <w:p w14:paraId="00648DC7" w14:textId="77777777" w:rsidR="008C0294" w:rsidRDefault="00DB315D">
      <w:pPr>
        <w:pStyle w:val="Numberedparagraph"/>
        <w:rPr>
          <w:rFonts w:cs="Times"/>
        </w:rPr>
      </w:pPr>
      <w:r w:rsidRPr="00540167">
        <w:t>Assurance Activity Note: The following tests require the developer to provide access to a test platform that provides the evaluator with tools that are typically not found on factory products.</w:t>
      </w:r>
    </w:p>
    <w:p w14:paraId="2C9FCC55" w14:textId="77777777" w:rsidR="008C0294" w:rsidRPr="00FF2036" w:rsidRDefault="00DB315D" w:rsidP="00FF2036">
      <w:pPr>
        <w:pStyle w:val="Numberedparagraph"/>
        <w:rPr>
          <w:rFonts w:eastAsia="Arial"/>
        </w:rPr>
      </w:pPr>
      <w:r w:rsidRPr="00087091">
        <w:t>For each of the supported parameter sets, the evaluator shall compose 15 sets of test data. Each set shall consist of a key and message data.</w:t>
      </w:r>
      <w:r>
        <w:t xml:space="preserve"> </w:t>
      </w:r>
      <w:r w:rsidRPr="00087091">
        <w:t>The evaluator shall have the TSF generate HMAC tags for these sets of test data.</w:t>
      </w:r>
      <w:r>
        <w:t xml:space="preserve"> </w:t>
      </w:r>
      <w:r w:rsidRPr="00087091">
        <w:rPr>
          <w:rFonts w:eastAsia="Arial"/>
        </w:rPr>
        <w:t>The resulting MAC tags shall be compared to the result of generating HMAC tags with the same key and IV using a known good implementation.</w:t>
      </w:r>
    </w:p>
    <w:p w14:paraId="096EA5D6" w14:textId="77777777" w:rsidR="00C81590" w:rsidRPr="00333F84" w:rsidRDefault="00C81590" w:rsidP="00C81590">
      <w:pPr>
        <w:rPr>
          <w:b/>
          <w:szCs w:val="22"/>
        </w:rPr>
      </w:pPr>
    </w:p>
    <w:p w14:paraId="74DCB325" w14:textId="77777777" w:rsidR="002E1672" w:rsidRPr="006D0990" w:rsidRDefault="002E1672" w:rsidP="003E6F69">
      <w:pPr>
        <w:pStyle w:val="Heading3"/>
      </w:pPr>
      <w:bookmarkStart w:id="693" w:name="_Toc430938682"/>
      <w:r w:rsidRPr="006D0990">
        <w:t>FCS_</w:t>
      </w:r>
      <w:r w:rsidR="00F01B16" w:rsidRPr="006D0990">
        <w:t>RBG_EXT.1 Extended: Cryptographic Operat</w:t>
      </w:r>
      <w:r w:rsidR="00982F45" w:rsidRPr="006D0990">
        <w:t>i</w:t>
      </w:r>
      <w:r w:rsidR="00F01B16" w:rsidRPr="006D0990">
        <w:t>on (Random Bit Generation)</w:t>
      </w:r>
      <w:bookmarkEnd w:id="693"/>
    </w:p>
    <w:p w14:paraId="51D17951" w14:textId="77777777" w:rsidR="008C0294" w:rsidRDefault="00A942C6">
      <w:pPr>
        <w:pStyle w:val="Numberedparagraph"/>
      </w:pPr>
      <w:r w:rsidRPr="00234D50">
        <w:rPr>
          <w:b/>
          <w:highlight w:val="yellow"/>
          <w:rPrChange w:id="694" w:author="Clemons, Robert M" w:date="2016-02-12T11:29:00Z">
            <w:rPr>
              <w:b/>
            </w:rPr>
          </w:rPrChange>
        </w:rPr>
        <w:t>FCS_RBG_EXT.1.1</w:t>
      </w:r>
      <w:r w:rsidRPr="00667082">
        <w:t xml:space="preserve"> The TSF shall perform all deterministic random bit generation services in accordance with </w:t>
      </w:r>
      <w:r w:rsidR="00DB58CE">
        <w:t xml:space="preserve">NIST Special Publication </w:t>
      </w:r>
      <w:r>
        <w:t>800-90A using</w:t>
      </w:r>
      <w:r w:rsidRPr="00667082">
        <w:t xml:space="preserve"> [</w:t>
      </w:r>
      <w:r w:rsidRPr="003E7CC7">
        <w:t xml:space="preserve">selection: </w:t>
      </w:r>
      <w:proofErr w:type="spellStart"/>
      <w:r w:rsidRPr="004F4896">
        <w:rPr>
          <w:iCs/>
          <w:u w:val="single"/>
        </w:rPr>
        <w:t>Hash_DRBG</w:t>
      </w:r>
      <w:proofErr w:type="spellEnd"/>
      <w:r w:rsidRPr="004F4896">
        <w:rPr>
          <w:iCs/>
          <w:u w:val="single"/>
        </w:rPr>
        <w:t xml:space="preserve"> (any), HMAC_DRBG (any), CTR_DRBG (AES)</w:t>
      </w:r>
      <w:r>
        <w:t>].</w:t>
      </w:r>
    </w:p>
    <w:p w14:paraId="6C280166" w14:textId="77777777" w:rsidR="008C0294" w:rsidRDefault="00A942C6">
      <w:pPr>
        <w:pStyle w:val="Numberedparagraph"/>
      </w:pPr>
      <w:r w:rsidRPr="00234D50">
        <w:rPr>
          <w:b/>
          <w:highlight w:val="yellow"/>
          <w:rPrChange w:id="695" w:author="Clemons, Robert M" w:date="2016-02-12T11:29:00Z">
            <w:rPr>
              <w:b/>
            </w:rPr>
          </w:rPrChange>
        </w:rPr>
        <w:t>FCS_RBG_EXT.1.2</w:t>
      </w:r>
      <w:r w:rsidRPr="006456C2">
        <w:rPr>
          <w:b/>
        </w:rPr>
        <w:t xml:space="preserve"> </w:t>
      </w:r>
      <w:r w:rsidRPr="006456C2">
        <w:t xml:space="preserve">The deterministic RBG shall be seeded </w:t>
      </w:r>
      <w:r w:rsidRPr="00667082">
        <w:t>by an</w:t>
      </w:r>
      <w:r>
        <w:t xml:space="preserve"> entropy source that accumulates</w:t>
      </w:r>
      <w:r w:rsidRPr="00667082">
        <w:t xml:space="preserve"> entropy from [</w:t>
      </w:r>
      <w:r w:rsidRPr="003E7CC7">
        <w:t xml:space="preserve">selection: </w:t>
      </w:r>
      <w:r w:rsidRPr="004F4896">
        <w:rPr>
          <w:u w:val="single"/>
        </w:rPr>
        <w:t>a software-based noise source, a hardware-based noise source</w:t>
      </w:r>
      <w:r w:rsidRPr="003E7CC7">
        <w:t xml:space="preserve">] with a minimum of [selection: </w:t>
      </w:r>
      <w:r w:rsidRPr="004F4896">
        <w:rPr>
          <w:u w:val="single"/>
        </w:rPr>
        <w:t>128 bits, 192 bits, 256 bits</w:t>
      </w:r>
      <w:r w:rsidRPr="003E7CC7">
        <w:t>] of entropy at least equal to the greatest</w:t>
      </w:r>
      <w:r>
        <w:t xml:space="preserve"> security strength </w:t>
      </w:r>
      <w:r w:rsidRPr="006456C2">
        <w:t xml:space="preserve">according to </w:t>
      </w:r>
      <w:r>
        <w:t>NIST SP 800-57,</w:t>
      </w:r>
      <w:r w:rsidRPr="006456C2">
        <w:t xml:space="preserve"> of the keys and </w:t>
      </w:r>
      <w:r>
        <w:t>hashes</w:t>
      </w:r>
      <w:r w:rsidRPr="006456C2">
        <w:t xml:space="preserve"> that it will generate. </w:t>
      </w:r>
    </w:p>
    <w:p w14:paraId="55CA9240" w14:textId="77777777" w:rsidR="008C0294" w:rsidRPr="009B59EC" w:rsidRDefault="00DB58CE">
      <w:pPr>
        <w:pStyle w:val="Numberedparagraph"/>
        <w:rPr>
          <w:i/>
        </w:rPr>
      </w:pPr>
      <w:r w:rsidRPr="009B59EC">
        <w:rPr>
          <w:i/>
        </w:rPr>
        <w:t>Application Note:</w:t>
      </w:r>
    </w:p>
    <w:p w14:paraId="5759862D" w14:textId="77777777" w:rsidR="008C0294" w:rsidRDefault="00DB58CE">
      <w:pPr>
        <w:pStyle w:val="Numberedparagraph"/>
        <w:rPr>
          <w:b/>
        </w:rPr>
      </w:pPr>
      <w:r>
        <w:t xml:space="preserve">NIST SP </w:t>
      </w:r>
      <w:r w:rsidR="00A942C6">
        <w:t xml:space="preserve">800-90A </w:t>
      </w:r>
      <w:r w:rsidR="00A942C6" w:rsidRPr="00630EDA">
        <w:t xml:space="preserve">contains three different methods of generating random numbers; each of these, in turn, depends on underlying cryptographic primitives (hash functions/ciphers). The ST author will select the function used, and include the specific underlying cryptographic primitives used in the requirement. While any of the identified hash functions (SHA-1, SHA-224, SHA-256, SHA-384, SHA-512) are allowed for </w:t>
      </w:r>
      <w:proofErr w:type="spellStart"/>
      <w:r w:rsidR="00A942C6" w:rsidRPr="00630EDA">
        <w:t>Hash_DRBG</w:t>
      </w:r>
      <w:proofErr w:type="spellEnd"/>
      <w:r w:rsidR="00A942C6" w:rsidRPr="00630EDA">
        <w:t xml:space="preserve"> or HMAC_DRBG, only AES-based implementations for CTR_DRBG are allowed. </w:t>
      </w:r>
    </w:p>
    <w:p w14:paraId="207D5FE4" w14:textId="77777777" w:rsidR="008C0294" w:rsidRDefault="00A942C6" w:rsidP="00FF2036">
      <w:pPr>
        <w:pStyle w:val="Numberedparagraph"/>
      </w:pPr>
      <w:r w:rsidRPr="00630EDA">
        <w:t>If the key length for the AES implementation used here is different than that used to encrypt the user data, then FCS_COP.1 may have to be adjusted or iterated to reflect the different key length. For the selection in FCS_RBG_EXT.1.2, the ST author selects the minimum number of bits of entropy that is used to seed the RBG.</w:t>
      </w:r>
    </w:p>
    <w:p w14:paraId="04D464C1" w14:textId="77777777" w:rsidR="002E1672" w:rsidRPr="00333F84" w:rsidRDefault="00D129B4" w:rsidP="00EF2417">
      <w:pPr>
        <w:keepNext/>
        <w:rPr>
          <w:rFonts w:cs="Calibri"/>
          <w:b/>
          <w:bCs/>
          <w:i/>
          <w:iCs/>
          <w:color w:val="000000"/>
          <w:szCs w:val="22"/>
        </w:rPr>
      </w:pPr>
      <w:r w:rsidRPr="00333F84">
        <w:rPr>
          <w:rFonts w:cs="Calibri"/>
          <w:b/>
          <w:bCs/>
          <w:i/>
          <w:iCs/>
          <w:color w:val="000000"/>
          <w:szCs w:val="22"/>
        </w:rPr>
        <w:t>Assurance Activity:</w:t>
      </w:r>
    </w:p>
    <w:p w14:paraId="6329F90F" w14:textId="77777777" w:rsidR="002E1672" w:rsidRPr="00333F84" w:rsidRDefault="00D129B4" w:rsidP="00165E8C">
      <w:pPr>
        <w:pStyle w:val="Numberedparagraph"/>
      </w:pPr>
      <w:r w:rsidRPr="00333F84">
        <w:t xml:space="preserve">Documentation shall be produced—and the evaluator shall perform the activities—in accordance with Annex </w:t>
      </w:r>
      <w:r w:rsidR="00DB58CE">
        <w:t>E</w:t>
      </w:r>
      <w:r w:rsidRPr="00333F84">
        <w:t xml:space="preserve">, Entropy Documentation and Assessment. </w:t>
      </w:r>
    </w:p>
    <w:p w14:paraId="5C449016" w14:textId="77777777" w:rsidR="002E1672" w:rsidRPr="00FF2036" w:rsidRDefault="00D129B4" w:rsidP="00FF2036">
      <w:pPr>
        <w:pStyle w:val="Numberedparagraph"/>
      </w:pPr>
      <w:r w:rsidRPr="00333F84">
        <w:t>The evaluator shall also perform the following tests, depending on the standard to which the RBG conforms.</w:t>
      </w:r>
    </w:p>
    <w:p w14:paraId="4D587B73" w14:textId="77777777" w:rsidR="002E1672" w:rsidRPr="00333F84" w:rsidRDefault="00D129B4" w:rsidP="00165E8C">
      <w:pPr>
        <w:pStyle w:val="Numberedparagraph"/>
      </w:pPr>
      <w:r w:rsidRPr="00333F84">
        <w:t>The evaluator shall perform 15 trials for the RBG implementation. If the RBG is configurable, the evaluator shall perform 15 trials for each configuration. The evaluator shall also confirm that the operational guidance contains appropriate instructions for configuring the RBG functionality.</w:t>
      </w:r>
    </w:p>
    <w:p w14:paraId="5684D45A" w14:textId="77777777" w:rsidR="002E1672" w:rsidRPr="00333F84" w:rsidRDefault="00D129B4" w:rsidP="00165E8C">
      <w:pPr>
        <w:pStyle w:val="Numberedparagraph"/>
      </w:pPr>
      <w:r w:rsidRPr="00333F84">
        <w:t xml:space="preserve">If the RBG has prediction resistance enabled, each trial consists of (1) instantiate </w:t>
      </w:r>
      <w:proofErr w:type="spellStart"/>
      <w:r w:rsidRPr="00333F84">
        <w:t>drbg</w:t>
      </w:r>
      <w:proofErr w:type="spellEnd"/>
      <w:r w:rsidRPr="00333F84">
        <w:t xml:space="preserve">, (2) generate the first block of random bits (3) generate a second block of random bits (4) </w:t>
      </w:r>
      <w:proofErr w:type="spellStart"/>
      <w:r w:rsidRPr="00333F84">
        <w:t>uninstantiate</w:t>
      </w:r>
      <w:proofErr w:type="spellEnd"/>
      <w:r w:rsidRPr="00333F84">
        <w:t xml:space="preserve">. The evaluator verifies that the second block of random bits is the expected value. The evaluator shall generate eight input values for each trial. The first is a count (0 – 14). The next three are entropy input, nonce, and </w:t>
      </w:r>
      <w:r w:rsidRPr="00333F84">
        <w:lastRenderedPageBreak/>
        <w:t>personalization string for the instantiate operation. The next two are additional input and entropy input for the first call to generate. The final two are additional input and entropy input for the second call to generate. These values are randomly generated. “generate one block of random bits” means to generate random bits with number of returned bits equal to the Output Block Length (as defined in NIST SP 800-90</w:t>
      </w:r>
      <w:r w:rsidR="00DB58CE">
        <w:t>A</w:t>
      </w:r>
      <w:r w:rsidRPr="00333F84">
        <w:t>).</w:t>
      </w:r>
    </w:p>
    <w:p w14:paraId="40D357EA" w14:textId="77777777" w:rsidR="002E1672" w:rsidRPr="00333F84" w:rsidRDefault="00D129B4" w:rsidP="00165E8C">
      <w:pPr>
        <w:pStyle w:val="Numberedparagraph"/>
      </w:pPr>
      <w:r w:rsidRPr="00333F84">
        <w:t xml:space="preserve">If the RBG does not have prediction resistance, each trial consists of (1) instantiate </w:t>
      </w:r>
      <w:proofErr w:type="spellStart"/>
      <w:r w:rsidRPr="00333F84">
        <w:t>drbg</w:t>
      </w:r>
      <w:proofErr w:type="spellEnd"/>
      <w:r w:rsidRPr="00333F84">
        <w:t xml:space="preserve">, (2) generate the first block of random bits (3) reseed, (4) generate a second block of random bits (5) </w:t>
      </w:r>
      <w:proofErr w:type="spellStart"/>
      <w:r w:rsidRPr="00333F84">
        <w:t>uninstantiate</w:t>
      </w:r>
      <w:proofErr w:type="spellEnd"/>
      <w:r w:rsidRPr="00333F84">
        <w:t xml:space="preserve">. The evaluator verifies that the second block of random bits is the expected value. The evaluator shall generate eight input values for each trial. The first is a count (0 – 14). The next three are entropy input, nonce, and personalization string for the instantiate operation. The fifth value is additional input to the first call to generate. The sixth and seventh are additional input and entropy input to the call to </w:t>
      </w:r>
      <w:r w:rsidR="00AE777F" w:rsidRPr="00333F84">
        <w:t>re</w:t>
      </w:r>
      <w:r w:rsidR="00AE777F">
        <w:t>-</w:t>
      </w:r>
      <w:r w:rsidR="00AE777F" w:rsidRPr="00333F84">
        <w:t>seed</w:t>
      </w:r>
      <w:r w:rsidRPr="00333F84">
        <w:t>. The final value is additional input to the second generate call.</w:t>
      </w:r>
    </w:p>
    <w:p w14:paraId="06E06FF9" w14:textId="77777777" w:rsidR="002E1672" w:rsidRPr="00333F84" w:rsidRDefault="00D129B4" w:rsidP="00165E8C">
      <w:pPr>
        <w:pStyle w:val="Numberedparagraph"/>
        <w:rPr>
          <w:rFonts w:cs="Calibri"/>
          <w:color w:val="000000"/>
        </w:rPr>
      </w:pPr>
      <w:r w:rsidRPr="00333F84">
        <w:rPr>
          <w:rFonts w:cs="Calibri"/>
          <w:color w:val="000000"/>
        </w:rPr>
        <w:t xml:space="preserve">The following paragraphs contain more information on some of the input values to be generated/selected by the evaluator. </w:t>
      </w:r>
    </w:p>
    <w:p w14:paraId="6B344D44" w14:textId="77777777" w:rsidR="00D129B4" w:rsidRPr="00165E8C" w:rsidRDefault="00D129B4" w:rsidP="00286C3F">
      <w:pPr>
        <w:pStyle w:val="ListParagraph"/>
        <w:numPr>
          <w:ilvl w:val="0"/>
          <w:numId w:val="19"/>
        </w:numPr>
        <w:autoSpaceDE w:val="0"/>
        <w:autoSpaceDN w:val="0"/>
        <w:adjustRightInd w:val="0"/>
        <w:rPr>
          <w:rFonts w:cs="Calibri"/>
          <w:i/>
          <w:color w:val="000000"/>
        </w:rPr>
      </w:pPr>
      <w:r w:rsidRPr="00165E8C">
        <w:rPr>
          <w:rFonts w:ascii="Calibri" w:hAnsi="Calibri" w:cs="Calibri"/>
          <w:b/>
          <w:bCs/>
          <w:i/>
          <w:color w:val="000000"/>
        </w:rPr>
        <w:t xml:space="preserve">Entropy input: </w:t>
      </w:r>
      <w:r w:rsidRPr="00165E8C">
        <w:rPr>
          <w:rFonts w:ascii="Calibri" w:hAnsi="Calibri" w:cs="Calibri"/>
          <w:i/>
          <w:color w:val="000000"/>
        </w:rPr>
        <w:t xml:space="preserve">the length of the entropy input value must equal the seed length. </w:t>
      </w:r>
    </w:p>
    <w:p w14:paraId="5085112E" w14:textId="77777777" w:rsidR="00D129B4" w:rsidRPr="00165E8C" w:rsidRDefault="00D129B4" w:rsidP="00286C3F">
      <w:pPr>
        <w:pStyle w:val="ListParagraph"/>
        <w:numPr>
          <w:ilvl w:val="0"/>
          <w:numId w:val="19"/>
        </w:numPr>
        <w:autoSpaceDE w:val="0"/>
        <w:autoSpaceDN w:val="0"/>
        <w:adjustRightInd w:val="0"/>
        <w:rPr>
          <w:rFonts w:cs="Calibri"/>
          <w:i/>
          <w:color w:val="000000"/>
        </w:rPr>
      </w:pPr>
      <w:r w:rsidRPr="00165E8C">
        <w:rPr>
          <w:rFonts w:ascii="Calibri" w:hAnsi="Calibri" w:cs="Calibri"/>
          <w:b/>
          <w:bCs/>
          <w:i/>
          <w:color w:val="000000"/>
        </w:rPr>
        <w:t xml:space="preserve">Nonce: </w:t>
      </w:r>
      <w:r w:rsidRPr="00165E8C">
        <w:rPr>
          <w:rFonts w:ascii="Calibri" w:hAnsi="Calibri" w:cs="Calibri"/>
          <w:i/>
          <w:color w:val="000000"/>
        </w:rPr>
        <w:t xml:space="preserve">If a nonce is supported (CTR_DRBG with no </w:t>
      </w:r>
      <w:proofErr w:type="spellStart"/>
      <w:r w:rsidRPr="00165E8C">
        <w:rPr>
          <w:rFonts w:ascii="Calibri" w:hAnsi="Calibri" w:cs="Calibri"/>
          <w:i/>
          <w:color w:val="000000"/>
        </w:rPr>
        <w:t>df</w:t>
      </w:r>
      <w:proofErr w:type="spellEnd"/>
      <w:r w:rsidRPr="00165E8C">
        <w:rPr>
          <w:rFonts w:ascii="Calibri" w:hAnsi="Calibri" w:cs="Calibri"/>
          <w:i/>
          <w:color w:val="000000"/>
        </w:rPr>
        <w:t xml:space="preserve"> does not use a nonce), the nonce bit length is one-half the seed length. </w:t>
      </w:r>
    </w:p>
    <w:p w14:paraId="1BF0E5B5" w14:textId="77777777" w:rsidR="00D129B4" w:rsidRPr="00165E8C" w:rsidRDefault="00D129B4" w:rsidP="00286C3F">
      <w:pPr>
        <w:pStyle w:val="ListParagraph"/>
        <w:numPr>
          <w:ilvl w:val="0"/>
          <w:numId w:val="19"/>
        </w:numPr>
        <w:autoSpaceDE w:val="0"/>
        <w:autoSpaceDN w:val="0"/>
        <w:adjustRightInd w:val="0"/>
        <w:rPr>
          <w:rFonts w:cs="Calibri"/>
          <w:i/>
          <w:color w:val="000000"/>
        </w:rPr>
      </w:pPr>
      <w:r w:rsidRPr="00165E8C">
        <w:rPr>
          <w:rFonts w:ascii="Calibri" w:hAnsi="Calibri" w:cs="Calibri"/>
          <w:b/>
          <w:bCs/>
          <w:i/>
          <w:color w:val="000000"/>
        </w:rPr>
        <w:t xml:space="preserve">Personalization string: </w:t>
      </w:r>
      <w:r w:rsidRPr="00165E8C">
        <w:rPr>
          <w:rFonts w:ascii="Calibri" w:hAnsi="Calibri" w:cs="Calibri"/>
          <w:i/>
          <w:color w:val="000000"/>
        </w:rPr>
        <w:t xml:space="preserve">The length of the personalization string must be &lt;= seed length. If the implementation only supports one personalization string length, then the same length can be used for both values. If more than one string length is support, the evaluator shall use personalization strings of two different lengths. If the implementation does not use a personalization string, no value needs to be supplied. </w:t>
      </w:r>
    </w:p>
    <w:p w14:paraId="03A91BFC" w14:textId="77777777" w:rsidR="00D129B4" w:rsidRPr="00E415C7" w:rsidRDefault="00D129B4" w:rsidP="00286C3F">
      <w:pPr>
        <w:pStyle w:val="ListParagraph"/>
        <w:numPr>
          <w:ilvl w:val="0"/>
          <w:numId w:val="19"/>
        </w:numPr>
        <w:autoSpaceDE w:val="0"/>
        <w:autoSpaceDN w:val="0"/>
        <w:adjustRightInd w:val="0"/>
        <w:rPr>
          <w:rFonts w:cs="Calibri"/>
          <w:i/>
          <w:iCs/>
          <w:color w:val="000000"/>
        </w:rPr>
      </w:pPr>
      <w:r w:rsidRPr="00165E8C">
        <w:rPr>
          <w:rFonts w:ascii="Calibri" w:hAnsi="Calibri" w:cs="Calibri"/>
          <w:b/>
          <w:bCs/>
          <w:i/>
          <w:color w:val="000000"/>
        </w:rPr>
        <w:t xml:space="preserve">Additional input: </w:t>
      </w:r>
      <w:r w:rsidRPr="00165E8C">
        <w:rPr>
          <w:rFonts w:ascii="Calibri" w:hAnsi="Calibri" w:cs="Calibri"/>
          <w:i/>
          <w:color w:val="000000"/>
        </w:rPr>
        <w:t>the additional input bit lengths have the same defaults and restrictions as the personalization string lengths.</w:t>
      </w:r>
    </w:p>
    <w:p w14:paraId="09A3541D" w14:textId="77777777" w:rsidR="00E415C7" w:rsidRPr="006D0990" w:rsidRDefault="00CB1346" w:rsidP="003E6F69">
      <w:pPr>
        <w:pStyle w:val="Heading3"/>
      </w:pPr>
      <w:bookmarkStart w:id="696" w:name="_Toc430938683"/>
      <w:r w:rsidRPr="006D0990">
        <w:t>FCS_ENT_EXT.1</w:t>
      </w:r>
      <w:r w:rsidR="00E415C7" w:rsidRPr="006D0990">
        <w:t xml:space="preserve"> Extended: Entropy</w:t>
      </w:r>
      <w:r w:rsidR="00E17AA0" w:rsidRPr="006D0990">
        <w:t xml:space="preserve"> for Virtual Machines</w:t>
      </w:r>
      <w:bookmarkEnd w:id="696"/>
    </w:p>
    <w:p w14:paraId="59DE8D89" w14:textId="77777777" w:rsidR="00E415C7" w:rsidRDefault="00E415C7" w:rsidP="00E415C7">
      <w:pPr>
        <w:pStyle w:val="Numberedparagraph"/>
      </w:pPr>
      <w:r w:rsidRPr="00234D50">
        <w:rPr>
          <w:highlight w:val="yellow"/>
          <w:rPrChange w:id="697" w:author="Clemons, Robert M" w:date="2016-02-12T11:29:00Z">
            <w:rPr/>
          </w:rPrChange>
        </w:rPr>
        <w:t>FCS_ENT_EXT.1.1</w:t>
      </w:r>
      <w:r>
        <w:t xml:space="preserve"> The TSF </w:t>
      </w:r>
      <w:r w:rsidR="00EC12CD">
        <w:t>shall</w:t>
      </w:r>
      <w:r w:rsidRPr="00736AB2">
        <w:t xml:space="preserve"> provide a mechanism to make </w:t>
      </w:r>
      <w:r w:rsidR="00991622">
        <w:t xml:space="preserve">available to VMs </w:t>
      </w:r>
      <w:r w:rsidRPr="00736AB2">
        <w:t xml:space="preserve">entropy </w:t>
      </w:r>
      <w:r>
        <w:t xml:space="preserve">that meets </w:t>
      </w:r>
      <w:r w:rsidRPr="007A6BF5">
        <w:rPr>
          <w:szCs w:val="22"/>
        </w:rPr>
        <w:t>FCS_RBG_EXT.1</w:t>
      </w:r>
      <w:r w:rsidR="00606E0C">
        <w:t xml:space="preserve"> through</w:t>
      </w:r>
      <w:r w:rsidR="00252ACB">
        <w:t xml:space="preserve"> [selection: </w:t>
      </w:r>
      <w:proofErr w:type="spellStart"/>
      <w:r w:rsidR="00252ACB">
        <w:t>Hypercall</w:t>
      </w:r>
      <w:proofErr w:type="spellEnd"/>
      <w:r w:rsidR="00252ACB">
        <w:t xml:space="preserve"> interface, virtual device interface, </w:t>
      </w:r>
      <w:proofErr w:type="spellStart"/>
      <w:r w:rsidR="00252ACB">
        <w:t>passt</w:t>
      </w:r>
      <w:r w:rsidR="00606E0C">
        <w:t>hrough</w:t>
      </w:r>
      <w:proofErr w:type="spellEnd"/>
      <w:r w:rsidR="00606E0C">
        <w:t xml:space="preserve"> access to hardware ent</w:t>
      </w:r>
      <w:r w:rsidR="004F1693">
        <w:t>ropy</w:t>
      </w:r>
      <w:r w:rsidR="00606E0C">
        <w:t xml:space="preserve"> source</w:t>
      </w:r>
      <w:r w:rsidR="00252ACB">
        <w:t>].</w:t>
      </w:r>
    </w:p>
    <w:p w14:paraId="49E8B907" w14:textId="77777777" w:rsidR="00E415C7" w:rsidRPr="00736AB2" w:rsidRDefault="007A7D5C" w:rsidP="00E415C7">
      <w:pPr>
        <w:pStyle w:val="Numberedparagraph"/>
      </w:pPr>
      <w:r w:rsidRPr="00234D50">
        <w:rPr>
          <w:highlight w:val="yellow"/>
          <w:rPrChange w:id="698" w:author="Clemons, Robert M" w:date="2016-02-12T11:29:00Z">
            <w:rPr/>
          </w:rPrChange>
        </w:rPr>
        <w:t>FCS_ENT_EXT.1.2</w:t>
      </w:r>
      <w:r w:rsidR="00E415C7">
        <w:t xml:space="preserve"> The TSF </w:t>
      </w:r>
      <w:r w:rsidR="00EC12CD">
        <w:t>shall</w:t>
      </w:r>
      <w:r w:rsidR="00E415C7" w:rsidRPr="00736AB2">
        <w:t xml:space="preserve"> provide independent entropy across multiple VMs</w:t>
      </w:r>
      <w:r w:rsidR="00E415C7">
        <w:t>.</w:t>
      </w:r>
      <w:r w:rsidR="00E415C7" w:rsidRPr="00736AB2">
        <w:t xml:space="preserve"> </w:t>
      </w:r>
    </w:p>
    <w:p w14:paraId="000F2FD7" w14:textId="77777777" w:rsidR="00E415C7" w:rsidRDefault="00E415C7" w:rsidP="00E415C7">
      <w:pPr>
        <w:keepNext/>
        <w:spacing w:line="259" w:lineRule="auto"/>
        <w:rPr>
          <w:rFonts w:eastAsia="Calibri"/>
          <w:i/>
          <w:szCs w:val="22"/>
        </w:rPr>
      </w:pPr>
      <w:r w:rsidRPr="00736AB2">
        <w:rPr>
          <w:rFonts w:eastAsia="Calibri"/>
          <w:i/>
          <w:szCs w:val="22"/>
        </w:rPr>
        <w:t xml:space="preserve">Application Note: </w:t>
      </w:r>
    </w:p>
    <w:p w14:paraId="61AB0CF7" w14:textId="77777777" w:rsidR="00E415C7" w:rsidRDefault="00E415C7" w:rsidP="00E415C7">
      <w:pPr>
        <w:pStyle w:val="Numberedparagraph"/>
      </w:pPr>
      <w:r w:rsidRPr="007E640B">
        <w:t xml:space="preserve">This requirement ensures that </w:t>
      </w:r>
      <w:r>
        <w:t xml:space="preserve">sufficient </w:t>
      </w:r>
      <w:r w:rsidRPr="007E640B">
        <w:t xml:space="preserve">entropy </w:t>
      </w:r>
      <w:r>
        <w:t>is</w:t>
      </w:r>
      <w:r w:rsidRPr="007E640B">
        <w:t xml:space="preserve"> </w:t>
      </w:r>
      <w:r>
        <w:t>available</w:t>
      </w:r>
      <w:r w:rsidRPr="007E640B">
        <w:t xml:space="preserve"> to any VM that requires it. The entropy need not provide high-quality entropy for every possible method that a VM might </w:t>
      </w:r>
      <w:r>
        <w:t>acquire</w:t>
      </w:r>
      <w:r w:rsidRPr="007E640B">
        <w:t xml:space="preserve"> it.  The VMM must</w:t>
      </w:r>
      <w:r>
        <w:t>,</w:t>
      </w:r>
      <w:r w:rsidRPr="007E640B">
        <w:t xml:space="preserve"> however</w:t>
      </w:r>
      <w:r>
        <w:t>,</w:t>
      </w:r>
      <w:r w:rsidRPr="007E640B">
        <w:t xml:space="preserve"> provide some means for VMs to get sufficient entropy.  For example, the VMM can provide an interface that returns entropy to a Guest VM. Alternatively, the </w:t>
      </w:r>
      <w:r w:rsidR="00252ACB">
        <w:t>VMM</w:t>
      </w:r>
      <w:r w:rsidRPr="007E640B">
        <w:t xml:space="preserve"> could provide pass-through access to entropy sources provided by the host platform.</w:t>
      </w:r>
    </w:p>
    <w:p w14:paraId="7A1D52F8" w14:textId="77777777" w:rsidR="002806AD" w:rsidRDefault="00AE777F" w:rsidP="00E415C7">
      <w:pPr>
        <w:pStyle w:val="Numberedparagraph"/>
      </w:pPr>
      <w:r>
        <w:t>This requirement allows for three general ways of providing entropy to g</w:t>
      </w:r>
      <w:r w:rsidR="00252ACB">
        <w:t xml:space="preserve">uests: 1) The VS can provide a </w:t>
      </w:r>
      <w:proofErr w:type="spellStart"/>
      <w:r w:rsidR="00252ACB">
        <w:t>H</w:t>
      </w:r>
      <w:r>
        <w:t>ypercall</w:t>
      </w:r>
      <w:proofErr w:type="spellEnd"/>
      <w:r>
        <w:t xml:space="preserve"> accessible to VM-aware guests, 2) </w:t>
      </w:r>
      <w:r w:rsidR="004F1693">
        <w:t xml:space="preserve">access to a virtualized device that provides entropy, or 3) </w:t>
      </w:r>
      <w:r>
        <w:t>pass-through access to a hardware entropy source (includi</w:t>
      </w:r>
      <w:r w:rsidR="004F1693">
        <w:t>ng a source of random numbers)</w:t>
      </w:r>
      <w:r>
        <w:t xml:space="preserve">. </w:t>
      </w:r>
      <w:r w:rsidR="002806AD">
        <w:t xml:space="preserve">In all cases, it is possible that the guest is made VM-aware through installation of software or drivers. For the </w:t>
      </w:r>
      <w:r w:rsidR="004F1693">
        <w:t>second and third</w:t>
      </w:r>
      <w:r w:rsidR="002806AD">
        <w:t xml:space="preserve"> case</w:t>
      </w:r>
      <w:r w:rsidR="004F1693">
        <w:t>s</w:t>
      </w:r>
      <w:r w:rsidR="002806AD">
        <w:t xml:space="preserve">, it is possible that the guest could be VM-unaware. </w:t>
      </w:r>
      <w:r>
        <w:t xml:space="preserve">There is no requirement that the TOE provide entropy sources as expected by VM-unaware guests. </w:t>
      </w:r>
      <w:r w:rsidR="000E3351">
        <w:t xml:space="preserve">That is, the TOE does not have to anticipate </w:t>
      </w:r>
      <w:r w:rsidR="000E3351">
        <w:lastRenderedPageBreak/>
        <w:t>every way a guest might try to acquire entropy as long as it supplies a mechanism that can be used by VM-aware guests, or provides access to a sta</w:t>
      </w:r>
      <w:r w:rsidR="00102B06">
        <w:t xml:space="preserve">ndard mechanism that a VM-unaware </w:t>
      </w:r>
      <w:r w:rsidR="000E3351">
        <w:t>guest would use.</w:t>
      </w:r>
    </w:p>
    <w:p w14:paraId="5204E981" w14:textId="77777777" w:rsidR="00252ACB" w:rsidRPr="007A7D5C" w:rsidRDefault="00F351D5" w:rsidP="00E415C7">
      <w:pPr>
        <w:pStyle w:val="Numberedparagraph"/>
      </w:pPr>
      <w:r w:rsidRPr="007A7D5C">
        <w:t>The ST author should select “</w:t>
      </w:r>
      <w:proofErr w:type="spellStart"/>
      <w:r w:rsidRPr="007A7D5C">
        <w:t>Hypercall</w:t>
      </w:r>
      <w:proofErr w:type="spellEnd"/>
      <w:r w:rsidRPr="007A7D5C">
        <w:t xml:space="preserve"> interface” if the TSF provides an API function through which guest-resident software can obtain entropy or random numbers. The ST author should select “virtual device interface” if the TSF presents a virtual device interface to the Guest OS through which it can obtain entropy or random numbers. </w:t>
      </w:r>
      <w:r w:rsidR="00102B06" w:rsidRPr="007A7D5C">
        <w:t>Such an interface could present a virtualized real device, such as a TPM, that can be accessed by VM-unaware guests, or a virtualized fictional device that would require the Guest OS to be VM-aware. The ST author should select “</w:t>
      </w:r>
      <w:proofErr w:type="spellStart"/>
      <w:r w:rsidRPr="007A7D5C">
        <w:t>passthrough</w:t>
      </w:r>
      <w:proofErr w:type="spellEnd"/>
      <w:r w:rsidRPr="007A7D5C">
        <w:t xml:space="preserve"> access to hardware ent</w:t>
      </w:r>
      <w:r w:rsidR="007A7D5C" w:rsidRPr="007A7D5C">
        <w:t>ropy</w:t>
      </w:r>
      <w:r w:rsidRPr="007A7D5C">
        <w:t xml:space="preserve"> source</w:t>
      </w:r>
      <w:r w:rsidR="00102B06" w:rsidRPr="007A7D5C">
        <w:t xml:space="preserve">” if the TSF permits Guest VMs to have direct access to hardware entropy or random number source on the platform. The ST author should select all items that are appropriate. </w:t>
      </w:r>
    </w:p>
    <w:p w14:paraId="217EEBFB" w14:textId="77777777" w:rsidR="00E415C7" w:rsidRDefault="007A7D5C" w:rsidP="00E415C7">
      <w:pPr>
        <w:pStyle w:val="Numberedparagraph"/>
      </w:pPr>
      <w:r>
        <w:t>For FCS_ENT_EXT.1.2</w:t>
      </w:r>
      <w:r w:rsidR="00E415C7" w:rsidRPr="007E640B">
        <w:t>, the VMM must ensure that the provision of entropy to one VM cannot affect the quality of entropy provided to another VM on the same platform.</w:t>
      </w:r>
    </w:p>
    <w:p w14:paraId="1D2FC82A" w14:textId="77777777" w:rsidR="00E415C7" w:rsidRDefault="00E415C7" w:rsidP="00E415C7">
      <w:pPr>
        <w:keepNext/>
        <w:spacing w:line="259" w:lineRule="auto"/>
        <w:rPr>
          <w:rFonts w:eastAsia="Calibri"/>
          <w:b/>
          <w:i/>
          <w:szCs w:val="22"/>
        </w:rPr>
      </w:pPr>
      <w:r w:rsidRPr="00736AB2">
        <w:rPr>
          <w:rFonts w:eastAsia="Calibri"/>
          <w:b/>
          <w:i/>
          <w:szCs w:val="22"/>
        </w:rPr>
        <w:t xml:space="preserve">Assurance Activity: </w:t>
      </w:r>
    </w:p>
    <w:p w14:paraId="4D1EADC7" w14:textId="77777777" w:rsidR="00E415C7" w:rsidRDefault="00E415C7" w:rsidP="00E415C7">
      <w:pPr>
        <w:pStyle w:val="Numberedparagraph"/>
      </w:pPr>
      <w:r w:rsidRPr="007E640B">
        <w:t xml:space="preserve">The evaluator </w:t>
      </w:r>
      <w:r w:rsidR="00EC12CD">
        <w:t>shall</w:t>
      </w:r>
      <w:r w:rsidRPr="007E640B">
        <w:t xml:space="preserve"> verify that the TSS describes how the TOE </w:t>
      </w:r>
      <w:r>
        <w:t xml:space="preserve">provides </w:t>
      </w:r>
      <w:r w:rsidRPr="007E640B">
        <w:t>entropy</w:t>
      </w:r>
      <w:r w:rsidR="00AB590D">
        <w:t xml:space="preserve"> to Guest VMs</w:t>
      </w:r>
      <w:r w:rsidR="007A7D5C">
        <w:t>, and how to access the interface to acquire entropy or random numbers.</w:t>
      </w:r>
      <w:r>
        <w:t xml:space="preserve"> </w:t>
      </w:r>
      <w:r w:rsidR="00CE2101">
        <w:t xml:space="preserve">The evaluator shall verify that the TSS describes the mechanisms for ensuring that one VM does not affect the entropy acquired by another VM. </w:t>
      </w:r>
      <w:r w:rsidRPr="007E640B">
        <w:t>The evaluator shall perform the following tests:</w:t>
      </w:r>
    </w:p>
    <w:p w14:paraId="2CFD7FD0" w14:textId="77777777" w:rsidR="00E415C7" w:rsidRPr="00565415" w:rsidRDefault="00E415C7" w:rsidP="00E415C7">
      <w:pPr>
        <w:numPr>
          <w:ilvl w:val="0"/>
          <w:numId w:val="11"/>
        </w:numPr>
        <w:spacing w:line="259" w:lineRule="auto"/>
        <w:contextualSpacing/>
        <w:rPr>
          <w:rFonts w:eastAsia="Calibri"/>
          <w:szCs w:val="22"/>
        </w:rPr>
      </w:pPr>
      <w:r w:rsidRPr="00565415">
        <w:rPr>
          <w:rFonts w:eastAsia="Calibri"/>
          <w:szCs w:val="22"/>
        </w:rPr>
        <w:t xml:space="preserve">Test 1: The evaluator </w:t>
      </w:r>
      <w:r w:rsidR="00EC12CD">
        <w:rPr>
          <w:rFonts w:eastAsia="Calibri"/>
          <w:szCs w:val="22"/>
        </w:rPr>
        <w:t>shall</w:t>
      </w:r>
      <w:r w:rsidR="00AB590D">
        <w:rPr>
          <w:rFonts w:eastAsia="Calibri"/>
          <w:szCs w:val="22"/>
        </w:rPr>
        <w:t xml:space="preserve"> invoke entropy from each G</w:t>
      </w:r>
      <w:r w:rsidRPr="00565415">
        <w:rPr>
          <w:rFonts w:eastAsia="Calibri"/>
          <w:szCs w:val="22"/>
        </w:rPr>
        <w:t xml:space="preserve">uest VM. The evaluator shall verify that each VM </w:t>
      </w:r>
      <w:r w:rsidR="007A7D5C">
        <w:rPr>
          <w:rFonts w:eastAsia="Calibri"/>
          <w:szCs w:val="22"/>
        </w:rPr>
        <w:t>acquires values from the interface.</w:t>
      </w:r>
    </w:p>
    <w:p w14:paraId="141D2435" w14:textId="77777777" w:rsidR="00E415C7" w:rsidRPr="00565415" w:rsidRDefault="00E415C7" w:rsidP="00E415C7">
      <w:pPr>
        <w:numPr>
          <w:ilvl w:val="0"/>
          <w:numId w:val="11"/>
        </w:numPr>
        <w:spacing w:line="259" w:lineRule="auto"/>
        <w:contextualSpacing/>
        <w:rPr>
          <w:rFonts w:eastAsia="Calibri"/>
          <w:szCs w:val="22"/>
        </w:rPr>
      </w:pPr>
      <w:r w:rsidRPr="00565415">
        <w:rPr>
          <w:rFonts w:eastAsia="Calibri"/>
          <w:szCs w:val="22"/>
        </w:rPr>
        <w:t xml:space="preserve">Test 2: The evaluator </w:t>
      </w:r>
      <w:r w:rsidR="00EC12CD">
        <w:rPr>
          <w:rFonts w:eastAsia="Calibri"/>
          <w:szCs w:val="22"/>
        </w:rPr>
        <w:t>shall</w:t>
      </w:r>
      <w:r w:rsidRPr="00565415">
        <w:rPr>
          <w:rFonts w:eastAsia="Calibri"/>
          <w:szCs w:val="22"/>
        </w:rPr>
        <w:t xml:space="preserve"> invoke entropy from multiple VMs as nearly simultaneously as practicable. The evaluator shall verify that the entropy used in one VM </w:t>
      </w:r>
      <w:r w:rsidR="00DB315D" w:rsidRPr="00565415">
        <w:rPr>
          <w:rFonts w:eastAsia="Calibri"/>
          <w:szCs w:val="22"/>
        </w:rPr>
        <w:t>is not identical to that invoked from the other VMs</w:t>
      </w:r>
      <w:r w:rsidRPr="00565415">
        <w:rPr>
          <w:rFonts w:eastAsia="Calibri"/>
          <w:szCs w:val="22"/>
        </w:rPr>
        <w:t>.</w:t>
      </w:r>
    </w:p>
    <w:p w14:paraId="3D02D055" w14:textId="77777777" w:rsidR="00EA085F" w:rsidRPr="00697342" w:rsidRDefault="00EA085F" w:rsidP="006F4195">
      <w:pPr>
        <w:pStyle w:val="Heading2"/>
      </w:pPr>
      <w:bookmarkStart w:id="699" w:name="_Toc351320961"/>
      <w:bookmarkStart w:id="700" w:name="_Toc351321082"/>
      <w:bookmarkStart w:id="701" w:name="_Toc351320962"/>
      <w:bookmarkStart w:id="702" w:name="_Toc351321083"/>
      <w:bookmarkStart w:id="703" w:name="_Toc351320963"/>
      <w:bookmarkStart w:id="704" w:name="_Toc351321084"/>
      <w:bookmarkStart w:id="705" w:name="_Toc351320964"/>
      <w:bookmarkStart w:id="706" w:name="_Toc351321085"/>
      <w:bookmarkStart w:id="707" w:name="_Toc430938684"/>
      <w:bookmarkEnd w:id="699"/>
      <w:bookmarkEnd w:id="700"/>
      <w:bookmarkEnd w:id="701"/>
      <w:bookmarkEnd w:id="702"/>
      <w:bookmarkEnd w:id="703"/>
      <w:bookmarkEnd w:id="704"/>
      <w:bookmarkEnd w:id="705"/>
      <w:bookmarkEnd w:id="706"/>
      <w:r w:rsidRPr="00697342">
        <w:t>User Data Protection (FDP)</w:t>
      </w:r>
      <w:bookmarkEnd w:id="707"/>
      <w:r w:rsidRPr="00697342">
        <w:t xml:space="preserve"> </w:t>
      </w:r>
    </w:p>
    <w:p w14:paraId="2FFF26DE" w14:textId="77777777" w:rsidR="007E4B3B" w:rsidRDefault="007E4B3B" w:rsidP="00EA085F">
      <w:pPr>
        <w:pStyle w:val="Default"/>
        <w:rPr>
          <w:rFonts w:ascii="Calibri" w:hAnsi="Calibri"/>
          <w:color w:val="auto"/>
          <w:sz w:val="22"/>
          <w:szCs w:val="22"/>
        </w:rPr>
      </w:pPr>
    </w:p>
    <w:p w14:paraId="6A82F241" w14:textId="77777777" w:rsidR="00DA26FD" w:rsidRDefault="007535C3" w:rsidP="003E6F69">
      <w:pPr>
        <w:pStyle w:val="Heading3"/>
      </w:pPr>
      <w:bookmarkStart w:id="708" w:name="_Toc430938685"/>
      <w:r>
        <w:t xml:space="preserve">FDP_VMS_EXT.1 </w:t>
      </w:r>
      <w:r w:rsidR="00DA26FD" w:rsidRPr="00A00AC1">
        <w:t>VM Separation</w:t>
      </w:r>
      <w:bookmarkEnd w:id="708"/>
    </w:p>
    <w:p w14:paraId="3C949F20" w14:textId="77777777" w:rsidR="00EB551B" w:rsidRPr="00EB551B" w:rsidRDefault="005D42E8" w:rsidP="00EB551B">
      <w:pPr>
        <w:pStyle w:val="Numberedparagraph"/>
      </w:pPr>
      <w:r w:rsidRPr="00234D50">
        <w:rPr>
          <w:highlight w:val="yellow"/>
          <w:rPrChange w:id="709" w:author="Clemons, Robert M" w:date="2016-02-12T11:29:00Z">
            <w:rPr/>
          </w:rPrChange>
        </w:rPr>
        <w:t>FDP_VMS_EXT.1.</w:t>
      </w:r>
      <w:r w:rsidR="00D014FB" w:rsidRPr="00234D50">
        <w:rPr>
          <w:highlight w:val="yellow"/>
          <w:rPrChange w:id="710" w:author="Clemons, Robert M" w:date="2016-02-12T11:29:00Z">
            <w:rPr/>
          </w:rPrChange>
        </w:rPr>
        <w:t>1</w:t>
      </w:r>
      <w:r w:rsidR="009C759A">
        <w:t xml:space="preserve"> The VS</w:t>
      </w:r>
      <w:r>
        <w:t xml:space="preserve"> shall provide the following </w:t>
      </w:r>
      <w:r w:rsidR="00EB551B">
        <w:t xml:space="preserve">mechanisms for transferring data between Guest VMs: [selection: </w:t>
      </w:r>
      <w:r w:rsidR="00EB551B" w:rsidRPr="00EB551B">
        <w:rPr>
          <w:u w:val="single"/>
        </w:rPr>
        <w:t>no mechanism</w:t>
      </w:r>
      <w:r w:rsidR="00EB551B" w:rsidRPr="00EB551B">
        <w:t xml:space="preserve">, </w:t>
      </w:r>
      <w:r w:rsidR="00EB551B" w:rsidRPr="00EB551B">
        <w:rPr>
          <w:u w:val="single"/>
        </w:rPr>
        <w:t xml:space="preserve">virtual networking, [assignment: </w:t>
      </w:r>
      <w:r w:rsidR="00EB551B" w:rsidRPr="00EB551B">
        <w:rPr>
          <w:i/>
          <w:u w:val="single"/>
        </w:rPr>
        <w:t>other inter-VM data sharing mechanisms</w:t>
      </w:r>
      <w:r w:rsidR="00EB551B" w:rsidRPr="00EB551B">
        <w:rPr>
          <w:u w:val="single"/>
        </w:rPr>
        <w:t>]</w:t>
      </w:r>
      <w:r w:rsidR="00EB551B" w:rsidRPr="00EB551B">
        <w:t>].</w:t>
      </w:r>
    </w:p>
    <w:p w14:paraId="2CA95D9A" w14:textId="77777777" w:rsidR="00EB551B" w:rsidRPr="00975D48" w:rsidRDefault="00740FCF" w:rsidP="00EB551B">
      <w:pPr>
        <w:numPr>
          <w:ilvl w:val="0"/>
          <w:numId w:val="2"/>
        </w:numPr>
        <w:spacing w:before="120" w:after="120"/>
        <w:ind w:left="0" w:hanging="720"/>
        <w:jc w:val="both"/>
        <w:rPr>
          <w:rFonts w:eastAsia="Calibri"/>
          <w:szCs w:val="20"/>
        </w:rPr>
      </w:pPr>
      <w:r w:rsidRPr="00234D50">
        <w:rPr>
          <w:rFonts w:eastAsia="Calibri"/>
          <w:szCs w:val="20"/>
          <w:highlight w:val="yellow"/>
          <w:rPrChange w:id="711" w:author="Clemons, Robert M" w:date="2016-02-12T11:29:00Z">
            <w:rPr>
              <w:rFonts w:eastAsia="Calibri"/>
              <w:szCs w:val="20"/>
            </w:rPr>
          </w:rPrChange>
        </w:rPr>
        <w:t>FDP</w:t>
      </w:r>
      <w:r w:rsidR="00EB551B" w:rsidRPr="00234D50">
        <w:rPr>
          <w:rFonts w:eastAsia="Calibri"/>
          <w:szCs w:val="20"/>
          <w:highlight w:val="yellow"/>
          <w:rPrChange w:id="712" w:author="Clemons, Robert M" w:date="2016-02-12T11:29:00Z">
            <w:rPr>
              <w:rFonts w:eastAsia="Calibri"/>
              <w:szCs w:val="20"/>
            </w:rPr>
          </w:rPrChange>
        </w:rPr>
        <w:t>_VMS_EXT.1.</w:t>
      </w:r>
      <w:r w:rsidR="00D014FB" w:rsidRPr="00234D50">
        <w:rPr>
          <w:rFonts w:eastAsia="Calibri"/>
          <w:szCs w:val="20"/>
          <w:highlight w:val="yellow"/>
          <w:rPrChange w:id="713" w:author="Clemons, Robert M" w:date="2016-02-12T11:29:00Z">
            <w:rPr>
              <w:rFonts w:eastAsia="Calibri"/>
              <w:szCs w:val="20"/>
            </w:rPr>
          </w:rPrChange>
        </w:rPr>
        <w:t>2</w:t>
      </w:r>
      <w:r w:rsidR="00EB551B" w:rsidRPr="00975D48">
        <w:rPr>
          <w:rFonts w:eastAsia="Calibri"/>
          <w:szCs w:val="20"/>
        </w:rPr>
        <w:t xml:space="preserve"> The TSF </w:t>
      </w:r>
      <w:r w:rsidR="00EB551B">
        <w:rPr>
          <w:rFonts w:eastAsia="Calibri"/>
          <w:szCs w:val="20"/>
        </w:rPr>
        <w:t>shall</w:t>
      </w:r>
      <w:r w:rsidR="00EB551B" w:rsidRPr="00975D48">
        <w:rPr>
          <w:rFonts w:eastAsia="Calibri"/>
          <w:szCs w:val="20"/>
        </w:rPr>
        <w:t xml:space="preserve"> allow Administrato</w:t>
      </w:r>
      <w:r w:rsidR="00EB551B">
        <w:rPr>
          <w:rFonts w:eastAsia="Calibri"/>
          <w:szCs w:val="20"/>
        </w:rPr>
        <w:t xml:space="preserve">rs to configure these mechanisms to [selection: enable, disable] the transfer of data between Guest VMs. </w:t>
      </w:r>
    </w:p>
    <w:p w14:paraId="7878A1A7" w14:textId="77777777" w:rsidR="00EB551B" w:rsidRDefault="009C759A" w:rsidP="00D014FB">
      <w:pPr>
        <w:pStyle w:val="Numberedparagraph"/>
      </w:pPr>
      <w:r w:rsidRPr="00234D50">
        <w:rPr>
          <w:highlight w:val="yellow"/>
          <w:rPrChange w:id="714" w:author="Clemons, Robert M" w:date="2016-02-12T11:30:00Z">
            <w:rPr/>
          </w:rPrChange>
        </w:rPr>
        <w:t>FDP_VMS_EXT.1.3</w:t>
      </w:r>
      <w:r>
        <w:t xml:space="preserve"> The VS</w:t>
      </w:r>
      <w:r w:rsidR="00D014FB">
        <w:t xml:space="preserve"> shall ensure that no Guest VM is able to read or transfer data to or from another Guest VM except thro</w:t>
      </w:r>
      <w:r w:rsidR="00740FCF">
        <w:t>ugh the mechanisms listed in FDP</w:t>
      </w:r>
      <w:r w:rsidR="00D014FB">
        <w:t>_VMS_EXT.1.1.</w:t>
      </w:r>
    </w:p>
    <w:p w14:paraId="46DE7329" w14:textId="77777777" w:rsidR="00DA26FD" w:rsidRPr="000147D5" w:rsidRDefault="00DA26FD" w:rsidP="00DA26FD">
      <w:pPr>
        <w:rPr>
          <w:i/>
          <w:color w:val="000000"/>
        </w:rPr>
      </w:pPr>
      <w:r w:rsidRPr="000147D5">
        <w:rPr>
          <w:i/>
          <w:color w:val="000000"/>
        </w:rPr>
        <w:t>Application Note:</w:t>
      </w:r>
    </w:p>
    <w:p w14:paraId="5EF4D086" w14:textId="77777777" w:rsidR="005162FB" w:rsidRDefault="00DA26FD" w:rsidP="00EB551B">
      <w:pPr>
        <w:pStyle w:val="Numberedparagraph"/>
      </w:pPr>
      <w:r>
        <w:t>The fundamental requirement of a Virtualization System is the ability to enforce separation between information domains implemented as Virtual Machines and Virtual Networks.</w:t>
      </w:r>
      <w:r w:rsidR="00EB551B">
        <w:t xml:space="preserve"> </w:t>
      </w:r>
      <w:r>
        <w:t>Th</w:t>
      </w:r>
      <w:r w:rsidR="00EC3D36">
        <w:t xml:space="preserve">e intent of this </w:t>
      </w:r>
      <w:r>
        <w:t xml:space="preserve">requirement </w:t>
      </w:r>
      <w:r w:rsidR="00EC3D36">
        <w:t xml:space="preserve">is to </w:t>
      </w:r>
      <w:r>
        <w:t>ensure that VMs, VMMs, and the Virtualization S</w:t>
      </w:r>
      <w:r w:rsidR="00EC3D36">
        <w:t>ystem</w:t>
      </w:r>
      <w:r>
        <w:t xml:space="preserve"> as a whole is implemented with this fundamental requirement in mind.</w:t>
      </w:r>
    </w:p>
    <w:p w14:paraId="70F07C58" w14:textId="77777777" w:rsidR="00EB551B" w:rsidRPr="00975D48" w:rsidRDefault="00EB551B" w:rsidP="00EB551B">
      <w:pPr>
        <w:numPr>
          <w:ilvl w:val="0"/>
          <w:numId w:val="2"/>
        </w:numPr>
        <w:spacing w:before="120" w:after="120"/>
        <w:ind w:left="0" w:hanging="720"/>
        <w:jc w:val="both"/>
        <w:rPr>
          <w:rFonts w:eastAsia="Calibri"/>
          <w:szCs w:val="20"/>
        </w:rPr>
      </w:pPr>
      <w:r>
        <w:rPr>
          <w:rFonts w:eastAsia="Calibri"/>
          <w:szCs w:val="20"/>
        </w:rPr>
        <w:lastRenderedPageBreak/>
        <w:t xml:space="preserve">The ST author should select “no mechanism” in the unlikely event that the VS implements no mechanisms for transferring data between Guest VMs. Otherwise, the ST author should select “virtual networking” and </w:t>
      </w:r>
      <w:r w:rsidR="00D405E5">
        <w:rPr>
          <w:rFonts w:eastAsia="Calibri"/>
          <w:szCs w:val="20"/>
        </w:rPr>
        <w:t xml:space="preserve">identify </w:t>
      </w:r>
      <w:r>
        <w:rPr>
          <w:rFonts w:eastAsia="Calibri"/>
          <w:szCs w:val="20"/>
        </w:rPr>
        <w:t>all other mechanisms through which data can be transferred between Guest VMs. This should be the same list of mechanisms supplied for FMT_MSA_EXT.1.</w:t>
      </w:r>
    </w:p>
    <w:p w14:paraId="54DF29BD" w14:textId="77777777" w:rsidR="00EB551B" w:rsidRPr="00975D48" w:rsidRDefault="00EB551B" w:rsidP="00EB551B">
      <w:pPr>
        <w:numPr>
          <w:ilvl w:val="0"/>
          <w:numId w:val="2"/>
        </w:numPr>
        <w:spacing w:before="120" w:after="120"/>
        <w:ind w:left="0" w:hanging="720"/>
        <w:jc w:val="both"/>
        <w:rPr>
          <w:rFonts w:eastAsia="Calibri"/>
          <w:szCs w:val="20"/>
        </w:rPr>
      </w:pPr>
      <w:r w:rsidRPr="00975D48">
        <w:rPr>
          <w:rFonts w:eastAsia="Calibri"/>
          <w:szCs w:val="20"/>
        </w:rPr>
        <w:t xml:space="preserve">Examples of </w:t>
      </w:r>
      <w:r>
        <w:rPr>
          <w:rFonts w:eastAsia="Calibri"/>
          <w:szCs w:val="20"/>
        </w:rPr>
        <w:t xml:space="preserve">non-network </w:t>
      </w:r>
      <w:r w:rsidRPr="00975D48">
        <w:rPr>
          <w:rFonts w:eastAsia="Calibri"/>
          <w:szCs w:val="20"/>
        </w:rPr>
        <w:t>inter-VM sharing mechanisms are:</w:t>
      </w:r>
    </w:p>
    <w:p w14:paraId="1051158C" w14:textId="77777777" w:rsidR="00EB551B" w:rsidRPr="00975D48" w:rsidRDefault="00EB551B" w:rsidP="00EB551B">
      <w:pPr>
        <w:numPr>
          <w:ilvl w:val="1"/>
          <w:numId w:val="2"/>
        </w:numPr>
        <w:spacing w:before="120" w:after="120"/>
        <w:jc w:val="both"/>
        <w:rPr>
          <w:rFonts w:eastAsia="Calibri"/>
          <w:szCs w:val="20"/>
        </w:rPr>
      </w:pPr>
      <w:r>
        <w:rPr>
          <w:rFonts w:eastAsia="Calibri"/>
          <w:szCs w:val="20"/>
        </w:rPr>
        <w:t>User interface-based mechanisms, such as c</w:t>
      </w:r>
      <w:r w:rsidRPr="00975D48">
        <w:rPr>
          <w:rFonts w:eastAsia="Calibri"/>
          <w:szCs w:val="20"/>
        </w:rPr>
        <w:t>opy/pa</w:t>
      </w:r>
      <w:r w:rsidR="00DC1BB0">
        <w:rPr>
          <w:rFonts w:eastAsia="Calibri"/>
          <w:szCs w:val="20"/>
        </w:rPr>
        <w:t>s</w:t>
      </w:r>
      <w:r w:rsidRPr="00975D48">
        <w:rPr>
          <w:rFonts w:eastAsia="Calibri"/>
          <w:szCs w:val="20"/>
        </w:rPr>
        <w:t>te</w:t>
      </w:r>
      <w:r>
        <w:rPr>
          <w:rFonts w:eastAsia="Calibri"/>
          <w:szCs w:val="20"/>
        </w:rPr>
        <w:t xml:space="preserve"> and</w:t>
      </w:r>
      <w:r w:rsidRPr="00975D48">
        <w:rPr>
          <w:rFonts w:eastAsia="Calibri"/>
          <w:szCs w:val="20"/>
        </w:rPr>
        <w:t xml:space="preserve"> drag-and-drop</w:t>
      </w:r>
      <w:r>
        <w:rPr>
          <w:rFonts w:eastAsia="Calibri"/>
          <w:szCs w:val="20"/>
        </w:rPr>
        <w:t>.</w:t>
      </w:r>
    </w:p>
    <w:p w14:paraId="11B46631" w14:textId="77777777" w:rsidR="00EB551B" w:rsidRPr="00975D48" w:rsidRDefault="00EB551B" w:rsidP="00EB551B">
      <w:pPr>
        <w:numPr>
          <w:ilvl w:val="1"/>
          <w:numId w:val="2"/>
        </w:numPr>
        <w:spacing w:before="120" w:after="120"/>
        <w:jc w:val="both"/>
        <w:rPr>
          <w:rFonts w:eastAsia="Calibri"/>
          <w:szCs w:val="20"/>
        </w:rPr>
      </w:pPr>
      <w:r w:rsidRPr="00975D48">
        <w:rPr>
          <w:rFonts w:eastAsia="Calibri"/>
          <w:szCs w:val="20"/>
        </w:rPr>
        <w:t xml:space="preserve">Shared </w:t>
      </w:r>
      <w:r>
        <w:rPr>
          <w:rFonts w:eastAsia="Calibri"/>
          <w:szCs w:val="20"/>
        </w:rPr>
        <w:t>virtual or physical devices</w:t>
      </w:r>
    </w:p>
    <w:p w14:paraId="50C12078" w14:textId="77777777" w:rsidR="00EB551B" w:rsidRPr="00975D48" w:rsidRDefault="00EB551B" w:rsidP="00EB551B">
      <w:pPr>
        <w:numPr>
          <w:ilvl w:val="1"/>
          <w:numId w:val="2"/>
        </w:numPr>
        <w:spacing w:before="120" w:after="120"/>
        <w:jc w:val="both"/>
        <w:rPr>
          <w:rFonts w:eastAsia="Calibri"/>
          <w:szCs w:val="20"/>
        </w:rPr>
      </w:pPr>
      <w:r>
        <w:rPr>
          <w:rFonts w:eastAsia="Calibri"/>
          <w:szCs w:val="20"/>
        </w:rPr>
        <w:t xml:space="preserve">API-based mechanisms such as </w:t>
      </w:r>
      <w:proofErr w:type="spellStart"/>
      <w:r>
        <w:rPr>
          <w:rFonts w:eastAsia="Calibri"/>
          <w:szCs w:val="20"/>
        </w:rPr>
        <w:t>Hypercalls</w:t>
      </w:r>
      <w:proofErr w:type="spellEnd"/>
      <w:r>
        <w:rPr>
          <w:rFonts w:eastAsia="Calibri"/>
          <w:szCs w:val="20"/>
        </w:rPr>
        <w:t>.</w:t>
      </w:r>
    </w:p>
    <w:p w14:paraId="1C077E0D" w14:textId="77777777" w:rsidR="00D014FB" w:rsidRDefault="00D014FB" w:rsidP="00D014FB">
      <w:pPr>
        <w:pStyle w:val="Numberedparagraph"/>
      </w:pPr>
      <w:r>
        <w:t>For data transfer mechanisms implemented in t</w:t>
      </w:r>
      <w:r w:rsidR="00740FCF">
        <w:t xml:space="preserve">erms of </w:t>
      </w:r>
      <w:proofErr w:type="spellStart"/>
      <w:r w:rsidR="00740FCF">
        <w:t>Hypercall</w:t>
      </w:r>
      <w:proofErr w:type="spellEnd"/>
      <w:r w:rsidR="00740FCF">
        <w:t xml:space="preserve"> functions, FDP</w:t>
      </w:r>
      <w:r>
        <w:t>_VMS_EXT.1.2 is met if FPT_HCL_EXT.1.2 is met</w:t>
      </w:r>
      <w:r w:rsidR="00B873DB">
        <w:t xml:space="preserve"> for those </w:t>
      </w:r>
      <w:proofErr w:type="spellStart"/>
      <w:r w:rsidR="00B873DB">
        <w:t>Hypercall</w:t>
      </w:r>
      <w:proofErr w:type="spellEnd"/>
      <w:r w:rsidR="00B873DB">
        <w:t xml:space="preserve"> functions (VM access to </w:t>
      </w:r>
      <w:proofErr w:type="spellStart"/>
      <w:r w:rsidR="00B873DB">
        <w:t>Hypercall</w:t>
      </w:r>
      <w:proofErr w:type="spellEnd"/>
      <w:r w:rsidR="00B873DB">
        <w:t xml:space="preserve"> functions is configurable).</w:t>
      </w:r>
    </w:p>
    <w:p w14:paraId="667B861F" w14:textId="77777777" w:rsidR="00D014FB" w:rsidRDefault="00D014FB" w:rsidP="00D014FB">
      <w:pPr>
        <w:pStyle w:val="Numberedparagraph"/>
      </w:pPr>
      <w:r>
        <w:t xml:space="preserve">For data transfer mechanisms that </w:t>
      </w:r>
      <w:r w:rsidR="00740FCF">
        <w:t>use shared physical devices, FDP</w:t>
      </w:r>
      <w:r>
        <w:t xml:space="preserve">_VMS_EXT.1.2 is met if </w:t>
      </w:r>
      <w:r w:rsidR="00B873DB">
        <w:t>the device is listed in and meets FDP_PPR_EXT.1.1 (VM access to the physical device is configurable)</w:t>
      </w:r>
      <w:r>
        <w:t xml:space="preserve">. </w:t>
      </w:r>
    </w:p>
    <w:p w14:paraId="2BD54574" w14:textId="77777777" w:rsidR="00B873DB" w:rsidRDefault="00D014FB" w:rsidP="00B873DB">
      <w:pPr>
        <w:pStyle w:val="Numberedparagraph"/>
      </w:pPr>
      <w:r>
        <w:t>For data transfer mech</w:t>
      </w:r>
      <w:r w:rsidR="00B873DB">
        <w:t>anisms that use virtual networking</w:t>
      </w:r>
      <w:r w:rsidR="00740FCF">
        <w:t>, FDP</w:t>
      </w:r>
      <w:r>
        <w:t>_VMS_EXT.1.2 is met if FDP_VNC_EXT.1.1</w:t>
      </w:r>
      <w:r w:rsidR="00B873DB">
        <w:t xml:space="preserve"> is met (VM access to virtual networks is configurable).</w:t>
      </w:r>
    </w:p>
    <w:p w14:paraId="2FD64616" w14:textId="77777777" w:rsidR="00F206E9" w:rsidRPr="00D405E5" w:rsidRDefault="00D405E5" w:rsidP="00B873DB">
      <w:pPr>
        <w:pStyle w:val="Numberedparagraph"/>
      </w:pPr>
      <w:r w:rsidRPr="00D405E5">
        <w:t xml:space="preserve">FDP_VMS_EXT.1.3 </w:t>
      </w:r>
      <w:r w:rsidR="00F206E9" w:rsidRPr="00D405E5">
        <w:t xml:space="preserve">is an attestation requirement. </w:t>
      </w:r>
      <w:r w:rsidR="00E530A6" w:rsidRPr="00D405E5">
        <w:t>T</w:t>
      </w:r>
      <w:r w:rsidR="00F206E9" w:rsidRPr="00D405E5">
        <w:t xml:space="preserve">he </w:t>
      </w:r>
      <w:r w:rsidR="00E530A6" w:rsidRPr="00D405E5">
        <w:t xml:space="preserve">vendor must </w:t>
      </w:r>
      <w:r w:rsidR="00F206E9" w:rsidRPr="00D405E5">
        <w:t>attest</w:t>
      </w:r>
      <w:r w:rsidR="00E530A6" w:rsidRPr="00D405E5">
        <w:t xml:space="preserve"> </w:t>
      </w:r>
      <w:r w:rsidR="00F206E9" w:rsidRPr="00D405E5">
        <w:t xml:space="preserve">that data cannot be transferred between Guest VMs except through the configurable mechanisms </w:t>
      </w:r>
      <w:r>
        <w:t>documented in FDP_VMS</w:t>
      </w:r>
      <w:r w:rsidR="00F206E9" w:rsidRPr="00D405E5">
        <w:t>_EXT.1.1.</w:t>
      </w:r>
      <w:r w:rsidR="00E530A6" w:rsidRPr="00D405E5">
        <w:t xml:space="preserve"> The vendor must attest that there are no design or implementation flaws that permit the above mechanisms to be bypassed or defeated, or for data to be transferred through a different, undocumented mechanism.</w:t>
      </w:r>
    </w:p>
    <w:p w14:paraId="4A4B96C1" w14:textId="77777777" w:rsidR="00DA26FD" w:rsidRPr="007535C3" w:rsidRDefault="00DA26FD" w:rsidP="00DA26FD">
      <w:pPr>
        <w:rPr>
          <w:i/>
          <w:color w:val="000000"/>
        </w:rPr>
      </w:pPr>
      <w:r w:rsidRPr="007535C3">
        <w:rPr>
          <w:b/>
          <w:i/>
          <w:color w:val="000000"/>
        </w:rPr>
        <w:t>Assurance Activit</w:t>
      </w:r>
      <w:r w:rsidR="007B5E61">
        <w:rPr>
          <w:b/>
          <w:i/>
          <w:color w:val="000000"/>
        </w:rPr>
        <w:t>y</w:t>
      </w:r>
      <w:r w:rsidRPr="007535C3">
        <w:rPr>
          <w:i/>
          <w:color w:val="000000"/>
        </w:rPr>
        <w:t>:</w:t>
      </w:r>
    </w:p>
    <w:p w14:paraId="50E33F02" w14:textId="77777777" w:rsidR="00B873DB" w:rsidRDefault="00B873DB" w:rsidP="00B873DB">
      <w:pPr>
        <w:spacing w:after="200"/>
      </w:pPr>
      <w:r>
        <w:t>The evaluator shall examine the TSS to verify that it documents all inter-VM communications mechanisms (as defined above), inclu</w:t>
      </w:r>
      <w:r w:rsidR="00AE2081">
        <w:t xml:space="preserve">ding how the mechanisms are configured, how they are invoked, and </w:t>
      </w:r>
      <w:r>
        <w:t>how they are disabled.</w:t>
      </w:r>
    </w:p>
    <w:p w14:paraId="38F501D9" w14:textId="77777777" w:rsidR="00B873DB" w:rsidRDefault="00B873DB" w:rsidP="00AE2081">
      <w:pPr>
        <w:spacing w:after="200"/>
      </w:pPr>
      <w:r>
        <w:t>The evaluator shall perform the following tests for each documented inter-VM communications channel:</w:t>
      </w:r>
    </w:p>
    <w:p w14:paraId="2A54BEAB" w14:textId="77777777" w:rsidR="00B873DB" w:rsidRDefault="00B873DB" w:rsidP="00B873DB">
      <w:pPr>
        <w:numPr>
          <w:ilvl w:val="1"/>
          <w:numId w:val="41"/>
        </w:numPr>
        <w:spacing w:after="200"/>
      </w:pPr>
      <w:r>
        <w:t>Create two VMs.</w:t>
      </w:r>
    </w:p>
    <w:p w14:paraId="102381FD" w14:textId="77777777" w:rsidR="00B873DB" w:rsidRDefault="00B873DB" w:rsidP="00B873DB">
      <w:pPr>
        <w:numPr>
          <w:ilvl w:val="1"/>
          <w:numId w:val="41"/>
        </w:numPr>
        <w:spacing w:after="200"/>
      </w:pPr>
      <w:r>
        <w:t>Test that communications cannot be passed between the VMs through the channel.</w:t>
      </w:r>
    </w:p>
    <w:p w14:paraId="3D3E6E8C" w14:textId="77777777" w:rsidR="00B873DB" w:rsidRDefault="00B873DB" w:rsidP="00B873DB">
      <w:pPr>
        <w:numPr>
          <w:ilvl w:val="1"/>
          <w:numId w:val="41"/>
        </w:numPr>
        <w:spacing w:after="200"/>
      </w:pPr>
      <w:r>
        <w:t xml:space="preserve">As an Administrator, enable inter-VM communications between two VMs. </w:t>
      </w:r>
    </w:p>
    <w:p w14:paraId="1F23CE13" w14:textId="77777777" w:rsidR="00B873DB" w:rsidRDefault="00B873DB" w:rsidP="00B873DB">
      <w:pPr>
        <w:numPr>
          <w:ilvl w:val="1"/>
          <w:numId w:val="41"/>
        </w:numPr>
        <w:spacing w:after="200"/>
      </w:pPr>
      <w:r>
        <w:t xml:space="preserve">Test that communications can be passed through the inter-VM channel. </w:t>
      </w:r>
    </w:p>
    <w:p w14:paraId="3BA560E1" w14:textId="77777777" w:rsidR="00B873DB" w:rsidRDefault="00B873DB" w:rsidP="00B873DB">
      <w:pPr>
        <w:numPr>
          <w:ilvl w:val="1"/>
          <w:numId w:val="41"/>
        </w:numPr>
        <w:spacing w:after="200"/>
      </w:pPr>
      <w:r>
        <w:t>As an Administrator again, disable inter-VM communications between the two VMs.</w:t>
      </w:r>
    </w:p>
    <w:p w14:paraId="5282777F" w14:textId="77777777" w:rsidR="00B873DB" w:rsidRDefault="00B873DB" w:rsidP="00B873DB">
      <w:pPr>
        <w:numPr>
          <w:ilvl w:val="1"/>
          <w:numId w:val="41"/>
        </w:numPr>
        <w:spacing w:after="200"/>
      </w:pPr>
      <w:r>
        <w:t xml:space="preserve">Test that communications can no longer be passed through the channel. </w:t>
      </w:r>
    </w:p>
    <w:p w14:paraId="722F2238" w14:textId="77777777" w:rsidR="00B873DB" w:rsidRDefault="00AE2081" w:rsidP="00AE2081">
      <w:pPr>
        <w:spacing w:after="200"/>
        <w:ind w:left="360"/>
      </w:pPr>
      <w:r>
        <w:t xml:space="preserve">FDP_VMS_EXT.1.2 is met if </w:t>
      </w:r>
      <w:r w:rsidR="00B873DB">
        <w:t xml:space="preserve">communications </w:t>
      </w:r>
      <w:proofErr w:type="gramStart"/>
      <w:r w:rsidR="00B873DB">
        <w:t>is</w:t>
      </w:r>
      <w:proofErr w:type="gramEnd"/>
      <w:r w:rsidR="00B873DB">
        <w:t xml:space="preserve"> successful in step (d) and unsuccessful in step (f).</w:t>
      </w:r>
    </w:p>
    <w:p w14:paraId="1540AB71" w14:textId="77777777" w:rsidR="00B873DB" w:rsidRPr="00272AE8" w:rsidRDefault="00AE2081" w:rsidP="00272AE8">
      <w:pPr>
        <w:spacing w:after="200"/>
        <w:ind w:left="360"/>
      </w:pPr>
      <w:r>
        <w:t xml:space="preserve">FMT_MSA_EXT.1.2 is met if communication is unsuccessful in step (b). </w:t>
      </w:r>
    </w:p>
    <w:p w14:paraId="6CFDD382" w14:textId="77777777" w:rsidR="0078550C" w:rsidRPr="00D405E5" w:rsidRDefault="00DA26FD" w:rsidP="00272AE8">
      <w:pPr>
        <w:spacing w:after="200"/>
        <w:rPr>
          <w:color w:val="000000"/>
        </w:rPr>
      </w:pPr>
      <w:r w:rsidRPr="00D405E5">
        <w:rPr>
          <w:color w:val="000000"/>
        </w:rPr>
        <w:t xml:space="preserve">The </w:t>
      </w:r>
      <w:r w:rsidR="00D405E5" w:rsidRPr="00D405E5">
        <w:rPr>
          <w:color w:val="000000"/>
        </w:rPr>
        <w:t xml:space="preserve">evaluator </w:t>
      </w:r>
      <w:r w:rsidR="002F378C">
        <w:rPr>
          <w:color w:val="000000"/>
        </w:rPr>
        <w:t>must ensure</w:t>
      </w:r>
      <w:r w:rsidR="00D405E5" w:rsidRPr="00D405E5">
        <w:rPr>
          <w:color w:val="000000"/>
        </w:rPr>
        <w:t xml:space="preserve"> that the </w:t>
      </w:r>
      <w:r w:rsidR="00272AE8" w:rsidRPr="00D405E5">
        <w:rPr>
          <w:color w:val="000000"/>
        </w:rPr>
        <w:t>ST include</w:t>
      </w:r>
      <w:r w:rsidR="00D405E5" w:rsidRPr="00D405E5">
        <w:rPr>
          <w:color w:val="000000"/>
        </w:rPr>
        <w:t>s</w:t>
      </w:r>
      <w:r w:rsidR="00272AE8" w:rsidRPr="00D405E5">
        <w:rPr>
          <w:color w:val="000000"/>
        </w:rPr>
        <w:t xml:space="preserve"> the </w:t>
      </w:r>
      <w:r w:rsidR="0078550C" w:rsidRPr="00D405E5">
        <w:rPr>
          <w:color w:val="000000"/>
        </w:rPr>
        <w:t>following statement</w:t>
      </w:r>
      <w:r w:rsidR="00D405E5" w:rsidRPr="00D405E5">
        <w:rPr>
          <w:color w:val="000000"/>
        </w:rPr>
        <w:t xml:space="preserve"> attesting that </w:t>
      </w:r>
      <w:r w:rsidR="00272AE8" w:rsidRPr="00D405E5">
        <w:rPr>
          <w:color w:val="000000"/>
        </w:rPr>
        <w:t xml:space="preserve">there are no other ways for data to be transferred between VMs other than </w:t>
      </w:r>
      <w:r w:rsidR="00D405E5" w:rsidRPr="00D405E5">
        <w:rPr>
          <w:color w:val="000000"/>
        </w:rPr>
        <w:t>those listed in FDP_VMS</w:t>
      </w:r>
      <w:r w:rsidR="00272AE8" w:rsidRPr="00D405E5">
        <w:rPr>
          <w:color w:val="000000"/>
        </w:rPr>
        <w:t>_EXT.1.1:</w:t>
      </w:r>
      <w:r w:rsidRPr="00D405E5">
        <w:rPr>
          <w:color w:val="000000"/>
        </w:rPr>
        <w:t xml:space="preserve"> </w:t>
      </w:r>
    </w:p>
    <w:p w14:paraId="60A80AAD" w14:textId="77777777" w:rsidR="00DA26FD" w:rsidRPr="00D405E5" w:rsidRDefault="00272AE8" w:rsidP="00F206E9">
      <w:pPr>
        <w:pStyle w:val="Numberedparagraph"/>
        <w:spacing w:after="200"/>
        <w:ind w:left="720"/>
        <w:rPr>
          <w:color w:val="000000"/>
        </w:rPr>
      </w:pPr>
      <w:r w:rsidRPr="00D405E5">
        <w:rPr>
          <w:color w:val="000000"/>
        </w:rPr>
        <w:lastRenderedPageBreak/>
        <w:t>A</w:t>
      </w:r>
      <w:r w:rsidR="00DA26FD" w:rsidRPr="00D405E5">
        <w:rPr>
          <w:color w:val="000000"/>
        </w:rPr>
        <w:t xml:space="preserve"> </w:t>
      </w:r>
      <w:r w:rsidRPr="00D405E5">
        <w:rPr>
          <w:color w:val="000000"/>
        </w:rPr>
        <w:t xml:space="preserve">Guest </w:t>
      </w:r>
      <w:r w:rsidR="00DA26FD" w:rsidRPr="00D405E5">
        <w:rPr>
          <w:color w:val="000000"/>
        </w:rPr>
        <w:t xml:space="preserve">VM cannot access the data of another </w:t>
      </w:r>
      <w:r w:rsidRPr="00D405E5">
        <w:rPr>
          <w:color w:val="000000"/>
        </w:rPr>
        <w:t xml:space="preserve">Guest </w:t>
      </w:r>
      <w:r w:rsidR="00DA26FD" w:rsidRPr="00D405E5">
        <w:rPr>
          <w:color w:val="000000"/>
        </w:rPr>
        <w:t>VM</w:t>
      </w:r>
      <w:r w:rsidRPr="00D405E5">
        <w:rPr>
          <w:color w:val="000000"/>
        </w:rPr>
        <w:t>, or transfer data to another Guest VM</w:t>
      </w:r>
      <w:r w:rsidR="00DA26FD" w:rsidRPr="00D405E5">
        <w:rPr>
          <w:color w:val="000000"/>
        </w:rPr>
        <w:t xml:space="preserve"> </w:t>
      </w:r>
      <w:r w:rsidRPr="00D405E5">
        <w:rPr>
          <w:color w:val="000000"/>
        </w:rPr>
        <w:t>other than through the</w:t>
      </w:r>
      <w:r w:rsidR="00D405E5" w:rsidRPr="00D405E5">
        <w:rPr>
          <w:color w:val="000000"/>
        </w:rPr>
        <w:t xml:space="preserve"> mechanisms described in FDP_VMS</w:t>
      </w:r>
      <w:r w:rsidRPr="00D405E5">
        <w:rPr>
          <w:color w:val="000000"/>
        </w:rPr>
        <w:t xml:space="preserve">_EXT.1.1 when </w:t>
      </w:r>
      <w:r w:rsidR="00DA26FD" w:rsidRPr="00D405E5">
        <w:rPr>
          <w:color w:val="000000"/>
        </w:rPr>
        <w:t xml:space="preserve">expressly </w:t>
      </w:r>
      <w:r w:rsidRPr="00D405E5">
        <w:rPr>
          <w:color w:val="000000"/>
        </w:rPr>
        <w:t xml:space="preserve">enabled by </w:t>
      </w:r>
      <w:r w:rsidR="00DA26FD" w:rsidRPr="00D405E5">
        <w:rPr>
          <w:color w:val="000000"/>
        </w:rPr>
        <w:t>an authorized Administrator.</w:t>
      </w:r>
      <w:r w:rsidR="00F206E9" w:rsidRPr="00D405E5">
        <w:rPr>
          <w:color w:val="000000"/>
        </w:rPr>
        <w:t xml:space="preserve"> </w:t>
      </w:r>
      <w:r w:rsidR="00E530A6" w:rsidRPr="00D405E5">
        <w:rPr>
          <w:color w:val="000000"/>
        </w:rPr>
        <w:t>There are no</w:t>
      </w:r>
      <w:del w:id="715" w:author="Aaron Piper" w:date="2016-04-20T09:13:00Z">
        <w:r w:rsidR="00E530A6" w:rsidRPr="00D405E5" w:rsidDel="00EE559B">
          <w:rPr>
            <w:color w:val="000000"/>
          </w:rPr>
          <w:delText xml:space="preserve"> </w:delText>
        </w:r>
        <w:r w:rsidR="00E530A6" w:rsidRPr="00EE559B" w:rsidDel="00EE559B">
          <w:rPr>
            <w:color w:val="000000"/>
            <w:highlight w:val="yellow"/>
            <w:rPrChange w:id="716" w:author="Aaron Piper" w:date="2016-04-20T09:13:00Z">
              <w:rPr>
                <w:color w:val="000000"/>
              </w:rPr>
            </w:rPrChange>
          </w:rPr>
          <w:delText>known</w:delText>
        </w:r>
      </w:del>
      <w:r w:rsidR="00E530A6" w:rsidRPr="00D405E5">
        <w:rPr>
          <w:color w:val="000000"/>
        </w:rPr>
        <w:t xml:space="preserve"> design or implementation flaws that permit the above mechanisms </w:t>
      </w:r>
      <w:r w:rsidR="00E530A6" w:rsidRPr="00D405E5">
        <w:t xml:space="preserve">to be bypassed or defeated, or for data to be transferred through undocumented mechanisms. </w:t>
      </w:r>
      <w:r w:rsidR="00F206E9" w:rsidRPr="00D405E5">
        <w:rPr>
          <w:color w:val="000000"/>
        </w:rPr>
        <w:t xml:space="preserve">This claim does not apply to covert channels or architectural side-channels. </w:t>
      </w:r>
    </w:p>
    <w:p w14:paraId="29AE70C8" w14:textId="77777777" w:rsidR="00E530A6" w:rsidRDefault="00E530A6" w:rsidP="00F206E9">
      <w:pPr>
        <w:spacing w:after="200"/>
        <w:ind w:left="720"/>
        <w:rPr>
          <w:color w:val="000000"/>
        </w:rPr>
      </w:pPr>
    </w:p>
    <w:p w14:paraId="24296BA5" w14:textId="77777777" w:rsidR="00286C3F" w:rsidRPr="00A0166D" w:rsidRDefault="008A40B6" w:rsidP="003E6F69">
      <w:pPr>
        <w:pStyle w:val="Heading3"/>
      </w:pPr>
      <w:bookmarkStart w:id="717" w:name="_Toc430938686"/>
      <w:r>
        <w:t xml:space="preserve">FDP_PPR_EXT.1 </w:t>
      </w:r>
      <w:r w:rsidR="00286C3F" w:rsidRPr="00A0166D">
        <w:t>Physical Platform Resource Controls</w:t>
      </w:r>
      <w:bookmarkEnd w:id="717"/>
      <w:r w:rsidR="00E17AA0">
        <w:t xml:space="preserve"> </w:t>
      </w:r>
    </w:p>
    <w:p w14:paraId="64135B40" w14:textId="77777777" w:rsidR="000608B9" w:rsidRDefault="000608B9" w:rsidP="000608B9">
      <w:pPr>
        <w:pStyle w:val="Numberedparagraph"/>
      </w:pPr>
      <w:r w:rsidRPr="00234D50">
        <w:rPr>
          <w:highlight w:val="yellow"/>
          <w:rPrChange w:id="718" w:author="Clemons, Robert M" w:date="2016-02-12T11:30:00Z">
            <w:rPr/>
          </w:rPrChange>
        </w:rPr>
        <w:t>FDP_PPR_EXT.1.1</w:t>
      </w:r>
      <w:r>
        <w:t xml:space="preserve"> The TSF shall allow an authorized administrator to control VM access to the following physical platform resources: [assignment: </w:t>
      </w:r>
      <w:r w:rsidRPr="004F4896">
        <w:rPr>
          <w:i/>
        </w:rPr>
        <w:t>list of physical platform resources the VMM is able to control access to</w:t>
      </w:r>
      <w:r>
        <w:t>].</w:t>
      </w:r>
    </w:p>
    <w:p w14:paraId="55A09CEF" w14:textId="77777777" w:rsidR="000608B9" w:rsidRDefault="000608B9" w:rsidP="000608B9">
      <w:pPr>
        <w:pStyle w:val="Numberedparagraph"/>
      </w:pPr>
      <w:r w:rsidRPr="00234D50">
        <w:rPr>
          <w:highlight w:val="yellow"/>
          <w:rPrChange w:id="719" w:author="Clemons, Robert M" w:date="2016-02-12T11:30:00Z">
            <w:rPr/>
          </w:rPrChange>
        </w:rPr>
        <w:t>FDP_PPR_EXT.1.2</w:t>
      </w:r>
      <w:r>
        <w:t xml:space="preserve"> The TSF shall explicitly deny all </w:t>
      </w:r>
      <w:del w:id="720" w:author="Aaron Piper" w:date="2016-04-20T09:15:00Z">
        <w:r w:rsidRPr="00644130" w:rsidDel="00644130">
          <w:rPr>
            <w:highlight w:val="yellow"/>
            <w:rPrChange w:id="721" w:author="Aaron Piper" w:date="2016-04-20T09:15:00Z">
              <w:rPr/>
            </w:rPrChange>
          </w:rPr>
          <w:delText>Guest</w:delText>
        </w:r>
        <w:r w:rsidDel="00644130">
          <w:delText xml:space="preserve"> </w:delText>
        </w:r>
      </w:del>
      <w:r>
        <w:t>VMs access to the following physical platform resources: [</w:t>
      </w:r>
      <w:r w:rsidRPr="00565415">
        <w:t>selection:</w:t>
      </w:r>
      <w:r w:rsidRPr="004F4896">
        <w:rPr>
          <w:u w:val="single"/>
        </w:rPr>
        <w:t xml:space="preserve"> no physical platform resources, [assignment: </w:t>
      </w:r>
      <w:r w:rsidRPr="004F4896">
        <w:rPr>
          <w:i/>
          <w:u w:val="single"/>
        </w:rPr>
        <w:t>list of physical platform resources  to which access is explicitly denied</w:t>
      </w:r>
      <w:r w:rsidRPr="004F4896">
        <w:rPr>
          <w:u w:val="single"/>
        </w:rPr>
        <w:t>]</w:t>
      </w:r>
      <w:r>
        <w:t>].</w:t>
      </w:r>
    </w:p>
    <w:p w14:paraId="0DB1723E" w14:textId="46E75100" w:rsidR="000608B9" w:rsidRDefault="000608B9" w:rsidP="000608B9">
      <w:pPr>
        <w:pStyle w:val="Numberedparagraph"/>
      </w:pPr>
      <w:r w:rsidRPr="00234D50">
        <w:rPr>
          <w:highlight w:val="yellow"/>
          <w:rPrChange w:id="722" w:author="Clemons, Robert M" w:date="2016-02-12T11:30:00Z">
            <w:rPr/>
          </w:rPrChange>
        </w:rPr>
        <w:t>FDP_PPR_EXT.1.3</w:t>
      </w:r>
      <w:r>
        <w:t xml:space="preserve"> The TSF shall explicitly allow all </w:t>
      </w:r>
      <w:del w:id="723" w:author="Aaron Piper" w:date="2016-04-20T09:15:00Z">
        <w:r w:rsidRPr="00644130" w:rsidDel="00644130">
          <w:rPr>
            <w:highlight w:val="yellow"/>
            <w:rPrChange w:id="724" w:author="Aaron Piper" w:date="2016-04-20T09:15:00Z">
              <w:rPr/>
            </w:rPrChange>
          </w:rPr>
          <w:delText>Guest</w:delText>
        </w:r>
        <w:bookmarkStart w:id="725" w:name="_GoBack"/>
        <w:bookmarkEnd w:id="725"/>
        <w:r w:rsidDel="00644130">
          <w:delText xml:space="preserve"> </w:delText>
        </w:r>
      </w:del>
      <w:r>
        <w:t xml:space="preserve">VMs access to the following physical platform resources: [selection: </w:t>
      </w:r>
      <w:r w:rsidRPr="004F4896">
        <w:rPr>
          <w:u w:val="single"/>
        </w:rPr>
        <w:t xml:space="preserve">no physical platform resources, [assignment: </w:t>
      </w:r>
      <w:r w:rsidRPr="004F4896">
        <w:rPr>
          <w:i/>
          <w:u w:val="single"/>
        </w:rPr>
        <w:t>list of physical platform resources to which access is always allowed</w:t>
      </w:r>
      <w:r w:rsidRPr="004F4896">
        <w:rPr>
          <w:u w:val="single"/>
        </w:rPr>
        <w:t>]</w:t>
      </w:r>
      <w:r>
        <w:t>].</w:t>
      </w:r>
    </w:p>
    <w:p w14:paraId="6B7859D6" w14:textId="77777777" w:rsidR="000608B9" w:rsidRPr="004F4896" w:rsidRDefault="000608B9" w:rsidP="000608B9">
      <w:pPr>
        <w:pStyle w:val="Numberedparagraph"/>
        <w:rPr>
          <w:i/>
        </w:rPr>
      </w:pPr>
      <w:r w:rsidRPr="004F4896">
        <w:rPr>
          <w:i/>
        </w:rPr>
        <w:t xml:space="preserve">Application Note: </w:t>
      </w:r>
    </w:p>
    <w:p w14:paraId="031B521E" w14:textId="77777777" w:rsidR="000608B9" w:rsidRDefault="000608B9" w:rsidP="00E715ED">
      <w:pPr>
        <w:pStyle w:val="Numberedparagraph"/>
      </w:pPr>
      <w:r>
        <w:t>This requirement specifies that the VMM controls</w:t>
      </w:r>
      <w:r w:rsidR="00E715ED">
        <w:t xml:space="preserve"> </w:t>
      </w:r>
      <w:r>
        <w:t>access to physical platform resources, and indicates that it must</w:t>
      </w:r>
      <w:r w:rsidR="00E715ED">
        <w:t xml:space="preserve"> </w:t>
      </w:r>
      <w:r>
        <w:t>be configurable, but does not specify the means by which that is done.  The ST author should list the physical platform resources</w:t>
      </w:r>
      <w:r w:rsidR="00E715ED">
        <w:t xml:space="preserve"> </w:t>
      </w:r>
      <w:r>
        <w:t>that can be configured for Guest VM access by the administrator.</w:t>
      </w:r>
      <w:r w:rsidR="00E715ED">
        <w:t xml:space="preserve"> </w:t>
      </w:r>
      <w:r>
        <w:t>Guest VMs may not be allowed direct access to certain physical</w:t>
      </w:r>
      <w:r w:rsidR="00E715ED">
        <w:t xml:space="preserve"> r</w:t>
      </w:r>
      <w:r>
        <w:t>esources; those resources are listed in the second element.  If</w:t>
      </w:r>
      <w:r w:rsidR="00E715ED">
        <w:t xml:space="preserve"> </w:t>
      </w:r>
      <w:r>
        <w:t>there are no such resources, the ST author selects "no physical</w:t>
      </w:r>
      <w:r w:rsidR="00E715ED">
        <w:t xml:space="preserve"> </w:t>
      </w:r>
      <w:r>
        <w:t>platform resources".  Likewise, any resources to which all Guest</w:t>
      </w:r>
      <w:r w:rsidR="00E715ED">
        <w:t xml:space="preserve"> </w:t>
      </w:r>
      <w:r>
        <w:t>VMs automatically have access to are listed in the third element;</w:t>
      </w:r>
      <w:r w:rsidR="00E715ED">
        <w:t xml:space="preserve"> </w:t>
      </w:r>
      <w:r>
        <w:t>if there are no such resources, then "no physical platform</w:t>
      </w:r>
      <w:r w:rsidR="00E715ED">
        <w:t xml:space="preserve"> </w:t>
      </w:r>
      <w:r>
        <w:t>resources" is selected.</w:t>
      </w:r>
    </w:p>
    <w:p w14:paraId="4A2A079D" w14:textId="77777777" w:rsidR="000608B9" w:rsidRPr="009B59EC" w:rsidRDefault="000608B9" w:rsidP="00E715ED">
      <w:pPr>
        <w:pStyle w:val="Numberedparagraph"/>
        <w:rPr>
          <w:b/>
          <w:i/>
        </w:rPr>
      </w:pPr>
      <w:r w:rsidRPr="009B59EC">
        <w:rPr>
          <w:b/>
          <w:i/>
        </w:rPr>
        <w:t>Assurance Activit</w:t>
      </w:r>
      <w:r w:rsidR="004F4896" w:rsidRPr="009B59EC">
        <w:rPr>
          <w:b/>
          <w:i/>
        </w:rPr>
        <w:t>y</w:t>
      </w:r>
      <w:r w:rsidRPr="009B59EC">
        <w:rPr>
          <w:b/>
          <w:i/>
        </w:rPr>
        <w:t>:</w:t>
      </w:r>
    </w:p>
    <w:p w14:paraId="4972ED26" w14:textId="77777777" w:rsidR="000608B9" w:rsidRDefault="000608B9" w:rsidP="00E715ED">
      <w:pPr>
        <w:pStyle w:val="Numberedparagraph"/>
      </w:pPr>
      <w:r>
        <w:t>The evaluator shall examine the TSS to determine that it describes</w:t>
      </w:r>
      <w:r w:rsidR="00E715ED">
        <w:t xml:space="preserve"> </w:t>
      </w:r>
      <w:r>
        <w:t>the mechanism by which the VMM controls a Guest VM's access to</w:t>
      </w:r>
      <w:r w:rsidR="00E715ED">
        <w:t xml:space="preserve"> </w:t>
      </w:r>
      <w:r>
        <w:t>physical platform resources is described.  This description shall</w:t>
      </w:r>
      <w:r w:rsidR="00E715ED">
        <w:t xml:space="preserve"> </w:t>
      </w:r>
      <w:r>
        <w:t>cover all of the physical platforms allowed in the evaluated</w:t>
      </w:r>
      <w:r w:rsidR="00E715ED">
        <w:t xml:space="preserve"> </w:t>
      </w:r>
      <w:r>
        <w:t>configuration by the ST. This description shall include how the</w:t>
      </w:r>
      <w:r w:rsidR="00E715ED">
        <w:t xml:space="preserve"> </w:t>
      </w:r>
      <w:r>
        <w:t>VMM distinguishes among Guest VMs, and how each physical platform</w:t>
      </w:r>
      <w:r w:rsidR="00E715ED">
        <w:t xml:space="preserve"> </w:t>
      </w:r>
      <w:r>
        <w:t xml:space="preserve">resource that is </w:t>
      </w:r>
      <w:r w:rsidR="009D176F">
        <w:t>controllable</w:t>
      </w:r>
      <w:r>
        <w:t xml:space="preserve"> (that is, listed in the assignment</w:t>
      </w:r>
      <w:r w:rsidR="00E715ED">
        <w:t xml:space="preserve"> </w:t>
      </w:r>
      <w:r>
        <w:t>statement in the first element) is identified.  The evaluator</w:t>
      </w:r>
      <w:r w:rsidR="00E715ED">
        <w:t xml:space="preserve"> s</w:t>
      </w:r>
      <w:r>
        <w:t>hall ensure that the TSS describes how the Guest VM is associated</w:t>
      </w:r>
      <w:r w:rsidR="00E715ED">
        <w:t xml:space="preserve"> </w:t>
      </w:r>
      <w:r>
        <w:t>with each physical resources, and how other Guest VMs cannot</w:t>
      </w:r>
      <w:r w:rsidR="00E715ED">
        <w:t xml:space="preserve"> </w:t>
      </w:r>
      <w:r>
        <w:t>access a physical resource without being granted explicit access.</w:t>
      </w:r>
      <w:r w:rsidR="00E715ED">
        <w:t xml:space="preserve"> </w:t>
      </w:r>
      <w:r>
        <w:t>For TOEs that implement a robust interface (other than just "allow</w:t>
      </w:r>
      <w:r w:rsidR="00E715ED">
        <w:t xml:space="preserve"> </w:t>
      </w:r>
      <w:r>
        <w:t>access" or "deny access"), the evaluator shall ensure that the TSS</w:t>
      </w:r>
      <w:r w:rsidR="00E715ED">
        <w:t xml:space="preserve"> </w:t>
      </w:r>
      <w:r>
        <w:t>describes the possible operations or modes of access between a</w:t>
      </w:r>
      <w:r w:rsidR="00E715ED">
        <w:t xml:space="preserve"> </w:t>
      </w:r>
      <w:r>
        <w:t>Guest VMs and physical platform resources.</w:t>
      </w:r>
    </w:p>
    <w:p w14:paraId="5900B6DA" w14:textId="77777777" w:rsidR="000608B9" w:rsidRDefault="000608B9" w:rsidP="00E715ED">
      <w:pPr>
        <w:pStyle w:val="Numberedparagraph"/>
      </w:pPr>
      <w:r>
        <w:t>If physical resources are listed in the second element, the</w:t>
      </w:r>
      <w:r w:rsidR="00E715ED">
        <w:t xml:space="preserve"> e</w:t>
      </w:r>
      <w:r>
        <w:t>valuator shall examine the TSS and operational guidance to</w:t>
      </w:r>
      <w:r w:rsidR="00E715ED">
        <w:t xml:space="preserve"> </w:t>
      </w:r>
      <w:r>
        <w:t>determine that there appears to be no way to configure those</w:t>
      </w:r>
      <w:r w:rsidR="00E715ED">
        <w:t xml:space="preserve"> </w:t>
      </w:r>
      <w:r>
        <w:t>resources for access by a Guest VM.  The evaluator shall document</w:t>
      </w:r>
      <w:r w:rsidR="00E715ED">
        <w:t xml:space="preserve"> </w:t>
      </w:r>
      <w:r>
        <w:t>in the evaluation report their analysis of why the controls</w:t>
      </w:r>
      <w:r w:rsidR="00E715ED">
        <w:t xml:space="preserve"> </w:t>
      </w:r>
      <w:r>
        <w:t>offered to configure access to physical resources can't be used to</w:t>
      </w:r>
      <w:r w:rsidR="00E715ED">
        <w:t xml:space="preserve"> </w:t>
      </w:r>
      <w:r>
        <w:t xml:space="preserve">specify access to the resources identified in the </w:t>
      </w:r>
      <w:r>
        <w:lastRenderedPageBreak/>
        <w:t>second element</w:t>
      </w:r>
      <w:r w:rsidR="00E715ED">
        <w:t xml:space="preserve"> </w:t>
      </w:r>
      <w:r>
        <w:t>(for example, if the interface offers a drop-down list of</w:t>
      </w:r>
      <w:r w:rsidR="00E715ED">
        <w:t xml:space="preserve"> </w:t>
      </w:r>
      <w:r>
        <w:t>resources to assign, and the denied resources are not included on</w:t>
      </w:r>
      <w:r w:rsidR="00E715ED">
        <w:t xml:space="preserve"> </w:t>
      </w:r>
      <w:r>
        <w:t>that list, that would be sufficient justification in the</w:t>
      </w:r>
      <w:r w:rsidR="00E715ED">
        <w:t xml:space="preserve"> </w:t>
      </w:r>
      <w:r>
        <w:t>evaluation report).</w:t>
      </w:r>
    </w:p>
    <w:p w14:paraId="0B73A031" w14:textId="77777777" w:rsidR="000608B9" w:rsidRDefault="000608B9" w:rsidP="00E715ED">
      <w:pPr>
        <w:pStyle w:val="Numberedparagraph"/>
      </w:pPr>
      <w:r>
        <w:t>The evaluator shall examine the operational guidance to determine</w:t>
      </w:r>
      <w:r w:rsidR="00E715ED">
        <w:t xml:space="preserve"> </w:t>
      </w:r>
      <w:r>
        <w:t xml:space="preserve">that it describes how an administrator is able to </w:t>
      </w:r>
      <w:r w:rsidR="009D176F">
        <w:t>configure</w:t>
      </w:r>
      <w:r>
        <w:t xml:space="preserve"> access</w:t>
      </w:r>
      <w:r w:rsidR="00E715ED">
        <w:t xml:space="preserve"> </w:t>
      </w:r>
      <w:r>
        <w:t>to physical platform resources for Guest VMs for each platform</w:t>
      </w:r>
      <w:r w:rsidR="00E715ED">
        <w:t xml:space="preserve"> </w:t>
      </w:r>
      <w:r>
        <w:t>allowed in the evaluated configuration according to the ST.  The</w:t>
      </w:r>
      <w:r w:rsidR="00E715ED">
        <w:t xml:space="preserve"> </w:t>
      </w:r>
      <w:r>
        <w:t>evaluator shall also determine that the operational guidance</w:t>
      </w:r>
      <w:r w:rsidR="00E715ED">
        <w:t xml:space="preserve"> </w:t>
      </w:r>
      <w:r>
        <w:t>identifies those resources listed in the second and third elements</w:t>
      </w:r>
      <w:r w:rsidR="00E715ED">
        <w:t xml:space="preserve"> o</w:t>
      </w:r>
      <w:r>
        <w:t>f the component and notes that access to these resources is</w:t>
      </w:r>
      <w:r w:rsidR="00E715ED">
        <w:t xml:space="preserve"> </w:t>
      </w:r>
      <w:r>
        <w:t>explicitly denied/allowed, respectively.</w:t>
      </w:r>
    </w:p>
    <w:p w14:paraId="6DD526DA" w14:textId="77777777" w:rsidR="00E715ED" w:rsidRDefault="000608B9" w:rsidP="000608B9">
      <w:pPr>
        <w:pStyle w:val="Numberedparagraph"/>
      </w:pPr>
      <w:r>
        <w:t>Using the operational guidance, the evaluator shall perform the</w:t>
      </w:r>
      <w:r w:rsidR="00E715ED">
        <w:t xml:space="preserve"> </w:t>
      </w:r>
      <w:r>
        <w:t>following tests for each physical platform identified in the ST:</w:t>
      </w:r>
      <w:r w:rsidR="00E715ED">
        <w:t xml:space="preserve"> </w:t>
      </w:r>
    </w:p>
    <w:p w14:paraId="25407C19" w14:textId="77777777" w:rsidR="000608B9" w:rsidRPr="00565415" w:rsidRDefault="000608B9" w:rsidP="00565415">
      <w:pPr>
        <w:numPr>
          <w:ilvl w:val="0"/>
          <w:numId w:val="11"/>
        </w:numPr>
        <w:spacing w:line="259" w:lineRule="auto"/>
        <w:contextualSpacing/>
        <w:rPr>
          <w:rFonts w:eastAsia="Calibri"/>
          <w:szCs w:val="22"/>
        </w:rPr>
      </w:pPr>
      <w:r w:rsidRPr="00565415">
        <w:rPr>
          <w:rFonts w:eastAsia="Calibri"/>
          <w:szCs w:val="22"/>
        </w:rPr>
        <w:t>Test 1: For each physical platform resource identified in the</w:t>
      </w:r>
      <w:r w:rsidR="00E715ED" w:rsidRPr="00565415">
        <w:rPr>
          <w:rFonts w:eastAsia="Calibri"/>
          <w:szCs w:val="22"/>
        </w:rPr>
        <w:t xml:space="preserve"> </w:t>
      </w:r>
      <w:r w:rsidRPr="00565415">
        <w:rPr>
          <w:rFonts w:eastAsia="Calibri"/>
          <w:szCs w:val="22"/>
        </w:rPr>
        <w:t>first element, the evaluator shall configure a Guest VM to have</w:t>
      </w:r>
      <w:r w:rsidR="00E715ED" w:rsidRPr="00565415">
        <w:rPr>
          <w:rFonts w:eastAsia="Calibri"/>
          <w:szCs w:val="22"/>
        </w:rPr>
        <w:t xml:space="preserve"> </w:t>
      </w:r>
      <w:r w:rsidRPr="00565415">
        <w:rPr>
          <w:rFonts w:eastAsia="Calibri"/>
          <w:szCs w:val="22"/>
        </w:rPr>
        <w:t>access to that resource and show that the Guest VM is able to</w:t>
      </w:r>
      <w:r w:rsidR="00E715ED" w:rsidRPr="00565415">
        <w:rPr>
          <w:rFonts w:eastAsia="Calibri"/>
          <w:szCs w:val="22"/>
        </w:rPr>
        <w:t xml:space="preserve"> </w:t>
      </w:r>
      <w:r w:rsidRPr="00565415">
        <w:rPr>
          <w:rFonts w:eastAsia="Calibri"/>
          <w:szCs w:val="22"/>
        </w:rPr>
        <w:t>successfully access that resource.</w:t>
      </w:r>
    </w:p>
    <w:p w14:paraId="35E58B26" w14:textId="77777777" w:rsidR="000608B9" w:rsidRPr="00565415" w:rsidRDefault="000608B9" w:rsidP="00565415">
      <w:pPr>
        <w:numPr>
          <w:ilvl w:val="0"/>
          <w:numId w:val="11"/>
        </w:numPr>
        <w:spacing w:line="259" w:lineRule="auto"/>
        <w:contextualSpacing/>
        <w:rPr>
          <w:rFonts w:eastAsia="Calibri"/>
          <w:szCs w:val="22"/>
        </w:rPr>
      </w:pPr>
      <w:r w:rsidRPr="00565415">
        <w:rPr>
          <w:rFonts w:eastAsia="Calibri"/>
          <w:szCs w:val="22"/>
        </w:rPr>
        <w:t>Test 2: For each physical platform resource identified in the</w:t>
      </w:r>
      <w:r w:rsidR="00E715ED" w:rsidRPr="00565415">
        <w:rPr>
          <w:rFonts w:eastAsia="Calibri"/>
          <w:szCs w:val="22"/>
        </w:rPr>
        <w:t xml:space="preserve"> </w:t>
      </w:r>
      <w:r w:rsidRPr="00565415">
        <w:rPr>
          <w:rFonts w:eastAsia="Calibri"/>
          <w:szCs w:val="22"/>
        </w:rPr>
        <w:t>first element, the evaluator shall configure the system such that</w:t>
      </w:r>
      <w:r w:rsidR="00E715ED" w:rsidRPr="00565415">
        <w:rPr>
          <w:rFonts w:eastAsia="Calibri"/>
          <w:szCs w:val="22"/>
        </w:rPr>
        <w:t xml:space="preserve"> </w:t>
      </w:r>
      <w:r w:rsidRPr="00565415">
        <w:rPr>
          <w:rFonts w:eastAsia="Calibri"/>
          <w:szCs w:val="22"/>
        </w:rPr>
        <w:t>a Guest VM does not have access to that resource and show that the</w:t>
      </w:r>
      <w:r w:rsidR="00E715ED" w:rsidRPr="00565415">
        <w:rPr>
          <w:rFonts w:eastAsia="Calibri"/>
          <w:szCs w:val="22"/>
        </w:rPr>
        <w:t xml:space="preserve"> </w:t>
      </w:r>
      <w:r w:rsidRPr="00565415">
        <w:rPr>
          <w:rFonts w:eastAsia="Calibri"/>
          <w:szCs w:val="22"/>
        </w:rPr>
        <w:t>Guest VM is unable to successfully access that resource.</w:t>
      </w:r>
    </w:p>
    <w:p w14:paraId="4217EFE5" w14:textId="77777777" w:rsidR="000608B9" w:rsidRPr="00565415" w:rsidRDefault="000608B9" w:rsidP="00565415">
      <w:pPr>
        <w:numPr>
          <w:ilvl w:val="0"/>
          <w:numId w:val="11"/>
        </w:numPr>
        <w:spacing w:line="259" w:lineRule="auto"/>
        <w:contextualSpacing/>
        <w:rPr>
          <w:rFonts w:eastAsia="Calibri"/>
          <w:szCs w:val="22"/>
        </w:rPr>
      </w:pPr>
      <w:r w:rsidRPr="00565415">
        <w:rPr>
          <w:rFonts w:eastAsia="Calibri"/>
          <w:szCs w:val="22"/>
        </w:rPr>
        <w:t>Test 3 [conditional]: For TOEs that have a robust control</w:t>
      </w:r>
      <w:r w:rsidR="00E715ED" w:rsidRPr="00565415">
        <w:rPr>
          <w:rFonts w:eastAsia="Calibri"/>
          <w:szCs w:val="22"/>
        </w:rPr>
        <w:t xml:space="preserve"> </w:t>
      </w:r>
      <w:r w:rsidRPr="00565415">
        <w:rPr>
          <w:rFonts w:eastAsia="Calibri"/>
          <w:szCs w:val="22"/>
        </w:rPr>
        <w:t xml:space="preserve">interface, the evaluator shall exercise each element of </w:t>
      </w:r>
      <w:r w:rsidR="003A4701" w:rsidRPr="00565415">
        <w:rPr>
          <w:rFonts w:eastAsia="Calibri"/>
          <w:szCs w:val="22"/>
        </w:rPr>
        <w:t>the</w:t>
      </w:r>
      <w:r w:rsidR="00E715ED" w:rsidRPr="00565415">
        <w:rPr>
          <w:rFonts w:eastAsia="Calibri"/>
          <w:szCs w:val="22"/>
        </w:rPr>
        <w:t xml:space="preserve"> </w:t>
      </w:r>
      <w:r w:rsidRPr="00565415">
        <w:rPr>
          <w:rFonts w:eastAsia="Calibri"/>
          <w:szCs w:val="22"/>
        </w:rPr>
        <w:t>interface as described in the TSS and the operational guidance to</w:t>
      </w:r>
      <w:r w:rsidR="00E715ED" w:rsidRPr="00565415">
        <w:rPr>
          <w:rFonts w:eastAsia="Calibri"/>
          <w:szCs w:val="22"/>
        </w:rPr>
        <w:t xml:space="preserve"> </w:t>
      </w:r>
      <w:r w:rsidRPr="00565415">
        <w:rPr>
          <w:rFonts w:eastAsia="Calibri"/>
          <w:szCs w:val="22"/>
        </w:rPr>
        <w:t>ensure that the behavior described in the operational guidance is</w:t>
      </w:r>
      <w:r w:rsidR="00E715ED" w:rsidRPr="00565415">
        <w:rPr>
          <w:rFonts w:eastAsia="Calibri"/>
          <w:szCs w:val="22"/>
        </w:rPr>
        <w:t xml:space="preserve"> </w:t>
      </w:r>
      <w:r w:rsidRPr="00565415">
        <w:rPr>
          <w:rFonts w:eastAsia="Calibri"/>
          <w:szCs w:val="22"/>
        </w:rPr>
        <w:t>exhibited.</w:t>
      </w:r>
    </w:p>
    <w:p w14:paraId="2B5AFBC9" w14:textId="77777777" w:rsidR="000608B9" w:rsidRPr="00565415" w:rsidRDefault="000608B9" w:rsidP="00565415">
      <w:pPr>
        <w:numPr>
          <w:ilvl w:val="0"/>
          <w:numId w:val="11"/>
        </w:numPr>
        <w:spacing w:line="259" w:lineRule="auto"/>
        <w:contextualSpacing/>
        <w:rPr>
          <w:rFonts w:eastAsia="Calibri"/>
          <w:szCs w:val="22"/>
        </w:rPr>
      </w:pPr>
      <w:r w:rsidRPr="00565415">
        <w:rPr>
          <w:rFonts w:eastAsia="Calibri"/>
          <w:szCs w:val="22"/>
        </w:rPr>
        <w:t>Test 4 [conditional]: If the TOE explicitly denies access to</w:t>
      </w:r>
      <w:r w:rsidR="00E715ED" w:rsidRPr="00565415">
        <w:rPr>
          <w:rFonts w:eastAsia="Calibri"/>
          <w:szCs w:val="22"/>
        </w:rPr>
        <w:t xml:space="preserve"> </w:t>
      </w:r>
      <w:r w:rsidRPr="00565415">
        <w:rPr>
          <w:rFonts w:eastAsia="Calibri"/>
          <w:szCs w:val="22"/>
        </w:rPr>
        <w:t>certain physical resources, the evaluator shall attempt to access</w:t>
      </w:r>
      <w:r w:rsidR="00E715ED" w:rsidRPr="00565415">
        <w:rPr>
          <w:rFonts w:eastAsia="Calibri"/>
          <w:szCs w:val="22"/>
        </w:rPr>
        <w:t xml:space="preserve"> </w:t>
      </w:r>
      <w:r w:rsidRPr="00565415">
        <w:rPr>
          <w:rFonts w:eastAsia="Calibri"/>
          <w:szCs w:val="22"/>
        </w:rPr>
        <w:t>each listed (in FDP_PPR_EXT.1.2) physical resource from a Guest</w:t>
      </w:r>
      <w:r w:rsidR="00E715ED" w:rsidRPr="00565415">
        <w:rPr>
          <w:rFonts w:eastAsia="Calibri"/>
          <w:szCs w:val="22"/>
        </w:rPr>
        <w:t xml:space="preserve"> </w:t>
      </w:r>
      <w:r w:rsidRPr="00565415">
        <w:rPr>
          <w:rFonts w:eastAsia="Calibri"/>
          <w:szCs w:val="22"/>
        </w:rPr>
        <w:t>VM and observe that access is denied.</w:t>
      </w:r>
    </w:p>
    <w:p w14:paraId="5C7A0E75" w14:textId="77777777" w:rsidR="000608B9" w:rsidRPr="00565415" w:rsidRDefault="000608B9" w:rsidP="00565415">
      <w:pPr>
        <w:numPr>
          <w:ilvl w:val="0"/>
          <w:numId w:val="11"/>
        </w:numPr>
        <w:spacing w:line="259" w:lineRule="auto"/>
        <w:contextualSpacing/>
        <w:rPr>
          <w:rFonts w:eastAsia="Calibri"/>
          <w:szCs w:val="22"/>
        </w:rPr>
      </w:pPr>
      <w:r w:rsidRPr="00565415">
        <w:rPr>
          <w:rFonts w:eastAsia="Calibri"/>
          <w:szCs w:val="22"/>
        </w:rPr>
        <w:t>Test 5 [conditional]: If the TOE explicitly allows access to</w:t>
      </w:r>
      <w:r w:rsidR="00E715ED" w:rsidRPr="00565415">
        <w:rPr>
          <w:rFonts w:eastAsia="Calibri"/>
          <w:szCs w:val="22"/>
        </w:rPr>
        <w:t xml:space="preserve"> </w:t>
      </w:r>
      <w:r w:rsidRPr="00565415">
        <w:rPr>
          <w:rFonts w:eastAsia="Calibri"/>
          <w:szCs w:val="22"/>
        </w:rPr>
        <w:t>certain physical resources, the evaluator shall attempt to access</w:t>
      </w:r>
      <w:r w:rsidR="00E715ED" w:rsidRPr="00565415">
        <w:rPr>
          <w:rFonts w:eastAsia="Calibri"/>
          <w:szCs w:val="22"/>
        </w:rPr>
        <w:t xml:space="preserve"> </w:t>
      </w:r>
      <w:r w:rsidRPr="00565415">
        <w:rPr>
          <w:rFonts w:eastAsia="Calibri"/>
          <w:szCs w:val="22"/>
        </w:rPr>
        <w:t>each listed (in FDP_PPR_EXT.1.3) physical resource from a Guest VM</w:t>
      </w:r>
      <w:r w:rsidR="00E715ED" w:rsidRPr="00565415">
        <w:rPr>
          <w:rFonts w:eastAsia="Calibri"/>
          <w:szCs w:val="22"/>
        </w:rPr>
        <w:t xml:space="preserve"> </w:t>
      </w:r>
      <w:r w:rsidRPr="00565415">
        <w:rPr>
          <w:rFonts w:eastAsia="Calibri"/>
          <w:szCs w:val="22"/>
        </w:rPr>
        <w:t>and observe that the access is allowed.  If the operational</w:t>
      </w:r>
      <w:r w:rsidR="00E715ED" w:rsidRPr="00565415">
        <w:rPr>
          <w:rFonts w:eastAsia="Calibri"/>
          <w:szCs w:val="22"/>
        </w:rPr>
        <w:t xml:space="preserve"> </w:t>
      </w:r>
      <w:r w:rsidRPr="00565415">
        <w:rPr>
          <w:rFonts w:eastAsia="Calibri"/>
          <w:szCs w:val="22"/>
        </w:rPr>
        <w:t>guidance specifies that access is allowed simultaneously by more</w:t>
      </w:r>
      <w:r w:rsidR="00E715ED" w:rsidRPr="00565415">
        <w:rPr>
          <w:rFonts w:eastAsia="Calibri"/>
          <w:szCs w:val="22"/>
        </w:rPr>
        <w:t xml:space="preserve"> t</w:t>
      </w:r>
      <w:r w:rsidRPr="00565415">
        <w:rPr>
          <w:rFonts w:eastAsia="Calibri"/>
          <w:szCs w:val="22"/>
        </w:rPr>
        <w:t>han one Guest VM, the evaluator shall attempt to access each</w:t>
      </w:r>
      <w:r w:rsidR="00E715ED" w:rsidRPr="00565415">
        <w:rPr>
          <w:rFonts w:eastAsia="Calibri"/>
          <w:szCs w:val="22"/>
        </w:rPr>
        <w:t xml:space="preserve"> </w:t>
      </w:r>
      <w:r w:rsidRPr="00565415">
        <w:rPr>
          <w:rFonts w:eastAsia="Calibri"/>
          <w:szCs w:val="22"/>
        </w:rPr>
        <w:t>resource listed from more than one Guest VM and show that access</w:t>
      </w:r>
      <w:r w:rsidR="00E715ED" w:rsidRPr="00565415">
        <w:rPr>
          <w:rFonts w:eastAsia="Calibri"/>
          <w:szCs w:val="22"/>
        </w:rPr>
        <w:t xml:space="preserve"> </w:t>
      </w:r>
      <w:r w:rsidRPr="00565415">
        <w:rPr>
          <w:rFonts w:eastAsia="Calibri"/>
          <w:szCs w:val="22"/>
        </w:rPr>
        <w:t>is allowed.</w:t>
      </w:r>
    </w:p>
    <w:p w14:paraId="5189806F" w14:textId="77777777" w:rsidR="00DA26FD" w:rsidRPr="000323C7" w:rsidRDefault="00DA26FD" w:rsidP="00DA26FD">
      <w:pPr>
        <w:rPr>
          <w:color w:val="000000"/>
        </w:rPr>
      </w:pPr>
    </w:p>
    <w:p w14:paraId="23110BAD" w14:textId="77777777" w:rsidR="00DA26FD" w:rsidRPr="009F514A" w:rsidRDefault="008A40B6" w:rsidP="003E6F69">
      <w:pPr>
        <w:pStyle w:val="Heading3"/>
      </w:pPr>
      <w:bookmarkStart w:id="726" w:name="_Toc430938687"/>
      <w:r w:rsidRPr="000323C7">
        <w:t xml:space="preserve">FDP_VNC_EXT.1 </w:t>
      </w:r>
      <w:r w:rsidR="00DA26FD" w:rsidRPr="000323C7">
        <w:t>Virtual Networking Comp</w:t>
      </w:r>
      <w:r w:rsidR="00DA26FD" w:rsidRPr="009F514A">
        <w:t>onents</w:t>
      </w:r>
      <w:bookmarkEnd w:id="726"/>
    </w:p>
    <w:p w14:paraId="5FF9AE28" w14:textId="77777777" w:rsidR="005162FB" w:rsidRDefault="008A40B6">
      <w:pPr>
        <w:pStyle w:val="Numberedparagraph"/>
      </w:pPr>
      <w:r w:rsidRPr="00234D50">
        <w:rPr>
          <w:highlight w:val="yellow"/>
          <w:rPrChange w:id="727" w:author="Clemons, Robert M" w:date="2016-02-12T11:30:00Z">
            <w:rPr/>
          </w:rPrChange>
        </w:rPr>
        <w:t>FDP_VNC_EXT.1.1</w:t>
      </w:r>
      <w:r>
        <w:t xml:space="preserve"> </w:t>
      </w:r>
      <w:r w:rsidR="00DA26FD" w:rsidRPr="0086097B">
        <w:t xml:space="preserve">The </w:t>
      </w:r>
      <w:r w:rsidR="00A15EF6">
        <w:t xml:space="preserve">TSF shall </w:t>
      </w:r>
      <w:r w:rsidR="00C55E61">
        <w:t>allow Administrators to configure virtual network</w:t>
      </w:r>
      <w:r w:rsidR="00430386">
        <w:t xml:space="preserve">ing components to connect </w:t>
      </w:r>
      <w:r w:rsidR="00C55E61">
        <w:t>VMs to each other, and to physical networks.</w:t>
      </w:r>
    </w:p>
    <w:p w14:paraId="089B2B39" w14:textId="77777777" w:rsidR="00C55E61" w:rsidRDefault="00C55E61" w:rsidP="00C55E61">
      <w:pPr>
        <w:pStyle w:val="Numberedparagraph"/>
      </w:pPr>
      <w:r w:rsidRPr="00234D50">
        <w:rPr>
          <w:highlight w:val="yellow"/>
          <w:rPrChange w:id="728" w:author="Clemons, Robert M" w:date="2016-02-12T11:30:00Z">
            <w:rPr/>
          </w:rPrChange>
        </w:rPr>
        <w:t>FDP_VNC_EXT.1.2</w:t>
      </w:r>
      <w:r>
        <w:t xml:space="preserve"> The TSF shall ensure that network traffic </w:t>
      </w:r>
      <w:r w:rsidR="00430386">
        <w:t xml:space="preserve">visible to a Guest VM </w:t>
      </w:r>
      <w:r>
        <w:t>on a virtual network--or virtual segment of a physical network--is visible only to Guest VMs configured to be on that virtual network or segment.</w:t>
      </w:r>
    </w:p>
    <w:p w14:paraId="43D5D265" w14:textId="77777777" w:rsidR="00DA26FD" w:rsidRPr="000147D5" w:rsidRDefault="00DA26FD" w:rsidP="00DA26FD">
      <w:pPr>
        <w:rPr>
          <w:i/>
          <w:color w:val="000000"/>
        </w:rPr>
      </w:pPr>
      <w:r w:rsidRPr="000147D5">
        <w:rPr>
          <w:i/>
          <w:color w:val="000000"/>
        </w:rPr>
        <w:t>Application Note:</w:t>
      </w:r>
    </w:p>
    <w:p w14:paraId="7CF5385E" w14:textId="77777777" w:rsidR="00C55E61" w:rsidRDefault="00C55E61" w:rsidP="002F378C">
      <w:pPr>
        <w:pStyle w:val="Numberedparagraph"/>
      </w:pPr>
      <w:r>
        <w:t xml:space="preserve">Virtual networks must be isolated from one another to provide assurance commensurate with that provided by physically separate networks. It must not be possible for data to cross between properly configured virtual networks regardless of whether the traffic originated from a local Guest VM or a remote host. </w:t>
      </w:r>
    </w:p>
    <w:p w14:paraId="66805985" w14:textId="77777777" w:rsidR="002F378C" w:rsidRDefault="00A15EF6" w:rsidP="002F378C">
      <w:pPr>
        <w:pStyle w:val="Numberedparagraph"/>
        <w:numPr>
          <w:ilvl w:val="0"/>
          <w:numId w:val="0"/>
        </w:numPr>
      </w:pPr>
      <w:r>
        <w:t>U</w:t>
      </w:r>
      <w:r w:rsidR="007D1E59">
        <w:t>nprivileged</w:t>
      </w:r>
      <w:r w:rsidR="00DA26FD">
        <w:t xml:space="preserve"> users </w:t>
      </w:r>
      <w:r>
        <w:t xml:space="preserve">must </w:t>
      </w:r>
      <w:r w:rsidR="00DA26FD">
        <w:t xml:space="preserve">not be able to </w:t>
      </w:r>
      <w:r w:rsidR="002F378C">
        <w:t>connect</w:t>
      </w:r>
      <w:r w:rsidR="00DA26FD">
        <w:t xml:space="preserve"> VMs to each other or to </w:t>
      </w:r>
      <w:r>
        <w:t>external networks</w:t>
      </w:r>
      <w:r w:rsidR="00DA26FD">
        <w:t xml:space="preserve">. </w:t>
      </w:r>
    </w:p>
    <w:p w14:paraId="64F72865" w14:textId="77777777" w:rsidR="00A31548" w:rsidRDefault="00A31548" w:rsidP="00A31548">
      <w:pPr>
        <w:pStyle w:val="Numberedparagraph"/>
      </w:pPr>
      <w:r>
        <w:lastRenderedPageBreak/>
        <w:t>FDP_VNC_EXT.1.2</w:t>
      </w:r>
      <w:r w:rsidRPr="00D405E5">
        <w:t xml:space="preserve"> is an attestation requirement. </w:t>
      </w:r>
      <w:r>
        <w:t xml:space="preserve">The vendor must attest that </w:t>
      </w:r>
      <w:r>
        <w:rPr>
          <w:color w:val="000000"/>
        </w:rPr>
        <w:t>traffic traversing a virtual network is visible only to Guest VMs that are configured by an Administrator to be members of that virtual network, and that t</w:t>
      </w:r>
      <w:r w:rsidRPr="00D405E5">
        <w:rPr>
          <w:color w:val="000000"/>
        </w:rPr>
        <w:t xml:space="preserve">here are no design or implementation flaws that permit the </w:t>
      </w:r>
      <w:r>
        <w:rPr>
          <w:color w:val="000000"/>
        </w:rPr>
        <w:t xml:space="preserve">virtual networking configuration </w:t>
      </w:r>
      <w:r w:rsidRPr="00D405E5">
        <w:t>to be bypassed or defeated, or for data to be transferred through undocumented mechanisms.</w:t>
      </w:r>
    </w:p>
    <w:p w14:paraId="78D585CD" w14:textId="77777777" w:rsidR="00DA26FD" w:rsidRDefault="00DA26FD" w:rsidP="00DA26FD">
      <w:pPr>
        <w:rPr>
          <w:color w:val="000000"/>
        </w:rPr>
      </w:pPr>
      <w:r w:rsidRPr="008A40B6">
        <w:rPr>
          <w:b/>
          <w:i/>
          <w:color w:val="000000"/>
        </w:rPr>
        <w:t>Assurance Activity</w:t>
      </w:r>
      <w:r>
        <w:rPr>
          <w:color w:val="000000"/>
        </w:rPr>
        <w:t>:</w:t>
      </w:r>
    </w:p>
    <w:p w14:paraId="327B04E1" w14:textId="77777777" w:rsidR="002F378C" w:rsidRDefault="002F378C">
      <w:pPr>
        <w:pStyle w:val="Numberedparagraph"/>
      </w:pPr>
      <w:r>
        <w:t xml:space="preserve">The evaluator must ensure that the TSS and Operational Guidance describes how to create virtualized networks and connect VMs to each other and to physical networks. </w:t>
      </w:r>
    </w:p>
    <w:p w14:paraId="34770BDF" w14:textId="77777777" w:rsidR="002F378C" w:rsidRDefault="002F378C" w:rsidP="002F378C">
      <w:pPr>
        <w:pStyle w:val="Numberedparagraph"/>
        <w:numPr>
          <w:ilvl w:val="1"/>
          <w:numId w:val="2"/>
        </w:numPr>
      </w:pPr>
      <w:r>
        <w:t xml:space="preserve">Test </w:t>
      </w:r>
      <w:proofErr w:type="gramStart"/>
      <w:r>
        <w:t>1:T</w:t>
      </w:r>
      <w:r w:rsidR="00A15EF6" w:rsidRPr="00A15EF6">
        <w:t>he</w:t>
      </w:r>
      <w:proofErr w:type="gramEnd"/>
      <w:r w:rsidR="00A15EF6" w:rsidRPr="00A15EF6">
        <w:t xml:space="preserve"> evaluator shall assume the role of the Administrator and attempt to configure a VM to connect to a network component.</w:t>
      </w:r>
      <w:r>
        <w:t xml:space="preserve"> </w:t>
      </w:r>
      <w:r w:rsidR="00A15EF6" w:rsidRPr="00A15EF6">
        <w:t xml:space="preserve">The evaluator shall verify that the attempt is successful. The evaluator shall then assume the role of an unprivileged user and </w:t>
      </w:r>
      <w:r>
        <w:t xml:space="preserve">attempt the same connection. </w:t>
      </w:r>
      <w:r w:rsidR="00A15EF6" w:rsidRPr="00A15EF6">
        <w:t xml:space="preserve">If the attempt fails, or there is no way for an unprivileged user to configure VM network connections, the requirement is met.  </w:t>
      </w:r>
    </w:p>
    <w:p w14:paraId="560F4593" w14:textId="77777777" w:rsidR="00C55E61" w:rsidRDefault="002F378C" w:rsidP="002F378C">
      <w:pPr>
        <w:pStyle w:val="Numberedparagraph"/>
        <w:numPr>
          <w:ilvl w:val="1"/>
          <w:numId w:val="2"/>
        </w:numPr>
      </w:pPr>
      <w:r>
        <w:t>Test 2: T</w:t>
      </w:r>
      <w:r w:rsidR="00A15EF6" w:rsidRPr="00A15EF6">
        <w:t>he evaluator shall assume the role of the Administrator and attempt to configure</w:t>
      </w:r>
      <w:r>
        <w:t xml:space="preserve"> a VM </w:t>
      </w:r>
      <w:r w:rsidR="00A15EF6" w:rsidRPr="00A15EF6">
        <w:t xml:space="preserve">to </w:t>
      </w:r>
      <w:r>
        <w:t xml:space="preserve">connect to </w:t>
      </w:r>
      <w:r w:rsidR="00A15EF6" w:rsidRPr="00A15EF6">
        <w:t>a physical network.</w:t>
      </w:r>
      <w:r>
        <w:t xml:space="preserve"> </w:t>
      </w:r>
      <w:r w:rsidR="00A15EF6" w:rsidRPr="00A15EF6">
        <w:t>The evaluator shall verify that the attempt is successful. The evaluator shall then assume the role of an unprivileged</w:t>
      </w:r>
      <w:r>
        <w:t xml:space="preserve"> user and make the same attempt</w:t>
      </w:r>
      <w:r w:rsidR="00A15EF6" w:rsidRPr="00A15EF6">
        <w:t>.</w:t>
      </w:r>
      <w:r>
        <w:t xml:space="preserve"> </w:t>
      </w:r>
      <w:r w:rsidR="00A15EF6" w:rsidRPr="00A15EF6">
        <w:t>If the attempt fails, or there is no way for an unprivileged user to configure VM network connections, the requirement is met.</w:t>
      </w:r>
    </w:p>
    <w:p w14:paraId="22ECF0E5" w14:textId="77777777" w:rsidR="00D411A9" w:rsidRPr="002F378C" w:rsidRDefault="00D411A9" w:rsidP="002F378C">
      <w:pPr>
        <w:pStyle w:val="Numberedparagraph"/>
      </w:pPr>
      <w:r w:rsidRPr="002F378C">
        <w:rPr>
          <w:color w:val="000000"/>
        </w:rPr>
        <w:t xml:space="preserve">The evaluator </w:t>
      </w:r>
      <w:r w:rsidR="002F378C">
        <w:rPr>
          <w:color w:val="000000"/>
        </w:rPr>
        <w:t>must ensure</w:t>
      </w:r>
      <w:r w:rsidRPr="002F378C">
        <w:rPr>
          <w:color w:val="000000"/>
        </w:rPr>
        <w:t xml:space="preserve"> that the ST includes the following statement attesting that </w:t>
      </w:r>
      <w:r w:rsidR="002F378C">
        <w:rPr>
          <w:color w:val="000000"/>
        </w:rPr>
        <w:t>virtual network traffic is visible only to VMs configured to be on that virtual network</w:t>
      </w:r>
      <w:r w:rsidRPr="002F378C">
        <w:rPr>
          <w:color w:val="000000"/>
        </w:rPr>
        <w:t xml:space="preserve">: </w:t>
      </w:r>
    </w:p>
    <w:p w14:paraId="76E24885" w14:textId="77777777" w:rsidR="00DA26FD" w:rsidRPr="002F378C" w:rsidRDefault="002F378C" w:rsidP="002F378C">
      <w:pPr>
        <w:pStyle w:val="Numberedparagraph"/>
        <w:spacing w:after="200"/>
        <w:ind w:left="720"/>
        <w:rPr>
          <w:color w:val="000000"/>
        </w:rPr>
      </w:pPr>
      <w:r>
        <w:rPr>
          <w:color w:val="000000"/>
        </w:rPr>
        <w:t xml:space="preserve">Traffic traversing a virtual network is visible only to Guest VMs that are configured by an Administrator to be members of that virtual network. </w:t>
      </w:r>
      <w:r w:rsidR="00D411A9" w:rsidRPr="00D405E5">
        <w:rPr>
          <w:color w:val="000000"/>
        </w:rPr>
        <w:t>There are no</w:t>
      </w:r>
      <w:del w:id="729" w:author="Aaron Piper" w:date="2016-04-20T09:14:00Z">
        <w:r w:rsidR="00D411A9" w:rsidRPr="00D405E5" w:rsidDel="00E47D4C">
          <w:rPr>
            <w:color w:val="000000"/>
          </w:rPr>
          <w:delText xml:space="preserve"> </w:delText>
        </w:r>
        <w:r w:rsidR="00D411A9" w:rsidRPr="00E47D4C" w:rsidDel="00E47D4C">
          <w:rPr>
            <w:color w:val="000000"/>
            <w:highlight w:val="yellow"/>
            <w:rPrChange w:id="730" w:author="Aaron Piper" w:date="2016-04-20T09:14:00Z">
              <w:rPr>
                <w:color w:val="000000"/>
              </w:rPr>
            </w:rPrChange>
          </w:rPr>
          <w:delText>known</w:delText>
        </w:r>
      </w:del>
      <w:r w:rsidR="00D411A9" w:rsidRPr="00D405E5">
        <w:rPr>
          <w:color w:val="000000"/>
        </w:rPr>
        <w:t xml:space="preserve"> design or implementation flaws that permit the </w:t>
      </w:r>
      <w:r>
        <w:rPr>
          <w:color w:val="000000"/>
        </w:rPr>
        <w:t xml:space="preserve">virtual networking configuration </w:t>
      </w:r>
      <w:r w:rsidR="00D411A9" w:rsidRPr="00D405E5">
        <w:t xml:space="preserve">to be bypassed or defeated, or for data to be transferred through undocumented mechanisms. </w:t>
      </w:r>
      <w:r w:rsidR="00D411A9" w:rsidRPr="00D405E5">
        <w:rPr>
          <w:color w:val="000000"/>
        </w:rPr>
        <w:t xml:space="preserve">This claim does not apply to covert channels or architectural side-channels. </w:t>
      </w:r>
    </w:p>
    <w:p w14:paraId="62051385" w14:textId="77777777" w:rsidR="00D54338" w:rsidRPr="00D54338" w:rsidRDefault="00D54338" w:rsidP="00AF5C0D">
      <w:pPr>
        <w:pStyle w:val="Heading3"/>
      </w:pPr>
      <w:bookmarkStart w:id="731" w:name="_Toc430938688"/>
      <w:r w:rsidRPr="00D54338">
        <w:t>FDP_RIP_EXT.1 Residual information in memory</w:t>
      </w:r>
      <w:bookmarkEnd w:id="731"/>
    </w:p>
    <w:p w14:paraId="77CAC33C" w14:textId="77777777" w:rsidR="00D54338" w:rsidRPr="00D54338" w:rsidRDefault="00D54338" w:rsidP="00D54338">
      <w:pPr>
        <w:numPr>
          <w:ilvl w:val="0"/>
          <w:numId w:val="2"/>
        </w:numPr>
        <w:spacing w:before="120" w:after="120"/>
        <w:ind w:left="0" w:hanging="720"/>
        <w:jc w:val="both"/>
        <w:rPr>
          <w:rFonts w:eastAsia="Calibri"/>
          <w:szCs w:val="20"/>
        </w:rPr>
      </w:pPr>
      <w:r w:rsidRPr="00234D50">
        <w:rPr>
          <w:rFonts w:eastAsia="Calibri"/>
          <w:szCs w:val="20"/>
          <w:highlight w:val="yellow"/>
          <w:rPrChange w:id="732" w:author="Clemons, Robert M" w:date="2016-02-12T11:30:00Z">
            <w:rPr>
              <w:rFonts w:eastAsia="Calibri"/>
              <w:szCs w:val="20"/>
            </w:rPr>
          </w:rPrChange>
        </w:rPr>
        <w:t>FDP.RIP_EXT.</w:t>
      </w:r>
      <w:proofErr w:type="gramStart"/>
      <w:r w:rsidRPr="00234D50">
        <w:rPr>
          <w:rFonts w:eastAsia="Calibri"/>
          <w:szCs w:val="20"/>
          <w:highlight w:val="yellow"/>
          <w:rPrChange w:id="733" w:author="Clemons, Robert M" w:date="2016-02-12T11:30:00Z">
            <w:rPr>
              <w:rFonts w:eastAsia="Calibri"/>
              <w:szCs w:val="20"/>
            </w:rPr>
          </w:rPrChange>
        </w:rPr>
        <w:t>1</w:t>
      </w:r>
      <w:r w:rsidRPr="00D54338">
        <w:rPr>
          <w:rFonts w:eastAsia="Calibri"/>
          <w:szCs w:val="20"/>
        </w:rPr>
        <w:t xml:space="preserve">  The</w:t>
      </w:r>
      <w:proofErr w:type="gramEnd"/>
      <w:r w:rsidRPr="00D54338">
        <w:rPr>
          <w:rFonts w:eastAsia="Calibri"/>
          <w:szCs w:val="20"/>
        </w:rPr>
        <w:t xml:space="preserve"> TSF shall ensure that any previous information content of physical memory is cleared prior to allocation to a Guest VM.</w:t>
      </w:r>
    </w:p>
    <w:p w14:paraId="38B0C08B" w14:textId="77777777" w:rsidR="00D54338" w:rsidRPr="00D54338" w:rsidRDefault="00D54338" w:rsidP="00D54338">
      <w:pPr>
        <w:rPr>
          <w:i/>
        </w:rPr>
      </w:pPr>
      <w:r w:rsidRPr="00D54338">
        <w:rPr>
          <w:i/>
        </w:rPr>
        <w:t>Application Note:</w:t>
      </w:r>
    </w:p>
    <w:p w14:paraId="6FD77620"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 xml:space="preserve">Physical memory must be zeroed before it is made accessible to a VM for general use by a Guest OS. </w:t>
      </w:r>
    </w:p>
    <w:p w14:paraId="37DB9D77"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The purpose of this requirement is to ensure that a VM does not receive memory containing data previously used by another VM or the host.</w:t>
      </w:r>
    </w:p>
    <w:p w14:paraId="7F34B12C"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“For general use” means for use by the Guest OS in its page tables for running applications or system software.</w:t>
      </w:r>
    </w:p>
    <w:p w14:paraId="237DE81C"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This does not apply to pages shared by design or policy between VMs or between the VMMs and VMs, such as read-only OS pages or pages used for virtual device buffers.</w:t>
      </w:r>
    </w:p>
    <w:p w14:paraId="303E4F37" w14:textId="77777777" w:rsidR="00D54338" w:rsidRPr="00D54338" w:rsidRDefault="00D54338" w:rsidP="00D54338">
      <w:r w:rsidRPr="00D54338">
        <w:rPr>
          <w:b/>
          <w:i/>
        </w:rPr>
        <w:t>Assurance Activit</w:t>
      </w:r>
      <w:r w:rsidR="004E703D">
        <w:rPr>
          <w:b/>
          <w:i/>
        </w:rPr>
        <w:t>y</w:t>
      </w:r>
      <w:r w:rsidRPr="00D54338">
        <w:t>:</w:t>
      </w:r>
    </w:p>
    <w:p w14:paraId="6171D109"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 xml:space="preserve">1. The evaluator </w:t>
      </w:r>
      <w:r w:rsidR="00EC12CD">
        <w:rPr>
          <w:rFonts w:eastAsia="Calibri"/>
          <w:szCs w:val="20"/>
        </w:rPr>
        <w:t>shall</w:t>
      </w:r>
      <w:r w:rsidRPr="00D54338">
        <w:rPr>
          <w:rFonts w:eastAsia="Calibri"/>
          <w:szCs w:val="20"/>
        </w:rPr>
        <w:t xml:space="preserve"> ensure that the TSS documents the conditions under which physical memory is not cleared prior to allocation to a Guest VM, and describes when </w:t>
      </w:r>
      <w:r w:rsidR="00740FCF">
        <w:rPr>
          <w:rFonts w:eastAsia="Calibri"/>
          <w:szCs w:val="20"/>
        </w:rPr>
        <w:t xml:space="preserve">and how </w:t>
      </w:r>
      <w:r w:rsidRPr="00D54338">
        <w:rPr>
          <w:rFonts w:eastAsia="Calibri"/>
          <w:szCs w:val="20"/>
        </w:rPr>
        <w:t>the memory is cleared.</w:t>
      </w:r>
    </w:p>
    <w:p w14:paraId="666D413A"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lastRenderedPageBreak/>
        <w:t xml:space="preserve">2. The evaluator </w:t>
      </w:r>
      <w:r w:rsidR="00EC12CD">
        <w:rPr>
          <w:rFonts w:eastAsia="Calibri"/>
          <w:szCs w:val="20"/>
        </w:rPr>
        <w:t>shall</w:t>
      </w:r>
      <w:r w:rsidRPr="00D54338">
        <w:rPr>
          <w:rFonts w:eastAsia="Calibri"/>
          <w:szCs w:val="20"/>
        </w:rPr>
        <w:t xml:space="preserve"> run a kernel-mode application or driver in the Guest OS that allocates a large (10MB) readable and writeable buffer. The test is to read each location in the buffer to ensure that every location contains a value of 0.</w:t>
      </w:r>
    </w:p>
    <w:p w14:paraId="086C2AAF" w14:textId="77777777" w:rsidR="00D54338" w:rsidRPr="00D54338" w:rsidRDefault="00D54338" w:rsidP="00D54338">
      <w:pPr>
        <w:rPr>
          <w:b/>
          <w:color w:val="000000"/>
          <w:u w:val="single"/>
        </w:rPr>
      </w:pPr>
    </w:p>
    <w:p w14:paraId="38AE4288" w14:textId="77777777" w:rsidR="00D54338" w:rsidRPr="00D54338" w:rsidRDefault="00D54338" w:rsidP="00AF5C0D">
      <w:pPr>
        <w:pStyle w:val="Heading3"/>
      </w:pPr>
      <w:bookmarkStart w:id="734" w:name="_Toc430938689"/>
      <w:r w:rsidRPr="00D54338">
        <w:t>FDP_RIP_EXT.2 Residual information on disk</w:t>
      </w:r>
      <w:bookmarkEnd w:id="734"/>
    </w:p>
    <w:p w14:paraId="103B35C6" w14:textId="77777777" w:rsidR="00D54338" w:rsidRPr="00D54338" w:rsidRDefault="00D54338" w:rsidP="00D54338">
      <w:pPr>
        <w:numPr>
          <w:ilvl w:val="0"/>
          <w:numId w:val="2"/>
        </w:numPr>
        <w:spacing w:before="120" w:after="120"/>
        <w:ind w:left="0" w:hanging="720"/>
        <w:jc w:val="both"/>
        <w:rPr>
          <w:rFonts w:eastAsia="Calibri"/>
          <w:szCs w:val="20"/>
        </w:rPr>
      </w:pPr>
      <w:r w:rsidRPr="00234D50">
        <w:rPr>
          <w:rFonts w:eastAsia="Calibri"/>
          <w:szCs w:val="20"/>
          <w:highlight w:val="yellow"/>
          <w:rPrChange w:id="735" w:author="Clemons, Robert M" w:date="2016-02-12T11:30:00Z">
            <w:rPr>
              <w:rFonts w:eastAsia="Calibri"/>
              <w:szCs w:val="20"/>
            </w:rPr>
          </w:rPrChange>
        </w:rPr>
        <w:t>FDP.RIP_EXT.</w:t>
      </w:r>
      <w:proofErr w:type="gramStart"/>
      <w:r w:rsidRPr="00234D50">
        <w:rPr>
          <w:rFonts w:eastAsia="Calibri"/>
          <w:szCs w:val="20"/>
          <w:highlight w:val="yellow"/>
          <w:rPrChange w:id="736" w:author="Clemons, Robert M" w:date="2016-02-12T11:30:00Z">
            <w:rPr>
              <w:rFonts w:eastAsia="Calibri"/>
              <w:szCs w:val="20"/>
            </w:rPr>
          </w:rPrChange>
        </w:rPr>
        <w:t>2</w:t>
      </w:r>
      <w:r w:rsidRPr="00D54338">
        <w:rPr>
          <w:rFonts w:eastAsia="Calibri"/>
          <w:szCs w:val="20"/>
        </w:rPr>
        <w:t xml:space="preserve">  The</w:t>
      </w:r>
      <w:proofErr w:type="gramEnd"/>
      <w:r w:rsidRPr="00D54338">
        <w:rPr>
          <w:rFonts w:eastAsia="Calibri"/>
          <w:szCs w:val="20"/>
        </w:rPr>
        <w:t xml:space="preserve"> TSF shall ensure that any previous information content of physical disk storage is cleared prior to allocation to a Guest VM.</w:t>
      </w:r>
    </w:p>
    <w:p w14:paraId="4A8AA2A7" w14:textId="77777777" w:rsidR="00D54338" w:rsidRPr="00D54338" w:rsidRDefault="00D54338" w:rsidP="00D54338">
      <w:pPr>
        <w:rPr>
          <w:i/>
        </w:rPr>
      </w:pPr>
      <w:r w:rsidRPr="00D54338">
        <w:rPr>
          <w:i/>
        </w:rPr>
        <w:t>Application Note:</w:t>
      </w:r>
    </w:p>
    <w:p w14:paraId="438EC393"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Disk storage must be zeroed before it is made accessible to a VM for use by a Guest OS.</w:t>
      </w:r>
    </w:p>
    <w:p w14:paraId="56F1AF40"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The purpose of this requirement is to ensure that a VM does not receive disk storage containing data previously used by another VM or the host.</w:t>
      </w:r>
    </w:p>
    <w:p w14:paraId="10DD03B8"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This does not apply to disk-resident files shared by design or policy between VMs or between the VMMs and VMs, such as read-only data files or files used for inter-VM data transfers permitted by policy.</w:t>
      </w:r>
    </w:p>
    <w:p w14:paraId="09E458AD" w14:textId="77777777" w:rsidR="00D54338" w:rsidRPr="00D54338" w:rsidRDefault="00D54338" w:rsidP="00D54338">
      <w:pPr>
        <w:numPr>
          <w:ilvl w:val="0"/>
          <w:numId w:val="2"/>
        </w:numPr>
        <w:spacing w:before="120" w:after="120"/>
        <w:ind w:left="0" w:hanging="720"/>
        <w:jc w:val="both"/>
        <w:rPr>
          <w:rFonts w:eastAsia="Calibri"/>
          <w:b/>
          <w:i/>
          <w:szCs w:val="20"/>
        </w:rPr>
      </w:pPr>
      <w:r w:rsidRPr="00D54338">
        <w:rPr>
          <w:rFonts w:eastAsia="Calibri"/>
          <w:b/>
          <w:i/>
          <w:szCs w:val="20"/>
        </w:rPr>
        <w:t>Assurance Activit</w:t>
      </w:r>
      <w:r w:rsidR="00383DC4">
        <w:rPr>
          <w:rFonts w:eastAsia="Calibri"/>
          <w:b/>
          <w:i/>
          <w:szCs w:val="20"/>
        </w:rPr>
        <w:t>y</w:t>
      </w:r>
      <w:r w:rsidRPr="00D54338">
        <w:rPr>
          <w:rFonts w:eastAsia="Calibri"/>
          <w:b/>
          <w:i/>
          <w:szCs w:val="20"/>
        </w:rPr>
        <w:t>:</w:t>
      </w:r>
    </w:p>
    <w:p w14:paraId="182AAC7B" w14:textId="77777777" w:rsidR="00D54338" w:rsidRDefault="00D54338" w:rsidP="00EC12CD">
      <w:pPr>
        <w:spacing w:after="200"/>
      </w:pPr>
      <w:r w:rsidRPr="00D54338">
        <w:t xml:space="preserve">The evaluator </w:t>
      </w:r>
      <w:r w:rsidR="00EC12CD">
        <w:t>shall</w:t>
      </w:r>
      <w:r w:rsidRPr="00D54338">
        <w:t xml:space="preserve"> ensure that the TSS documents the conditions under which physical disk storage is not cleared prior to allocation to a Guest VM.</w:t>
      </w:r>
    </w:p>
    <w:p w14:paraId="3827B709" w14:textId="77777777" w:rsidR="00EC12CD" w:rsidRPr="00D54338" w:rsidRDefault="00EC12CD" w:rsidP="00EC12CD">
      <w:pPr>
        <w:spacing w:after="200"/>
      </w:pPr>
      <w:r>
        <w:t>The evaluator shall perform the following tests:</w:t>
      </w:r>
    </w:p>
    <w:p w14:paraId="66A5B1A1" w14:textId="77777777" w:rsidR="00D54338" w:rsidRPr="00D54338" w:rsidRDefault="00D54338" w:rsidP="00D54338">
      <w:pPr>
        <w:numPr>
          <w:ilvl w:val="0"/>
          <w:numId w:val="47"/>
        </w:numPr>
        <w:spacing w:line="259" w:lineRule="auto"/>
        <w:contextualSpacing/>
        <w:rPr>
          <w:rFonts w:asciiTheme="minorHAnsi" w:eastAsiaTheme="minorHAnsi" w:hAnsiTheme="minorHAnsi" w:cstheme="minorBidi"/>
          <w:szCs w:val="22"/>
        </w:rPr>
      </w:pPr>
      <w:r w:rsidRPr="00D54338">
        <w:rPr>
          <w:rFonts w:asciiTheme="minorHAnsi" w:eastAsiaTheme="minorHAnsi" w:hAnsiTheme="minorHAnsi" w:cstheme="minorBidi"/>
          <w:szCs w:val="22"/>
        </w:rPr>
        <w:t xml:space="preserve">The evaluator (as an unprivileged VM user) must create a new, large file (10MB) in the VM’s file system. The test is to read each location in the file to ensure that every location contains a value of 0. This can be done using a custom tool or a binary file editor or viewer. </w:t>
      </w:r>
    </w:p>
    <w:p w14:paraId="7D9C53C3" w14:textId="77777777" w:rsidR="00D54338" w:rsidRPr="00D54338" w:rsidRDefault="00D54338" w:rsidP="00D54338">
      <w:pPr>
        <w:numPr>
          <w:ilvl w:val="0"/>
          <w:numId w:val="47"/>
        </w:numPr>
        <w:spacing w:after="200"/>
      </w:pPr>
      <w:r w:rsidRPr="00D54338">
        <w:t>The evaluator (as VS Administrator) must create a virtual disk and connect it to a VM. As an unprivileged VM user, the evaluator must then create a large (10 MB) memory-mapped file on the virtual disk.  The test is to read each location in the file to ensure that every location contains a value of 0. This can be done using a custom tool or a binary file editor or viewer</w:t>
      </w:r>
      <w:r w:rsidR="003A4701" w:rsidRPr="00D54338">
        <w:t>.</w:t>
      </w:r>
    </w:p>
    <w:p w14:paraId="71465DB7" w14:textId="77777777" w:rsidR="00CC7B0F" w:rsidRPr="00CC7B0F" w:rsidRDefault="00CC7B0F" w:rsidP="00CC7B0F">
      <w:pPr>
        <w:spacing w:after="200"/>
      </w:pPr>
    </w:p>
    <w:p w14:paraId="33863BAE" w14:textId="77777777" w:rsidR="00D54338" w:rsidRPr="00D54338" w:rsidRDefault="00D54338" w:rsidP="00AF5C0D">
      <w:pPr>
        <w:pStyle w:val="Heading3"/>
      </w:pPr>
      <w:bookmarkStart w:id="737" w:name="_Toc430938690"/>
      <w:r w:rsidRPr="00D54338">
        <w:t>FDP_HBI_EXT.1 Hardware-Based Isolation Mechanisms</w:t>
      </w:r>
      <w:bookmarkEnd w:id="737"/>
    </w:p>
    <w:p w14:paraId="3FAC41FA" w14:textId="77777777" w:rsidR="00D54338" w:rsidRPr="00D54338" w:rsidRDefault="00D54338" w:rsidP="00D54338">
      <w:pPr>
        <w:numPr>
          <w:ilvl w:val="0"/>
          <w:numId w:val="2"/>
        </w:numPr>
        <w:spacing w:before="120" w:after="120"/>
        <w:ind w:left="0" w:hanging="720"/>
        <w:jc w:val="both"/>
        <w:rPr>
          <w:rFonts w:eastAsia="Calibri"/>
          <w:szCs w:val="20"/>
        </w:rPr>
      </w:pPr>
      <w:r w:rsidRPr="00234D50">
        <w:rPr>
          <w:rFonts w:eastAsia="Calibri"/>
          <w:szCs w:val="20"/>
          <w:highlight w:val="yellow"/>
          <w:rPrChange w:id="738" w:author="Clemons, Robert M" w:date="2016-02-12T11:30:00Z">
            <w:rPr>
              <w:rFonts w:eastAsia="Calibri"/>
              <w:szCs w:val="20"/>
            </w:rPr>
          </w:rPrChange>
        </w:rPr>
        <w:t>FDP_HBI_EXT.1.1</w:t>
      </w:r>
      <w:r w:rsidRPr="00D54338">
        <w:rPr>
          <w:rFonts w:eastAsia="Calibri"/>
          <w:szCs w:val="20"/>
        </w:rPr>
        <w:t xml:space="preserve"> The TSF </w:t>
      </w:r>
      <w:r w:rsidR="00F0497D">
        <w:rPr>
          <w:rFonts w:eastAsia="Calibri"/>
          <w:szCs w:val="20"/>
        </w:rPr>
        <w:t>shall</w:t>
      </w:r>
      <w:r w:rsidRPr="00D54338">
        <w:rPr>
          <w:rFonts w:eastAsia="Calibri"/>
          <w:szCs w:val="20"/>
        </w:rPr>
        <w:t xml:space="preserve"> use [selection: </w:t>
      </w:r>
      <w:r w:rsidRPr="004F4896">
        <w:rPr>
          <w:rFonts w:eastAsia="Calibri"/>
          <w:szCs w:val="20"/>
          <w:u w:val="single"/>
        </w:rPr>
        <w:t xml:space="preserve">no mechanism, [assignment: </w:t>
      </w:r>
      <w:r w:rsidRPr="004F4896">
        <w:rPr>
          <w:rFonts w:eastAsia="Calibri"/>
          <w:i/>
          <w:szCs w:val="20"/>
          <w:u w:val="single"/>
        </w:rPr>
        <w:t>list of platform-provided, hardware-based mechanisms</w:t>
      </w:r>
      <w:r w:rsidRPr="004F4896">
        <w:rPr>
          <w:rFonts w:eastAsia="Calibri"/>
          <w:szCs w:val="20"/>
          <w:u w:val="single"/>
        </w:rPr>
        <w:t>]</w:t>
      </w:r>
      <w:r w:rsidR="004E703D">
        <w:rPr>
          <w:rFonts w:eastAsia="Calibri"/>
          <w:szCs w:val="20"/>
        </w:rPr>
        <w:t>]</w:t>
      </w:r>
      <w:r w:rsidRPr="00D54338">
        <w:rPr>
          <w:rFonts w:eastAsia="Calibri"/>
          <w:szCs w:val="20"/>
        </w:rPr>
        <w:t xml:space="preserve"> to constrain a Guest VM’s direct access to the following physical devices: [selection: </w:t>
      </w:r>
      <w:r w:rsidRPr="004F4896">
        <w:rPr>
          <w:rFonts w:eastAsia="Calibri"/>
          <w:szCs w:val="20"/>
          <w:u w:val="single"/>
        </w:rPr>
        <w:t xml:space="preserve">no devices, [assignment: </w:t>
      </w:r>
      <w:r w:rsidRPr="004F4896">
        <w:rPr>
          <w:rFonts w:eastAsia="Calibri"/>
          <w:i/>
          <w:szCs w:val="20"/>
          <w:u w:val="single"/>
        </w:rPr>
        <w:t>physical devices to which the VMM allows Guest VMs physical access</w:t>
      </w:r>
      <w:r w:rsidRPr="004F4896">
        <w:rPr>
          <w:rFonts w:eastAsia="Calibri"/>
          <w:szCs w:val="20"/>
          <w:u w:val="single"/>
        </w:rPr>
        <w:t>]</w:t>
      </w:r>
      <w:r w:rsidRPr="00D54338">
        <w:rPr>
          <w:rFonts w:eastAsia="Calibri"/>
          <w:szCs w:val="20"/>
        </w:rPr>
        <w:t>].</w:t>
      </w:r>
    </w:p>
    <w:p w14:paraId="4E6BDD66" w14:textId="77777777" w:rsidR="00D54338" w:rsidRPr="00D54338" w:rsidRDefault="00D54338" w:rsidP="00D54338">
      <w:pPr>
        <w:rPr>
          <w:i/>
        </w:rPr>
      </w:pPr>
      <w:r w:rsidRPr="00D54338">
        <w:rPr>
          <w:i/>
        </w:rPr>
        <w:t>Application Note:</w:t>
      </w:r>
    </w:p>
    <w:p w14:paraId="1B197A22"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The TSF must use available hardware-based isolation mechanisms to constrain VMs when VMs have direct access to physical devices.  “Direct access” in this context means that the VM can read or write device memory or access device I/O ports without the VMM being able to intercept and validate every transaction.</w:t>
      </w:r>
    </w:p>
    <w:p w14:paraId="3B6F294B"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lastRenderedPageBreak/>
        <w:t>If the VMM does not allow Guest VMs direct access to any physical devices, then the “no mechanisms” and “no devices” selections can be made.</w:t>
      </w:r>
    </w:p>
    <w:p w14:paraId="328FEBE7" w14:textId="77777777" w:rsidR="00D54338" w:rsidRPr="00D54338" w:rsidRDefault="00D54338" w:rsidP="00D54338">
      <w:pPr>
        <w:numPr>
          <w:ilvl w:val="0"/>
          <w:numId w:val="2"/>
        </w:numPr>
        <w:spacing w:before="120" w:after="120"/>
        <w:ind w:left="0" w:hanging="720"/>
        <w:jc w:val="both"/>
        <w:rPr>
          <w:rFonts w:eastAsia="Calibri"/>
          <w:b/>
          <w:i/>
          <w:szCs w:val="20"/>
        </w:rPr>
      </w:pPr>
      <w:r w:rsidRPr="00D54338">
        <w:rPr>
          <w:rFonts w:eastAsia="Calibri"/>
          <w:b/>
          <w:i/>
          <w:szCs w:val="20"/>
        </w:rPr>
        <w:t>Assurance Activit</w:t>
      </w:r>
      <w:r w:rsidR="004E703D">
        <w:rPr>
          <w:rFonts w:eastAsia="Calibri"/>
          <w:b/>
          <w:i/>
          <w:szCs w:val="20"/>
        </w:rPr>
        <w:t>y</w:t>
      </w:r>
      <w:r w:rsidRPr="00D54338">
        <w:rPr>
          <w:rFonts w:eastAsia="Calibri"/>
          <w:b/>
          <w:i/>
          <w:szCs w:val="20"/>
        </w:rPr>
        <w:t>:</w:t>
      </w:r>
    </w:p>
    <w:p w14:paraId="5659C599" w14:textId="77777777" w:rsidR="00D54338" w:rsidRPr="00D54338" w:rsidRDefault="003A4701" w:rsidP="00D54338">
      <w:pPr>
        <w:numPr>
          <w:ilvl w:val="0"/>
          <w:numId w:val="2"/>
        </w:numPr>
        <w:spacing w:before="120" w:after="120"/>
        <w:ind w:left="0" w:hanging="720"/>
        <w:jc w:val="both"/>
        <w:rPr>
          <w:rFonts w:eastAsia="Calibri"/>
          <w:i/>
          <w:szCs w:val="20"/>
        </w:rPr>
      </w:pPr>
      <w:r w:rsidRPr="00D54338">
        <w:rPr>
          <w:rFonts w:eastAsia="Calibri"/>
          <w:szCs w:val="20"/>
        </w:rPr>
        <w:t xml:space="preserve">The evaluator </w:t>
      </w:r>
      <w:r>
        <w:rPr>
          <w:rFonts w:eastAsia="Calibri"/>
          <w:szCs w:val="20"/>
        </w:rPr>
        <w:t>shall</w:t>
      </w:r>
      <w:r w:rsidRPr="00D54338">
        <w:rPr>
          <w:rFonts w:eastAsia="Calibri"/>
          <w:szCs w:val="20"/>
        </w:rPr>
        <w:t xml:space="preserve"> verify that the operational guidance contains instructions on how to ensure that </w:t>
      </w:r>
      <w:r>
        <w:rPr>
          <w:rFonts w:eastAsia="Calibri"/>
          <w:szCs w:val="20"/>
        </w:rPr>
        <w:t>t</w:t>
      </w:r>
      <w:r w:rsidRPr="00D54338">
        <w:rPr>
          <w:rFonts w:eastAsia="Calibri"/>
          <w:szCs w:val="20"/>
        </w:rPr>
        <w:t>he platform-provided, hardware-based mechanisms are enabled.</w:t>
      </w:r>
    </w:p>
    <w:p w14:paraId="4CFE5FC3" w14:textId="77777777" w:rsidR="00D54338" w:rsidRPr="00D54338" w:rsidRDefault="00D54338" w:rsidP="00D54338">
      <w:pPr>
        <w:numPr>
          <w:ilvl w:val="0"/>
          <w:numId w:val="2"/>
        </w:numPr>
        <w:spacing w:before="120" w:after="120"/>
        <w:ind w:left="0" w:hanging="720"/>
        <w:jc w:val="both"/>
        <w:rPr>
          <w:rFonts w:eastAsia="Calibri"/>
          <w:szCs w:val="20"/>
        </w:rPr>
      </w:pPr>
      <w:r w:rsidRPr="00D54338">
        <w:rPr>
          <w:rFonts w:eastAsia="Calibri"/>
          <w:szCs w:val="20"/>
        </w:rPr>
        <w:t xml:space="preserve">The evaluator </w:t>
      </w:r>
      <w:r w:rsidR="00F0497D">
        <w:rPr>
          <w:rFonts w:eastAsia="Calibri"/>
          <w:szCs w:val="20"/>
        </w:rPr>
        <w:t>shall</w:t>
      </w:r>
      <w:r w:rsidRPr="00D54338">
        <w:rPr>
          <w:rFonts w:eastAsia="Calibri"/>
          <w:szCs w:val="20"/>
        </w:rPr>
        <w:t xml:space="preserve"> ensure that the TSS provides evidence that hardware-based isolation mechanisms are used to constrain VMs when VMs have direct access to physical devices, including an explanation of the conditions under which the TSF invokes these protections. </w:t>
      </w:r>
    </w:p>
    <w:p w14:paraId="55ACAC3B" w14:textId="77777777" w:rsidR="00D54338" w:rsidRPr="00D54338" w:rsidRDefault="00D54338" w:rsidP="00D54338"/>
    <w:p w14:paraId="5C583EF4" w14:textId="77777777" w:rsidR="00916860" w:rsidRDefault="005E6E9F" w:rsidP="00C07CE6">
      <w:pPr>
        <w:pStyle w:val="Heading2"/>
      </w:pPr>
      <w:bookmarkStart w:id="739" w:name="_Toc430938691"/>
      <w:r w:rsidRPr="005E6E9F">
        <w:t>Trusted Path/Channel (FTP)</w:t>
      </w:r>
      <w:bookmarkEnd w:id="739"/>
    </w:p>
    <w:p w14:paraId="40740995" w14:textId="77777777" w:rsidR="005E6E9F" w:rsidRPr="005E6E9F" w:rsidRDefault="005E6E9F" w:rsidP="005E6E9F"/>
    <w:p w14:paraId="3EA06508" w14:textId="77777777" w:rsidR="00E708D5" w:rsidRDefault="00D311C2" w:rsidP="00E708D5">
      <w:pPr>
        <w:pStyle w:val="Heading3"/>
      </w:pPr>
      <w:bookmarkStart w:id="740" w:name="_Toc430938692"/>
      <w:r>
        <w:t>FTP_TRP.1 T</w:t>
      </w:r>
      <w:r w:rsidR="00E708D5">
        <w:t>rusted Path for Remote Administration</w:t>
      </w:r>
      <w:bookmarkEnd w:id="740"/>
    </w:p>
    <w:p w14:paraId="2A50BDD2" w14:textId="77777777" w:rsidR="00E708D5" w:rsidRDefault="00E708D5" w:rsidP="009C759A">
      <w:pPr>
        <w:pStyle w:val="Numberedparagraph"/>
      </w:pPr>
      <w:r w:rsidRPr="00234D50">
        <w:rPr>
          <w:highlight w:val="yellow"/>
          <w:rPrChange w:id="741" w:author="Clemons, Robert M" w:date="2016-02-12T11:31:00Z">
            <w:rPr/>
          </w:rPrChange>
        </w:rPr>
        <w:t>FTP_TRP.1.1</w:t>
      </w:r>
      <w:r>
        <w:t xml:space="preserve"> </w:t>
      </w:r>
      <w:r w:rsidRPr="00E708D5">
        <w:rPr>
          <w:b/>
        </w:rPr>
        <w:t>Refinement</w:t>
      </w:r>
      <w:r>
        <w:t>: The TSF shall use [selection</w:t>
      </w:r>
      <w:r w:rsidRPr="004F4896">
        <w:rPr>
          <w:u w:val="single"/>
        </w:rPr>
        <w:t xml:space="preserve">: IPsec, </w:t>
      </w:r>
      <w:r w:rsidR="00C7365A">
        <w:rPr>
          <w:u w:val="single"/>
        </w:rPr>
        <w:t xml:space="preserve">SSH, </w:t>
      </w:r>
      <w:r w:rsidRPr="004F4896">
        <w:rPr>
          <w:u w:val="single"/>
        </w:rPr>
        <w:t>TLS, TLS/HTTPS</w:t>
      </w:r>
      <w:r>
        <w:t>] to provide a trusted communication path between itself and remote administrators that is logically distinct from other communication paths and provides assured identification of its endpoints and protection of the communicated data from disclosure and detection of modification of the communicated data.</w:t>
      </w:r>
    </w:p>
    <w:p w14:paraId="768EF9ED" w14:textId="77777777" w:rsidR="00E708D5" w:rsidRDefault="00E708D5" w:rsidP="009C759A">
      <w:pPr>
        <w:pStyle w:val="Numberedparagraph"/>
      </w:pPr>
      <w:r w:rsidRPr="00234D50">
        <w:rPr>
          <w:highlight w:val="yellow"/>
          <w:rPrChange w:id="742" w:author="Clemons, Robert M" w:date="2016-02-12T11:31:00Z">
            <w:rPr/>
          </w:rPrChange>
        </w:rPr>
        <w:t>FTP_TRP.1.2</w:t>
      </w:r>
      <w:r>
        <w:t xml:space="preserve"> </w:t>
      </w:r>
      <w:r w:rsidRPr="00E708D5">
        <w:rPr>
          <w:b/>
        </w:rPr>
        <w:t>Refinement</w:t>
      </w:r>
      <w:r>
        <w:t>: The TSF shall permit remote administrators to initiate communication via the trusted path.</w:t>
      </w:r>
    </w:p>
    <w:p w14:paraId="6616F4BA" w14:textId="77777777" w:rsidR="00E708D5" w:rsidRDefault="00E708D5" w:rsidP="009C759A">
      <w:pPr>
        <w:pStyle w:val="Numberedparagraph"/>
      </w:pPr>
      <w:r w:rsidRPr="00234D50">
        <w:rPr>
          <w:highlight w:val="yellow"/>
          <w:rPrChange w:id="743" w:author="Clemons, Robert M" w:date="2016-02-12T11:31:00Z">
            <w:rPr/>
          </w:rPrChange>
        </w:rPr>
        <w:t>FTP_TRP.1.3</w:t>
      </w:r>
      <w:r>
        <w:t xml:space="preserve"> </w:t>
      </w:r>
      <w:r w:rsidRPr="00E708D5">
        <w:rPr>
          <w:b/>
        </w:rPr>
        <w:t>Refinement</w:t>
      </w:r>
      <w:r>
        <w:t>: The TSF shall require the use of the trusted path for all remote administration actions.</w:t>
      </w:r>
    </w:p>
    <w:p w14:paraId="19B778B0" w14:textId="77777777" w:rsidR="00E708D5" w:rsidRPr="004E703D" w:rsidRDefault="00E708D5" w:rsidP="00E708D5">
      <w:pPr>
        <w:rPr>
          <w:i/>
        </w:rPr>
      </w:pPr>
      <w:r w:rsidRPr="004E703D">
        <w:rPr>
          <w:i/>
        </w:rPr>
        <w:t>Application Note:</w:t>
      </w:r>
    </w:p>
    <w:p w14:paraId="2E9DA7BE" w14:textId="77777777" w:rsidR="00E708D5" w:rsidRDefault="00E708D5" w:rsidP="009C759A">
      <w:pPr>
        <w:pStyle w:val="Numberedparagraph"/>
      </w:pPr>
      <w:r>
        <w:t xml:space="preserve">This requirement ensures that authorized remote administrators initiate all communication with the TOE via a trusted path, and that all communications with the TOE by remote administrators is performed over this path. The data passed in this trusted communication channel are encrypted as defined the protocol chosen in the first selection. </w:t>
      </w:r>
      <w:r w:rsidR="003A4701">
        <w:t>The ST author chooses the mechanism or mechanisms supported by the TOE, and then ensures that the detailed requirements in Annex B corresponding to their selection are copied to the ST if not already present.</w:t>
      </w:r>
    </w:p>
    <w:p w14:paraId="7138F984" w14:textId="77777777" w:rsidR="00E708D5" w:rsidRPr="004E703D" w:rsidRDefault="00E708D5" w:rsidP="00E708D5">
      <w:pPr>
        <w:rPr>
          <w:b/>
          <w:i/>
        </w:rPr>
      </w:pPr>
      <w:r w:rsidRPr="004E703D">
        <w:rPr>
          <w:b/>
          <w:i/>
        </w:rPr>
        <w:t>Assurance Activity:</w:t>
      </w:r>
    </w:p>
    <w:p w14:paraId="31C92076" w14:textId="77777777" w:rsidR="00E708D5" w:rsidRDefault="00E708D5" w:rsidP="009C759A">
      <w:pPr>
        <w:pStyle w:val="Numberedparagraph"/>
      </w:pPr>
      <w:r>
        <w:t>The evaluator shall examine the TSS to determine that the methods of remote TOE administration are indicated, along with how those communications are protected. The evaluator shall also confirm that all protocols listed in the TSS in support of TOE administration are consistent with those specified in the requirement, and are included in the requirements in the ST. The evaluator shall confirm that the operational guidance contains instructions for establishing the remote administrative sessions for each supported method. The evaluator shall also perform the following tests:</w:t>
      </w:r>
    </w:p>
    <w:p w14:paraId="0BEF0ABD" w14:textId="77777777" w:rsidR="00E708D5" w:rsidRDefault="00E708D5" w:rsidP="00E708D5">
      <w:pPr>
        <w:pStyle w:val="ListParagraph"/>
        <w:numPr>
          <w:ilvl w:val="0"/>
          <w:numId w:val="85"/>
        </w:numPr>
      </w:pPr>
      <w:r>
        <w:t>Test 1: The evaluators shall ensure that communications using each specified (in the operational guidance) remote administration method is tested during the course of the evaluation, setting up the connections as described in the operational guidance and ensuring that communication is successful.</w:t>
      </w:r>
    </w:p>
    <w:p w14:paraId="6C7BAD27" w14:textId="77777777" w:rsidR="00E708D5" w:rsidRDefault="00E708D5" w:rsidP="00E708D5">
      <w:pPr>
        <w:pStyle w:val="ListParagraph"/>
        <w:numPr>
          <w:ilvl w:val="0"/>
          <w:numId w:val="85"/>
        </w:numPr>
      </w:pPr>
      <w:r>
        <w:lastRenderedPageBreak/>
        <w:t>Test 2: For each method of remote administration supported, the evaluator shall follow the operational guidance to ensure that there is no available interface that can be used by a remote user to establish remote administrative sessions without invoking the trusted path.</w:t>
      </w:r>
    </w:p>
    <w:p w14:paraId="5FAEAFB8" w14:textId="77777777" w:rsidR="00E708D5" w:rsidRDefault="00E708D5" w:rsidP="00E708D5">
      <w:pPr>
        <w:pStyle w:val="ListParagraph"/>
        <w:numPr>
          <w:ilvl w:val="0"/>
          <w:numId w:val="85"/>
        </w:numPr>
      </w:pPr>
      <w:r>
        <w:t>Test 3: The evaluator shall ensure, for each method of remote administration, the channel data is not sent in plaintext.</w:t>
      </w:r>
    </w:p>
    <w:p w14:paraId="4B981E1A" w14:textId="77777777" w:rsidR="00E708D5" w:rsidRDefault="00E708D5" w:rsidP="00E708D5">
      <w:pPr>
        <w:pStyle w:val="ListParagraph"/>
        <w:numPr>
          <w:ilvl w:val="0"/>
          <w:numId w:val="85"/>
        </w:numPr>
      </w:pPr>
      <w:r>
        <w:t>Test 4: The evaluator shall ensure, for each method of remote administration, modification of the channel data is detected by the TOE.</w:t>
      </w:r>
    </w:p>
    <w:p w14:paraId="25C7B9BE" w14:textId="77777777" w:rsidR="00E708D5" w:rsidRPr="00E708D5" w:rsidRDefault="00E708D5" w:rsidP="009C759A">
      <w:pPr>
        <w:pStyle w:val="Numberedparagraph"/>
      </w:pPr>
      <w:r>
        <w:t>Further assurance activities are associated with the specific protocols.</w:t>
      </w:r>
    </w:p>
    <w:p w14:paraId="7A2D6FE2" w14:textId="77777777" w:rsidR="00E708D5" w:rsidRDefault="00E708D5" w:rsidP="00E708D5"/>
    <w:p w14:paraId="3C2A2458" w14:textId="77777777" w:rsidR="00AD06E3" w:rsidRPr="00AD06E3" w:rsidRDefault="00AD06E3" w:rsidP="00AF5C0D">
      <w:pPr>
        <w:pStyle w:val="Heading3"/>
      </w:pPr>
      <w:bookmarkStart w:id="744" w:name="_Toc430938693"/>
      <w:r w:rsidRPr="00AD06E3">
        <w:t>FTP_UIF_EXT.1 User Interface: I/O Focus</w:t>
      </w:r>
      <w:bookmarkEnd w:id="744"/>
    </w:p>
    <w:p w14:paraId="37C10588" w14:textId="77777777" w:rsidR="00AD06E3" w:rsidRPr="00AD06E3" w:rsidRDefault="00AD06E3" w:rsidP="00AD06E3">
      <w:pPr>
        <w:numPr>
          <w:ilvl w:val="0"/>
          <w:numId w:val="2"/>
        </w:numPr>
        <w:spacing w:before="120" w:after="120"/>
        <w:ind w:left="0" w:hanging="720"/>
        <w:jc w:val="both"/>
        <w:rPr>
          <w:rFonts w:eastAsia="Calibri"/>
          <w:szCs w:val="20"/>
        </w:rPr>
      </w:pPr>
      <w:r w:rsidRPr="00CD0CF7">
        <w:rPr>
          <w:rFonts w:eastAsia="Calibri"/>
          <w:szCs w:val="20"/>
          <w:highlight w:val="yellow"/>
          <w:rPrChange w:id="745" w:author="Clemons, Robert M" w:date="2016-02-12T14:04:00Z">
            <w:rPr>
              <w:rFonts w:eastAsia="Calibri"/>
              <w:szCs w:val="20"/>
            </w:rPr>
          </w:rPrChange>
        </w:rPr>
        <w:t>FTP_UIF_EXT.1.1</w:t>
      </w:r>
      <w:r w:rsidRPr="00AD06E3">
        <w:rPr>
          <w:rFonts w:eastAsia="Calibri"/>
          <w:szCs w:val="20"/>
        </w:rPr>
        <w:t xml:space="preserve"> The VMM </w:t>
      </w:r>
      <w:r w:rsidR="00F0497D">
        <w:rPr>
          <w:rFonts w:eastAsia="Calibri"/>
          <w:szCs w:val="20"/>
        </w:rPr>
        <w:t>shall</w:t>
      </w:r>
      <w:r w:rsidRPr="00AD06E3">
        <w:rPr>
          <w:rFonts w:eastAsia="Calibri"/>
          <w:szCs w:val="20"/>
        </w:rPr>
        <w:t xml:space="preserve"> indicate to the user which VM is currently connected to [selection: </w:t>
      </w:r>
      <w:r w:rsidR="00087F70" w:rsidRPr="004F4896">
        <w:rPr>
          <w:rFonts w:eastAsia="Calibri"/>
          <w:szCs w:val="20"/>
          <w:u w:val="single"/>
        </w:rPr>
        <w:t xml:space="preserve">keyboard, mouse [assignment: </w:t>
      </w:r>
      <w:r w:rsidRPr="004F4896">
        <w:rPr>
          <w:rFonts w:eastAsia="Calibri"/>
          <w:i/>
          <w:szCs w:val="20"/>
          <w:u w:val="single"/>
        </w:rPr>
        <w:t>other supported user input devices</w:t>
      </w:r>
      <w:r w:rsidRPr="004F4896">
        <w:rPr>
          <w:rFonts w:eastAsia="Calibri"/>
          <w:szCs w:val="20"/>
          <w:u w:val="single"/>
        </w:rPr>
        <w:t>]</w:t>
      </w:r>
      <w:r w:rsidRPr="00AD06E3">
        <w:rPr>
          <w:rFonts w:eastAsia="Calibri"/>
          <w:szCs w:val="20"/>
        </w:rPr>
        <w:t>].</w:t>
      </w:r>
    </w:p>
    <w:p w14:paraId="02FE09C7" w14:textId="77777777" w:rsidR="00AD06E3" w:rsidRPr="00AD06E3" w:rsidRDefault="00AD06E3" w:rsidP="00AD06E3">
      <w:pPr>
        <w:rPr>
          <w:i/>
          <w:color w:val="000000"/>
        </w:rPr>
      </w:pPr>
      <w:r w:rsidRPr="00AD06E3">
        <w:rPr>
          <w:i/>
          <w:color w:val="000000"/>
        </w:rPr>
        <w:t>Application Note:</w:t>
      </w:r>
    </w:p>
    <w:p w14:paraId="66C9C2D3"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This requirement applies to all users—whether Unprivileged User or Administrator.</w:t>
      </w:r>
    </w:p>
    <w:p w14:paraId="654406F2"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 xml:space="preserve">In environments where multiple VMs run at the same time, the user must have a way of knowing which VM user input is directed to at any given moment. This is especially important in multiple-domain environments. </w:t>
      </w:r>
    </w:p>
    <w:p w14:paraId="7DCB7124" w14:textId="77777777" w:rsidR="00AD06E3" w:rsidRPr="00AD06E3" w:rsidRDefault="00AD06E3" w:rsidP="00AD06E3">
      <w:pPr>
        <w:rPr>
          <w:i/>
          <w:color w:val="000000"/>
        </w:rPr>
      </w:pPr>
      <w:r w:rsidRPr="00AD06E3">
        <w:rPr>
          <w:b/>
          <w:i/>
          <w:color w:val="000000"/>
        </w:rPr>
        <w:t>Assurance Activit</w:t>
      </w:r>
      <w:r w:rsidR="004E703D">
        <w:rPr>
          <w:b/>
          <w:i/>
          <w:color w:val="000000"/>
        </w:rPr>
        <w:t>y</w:t>
      </w:r>
      <w:r w:rsidRPr="00AD06E3">
        <w:rPr>
          <w:i/>
          <w:color w:val="000000"/>
        </w:rPr>
        <w:t>:</w:t>
      </w:r>
    </w:p>
    <w:p w14:paraId="00C05C41"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 xml:space="preserve">1. The evaluator </w:t>
      </w:r>
      <w:r w:rsidR="00F0497D">
        <w:rPr>
          <w:rFonts w:eastAsia="Calibri"/>
          <w:szCs w:val="20"/>
        </w:rPr>
        <w:t>shall</w:t>
      </w:r>
      <w:r w:rsidRPr="00AD06E3">
        <w:rPr>
          <w:rFonts w:eastAsia="Calibri"/>
          <w:szCs w:val="20"/>
        </w:rPr>
        <w:t xml:space="preserve"> ensure that the TSS lists the supported user input devices.</w:t>
      </w:r>
    </w:p>
    <w:p w14:paraId="6E9FEBEC"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 xml:space="preserve">2. The evaluator </w:t>
      </w:r>
      <w:r w:rsidR="00F0497D">
        <w:rPr>
          <w:rFonts w:eastAsia="Calibri"/>
          <w:szCs w:val="20"/>
        </w:rPr>
        <w:t>shall</w:t>
      </w:r>
      <w:r w:rsidRPr="00AD06E3">
        <w:rPr>
          <w:rFonts w:eastAsia="Calibri"/>
          <w:szCs w:val="20"/>
        </w:rPr>
        <w:t xml:space="preserve"> ensure that the operational guidance specifies how the current input focus is indicated to the user.</w:t>
      </w:r>
    </w:p>
    <w:p w14:paraId="082AB36D"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 xml:space="preserve">3. For each supported input device, the evaluator </w:t>
      </w:r>
      <w:r w:rsidR="00F0497D">
        <w:rPr>
          <w:rFonts w:eastAsia="Calibri"/>
          <w:szCs w:val="20"/>
        </w:rPr>
        <w:t>shall</w:t>
      </w:r>
      <w:r w:rsidRPr="00AD06E3">
        <w:rPr>
          <w:rFonts w:eastAsia="Calibri"/>
          <w:szCs w:val="20"/>
        </w:rPr>
        <w:t xml:space="preserve"> demonstrate that the input from each device listed in the TSS is directed to the VM that is indicated to have the input focus.</w:t>
      </w:r>
    </w:p>
    <w:p w14:paraId="693210D2" w14:textId="77777777" w:rsidR="00AD06E3" w:rsidRPr="00AD06E3" w:rsidRDefault="00AD06E3" w:rsidP="00AF5C0D">
      <w:pPr>
        <w:pStyle w:val="Heading3"/>
      </w:pPr>
      <w:bookmarkStart w:id="746" w:name="_Toc430938694"/>
      <w:r w:rsidRPr="00AD06E3">
        <w:t>FTP_UIF_EXT.2 User Interface: Identification of VM</w:t>
      </w:r>
      <w:bookmarkEnd w:id="746"/>
    </w:p>
    <w:p w14:paraId="40BC3948" w14:textId="77777777" w:rsidR="00AD06E3" w:rsidRPr="00AD06E3" w:rsidRDefault="00AD06E3" w:rsidP="00AD06E3">
      <w:pPr>
        <w:numPr>
          <w:ilvl w:val="0"/>
          <w:numId w:val="2"/>
        </w:numPr>
        <w:spacing w:before="120" w:after="120"/>
        <w:ind w:left="0" w:hanging="720"/>
        <w:jc w:val="both"/>
        <w:rPr>
          <w:rFonts w:eastAsia="Calibri"/>
          <w:szCs w:val="20"/>
        </w:rPr>
      </w:pPr>
      <w:r w:rsidRPr="00CD0CF7">
        <w:rPr>
          <w:rFonts w:eastAsia="Calibri"/>
          <w:szCs w:val="20"/>
          <w:highlight w:val="yellow"/>
          <w:rPrChange w:id="747" w:author="Clemons, Robert M" w:date="2016-02-12T14:04:00Z">
            <w:rPr>
              <w:rFonts w:eastAsia="Calibri"/>
              <w:szCs w:val="20"/>
            </w:rPr>
          </w:rPrChange>
        </w:rPr>
        <w:t>FTP_UIF_EXT.2.1</w:t>
      </w:r>
      <w:r w:rsidRPr="00AD06E3">
        <w:rPr>
          <w:rFonts w:eastAsia="Calibri"/>
          <w:szCs w:val="20"/>
        </w:rPr>
        <w:t xml:space="preserve"> The TSF </w:t>
      </w:r>
      <w:r w:rsidR="00F0497D">
        <w:rPr>
          <w:rFonts w:eastAsia="Calibri"/>
          <w:szCs w:val="20"/>
        </w:rPr>
        <w:t>shall</w:t>
      </w:r>
      <w:r w:rsidRPr="00AD06E3">
        <w:rPr>
          <w:rFonts w:eastAsia="Calibri"/>
          <w:szCs w:val="20"/>
        </w:rPr>
        <w:t xml:space="preserve"> uniquely identify a VM’s output display to a user.</w:t>
      </w:r>
    </w:p>
    <w:p w14:paraId="0FEE55B4" w14:textId="77777777" w:rsidR="00AD06E3" w:rsidRPr="00AD06E3" w:rsidRDefault="00AD06E3" w:rsidP="00AD06E3">
      <w:pPr>
        <w:rPr>
          <w:i/>
          <w:color w:val="000000"/>
        </w:rPr>
      </w:pPr>
      <w:r w:rsidRPr="00AD06E3">
        <w:rPr>
          <w:i/>
          <w:color w:val="000000"/>
        </w:rPr>
        <w:t>Application Note:</w:t>
      </w:r>
    </w:p>
    <w:p w14:paraId="455A8600"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In environments where a user has access to more than one VM at the same time, the user must be able to determine the identity of each VM displayed in order to avoid inadvertent cross-domain data entry.</w:t>
      </w:r>
    </w:p>
    <w:p w14:paraId="3CD37CE6" w14:textId="77777777" w:rsidR="00AD06E3" w:rsidRPr="00AD06E3" w:rsidRDefault="00AD06E3" w:rsidP="00AD06E3">
      <w:pPr>
        <w:numPr>
          <w:ilvl w:val="0"/>
          <w:numId w:val="2"/>
        </w:numPr>
        <w:spacing w:before="120" w:after="120"/>
        <w:ind w:left="0" w:hanging="720"/>
        <w:jc w:val="both"/>
        <w:rPr>
          <w:rFonts w:eastAsia="Calibri"/>
          <w:szCs w:val="20"/>
        </w:rPr>
      </w:pPr>
      <w:r w:rsidRPr="00AD06E3">
        <w:rPr>
          <w:rFonts w:eastAsia="Calibri"/>
          <w:szCs w:val="20"/>
        </w:rPr>
        <w:t>The requirement would be met, for example, by a border around a VM’s screen display that identifies the VM.</w:t>
      </w:r>
    </w:p>
    <w:p w14:paraId="186B67A9" w14:textId="77777777" w:rsidR="00AD06E3" w:rsidRPr="00AD06E3" w:rsidRDefault="00AD06E3" w:rsidP="00AD06E3">
      <w:pPr>
        <w:rPr>
          <w:color w:val="000000"/>
        </w:rPr>
      </w:pPr>
      <w:r w:rsidRPr="00AD06E3">
        <w:rPr>
          <w:b/>
          <w:i/>
          <w:color w:val="000000"/>
        </w:rPr>
        <w:t>Assurance Activity</w:t>
      </w:r>
      <w:r w:rsidRPr="00AD06E3">
        <w:rPr>
          <w:color w:val="000000"/>
        </w:rPr>
        <w:t>:</w:t>
      </w:r>
    </w:p>
    <w:p w14:paraId="6B748BA5" w14:textId="77777777" w:rsidR="00AD06E3" w:rsidRPr="00AD06E3" w:rsidRDefault="00AD06E3" w:rsidP="00F0497D">
      <w:pPr>
        <w:spacing w:before="120" w:after="120"/>
        <w:ind w:right="90"/>
        <w:rPr>
          <w:rFonts w:eastAsia="Calibri"/>
          <w:szCs w:val="20"/>
        </w:rPr>
      </w:pPr>
      <w:r w:rsidRPr="00AD06E3">
        <w:rPr>
          <w:rFonts w:eastAsia="Calibri"/>
          <w:szCs w:val="20"/>
        </w:rPr>
        <w:t xml:space="preserve">The evaluator </w:t>
      </w:r>
      <w:r w:rsidR="00F0497D">
        <w:rPr>
          <w:rFonts w:eastAsia="Calibri"/>
          <w:szCs w:val="20"/>
        </w:rPr>
        <w:t>shall</w:t>
      </w:r>
      <w:r w:rsidRPr="00AD06E3">
        <w:rPr>
          <w:rFonts w:eastAsia="Calibri"/>
          <w:szCs w:val="20"/>
        </w:rPr>
        <w:t xml:space="preserve"> ensure that the TSS describes the mechanism for identifying VMs to the user, how identities are assigned to VMs, and how conflicts are prevented.</w:t>
      </w:r>
    </w:p>
    <w:p w14:paraId="711E1D31" w14:textId="77777777" w:rsidR="00F0497D" w:rsidRDefault="00F0497D" w:rsidP="00333F84">
      <w:pPr>
        <w:rPr>
          <w:bCs/>
        </w:rPr>
      </w:pPr>
      <w:r>
        <w:rPr>
          <w:bCs/>
        </w:rPr>
        <w:t>The evaluator shall perform the following test:</w:t>
      </w:r>
    </w:p>
    <w:p w14:paraId="2B52E281" w14:textId="77777777" w:rsidR="00D129B4" w:rsidRPr="00F0497D" w:rsidRDefault="00AD06E3" w:rsidP="00F0497D">
      <w:pPr>
        <w:pStyle w:val="ListParagraph"/>
        <w:numPr>
          <w:ilvl w:val="0"/>
          <w:numId w:val="116"/>
        </w:numPr>
        <w:rPr>
          <w:rFonts w:eastAsia="Calibri"/>
        </w:rPr>
      </w:pPr>
      <w:r w:rsidRPr="00F0497D">
        <w:rPr>
          <w:bCs/>
        </w:rPr>
        <w:lastRenderedPageBreak/>
        <w:t xml:space="preserve">The evaluator </w:t>
      </w:r>
      <w:r w:rsidR="00F0497D" w:rsidRPr="00F0497D">
        <w:rPr>
          <w:bCs/>
        </w:rPr>
        <w:t>shall</w:t>
      </w:r>
      <w:r w:rsidRPr="00F0497D">
        <w:rPr>
          <w:bCs/>
        </w:rPr>
        <w:t xml:space="preserve"> attempt to create and start at least three Guest VMs on a single display device where the evaluator attempts to assign two of the VMs the same identifier. If the user interface displays different identifiers for each VM, then the requirement is met. Likewise, the requirement is met if the system refuses to create or start a VM when there is already a VM with the same identifier.</w:t>
      </w:r>
    </w:p>
    <w:p w14:paraId="25C83287" w14:textId="77777777" w:rsidR="00C41B12" w:rsidRPr="00697342" w:rsidRDefault="00EA085F" w:rsidP="00C07CE6">
      <w:pPr>
        <w:pStyle w:val="Heading2"/>
      </w:pPr>
      <w:bookmarkStart w:id="748" w:name="_Toc351320966"/>
      <w:bookmarkStart w:id="749" w:name="_Toc351321087"/>
      <w:bookmarkStart w:id="750" w:name="_Toc351320967"/>
      <w:bookmarkStart w:id="751" w:name="_Toc351321088"/>
      <w:bookmarkStart w:id="752" w:name="_Toc430938695"/>
      <w:bookmarkEnd w:id="748"/>
      <w:bookmarkEnd w:id="749"/>
      <w:bookmarkEnd w:id="750"/>
      <w:bookmarkEnd w:id="751"/>
      <w:r w:rsidRPr="00697342">
        <w:t>Identification and Authentication (FIA)</w:t>
      </w:r>
      <w:bookmarkEnd w:id="752"/>
    </w:p>
    <w:p w14:paraId="0C471959" w14:textId="77777777" w:rsidR="00D54338" w:rsidRPr="00D54338" w:rsidRDefault="00D54338" w:rsidP="00B76EF2">
      <w:pPr>
        <w:pStyle w:val="Heading3"/>
      </w:pPr>
      <w:bookmarkStart w:id="753" w:name="_Toc430938696"/>
      <w:r w:rsidRPr="00D54338">
        <w:t>FIA_PMG_EXT.1 Extended: Password Management</w:t>
      </w:r>
      <w:bookmarkEnd w:id="753"/>
    </w:p>
    <w:p w14:paraId="1EA41691" w14:textId="77777777" w:rsidR="00D54338" w:rsidRPr="00D54338" w:rsidRDefault="00D54338" w:rsidP="00087F70">
      <w:pPr>
        <w:pStyle w:val="Numberedparagraph"/>
      </w:pPr>
      <w:r w:rsidRPr="00CD0CF7">
        <w:rPr>
          <w:highlight w:val="yellow"/>
          <w:rPrChange w:id="754" w:author="Clemons, Robert M" w:date="2016-02-12T14:04:00Z">
            <w:rPr/>
          </w:rPrChange>
        </w:rPr>
        <w:t>FIA_PMG_EXT.1.1</w:t>
      </w:r>
      <w:r w:rsidRPr="00D54338">
        <w:t xml:space="preserve"> The TSF shall provide the following password management capabilities for administrative passwords:</w:t>
      </w:r>
    </w:p>
    <w:p w14:paraId="18028B1A" w14:textId="77777777" w:rsidR="00D54338" w:rsidRPr="00D54338" w:rsidRDefault="00D54338" w:rsidP="00D54338">
      <w:pPr>
        <w:numPr>
          <w:ilvl w:val="0"/>
          <w:numId w:val="12"/>
        </w:numPr>
        <w:spacing w:line="259" w:lineRule="auto"/>
        <w:contextualSpacing/>
        <w:rPr>
          <w:rFonts w:eastAsia="Calibri"/>
          <w:szCs w:val="22"/>
        </w:rPr>
      </w:pPr>
      <w:r w:rsidRPr="00D54338">
        <w:rPr>
          <w:rFonts w:eastAsia="Calibri"/>
          <w:szCs w:val="22"/>
        </w:rPr>
        <w:t xml:space="preserve">Passwords shall be able to be composed of any combination of upper and lower case characters, digits, and the following special characters: [selection: </w:t>
      </w:r>
      <w:r w:rsidRPr="004F4896">
        <w:rPr>
          <w:rFonts w:eastAsia="Calibri"/>
          <w:i/>
          <w:szCs w:val="22"/>
          <w:u w:val="single"/>
        </w:rPr>
        <w:t>“!”, “@”, “#”, “$”, “%”, “^”, “&amp;”, “*”, “(“, “)”, [</w:t>
      </w:r>
      <w:r w:rsidRPr="004F4896">
        <w:rPr>
          <w:rFonts w:eastAsia="Calibri"/>
          <w:szCs w:val="22"/>
          <w:u w:val="single"/>
        </w:rPr>
        <w:t>assignment:</w:t>
      </w:r>
      <w:r w:rsidRPr="004F4896">
        <w:rPr>
          <w:rFonts w:eastAsia="Calibri"/>
          <w:i/>
          <w:szCs w:val="22"/>
          <w:u w:val="single"/>
        </w:rPr>
        <w:t xml:space="preserve"> other characters</w:t>
      </w:r>
      <w:r w:rsidRPr="004E703D">
        <w:rPr>
          <w:rFonts w:eastAsia="Calibri"/>
          <w:szCs w:val="22"/>
          <w:u w:val="single"/>
        </w:rPr>
        <w:t>]</w:t>
      </w:r>
      <w:r w:rsidRPr="00D54338">
        <w:rPr>
          <w:rFonts w:eastAsia="Calibri"/>
          <w:szCs w:val="22"/>
        </w:rPr>
        <w:t>];</w:t>
      </w:r>
    </w:p>
    <w:p w14:paraId="349F106E" w14:textId="77777777" w:rsidR="00D54338" w:rsidRPr="00D54338" w:rsidRDefault="00D54338" w:rsidP="00D54338">
      <w:pPr>
        <w:numPr>
          <w:ilvl w:val="0"/>
          <w:numId w:val="12"/>
        </w:numPr>
        <w:spacing w:line="259" w:lineRule="auto"/>
        <w:contextualSpacing/>
        <w:rPr>
          <w:rFonts w:eastAsia="Calibri"/>
          <w:szCs w:val="22"/>
        </w:rPr>
      </w:pPr>
      <w:r w:rsidRPr="00D54338">
        <w:rPr>
          <w:rFonts w:eastAsia="Calibri"/>
          <w:szCs w:val="22"/>
        </w:rPr>
        <w:t>Minimum password length shall be settable and support passwords of 15 characters or greater.</w:t>
      </w:r>
    </w:p>
    <w:p w14:paraId="55461756" w14:textId="77777777" w:rsidR="00D54338" w:rsidRPr="00D54338" w:rsidRDefault="00D54338" w:rsidP="00D54338">
      <w:pPr>
        <w:keepNext/>
        <w:spacing w:before="160"/>
        <w:rPr>
          <w:rFonts w:eastAsia="Calibri"/>
          <w:i/>
        </w:rPr>
      </w:pPr>
      <w:r w:rsidRPr="00D54338">
        <w:rPr>
          <w:rFonts w:eastAsia="Calibri"/>
          <w:i/>
        </w:rPr>
        <w:t xml:space="preserve">Application Note: </w:t>
      </w:r>
    </w:p>
    <w:p w14:paraId="7CFA341A" w14:textId="77777777" w:rsidR="00D54338" w:rsidRPr="00D54338" w:rsidRDefault="00D54338" w:rsidP="00087F70">
      <w:pPr>
        <w:pStyle w:val="Numberedparagraph"/>
      </w:pPr>
      <w:r w:rsidRPr="00D54338">
        <w:t>The ST author selects the special characters that are supported by the TOE; they may optionally list additional special characters supported using the assignment. “Administrative passwords” refers to passwords used by administrators to gain access to the Management Subsystem.</w:t>
      </w:r>
    </w:p>
    <w:p w14:paraId="25ADBEEF" w14:textId="77777777" w:rsidR="00D54338" w:rsidRPr="00D54338" w:rsidRDefault="00D54338" w:rsidP="00D54338">
      <w:pPr>
        <w:spacing w:line="259" w:lineRule="auto"/>
        <w:rPr>
          <w:rFonts w:eastAsia="Calibri"/>
          <w:b/>
          <w:i/>
          <w:szCs w:val="22"/>
        </w:rPr>
      </w:pPr>
      <w:r w:rsidRPr="00D54338">
        <w:rPr>
          <w:rFonts w:eastAsia="Calibri"/>
          <w:b/>
          <w:i/>
          <w:szCs w:val="22"/>
        </w:rPr>
        <w:t>Assurance Activity:</w:t>
      </w:r>
    </w:p>
    <w:p w14:paraId="1582A979" w14:textId="77777777" w:rsidR="00D54338" w:rsidRPr="00D54338" w:rsidRDefault="00D54338" w:rsidP="00087F70">
      <w:pPr>
        <w:pStyle w:val="Numberedparagraph"/>
      </w:pPr>
      <w:r w:rsidRPr="00D54338">
        <w:t>The evaluator shall examine the operational guidelines to determine that it provides guidance to security administrators in the composition of strong passwords, and that it provides instructions on setting the minimum password length. The evaluator shall also perform the following tests. Note that one or more of these tests may be performed with a single test case.</w:t>
      </w:r>
    </w:p>
    <w:p w14:paraId="50AC47D8" w14:textId="77777777" w:rsidR="00D54338" w:rsidRPr="004E703D" w:rsidRDefault="00D54338" w:rsidP="00D54338">
      <w:pPr>
        <w:numPr>
          <w:ilvl w:val="0"/>
          <w:numId w:val="13"/>
        </w:numPr>
        <w:spacing w:line="259" w:lineRule="auto"/>
        <w:contextualSpacing/>
        <w:rPr>
          <w:rFonts w:eastAsia="Calibri"/>
          <w:szCs w:val="22"/>
        </w:rPr>
      </w:pPr>
      <w:r w:rsidRPr="004E703D">
        <w:rPr>
          <w:rFonts w:eastAsia="Calibri"/>
          <w:szCs w:val="22"/>
        </w:rPr>
        <w:t>Test 1: The evaluator shall compose passwords that either meet the requirements, or fail to meet the requirements, in some way. For each password, the evaluator shall verify that the TOE supports the password. While the evaluator is not required (nor is it feasible) to test all possible combinations of passwords, the evaluator shall ensure that all characters, rule characteristics, and a minimum length listed in the requirement are supported, and justify the subset of those characters chosen for testing.</w:t>
      </w:r>
    </w:p>
    <w:p w14:paraId="7C4D0ED8" w14:textId="77777777" w:rsidR="00D129B4" w:rsidRDefault="00D129B4" w:rsidP="00333F84">
      <w:pPr>
        <w:spacing w:after="0"/>
        <w:rPr>
          <w:rFonts w:eastAsia="Calibri"/>
        </w:rPr>
      </w:pPr>
    </w:p>
    <w:p w14:paraId="333F6B75" w14:textId="77777777" w:rsidR="00975D48" w:rsidRPr="00975D48" w:rsidRDefault="00975D48" w:rsidP="00975D48">
      <w:pPr>
        <w:spacing w:after="0"/>
        <w:rPr>
          <w:rFonts w:eastAsia="Calibri"/>
        </w:rPr>
      </w:pPr>
    </w:p>
    <w:p w14:paraId="230A2C11" w14:textId="77777777" w:rsidR="008C0294" w:rsidRDefault="00975D48">
      <w:pPr>
        <w:pStyle w:val="Heading3"/>
      </w:pPr>
      <w:bookmarkStart w:id="755" w:name="_Toc430938697"/>
      <w:r w:rsidRPr="00975D48">
        <w:t>FIA_UIA_EXT.1 Administrator Identification and Authentication</w:t>
      </w:r>
      <w:bookmarkEnd w:id="755"/>
    </w:p>
    <w:p w14:paraId="5849435E" w14:textId="77777777" w:rsidR="00975D48" w:rsidRPr="00975D48" w:rsidRDefault="00975D48" w:rsidP="00975D48">
      <w:pPr>
        <w:numPr>
          <w:ilvl w:val="0"/>
          <w:numId w:val="2"/>
        </w:numPr>
        <w:spacing w:before="120" w:after="120"/>
        <w:ind w:left="0" w:hanging="720"/>
        <w:jc w:val="both"/>
        <w:rPr>
          <w:rFonts w:eastAsia="Calibri"/>
          <w:szCs w:val="20"/>
        </w:rPr>
      </w:pPr>
      <w:r w:rsidRPr="00CD0CF7">
        <w:rPr>
          <w:rFonts w:eastAsia="Calibri"/>
          <w:szCs w:val="20"/>
          <w:highlight w:val="yellow"/>
          <w:rPrChange w:id="756" w:author="Clemons, Robert M" w:date="2016-02-12T14:04:00Z">
            <w:rPr>
              <w:rFonts w:eastAsia="Calibri"/>
              <w:szCs w:val="20"/>
            </w:rPr>
          </w:rPrChange>
        </w:rPr>
        <w:t>FIA_UIA_EXT.1.1</w:t>
      </w:r>
      <w:r w:rsidRPr="00975D48">
        <w:rPr>
          <w:rFonts w:eastAsia="Calibri"/>
          <w:szCs w:val="20"/>
        </w:rPr>
        <w:t xml:space="preserve"> The TSF shall allow the following actions prior to requiring the Administrator to initiate the identification and authentication process:</w:t>
      </w:r>
    </w:p>
    <w:p w14:paraId="0DAA5A06" w14:textId="77777777" w:rsidR="00975D48" w:rsidRPr="00975D48" w:rsidRDefault="00AB33EF" w:rsidP="00975D48">
      <w:pPr>
        <w:numPr>
          <w:ilvl w:val="0"/>
          <w:numId w:val="13"/>
        </w:numPr>
        <w:spacing w:line="259" w:lineRule="auto"/>
        <w:contextualSpacing/>
        <w:rPr>
          <w:rFonts w:asciiTheme="minorHAnsi" w:eastAsiaTheme="minorHAnsi" w:hAnsiTheme="minorHAnsi" w:cstheme="minorBidi"/>
          <w:color w:val="000000"/>
          <w:szCs w:val="22"/>
        </w:rPr>
      </w:pPr>
      <w:r w:rsidRPr="00975D48">
        <w:rPr>
          <w:rFonts w:asciiTheme="minorHAnsi" w:eastAsiaTheme="minorHAnsi" w:hAnsiTheme="minorHAnsi" w:cstheme="minorBidi"/>
          <w:color w:val="000000"/>
          <w:szCs w:val="22"/>
        </w:rPr>
        <w:t xml:space="preserve"> </w:t>
      </w:r>
      <w:r w:rsidR="00975D48" w:rsidRPr="00975D48">
        <w:rPr>
          <w:rFonts w:asciiTheme="minorHAnsi" w:eastAsiaTheme="minorHAnsi" w:hAnsiTheme="minorHAnsi" w:cstheme="minorBidi"/>
          <w:color w:val="000000"/>
          <w:szCs w:val="22"/>
        </w:rPr>
        <w:t>[selection: no actions, [assignment</w:t>
      </w:r>
      <w:r w:rsidR="00975D48" w:rsidRPr="004F4896">
        <w:rPr>
          <w:rFonts w:asciiTheme="minorHAnsi" w:eastAsiaTheme="minorHAnsi" w:hAnsiTheme="minorHAnsi" w:cstheme="minorBidi"/>
          <w:i/>
          <w:color w:val="000000"/>
          <w:szCs w:val="22"/>
        </w:rPr>
        <w:t>: list of services, actions performed by the TSF in response to local or remote requests</w:t>
      </w:r>
      <w:r w:rsidR="00975D48" w:rsidRPr="00975D48">
        <w:rPr>
          <w:rFonts w:asciiTheme="minorHAnsi" w:eastAsiaTheme="minorHAnsi" w:hAnsiTheme="minorHAnsi" w:cstheme="minorBidi"/>
          <w:color w:val="000000"/>
          <w:szCs w:val="22"/>
        </w:rPr>
        <w:t>]]</w:t>
      </w:r>
    </w:p>
    <w:p w14:paraId="5B4C48BB" w14:textId="77777777" w:rsidR="00975D48" w:rsidRPr="00975D48" w:rsidRDefault="00975D48" w:rsidP="00975D48">
      <w:pPr>
        <w:numPr>
          <w:ilvl w:val="0"/>
          <w:numId w:val="2"/>
        </w:numPr>
        <w:spacing w:before="120" w:after="120"/>
        <w:ind w:left="0" w:hanging="720"/>
        <w:jc w:val="both"/>
        <w:rPr>
          <w:rFonts w:eastAsia="Calibri"/>
          <w:szCs w:val="20"/>
        </w:rPr>
      </w:pPr>
      <w:r w:rsidRPr="00CD0CF7">
        <w:rPr>
          <w:rFonts w:eastAsia="Calibri"/>
          <w:szCs w:val="20"/>
          <w:highlight w:val="yellow"/>
          <w:rPrChange w:id="757" w:author="Clemons, Robert M" w:date="2016-02-12T14:04:00Z">
            <w:rPr>
              <w:rFonts w:eastAsia="Calibri"/>
              <w:szCs w:val="20"/>
            </w:rPr>
          </w:rPrChange>
        </w:rPr>
        <w:t>FIA_UIA_EXT.1.2</w:t>
      </w:r>
      <w:r w:rsidRPr="00975D48">
        <w:rPr>
          <w:rFonts w:eastAsia="Calibri"/>
          <w:szCs w:val="20"/>
        </w:rPr>
        <w:t xml:space="preserve"> The TSF shall require each administrative user to be successfully identified and authenticated before allowing any other TSF-mediated actions on behalf of that administrative user.</w:t>
      </w:r>
    </w:p>
    <w:p w14:paraId="188F22C0" w14:textId="77777777" w:rsidR="00975D48" w:rsidRPr="00975D48" w:rsidRDefault="00975D48" w:rsidP="00975D48">
      <w:pPr>
        <w:keepNext/>
        <w:autoSpaceDE w:val="0"/>
        <w:autoSpaceDN w:val="0"/>
        <w:adjustRightInd w:val="0"/>
        <w:rPr>
          <w:rFonts w:cs="Calibri"/>
          <w:color w:val="000000"/>
          <w:szCs w:val="22"/>
        </w:rPr>
      </w:pPr>
      <w:r w:rsidRPr="00975D48">
        <w:rPr>
          <w:rFonts w:cs="Calibri"/>
          <w:i/>
          <w:iCs/>
          <w:color w:val="000000"/>
          <w:szCs w:val="22"/>
        </w:rPr>
        <w:lastRenderedPageBreak/>
        <w:t xml:space="preserve">Application Note: </w:t>
      </w:r>
    </w:p>
    <w:p w14:paraId="4634DA0B" w14:textId="77777777" w:rsidR="00975D48" w:rsidRP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 xml:space="preserve">This requirement applies to users of services available from the TOE directly, and not services available by connecting from the platform, for instance. While it should be the case that few or no services are available to external entities prior to identification and authentication, if there are some available (perhaps ICMP echo) these should be listed in the assignment statement; otherwise “no other actions” should be selected. </w:t>
      </w:r>
    </w:p>
    <w:p w14:paraId="749DBDF8" w14:textId="77777777" w:rsidR="00975D48" w:rsidRP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 xml:space="preserve">Authentication can be password-based through the local console or through a protocol that supports passwords (such as SSH), or be certificate based (SSH, TLS). </w:t>
      </w:r>
    </w:p>
    <w:p w14:paraId="628DDB76" w14:textId="77777777" w:rsidR="00975D48" w:rsidRPr="00975D48" w:rsidRDefault="00975D48" w:rsidP="00975D48">
      <w:pPr>
        <w:keepNext/>
        <w:autoSpaceDE w:val="0"/>
        <w:autoSpaceDN w:val="0"/>
        <w:adjustRightInd w:val="0"/>
        <w:rPr>
          <w:rFonts w:cs="Calibri"/>
          <w:color w:val="000000"/>
          <w:szCs w:val="22"/>
        </w:rPr>
      </w:pPr>
      <w:r w:rsidRPr="00975D48">
        <w:rPr>
          <w:rFonts w:cs="Calibri"/>
          <w:b/>
          <w:bCs/>
          <w:i/>
          <w:iCs/>
          <w:color w:val="000000"/>
          <w:szCs w:val="22"/>
        </w:rPr>
        <w:t xml:space="preserve">Assurance Activity: </w:t>
      </w:r>
    </w:p>
    <w:p w14:paraId="77292E2F" w14:textId="77777777" w:rsidR="00975D48" w:rsidRP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 xml:space="preserve">The evaluator shall examine the TSS to determine that it describes the logon process for each logon method (local, remote (HTTPS, SSH, etc.)) supported for the product. This description shall contain information pertaining to the credentials allowed/used, any protocol transactions that take place, and what constitutes a “successful logon”. The evaluator shall examine the operational guidance to determine that any necessary preparatory steps (e.g., establishing credential material such as pre-shared keys, tunnels, certificates, etc.) to logging in are described. For each supported the login method, the evaluator shall ensure the operational guidance provides clear instructions for successfully logging on. If configuration is necessary to ensure the services provided before login are limited, the evaluator shall determine that the operational guidance provides sufficient instruction on limiting the allowed services. </w:t>
      </w:r>
    </w:p>
    <w:p w14:paraId="01DDA5A2" w14:textId="77777777" w:rsidR="00975D48" w:rsidRP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The evaluator shall perform the following tests for each method by which administrators access the TOE (local and remote), as well as for each type of credential supported by the login method:</w:t>
      </w:r>
    </w:p>
    <w:p w14:paraId="2F27E256" w14:textId="77777777" w:rsidR="00975D48" w:rsidRPr="004E703D" w:rsidRDefault="00975D48" w:rsidP="00975D48">
      <w:pPr>
        <w:numPr>
          <w:ilvl w:val="0"/>
          <w:numId w:val="23"/>
        </w:numPr>
        <w:autoSpaceDE w:val="0"/>
        <w:autoSpaceDN w:val="0"/>
        <w:adjustRightInd w:val="0"/>
        <w:spacing w:after="0"/>
        <w:rPr>
          <w:rFonts w:asciiTheme="minorHAnsi" w:hAnsiTheme="minorHAnsi" w:cs="Calibri"/>
          <w:color w:val="000000"/>
          <w:sz w:val="24"/>
          <w:szCs w:val="22"/>
        </w:rPr>
      </w:pPr>
      <w:r w:rsidRPr="004E703D">
        <w:rPr>
          <w:rFonts w:asciiTheme="minorHAnsi" w:hAnsiTheme="minorHAnsi" w:cs="Calibri"/>
          <w:iCs/>
          <w:color w:val="000000"/>
          <w:szCs w:val="22"/>
        </w:rPr>
        <w:t xml:space="preserve">Test 1: The evaluator shall use the operational guidance to configure the appropriate credential supported for the login method. For that credential/login method, the evaluator shall show that providing correct I&amp;A information results in the ability to access the system, while providing incorrect information results in denial of access. </w:t>
      </w:r>
    </w:p>
    <w:p w14:paraId="2822D6B6" w14:textId="77777777" w:rsidR="00C81590" w:rsidRPr="004E703D" w:rsidRDefault="00975D48" w:rsidP="00DA6F21">
      <w:pPr>
        <w:numPr>
          <w:ilvl w:val="0"/>
          <w:numId w:val="23"/>
        </w:numPr>
        <w:autoSpaceDE w:val="0"/>
        <w:autoSpaceDN w:val="0"/>
        <w:adjustRightInd w:val="0"/>
        <w:spacing w:after="0"/>
        <w:rPr>
          <w:rFonts w:asciiTheme="minorHAnsi" w:hAnsiTheme="minorHAnsi" w:cs="Calibri"/>
          <w:color w:val="000000"/>
          <w:sz w:val="24"/>
          <w:szCs w:val="22"/>
        </w:rPr>
      </w:pPr>
      <w:r w:rsidRPr="004E703D">
        <w:rPr>
          <w:rFonts w:asciiTheme="minorHAnsi" w:hAnsiTheme="minorHAnsi" w:cs="Calibri"/>
          <w:iCs/>
          <w:color w:val="000000"/>
          <w:szCs w:val="22"/>
        </w:rPr>
        <w:t xml:space="preserve">Test 2: The evaluator shall configure the services allowed (if any) according to the operational guidance, and then determine the services available to </w:t>
      </w:r>
      <w:r w:rsidR="0066255E" w:rsidRPr="004E703D">
        <w:rPr>
          <w:rFonts w:asciiTheme="minorHAnsi" w:hAnsiTheme="minorHAnsi" w:cs="Calibri"/>
          <w:iCs/>
          <w:color w:val="000000"/>
          <w:szCs w:val="22"/>
        </w:rPr>
        <w:t>a</w:t>
      </w:r>
      <w:r w:rsidRPr="004E703D">
        <w:rPr>
          <w:rFonts w:asciiTheme="minorHAnsi" w:hAnsiTheme="minorHAnsi" w:cs="Calibri"/>
          <w:iCs/>
          <w:color w:val="000000"/>
          <w:szCs w:val="22"/>
        </w:rPr>
        <w:t xml:space="preserve"> remote or local administrator. The evaluator shall determine that the list of services available is limited to those specified in the requirement. </w:t>
      </w:r>
    </w:p>
    <w:p w14:paraId="5B93C9F3" w14:textId="77777777" w:rsidR="00D129B4" w:rsidRDefault="00D129B4" w:rsidP="00333F84">
      <w:pPr>
        <w:rPr>
          <w:rFonts w:eastAsia="Calibri"/>
        </w:rPr>
      </w:pPr>
    </w:p>
    <w:p w14:paraId="4FB75435" w14:textId="77777777" w:rsidR="008C0294" w:rsidRDefault="00665A60">
      <w:pPr>
        <w:pStyle w:val="Heading3"/>
        <w:ind w:left="0" w:firstLine="0"/>
      </w:pPr>
      <w:bookmarkStart w:id="758" w:name="_Toc430938698"/>
      <w:r>
        <w:t>FIA_X509_EXT.1 X.509 Certificate Validation</w:t>
      </w:r>
      <w:bookmarkEnd w:id="758"/>
    </w:p>
    <w:p w14:paraId="4726426E" w14:textId="77777777" w:rsidR="00665A60" w:rsidRPr="00665A60" w:rsidRDefault="00665A60" w:rsidP="009C759A">
      <w:pPr>
        <w:pStyle w:val="Numberedparagraph"/>
      </w:pPr>
      <w:r w:rsidRPr="00CD0CF7">
        <w:rPr>
          <w:highlight w:val="yellow"/>
          <w:rPrChange w:id="759" w:author="Clemons, Robert M" w:date="2016-02-12T14:05:00Z">
            <w:rPr/>
          </w:rPrChange>
        </w:rPr>
        <w:t>FIA_X509_EXT.1.1</w:t>
      </w:r>
      <w:r>
        <w:t xml:space="preserve"> </w:t>
      </w:r>
      <w:r w:rsidRPr="00665A60">
        <w:t>The TSF shall validate certificates in accordance with the following rules:</w:t>
      </w:r>
    </w:p>
    <w:p w14:paraId="21CF5340" w14:textId="77777777" w:rsidR="008C0294" w:rsidRDefault="00665A60">
      <w:pPr>
        <w:pStyle w:val="NumberedNormal"/>
        <w:numPr>
          <w:ilvl w:val="0"/>
          <w:numId w:val="93"/>
        </w:numPr>
        <w:rPr>
          <w:rFonts w:eastAsia="Calibri"/>
        </w:rPr>
      </w:pPr>
      <w:r w:rsidRPr="00D311C2">
        <w:rPr>
          <w:rFonts w:eastAsia="Calibri"/>
        </w:rPr>
        <w:t>RFC 5280 certificate validation and certificate path validation.</w:t>
      </w:r>
    </w:p>
    <w:p w14:paraId="29B97732" w14:textId="77777777" w:rsidR="008C0294" w:rsidRDefault="00665A60">
      <w:pPr>
        <w:pStyle w:val="NumberedNormal"/>
        <w:numPr>
          <w:ilvl w:val="0"/>
          <w:numId w:val="93"/>
        </w:numPr>
        <w:rPr>
          <w:rFonts w:eastAsia="Calibri"/>
        </w:rPr>
      </w:pPr>
      <w:r w:rsidRPr="00D311C2">
        <w:rPr>
          <w:rFonts w:eastAsia="Calibri"/>
        </w:rPr>
        <w:t>The certificate path must terminate with a trusted certificate.</w:t>
      </w:r>
    </w:p>
    <w:p w14:paraId="4B1E94CD" w14:textId="77777777" w:rsidR="008C0294" w:rsidRDefault="00665A60">
      <w:pPr>
        <w:pStyle w:val="NumberedNormal"/>
        <w:numPr>
          <w:ilvl w:val="0"/>
          <w:numId w:val="93"/>
        </w:numPr>
        <w:rPr>
          <w:rFonts w:eastAsia="Calibri"/>
        </w:rPr>
      </w:pPr>
      <w:r w:rsidRPr="00C510DA">
        <w:rPr>
          <w:rFonts w:eastAsia="Calibri"/>
        </w:rPr>
        <w:t xml:space="preserve">The TSF shall validate a certificate path by ensuring the presence of the </w:t>
      </w:r>
      <w:proofErr w:type="spellStart"/>
      <w:r w:rsidRPr="00C510DA">
        <w:rPr>
          <w:rFonts w:eastAsia="Calibri"/>
        </w:rPr>
        <w:t>basicConstraints</w:t>
      </w:r>
      <w:proofErr w:type="spellEnd"/>
      <w:r w:rsidRPr="00C510DA">
        <w:rPr>
          <w:rFonts w:eastAsia="Calibri"/>
        </w:rPr>
        <w:t xml:space="preserve"> extension and that the CA flag is set to TRUE for all CA certificates.</w:t>
      </w:r>
    </w:p>
    <w:p w14:paraId="6F3F5BEE" w14:textId="77777777" w:rsidR="008C0294" w:rsidRDefault="00665A60">
      <w:pPr>
        <w:pStyle w:val="NumberedNormal"/>
        <w:numPr>
          <w:ilvl w:val="0"/>
          <w:numId w:val="93"/>
        </w:numPr>
        <w:rPr>
          <w:rFonts w:eastAsia="Calibri"/>
        </w:rPr>
      </w:pPr>
      <w:r w:rsidRPr="007A2958">
        <w:rPr>
          <w:rFonts w:eastAsia="Calibri"/>
        </w:rPr>
        <w:t xml:space="preserve">The TSF shall validate the revocation status of the certificate using [selection: </w:t>
      </w:r>
      <w:proofErr w:type="gramStart"/>
      <w:r w:rsidRPr="004F4896">
        <w:rPr>
          <w:rFonts w:eastAsia="Calibri"/>
          <w:u w:val="single"/>
        </w:rPr>
        <w:t>the</w:t>
      </w:r>
      <w:proofErr w:type="gramEnd"/>
      <w:r w:rsidRPr="004F4896">
        <w:rPr>
          <w:rFonts w:eastAsia="Calibri"/>
          <w:u w:val="single"/>
        </w:rPr>
        <w:t xml:space="preserve"> Online Certificate Status Protocol (OCSP) as specified in RFC 2560, a Certificate Revocation List (CRL) as specified in RFC 5759</w:t>
      </w:r>
      <w:r w:rsidRPr="007A2958">
        <w:rPr>
          <w:rFonts w:eastAsia="Calibri"/>
        </w:rPr>
        <w:t>].</w:t>
      </w:r>
    </w:p>
    <w:p w14:paraId="6CB6A308" w14:textId="77777777" w:rsidR="008C0294" w:rsidRDefault="008B103E">
      <w:pPr>
        <w:pStyle w:val="NumberedNormal"/>
        <w:numPr>
          <w:ilvl w:val="0"/>
          <w:numId w:val="93"/>
        </w:numPr>
        <w:rPr>
          <w:rFonts w:eastAsia="Calibri"/>
        </w:rPr>
      </w:pPr>
      <w:r w:rsidRPr="008B103E">
        <w:rPr>
          <w:rFonts w:eastAsia="Calibri"/>
        </w:rPr>
        <w:t xml:space="preserve">The TSF shall validate the </w:t>
      </w:r>
      <w:proofErr w:type="spellStart"/>
      <w:r w:rsidRPr="008B103E">
        <w:rPr>
          <w:rFonts w:eastAsia="Calibri"/>
        </w:rPr>
        <w:t>extendedKeyUsage</w:t>
      </w:r>
      <w:proofErr w:type="spellEnd"/>
      <w:r w:rsidRPr="008B103E">
        <w:rPr>
          <w:rFonts w:eastAsia="Calibri"/>
        </w:rPr>
        <w:t xml:space="preserve"> field according to the following rules:</w:t>
      </w:r>
    </w:p>
    <w:p w14:paraId="35996790" w14:textId="77777777" w:rsidR="008C0294" w:rsidRDefault="008B103E">
      <w:pPr>
        <w:pStyle w:val="NumberedNormal"/>
        <w:numPr>
          <w:ilvl w:val="1"/>
          <w:numId w:val="93"/>
        </w:numPr>
        <w:rPr>
          <w:rFonts w:eastAsia="Calibri"/>
        </w:rPr>
      </w:pPr>
      <w:r w:rsidRPr="00D311C2">
        <w:rPr>
          <w:rFonts w:eastAsia="Calibri"/>
        </w:rPr>
        <w:lastRenderedPageBreak/>
        <w:t>Certificates used for trusted updates and executable code integrity verification shall have the Code Signing purpose (id-</w:t>
      </w:r>
      <w:proofErr w:type="spellStart"/>
      <w:r w:rsidRPr="00D311C2">
        <w:rPr>
          <w:rFonts w:eastAsia="Calibri"/>
        </w:rPr>
        <w:t>kp</w:t>
      </w:r>
      <w:proofErr w:type="spellEnd"/>
      <w:r w:rsidRPr="00D311C2">
        <w:rPr>
          <w:rFonts w:eastAsia="Calibri"/>
        </w:rPr>
        <w:t xml:space="preserve"> 3 with OID 1.3.6.1.5.5.7.3.3) in the </w:t>
      </w:r>
      <w:proofErr w:type="spellStart"/>
      <w:r w:rsidRPr="00D311C2">
        <w:rPr>
          <w:rFonts w:eastAsia="Calibri"/>
        </w:rPr>
        <w:t>extendedKeyUsage</w:t>
      </w:r>
      <w:proofErr w:type="spellEnd"/>
      <w:r w:rsidRPr="00D311C2">
        <w:rPr>
          <w:rFonts w:eastAsia="Calibri"/>
        </w:rPr>
        <w:t xml:space="preserve"> field.</w:t>
      </w:r>
    </w:p>
    <w:p w14:paraId="5926CA51" w14:textId="77777777" w:rsidR="008C0294" w:rsidRDefault="008B103E">
      <w:pPr>
        <w:pStyle w:val="NumberedNormal"/>
        <w:numPr>
          <w:ilvl w:val="1"/>
          <w:numId w:val="93"/>
        </w:numPr>
        <w:rPr>
          <w:rFonts w:eastAsia="Calibri"/>
        </w:rPr>
      </w:pPr>
      <w:r w:rsidRPr="008B103E">
        <w:rPr>
          <w:rFonts w:eastAsia="Calibri"/>
        </w:rPr>
        <w:t>Server certificates presented for TLS shall have the Server Authentication purpose (id-</w:t>
      </w:r>
      <w:proofErr w:type="spellStart"/>
      <w:r w:rsidRPr="008B103E">
        <w:rPr>
          <w:rFonts w:eastAsia="Calibri"/>
        </w:rPr>
        <w:t>kp</w:t>
      </w:r>
      <w:proofErr w:type="spellEnd"/>
      <w:r w:rsidRPr="008B103E">
        <w:rPr>
          <w:rFonts w:eastAsia="Calibri"/>
        </w:rPr>
        <w:t xml:space="preserve"> 1 with OID 1.3.6.1.5.5.7.3.1) in the </w:t>
      </w:r>
      <w:proofErr w:type="spellStart"/>
      <w:r w:rsidRPr="008B103E">
        <w:rPr>
          <w:rFonts w:eastAsia="Calibri"/>
        </w:rPr>
        <w:t>extendedKeyUsage</w:t>
      </w:r>
      <w:proofErr w:type="spellEnd"/>
      <w:r w:rsidRPr="008B103E">
        <w:rPr>
          <w:rFonts w:eastAsia="Calibri"/>
        </w:rPr>
        <w:t xml:space="preserve"> field.</w:t>
      </w:r>
    </w:p>
    <w:p w14:paraId="402C5872" w14:textId="77777777" w:rsidR="008C0294" w:rsidRDefault="008B103E">
      <w:pPr>
        <w:pStyle w:val="NumberedNormal"/>
        <w:numPr>
          <w:ilvl w:val="1"/>
          <w:numId w:val="93"/>
        </w:numPr>
        <w:rPr>
          <w:rFonts w:eastAsia="Calibri"/>
        </w:rPr>
      </w:pPr>
      <w:r w:rsidRPr="008B103E">
        <w:rPr>
          <w:rFonts w:eastAsia="Calibri"/>
        </w:rPr>
        <w:t>Client certificates presented for TLS shall have the Client Authentication purpose (id-</w:t>
      </w:r>
      <w:proofErr w:type="spellStart"/>
      <w:r w:rsidRPr="008B103E">
        <w:rPr>
          <w:rFonts w:eastAsia="Calibri"/>
        </w:rPr>
        <w:t>kp</w:t>
      </w:r>
      <w:proofErr w:type="spellEnd"/>
      <w:r w:rsidRPr="008B103E">
        <w:rPr>
          <w:rFonts w:eastAsia="Calibri"/>
        </w:rPr>
        <w:t xml:space="preserve"> 2 with OID 1.3.6.1.5.5.7.3.2) in the </w:t>
      </w:r>
      <w:proofErr w:type="spellStart"/>
      <w:r w:rsidRPr="008B103E">
        <w:rPr>
          <w:rFonts w:eastAsia="Calibri"/>
        </w:rPr>
        <w:t>extendedKeyUsage</w:t>
      </w:r>
      <w:proofErr w:type="spellEnd"/>
      <w:r w:rsidRPr="008B103E">
        <w:rPr>
          <w:rFonts w:eastAsia="Calibri"/>
        </w:rPr>
        <w:t xml:space="preserve"> field.</w:t>
      </w:r>
    </w:p>
    <w:p w14:paraId="0049F126" w14:textId="77777777" w:rsidR="008C0294" w:rsidRDefault="008B103E">
      <w:pPr>
        <w:pStyle w:val="NumberedNormal"/>
        <w:numPr>
          <w:ilvl w:val="1"/>
          <w:numId w:val="93"/>
        </w:numPr>
        <w:rPr>
          <w:rFonts w:eastAsia="Calibri"/>
        </w:rPr>
      </w:pPr>
      <w:r w:rsidRPr="008B103E">
        <w:rPr>
          <w:rFonts w:eastAsia="Calibri"/>
        </w:rPr>
        <w:t>OCSP certificates presented for OCSP responses shall have the OCSP Signing purpose (id-</w:t>
      </w:r>
      <w:proofErr w:type="spellStart"/>
      <w:r w:rsidRPr="008B103E">
        <w:rPr>
          <w:rFonts w:eastAsia="Calibri"/>
        </w:rPr>
        <w:t>kp</w:t>
      </w:r>
      <w:proofErr w:type="spellEnd"/>
      <w:r w:rsidRPr="008B103E">
        <w:rPr>
          <w:rFonts w:eastAsia="Calibri"/>
        </w:rPr>
        <w:t xml:space="preserve"> 9 with OID 1.3.6.1.5.5.7.3.9) in the </w:t>
      </w:r>
      <w:proofErr w:type="spellStart"/>
      <w:r w:rsidRPr="008B103E">
        <w:rPr>
          <w:rFonts w:eastAsia="Calibri"/>
        </w:rPr>
        <w:t>extendedKeyUsage</w:t>
      </w:r>
      <w:proofErr w:type="spellEnd"/>
      <w:r w:rsidRPr="008B103E">
        <w:rPr>
          <w:rFonts w:eastAsia="Calibri"/>
        </w:rPr>
        <w:t xml:space="preserve"> field.</w:t>
      </w:r>
    </w:p>
    <w:p w14:paraId="2FB4E937" w14:textId="77777777" w:rsidR="008C0294" w:rsidRDefault="006000CB">
      <w:pPr>
        <w:pStyle w:val="NumberedNormal"/>
        <w:numPr>
          <w:ilvl w:val="0"/>
          <w:numId w:val="0"/>
        </w:numPr>
        <w:rPr>
          <w:rFonts w:eastAsia="Calibri"/>
          <w:i/>
        </w:rPr>
      </w:pPr>
      <w:r w:rsidRPr="006000CB">
        <w:rPr>
          <w:rFonts w:eastAsia="Calibri"/>
          <w:i/>
        </w:rPr>
        <w:t>Application Note</w:t>
      </w:r>
      <w:r w:rsidR="00D311C2">
        <w:rPr>
          <w:rFonts w:eastAsia="Calibri"/>
          <w:i/>
        </w:rPr>
        <w:t>:</w:t>
      </w:r>
    </w:p>
    <w:p w14:paraId="4A63B57A" w14:textId="77777777" w:rsidR="008C0294" w:rsidRDefault="008B103E" w:rsidP="00482381">
      <w:pPr>
        <w:pStyle w:val="Numberedparagraph"/>
      </w:pPr>
      <w:r w:rsidRPr="008B103E">
        <w:t xml:space="preserve">FIA_X509_EXT.1.1 lists the rules for validating certificates. The ST author shall select whether revocation status is verified using OCSP or CRLs. FIA_X509_EXT.2 requires that certificates are used for IPsec; this use requires that the </w:t>
      </w:r>
      <w:proofErr w:type="spellStart"/>
      <w:r w:rsidRPr="008B103E">
        <w:t>extendedKeyUsage</w:t>
      </w:r>
      <w:proofErr w:type="spellEnd"/>
      <w:r w:rsidRPr="008B103E">
        <w:t xml:space="preserve"> rules are verified. Certificates may optionally be used for SSH, TLS and HTTPS and, if implemented, must be validated to contain the corresponding </w:t>
      </w:r>
      <w:proofErr w:type="spellStart"/>
      <w:r w:rsidRPr="008B103E">
        <w:t>extendedKeyUsage</w:t>
      </w:r>
      <w:proofErr w:type="spellEnd"/>
      <w:r w:rsidRPr="008B103E">
        <w:t>.</w:t>
      </w:r>
    </w:p>
    <w:p w14:paraId="6E35F105" w14:textId="77777777" w:rsidR="008C0294" w:rsidRDefault="008B103E" w:rsidP="00482381">
      <w:pPr>
        <w:pStyle w:val="Numberedparagraph"/>
      </w:pPr>
      <w:r w:rsidRPr="008B103E">
        <w:t>Regardless of the selection of TSF or TOE platform, the validation is expected to end in a trusted root CA certificate in a root store managed by the platform.</w:t>
      </w:r>
    </w:p>
    <w:p w14:paraId="266C35A5" w14:textId="77777777" w:rsidR="008C0294" w:rsidRDefault="008B103E" w:rsidP="00482381">
      <w:pPr>
        <w:pStyle w:val="Numberedparagraph"/>
      </w:pPr>
      <w:r w:rsidRPr="008B103E">
        <w:t xml:space="preserve">FIA_X509_EXT.1.2 The TSF shall only treat a certificate as a CA certificate if the </w:t>
      </w:r>
      <w:proofErr w:type="spellStart"/>
      <w:r w:rsidRPr="008B103E">
        <w:t>basicConstraints</w:t>
      </w:r>
      <w:proofErr w:type="spellEnd"/>
      <w:r w:rsidRPr="008B103E">
        <w:t xml:space="preserve"> extension is present and the CA flag is set to TRUE.</w:t>
      </w:r>
    </w:p>
    <w:p w14:paraId="2052B2EA" w14:textId="77777777" w:rsidR="008C0294" w:rsidRDefault="008B103E" w:rsidP="00482381">
      <w:pPr>
        <w:pStyle w:val="Numberedparagraph"/>
      </w:pPr>
      <w:r w:rsidRPr="008B103E">
        <w:t>This requirement applies to certificates that are used and processed by the TSF and restricts the certificates that may be added as trusted CA certificates.</w:t>
      </w:r>
    </w:p>
    <w:p w14:paraId="1FA688C9" w14:textId="77777777" w:rsidR="008C0294" w:rsidRDefault="006000CB">
      <w:pPr>
        <w:pStyle w:val="NumberedNormal"/>
        <w:numPr>
          <w:ilvl w:val="0"/>
          <w:numId w:val="0"/>
        </w:numPr>
        <w:rPr>
          <w:rFonts w:eastAsia="Calibri"/>
          <w:b/>
          <w:i/>
        </w:rPr>
      </w:pPr>
      <w:r w:rsidRPr="006000CB">
        <w:rPr>
          <w:rFonts w:eastAsia="Calibri"/>
          <w:b/>
          <w:i/>
        </w:rPr>
        <w:t>Assurance Activity</w:t>
      </w:r>
      <w:r w:rsidR="00D311C2">
        <w:rPr>
          <w:rFonts w:eastAsia="Calibri"/>
          <w:b/>
          <w:i/>
        </w:rPr>
        <w:t>:</w:t>
      </w:r>
    </w:p>
    <w:p w14:paraId="52DA4F53" w14:textId="77777777" w:rsidR="008C0294" w:rsidRDefault="008B103E" w:rsidP="00482381">
      <w:pPr>
        <w:pStyle w:val="Numberedparagraph"/>
        <w:rPr>
          <w:b/>
        </w:rPr>
      </w:pPr>
      <w:r w:rsidRPr="008B103E">
        <w:t>The evaluator shall ensure the TSS describes where the check of validity of the certificates takes place. The evaluator ensures the TSS also provides a description of the certificate path validation algorithm.</w:t>
      </w:r>
    </w:p>
    <w:p w14:paraId="1C2207DC" w14:textId="77777777" w:rsidR="008C0294" w:rsidRDefault="008B103E" w:rsidP="00482381">
      <w:pPr>
        <w:pStyle w:val="Numberedparagraph"/>
      </w:pPr>
      <w:r w:rsidRPr="008B103E">
        <w:t>The evaluator shall examine the TSS to confirm that it describes the behavior of the TOE when a connection cannot be established during the validity check of a certificate used in establishing a trusted channel. If the requirement that the administrator is able to specify the default action, then the evaluator shall ensure that the operational guidance contains instructions on how this configuration action is performed.</w:t>
      </w:r>
    </w:p>
    <w:p w14:paraId="60943B31" w14:textId="77777777" w:rsidR="008C0294" w:rsidRDefault="008B103E" w:rsidP="00482381">
      <w:pPr>
        <w:pStyle w:val="Numberedparagraph"/>
      </w:pPr>
      <w:r w:rsidRPr="008B103E">
        <w:t xml:space="preserve">The tests described must be performed in conjunction with the other Certificate Services assurance activities, including the use cases in FIA_X509_EXT.2.1. The tests for the </w:t>
      </w:r>
      <w:proofErr w:type="spellStart"/>
      <w:r w:rsidRPr="008B103E">
        <w:t>extendedKeyUsage</w:t>
      </w:r>
      <w:proofErr w:type="spellEnd"/>
      <w:r w:rsidRPr="008B103E">
        <w:t xml:space="preserve"> rules are performed in conjunction with the uses that require those rules.</w:t>
      </w:r>
    </w:p>
    <w:p w14:paraId="31AFB073" w14:textId="77777777" w:rsidR="008C0294" w:rsidRDefault="008B103E">
      <w:pPr>
        <w:pStyle w:val="NumberedNormal"/>
        <w:numPr>
          <w:ilvl w:val="0"/>
          <w:numId w:val="93"/>
        </w:numPr>
        <w:rPr>
          <w:rFonts w:eastAsia="Calibri"/>
        </w:rPr>
      </w:pPr>
      <w:r w:rsidRPr="008B103E">
        <w:rPr>
          <w:rFonts w:eastAsia="Calibri"/>
        </w:rPr>
        <w:t>Test 1: The evaluator shall demonstrate that validating a certificate without a valid certification path results in the function (application validation, trusted channel setup, or trusted software update) failing. The evaluator shall then load a certificate or certificates needed to validate the certificate to be used in the function, and demonstrate that the function succeeds. The evaluator then shall delete one of the certificates, and show that the function fails.</w:t>
      </w:r>
    </w:p>
    <w:p w14:paraId="3C1109F6" w14:textId="77777777" w:rsidR="008C0294" w:rsidRDefault="008B103E">
      <w:pPr>
        <w:pStyle w:val="NumberedNormal"/>
        <w:numPr>
          <w:ilvl w:val="0"/>
          <w:numId w:val="93"/>
        </w:numPr>
        <w:rPr>
          <w:rFonts w:eastAsia="Calibri"/>
        </w:rPr>
      </w:pPr>
      <w:r w:rsidRPr="008B103E">
        <w:rPr>
          <w:rFonts w:eastAsia="Calibri"/>
        </w:rPr>
        <w:t>Test 2: The evaluator shall demonstrate that validating an expired certificate results in the function failing.</w:t>
      </w:r>
    </w:p>
    <w:p w14:paraId="74B80891" w14:textId="77777777" w:rsidR="008B103E" w:rsidRPr="008B103E" w:rsidRDefault="008B103E" w:rsidP="008B103E">
      <w:pPr>
        <w:pStyle w:val="NumberedNormal"/>
        <w:numPr>
          <w:ilvl w:val="0"/>
          <w:numId w:val="93"/>
        </w:numPr>
        <w:rPr>
          <w:rFonts w:eastAsia="Calibri"/>
        </w:rPr>
      </w:pPr>
      <w:r w:rsidRPr="008B103E">
        <w:rPr>
          <w:rFonts w:eastAsia="Calibri"/>
        </w:rPr>
        <w:t xml:space="preserve">Test 3: The evaluator shall test that the TOE can properly handle revoked certificates –conditional on whether CRL or OCSP is selected; if both are selected, and then a test is </w:t>
      </w:r>
      <w:r w:rsidRPr="008B103E">
        <w:rPr>
          <w:rFonts w:eastAsia="Calibri"/>
        </w:rPr>
        <w:lastRenderedPageBreak/>
        <w:t>performed for each method. The evaluator has to only test one up in the trust chain (future revisions may require to ensure the validation</w:t>
      </w:r>
      <w:r>
        <w:rPr>
          <w:rFonts w:eastAsia="Calibri"/>
        </w:rPr>
        <w:t xml:space="preserve"> </w:t>
      </w:r>
      <w:r w:rsidRPr="008B103E">
        <w:rPr>
          <w:rFonts w:eastAsia="Calibri"/>
        </w:rPr>
        <w:t>is done up the entire chain). The evaluator shall ensure that a valid certificate is used, and that the validation function succeeds. The evaluator then attempts the test with a certificate that will be revoked (for each method chosen in the selection) to ensure when the certificate is no longer valid that the validation function fails.</w:t>
      </w:r>
    </w:p>
    <w:p w14:paraId="532D9996" w14:textId="77777777" w:rsidR="008B103E" w:rsidRPr="008B103E" w:rsidRDefault="008B103E" w:rsidP="008B103E">
      <w:pPr>
        <w:pStyle w:val="NumberedNormal"/>
        <w:numPr>
          <w:ilvl w:val="0"/>
          <w:numId w:val="93"/>
        </w:numPr>
        <w:rPr>
          <w:rFonts w:eastAsia="Calibri"/>
        </w:rPr>
      </w:pPr>
      <w:r w:rsidRPr="008B103E">
        <w:rPr>
          <w:rFonts w:eastAsia="Calibri"/>
        </w:rPr>
        <w:t xml:space="preserve">Test 4: The evaluator shall construct a certificate path, such that the certificate of the CA issuing the TOE’s certificate does not contain the </w:t>
      </w:r>
      <w:proofErr w:type="spellStart"/>
      <w:r w:rsidRPr="008B103E">
        <w:rPr>
          <w:rFonts w:eastAsia="Calibri"/>
        </w:rPr>
        <w:t>basicConstraints</w:t>
      </w:r>
      <w:proofErr w:type="spellEnd"/>
      <w:r w:rsidRPr="008B103E">
        <w:rPr>
          <w:rFonts w:eastAsia="Calibri"/>
        </w:rPr>
        <w:t xml:space="preserve"> extension. The validation of the certificate path fails.</w:t>
      </w:r>
    </w:p>
    <w:p w14:paraId="1769F386" w14:textId="77777777" w:rsidR="008B103E" w:rsidRPr="008B103E" w:rsidRDefault="008B103E" w:rsidP="008B103E">
      <w:pPr>
        <w:pStyle w:val="NumberedNormal"/>
        <w:numPr>
          <w:ilvl w:val="0"/>
          <w:numId w:val="93"/>
        </w:numPr>
        <w:rPr>
          <w:rFonts w:eastAsia="Calibri"/>
        </w:rPr>
      </w:pPr>
      <w:r w:rsidRPr="008B103E">
        <w:rPr>
          <w:rFonts w:eastAsia="Calibri"/>
        </w:rPr>
        <w:t xml:space="preserve">Test 5: The evaluator shall construct a certificate path, such that the certificate of the CA issuing the TOE’s certificate has the </w:t>
      </w:r>
      <w:proofErr w:type="spellStart"/>
      <w:r w:rsidRPr="008B103E">
        <w:rPr>
          <w:rFonts w:eastAsia="Calibri"/>
        </w:rPr>
        <w:t>cA</w:t>
      </w:r>
      <w:proofErr w:type="spellEnd"/>
      <w:r w:rsidRPr="008B103E">
        <w:rPr>
          <w:rFonts w:eastAsia="Calibri"/>
        </w:rPr>
        <w:t xml:space="preserve"> flag in the </w:t>
      </w:r>
      <w:proofErr w:type="spellStart"/>
      <w:r w:rsidRPr="008B103E">
        <w:rPr>
          <w:rFonts w:eastAsia="Calibri"/>
        </w:rPr>
        <w:t>basicConstraints</w:t>
      </w:r>
      <w:proofErr w:type="spellEnd"/>
      <w:r w:rsidRPr="008B103E">
        <w:rPr>
          <w:rFonts w:eastAsia="Calibri"/>
        </w:rPr>
        <w:t xml:space="preserve"> extension not set. The validation of the certificate path fails.</w:t>
      </w:r>
    </w:p>
    <w:p w14:paraId="56B021F6" w14:textId="77777777" w:rsidR="008C0294" w:rsidRDefault="008B103E">
      <w:pPr>
        <w:pStyle w:val="NumberedNormal"/>
        <w:numPr>
          <w:ilvl w:val="0"/>
          <w:numId w:val="93"/>
        </w:numPr>
        <w:rPr>
          <w:rFonts w:eastAsia="Calibri"/>
        </w:rPr>
      </w:pPr>
      <w:r w:rsidRPr="008B103E">
        <w:rPr>
          <w:rFonts w:eastAsia="Calibri"/>
        </w:rPr>
        <w:t xml:space="preserve">Test 6: The evaluator shall construct a certificate path, such that the certificate of the CA issuing the TOE’s certificate has the </w:t>
      </w:r>
      <w:proofErr w:type="spellStart"/>
      <w:r w:rsidRPr="008B103E">
        <w:rPr>
          <w:rFonts w:eastAsia="Calibri"/>
        </w:rPr>
        <w:t>cA</w:t>
      </w:r>
      <w:proofErr w:type="spellEnd"/>
      <w:r w:rsidRPr="008B103E">
        <w:rPr>
          <w:rFonts w:eastAsia="Calibri"/>
        </w:rPr>
        <w:t xml:space="preserve"> flag in the </w:t>
      </w:r>
      <w:proofErr w:type="spellStart"/>
      <w:r w:rsidRPr="008B103E">
        <w:rPr>
          <w:rFonts w:eastAsia="Calibri"/>
        </w:rPr>
        <w:t>basicConstraints</w:t>
      </w:r>
      <w:proofErr w:type="spellEnd"/>
      <w:r w:rsidRPr="008B103E">
        <w:rPr>
          <w:rFonts w:eastAsia="Calibri"/>
        </w:rPr>
        <w:t xml:space="preserve"> extension set to TRUE. The validation of the certificate path succeeds.</w:t>
      </w:r>
    </w:p>
    <w:p w14:paraId="3E13C2BE" w14:textId="77777777" w:rsidR="008C0294" w:rsidRDefault="008B103E">
      <w:pPr>
        <w:pStyle w:val="Heading3"/>
        <w:ind w:left="0" w:firstLine="0"/>
      </w:pPr>
      <w:bookmarkStart w:id="760" w:name="_Toc430938699"/>
      <w:r>
        <w:t>FIA_X509_EXT.2 X.509 Certificate Authentication</w:t>
      </w:r>
      <w:bookmarkEnd w:id="760"/>
    </w:p>
    <w:p w14:paraId="1722CDD7" w14:textId="77777777" w:rsidR="001661F5" w:rsidRPr="001661F5" w:rsidRDefault="001661F5" w:rsidP="00482381">
      <w:pPr>
        <w:pStyle w:val="Numberedparagraph"/>
      </w:pPr>
      <w:r w:rsidRPr="00CD0CF7">
        <w:rPr>
          <w:highlight w:val="yellow"/>
          <w:rPrChange w:id="761" w:author="Clemons, Robert M" w:date="2016-02-12T14:05:00Z">
            <w:rPr/>
          </w:rPrChange>
        </w:rPr>
        <w:t>FIA_X509_EXT.2.1</w:t>
      </w:r>
      <w:r w:rsidRPr="001661F5">
        <w:t xml:space="preserve"> The TSF shall use X.509v3 certificates as defined by RFC 5280 to support authentication for [selection: </w:t>
      </w:r>
      <w:r w:rsidRPr="004F4896">
        <w:rPr>
          <w:u w:val="single"/>
        </w:rPr>
        <w:t>IPsec, TLS, HTTPS, SSH</w:t>
      </w:r>
      <w:r w:rsidRPr="001661F5">
        <w:t xml:space="preserve">], and [selection: </w:t>
      </w:r>
      <w:r w:rsidRPr="004F4896">
        <w:rPr>
          <w:u w:val="single"/>
        </w:rPr>
        <w:t xml:space="preserve">code signing for system software updates, code signing for integrity verification, [assignment: </w:t>
      </w:r>
      <w:r w:rsidRPr="004F4896">
        <w:rPr>
          <w:i/>
          <w:u w:val="single"/>
        </w:rPr>
        <w:t>other uses</w:t>
      </w:r>
      <w:r w:rsidRPr="004F4896">
        <w:rPr>
          <w:u w:val="single"/>
        </w:rPr>
        <w:t>], no additional uses</w:t>
      </w:r>
      <w:r w:rsidRPr="001661F5">
        <w:t>].</w:t>
      </w:r>
    </w:p>
    <w:p w14:paraId="2D3F6A47" w14:textId="77777777" w:rsidR="001661F5" w:rsidRPr="00D311C2" w:rsidRDefault="006000CB" w:rsidP="001661F5">
      <w:pPr>
        <w:rPr>
          <w:rFonts w:eastAsia="Calibri"/>
          <w:i/>
        </w:rPr>
      </w:pPr>
      <w:r w:rsidRPr="006000CB">
        <w:rPr>
          <w:rFonts w:eastAsia="Calibri"/>
          <w:i/>
        </w:rPr>
        <w:t>Application Note:</w:t>
      </w:r>
    </w:p>
    <w:p w14:paraId="74DCEFF8" w14:textId="77777777" w:rsidR="001661F5" w:rsidRPr="001661F5" w:rsidRDefault="001661F5" w:rsidP="00482381">
      <w:pPr>
        <w:pStyle w:val="Numberedparagraph"/>
      </w:pPr>
      <w:r w:rsidRPr="001661F5">
        <w:t>The ST author’s selection shall match the selection of FTP_ITC.1.1</w:t>
      </w:r>
      <w:r w:rsidR="00740FCF">
        <w:t>.</w:t>
      </w:r>
    </w:p>
    <w:p w14:paraId="5AEEF68D" w14:textId="77777777" w:rsidR="008B103E" w:rsidRDefault="001661F5" w:rsidP="00482381">
      <w:pPr>
        <w:pStyle w:val="Numberedparagraph"/>
      </w:pPr>
      <w:r w:rsidRPr="001661F5">
        <w:t>FIA_X509_EXT.2.2 When the TSF cannot establish a connection to determine the validity of a certificate, the TSF shall [selection</w:t>
      </w:r>
      <w:r w:rsidRPr="004F4896">
        <w:rPr>
          <w:u w:val="single"/>
        </w:rPr>
        <w:t>: allow the administrator to choose whether to accept the certificate in these cases, accept the certificate, not accept the certificate</w:t>
      </w:r>
      <w:r w:rsidRPr="001661F5">
        <w:t>].</w:t>
      </w:r>
    </w:p>
    <w:p w14:paraId="1C7569FF" w14:textId="77777777" w:rsidR="001661F5" w:rsidRPr="00D311C2" w:rsidRDefault="006000CB" w:rsidP="001661F5">
      <w:pPr>
        <w:rPr>
          <w:rFonts w:eastAsia="Calibri"/>
          <w:i/>
        </w:rPr>
      </w:pPr>
      <w:r w:rsidRPr="006000CB">
        <w:rPr>
          <w:rFonts w:eastAsia="Calibri"/>
          <w:i/>
        </w:rPr>
        <w:t>Application Note:</w:t>
      </w:r>
    </w:p>
    <w:p w14:paraId="5F702F41" w14:textId="77777777" w:rsidR="001661F5" w:rsidRPr="008B103E" w:rsidRDefault="001661F5" w:rsidP="00482381">
      <w:pPr>
        <w:pStyle w:val="Numberedparagraph"/>
      </w:pPr>
      <w:r w:rsidRPr="001661F5">
        <w:t>Often a connection must be established to check the revocation status of a certificate - either to download a CRL or to perform a lookup using OCSP. The selection is used to describe the behavior in the event that such a connection cannot be established (for example, due to a network error). If the TOE has determined the certificate valid according to all other rules in FIA_X509_EXT.1, the behavior indicated in the selection shall determine the validity. The TOE must not accept the certificate if it fails any of the other validation rules in FIA_X509_EXT.1. If the administrator-configured option is selected by the ST Author, the ST Author must also select the corresponding function in FMT_</w:t>
      </w:r>
      <w:r w:rsidR="00565648">
        <w:t>MOF_EXT</w:t>
      </w:r>
      <w:r w:rsidRPr="001661F5">
        <w:t>.1.</w:t>
      </w:r>
    </w:p>
    <w:p w14:paraId="6DD1C5B9" w14:textId="77777777" w:rsidR="008C0294" w:rsidRDefault="006000CB">
      <w:pPr>
        <w:pStyle w:val="NumberedNormal"/>
        <w:numPr>
          <w:ilvl w:val="0"/>
          <w:numId w:val="0"/>
        </w:numPr>
        <w:rPr>
          <w:rFonts w:eastAsia="Calibri"/>
          <w:b/>
          <w:i/>
        </w:rPr>
      </w:pPr>
      <w:r w:rsidRPr="006000CB">
        <w:rPr>
          <w:rFonts w:eastAsia="Calibri"/>
          <w:b/>
          <w:i/>
        </w:rPr>
        <w:t>Assurance Activity:</w:t>
      </w:r>
    </w:p>
    <w:p w14:paraId="239B46BD" w14:textId="77777777" w:rsidR="008C0294" w:rsidRDefault="001661F5" w:rsidP="00482381">
      <w:pPr>
        <w:pStyle w:val="Numberedparagraph"/>
      </w:pPr>
      <w:r w:rsidRPr="001661F5">
        <w:t>The evaluator shall check the TSS to ensure that it describes how the TOE chooses which certificates to use, and any necessary instructions in the administrative guidance for configuring the operating environment so that the TOE can use the certificates.</w:t>
      </w:r>
    </w:p>
    <w:p w14:paraId="16F5964E" w14:textId="77777777" w:rsidR="008C0294" w:rsidRDefault="001661F5" w:rsidP="00482381">
      <w:pPr>
        <w:pStyle w:val="Numberedparagraph"/>
      </w:pPr>
      <w:r w:rsidRPr="001661F5">
        <w:t>The evaluator shall examine the TSS to confirm that it describes the behavior of the TOE when a connection cannot be established during the validity check of a certificate used in establishing a trusted channel. If the requirement that the administrator is able to specify the default action, then the evaluator shall ensure that the operational guidance contains instructions on how this configuration action is performed.</w:t>
      </w:r>
    </w:p>
    <w:p w14:paraId="6693F969" w14:textId="77777777" w:rsidR="008C0294" w:rsidRDefault="001661F5" w:rsidP="00482381">
      <w:pPr>
        <w:pStyle w:val="Numberedparagraph"/>
      </w:pPr>
      <w:r w:rsidRPr="001661F5">
        <w:lastRenderedPageBreak/>
        <w:t>The evaluator shall perform Test 1 for each function listed in FIA_X509_EXT.2.1 that requires the use of certificates:</w:t>
      </w:r>
    </w:p>
    <w:p w14:paraId="55D4317F" w14:textId="77777777" w:rsidR="008C0294" w:rsidRDefault="001661F5">
      <w:pPr>
        <w:pStyle w:val="NumberedNormal"/>
        <w:numPr>
          <w:ilvl w:val="0"/>
          <w:numId w:val="94"/>
        </w:numPr>
        <w:rPr>
          <w:rFonts w:eastAsia="Calibri"/>
        </w:rPr>
      </w:pPr>
      <w:r w:rsidRPr="001661F5">
        <w:rPr>
          <w:rFonts w:eastAsia="Calibri"/>
        </w:rPr>
        <w:t>Test 1: The evaluator shall demonstrate that using a certificate without a valid certification path results in the function failing. Using the administrative guidance, the evaluator shall then load a certificate or certificates needed to validate the certificate to be used in the function, and demonstrate that the function succeeds. The evaluator then shall delete one of the certificates, and show that the function fails.</w:t>
      </w:r>
    </w:p>
    <w:p w14:paraId="487BB4BF" w14:textId="77777777" w:rsidR="008C0294" w:rsidRDefault="001661F5">
      <w:pPr>
        <w:pStyle w:val="NumberedNormal"/>
        <w:numPr>
          <w:ilvl w:val="0"/>
          <w:numId w:val="94"/>
        </w:numPr>
        <w:rPr>
          <w:rFonts w:eastAsia="Calibri"/>
        </w:rPr>
      </w:pPr>
      <w:r w:rsidRPr="001661F5">
        <w:rPr>
          <w:rFonts w:eastAsia="Calibri"/>
        </w:rPr>
        <w:t>Test 2: The evaluator shall demonstrate that using a valid certificate that requires certificate validation checking to be performed in at least some part by communicating with a non-TOE IT entity. The evaluator shall then manipulate the environment so that the TOE is unable to verify the validity of the certificate, and observe that the action selected in FIA_X509_EXT.2.2 is performed. If the selected action is administrator-configurable, then the evaluator shall follow the operational guidance to determine that all supported administrator-configurable options behave in their documented manner.</w:t>
      </w:r>
    </w:p>
    <w:p w14:paraId="4CD1D489" w14:textId="77777777" w:rsidR="005162FB" w:rsidRDefault="005B0E30" w:rsidP="00C07CE6">
      <w:pPr>
        <w:pStyle w:val="Heading2"/>
      </w:pPr>
      <w:bookmarkStart w:id="762" w:name="_Toc351320969"/>
      <w:bookmarkStart w:id="763" w:name="_Toc351321090"/>
      <w:bookmarkStart w:id="764" w:name="_Toc351320970"/>
      <w:bookmarkStart w:id="765" w:name="_Toc351321091"/>
      <w:bookmarkStart w:id="766" w:name="_Toc351320971"/>
      <w:bookmarkStart w:id="767" w:name="_Toc351321092"/>
      <w:bookmarkStart w:id="768" w:name="_Toc430938700"/>
      <w:bookmarkEnd w:id="762"/>
      <w:bookmarkEnd w:id="763"/>
      <w:bookmarkEnd w:id="764"/>
      <w:bookmarkEnd w:id="765"/>
      <w:bookmarkEnd w:id="766"/>
      <w:bookmarkEnd w:id="767"/>
      <w:r>
        <w:t xml:space="preserve">Security </w:t>
      </w:r>
      <w:r w:rsidR="00DD1E40">
        <w:t xml:space="preserve">Management </w:t>
      </w:r>
      <w:r>
        <w:t>(FMT</w:t>
      </w:r>
      <w:r w:rsidR="00DD1E40">
        <w:t>)</w:t>
      </w:r>
      <w:bookmarkEnd w:id="768"/>
      <w:r w:rsidR="002221E6">
        <w:t xml:space="preserve"> </w:t>
      </w:r>
    </w:p>
    <w:p w14:paraId="28D35ABF" w14:textId="77777777" w:rsidR="00987969" w:rsidRDefault="00987969" w:rsidP="00DA6F21">
      <w:pPr>
        <w:pStyle w:val="Numberedparagraph"/>
        <w:numPr>
          <w:ilvl w:val="0"/>
          <w:numId w:val="0"/>
        </w:numPr>
      </w:pPr>
    </w:p>
    <w:p w14:paraId="4F4D1618" w14:textId="77777777" w:rsidR="000147D5" w:rsidRPr="000147D5" w:rsidRDefault="000147D5" w:rsidP="003E6F69">
      <w:pPr>
        <w:pStyle w:val="Heading3"/>
      </w:pPr>
      <w:bookmarkStart w:id="769" w:name="_Toc430938701"/>
      <w:r w:rsidRPr="000147D5">
        <w:t>FMT_SMR.2 Restrictions on Security Roles</w:t>
      </w:r>
      <w:bookmarkEnd w:id="769"/>
    </w:p>
    <w:p w14:paraId="5B558636" w14:textId="77777777" w:rsidR="00CF1245" w:rsidRPr="001C1C02" w:rsidRDefault="00CF1245" w:rsidP="00482381">
      <w:pPr>
        <w:pStyle w:val="Numberedparagraph"/>
      </w:pPr>
      <w:r w:rsidRPr="00CD0CF7">
        <w:rPr>
          <w:highlight w:val="yellow"/>
          <w:rPrChange w:id="770" w:author="Clemons, Robert M" w:date="2016-02-12T14:05:00Z">
            <w:rPr/>
          </w:rPrChange>
        </w:rPr>
        <w:t>FMT_SMR.2.1</w:t>
      </w:r>
      <w:r>
        <w:t xml:space="preserve"> </w:t>
      </w:r>
      <w:r w:rsidRPr="001C1C02">
        <w:t xml:space="preserve">The TSF shall maintain the roles: </w:t>
      </w:r>
    </w:p>
    <w:p w14:paraId="7B0AAA3E" w14:textId="77777777" w:rsidR="00CF1245" w:rsidRPr="004F4896" w:rsidRDefault="00CF1245" w:rsidP="00383DC4">
      <w:pPr>
        <w:pStyle w:val="ListParagraph"/>
        <w:numPr>
          <w:ilvl w:val="0"/>
          <w:numId w:val="104"/>
        </w:numPr>
        <w:spacing w:after="0"/>
        <w:rPr>
          <w:rFonts w:cs="Calibri"/>
          <w:b/>
          <w:bCs/>
        </w:rPr>
      </w:pPr>
      <w:r w:rsidRPr="004F4896">
        <w:rPr>
          <w:rFonts w:cs="Calibri"/>
          <w:b/>
          <w:bCs/>
        </w:rPr>
        <w:t>Administrator.</w:t>
      </w:r>
    </w:p>
    <w:p w14:paraId="63320A8D" w14:textId="77777777" w:rsidR="00CF1245" w:rsidRPr="004F4896" w:rsidRDefault="00CF1245" w:rsidP="00383DC4">
      <w:pPr>
        <w:pStyle w:val="ListParagraph"/>
        <w:numPr>
          <w:ilvl w:val="0"/>
          <w:numId w:val="104"/>
        </w:numPr>
        <w:spacing w:after="0"/>
        <w:rPr>
          <w:rFonts w:cs="Calibri"/>
          <w:b/>
          <w:bCs/>
        </w:rPr>
      </w:pPr>
      <w:r w:rsidRPr="004F4896">
        <w:rPr>
          <w:rFonts w:cs="Calibri"/>
          <w:b/>
          <w:bCs/>
        </w:rPr>
        <w:t>User.</w:t>
      </w:r>
    </w:p>
    <w:p w14:paraId="11CBB125" w14:textId="77777777" w:rsidR="00CF1245" w:rsidRDefault="00CF1245" w:rsidP="004F4896">
      <w:pPr>
        <w:tabs>
          <w:tab w:val="left" w:pos="2210"/>
        </w:tabs>
        <w:autoSpaceDE w:val="0"/>
        <w:autoSpaceDN w:val="0"/>
        <w:adjustRightInd w:val="0"/>
        <w:rPr>
          <w:rFonts w:cs="Calibri"/>
          <w:szCs w:val="22"/>
        </w:rPr>
      </w:pPr>
    </w:p>
    <w:p w14:paraId="4E579DD3" w14:textId="77777777" w:rsidR="00CF1245" w:rsidRPr="001C1C02" w:rsidRDefault="00CF1245" w:rsidP="00482381">
      <w:pPr>
        <w:pStyle w:val="Numberedparagraph"/>
      </w:pPr>
      <w:r w:rsidRPr="00CD0CF7">
        <w:rPr>
          <w:highlight w:val="yellow"/>
          <w:rPrChange w:id="771" w:author="Clemons, Robert M" w:date="2016-02-12T14:06:00Z">
            <w:rPr/>
          </w:rPrChange>
        </w:rPr>
        <w:t>FMT_SMR.2.2</w:t>
      </w:r>
      <w:r>
        <w:t xml:space="preserve"> </w:t>
      </w:r>
      <w:r w:rsidRPr="001C1C02">
        <w:t xml:space="preserve">The TSF shall be able to associate users with roles. </w:t>
      </w:r>
    </w:p>
    <w:p w14:paraId="124E8923" w14:textId="77777777" w:rsidR="00CF1245" w:rsidRPr="001C1C02" w:rsidRDefault="00F0497D" w:rsidP="00482381">
      <w:pPr>
        <w:pStyle w:val="Numberedparagraph"/>
      </w:pPr>
      <w:r w:rsidRPr="00CD0CF7">
        <w:rPr>
          <w:highlight w:val="yellow"/>
          <w:rPrChange w:id="772" w:author="Clemons, Robert M" w:date="2016-02-12T14:06:00Z">
            <w:rPr/>
          </w:rPrChange>
        </w:rPr>
        <w:t>FMT_SMR.2.3</w:t>
      </w:r>
      <w:r>
        <w:t xml:space="preserve"> </w:t>
      </w:r>
      <w:r w:rsidR="00CF1245" w:rsidRPr="001C1C02">
        <w:t xml:space="preserve">The TSF shall ensure that the conditions </w:t>
      </w:r>
    </w:p>
    <w:p w14:paraId="69EFC340" w14:textId="77777777" w:rsidR="00CF1245" w:rsidRPr="004F4896" w:rsidRDefault="00CF1245" w:rsidP="00383DC4">
      <w:pPr>
        <w:pStyle w:val="ListParagraph"/>
        <w:numPr>
          <w:ilvl w:val="0"/>
          <w:numId w:val="105"/>
        </w:numPr>
        <w:spacing w:after="0"/>
        <w:rPr>
          <w:rFonts w:cs="Calibri"/>
          <w:b/>
          <w:bCs/>
        </w:rPr>
      </w:pPr>
      <w:r w:rsidRPr="004F4896">
        <w:rPr>
          <w:rFonts w:cs="Calibri"/>
          <w:b/>
          <w:bCs/>
        </w:rPr>
        <w:t xml:space="preserve">Administrator role shall be able to administer the TOE locally; </w:t>
      </w:r>
    </w:p>
    <w:p w14:paraId="2E226FA7" w14:textId="77777777" w:rsidR="00CF1245" w:rsidRPr="004F4896" w:rsidRDefault="00CF1245" w:rsidP="00383DC4">
      <w:pPr>
        <w:pStyle w:val="ListParagraph"/>
        <w:numPr>
          <w:ilvl w:val="0"/>
          <w:numId w:val="105"/>
        </w:numPr>
        <w:spacing w:after="0"/>
        <w:rPr>
          <w:rFonts w:cs="Calibri"/>
          <w:b/>
          <w:bCs/>
        </w:rPr>
      </w:pPr>
      <w:r w:rsidRPr="004F4896">
        <w:rPr>
          <w:rFonts w:cs="Calibri"/>
          <w:b/>
          <w:bCs/>
        </w:rPr>
        <w:t>Administrator role shall be able to administer the TOE remotely;</w:t>
      </w:r>
    </w:p>
    <w:p w14:paraId="7A2227BD" w14:textId="77777777" w:rsidR="00CF1245" w:rsidRPr="004F4896" w:rsidRDefault="00CF1245" w:rsidP="00383DC4">
      <w:pPr>
        <w:pStyle w:val="ListParagraph"/>
        <w:numPr>
          <w:ilvl w:val="0"/>
          <w:numId w:val="105"/>
        </w:numPr>
        <w:spacing w:after="0"/>
        <w:rPr>
          <w:rFonts w:cs="Calibri"/>
          <w:b/>
          <w:bCs/>
        </w:rPr>
      </w:pPr>
      <w:r w:rsidRPr="004F4896">
        <w:rPr>
          <w:rFonts w:cs="Calibri"/>
          <w:b/>
          <w:bCs/>
        </w:rPr>
        <w:t>Administrator role shall be able to manage the audit capabilities of the TOE.</w:t>
      </w:r>
    </w:p>
    <w:p w14:paraId="0B5B8835" w14:textId="77777777" w:rsidR="00CF1245" w:rsidRPr="001C1C02" w:rsidRDefault="00CF1245" w:rsidP="00A31548">
      <w:pPr>
        <w:tabs>
          <w:tab w:val="left" w:pos="2210"/>
        </w:tabs>
        <w:rPr>
          <w:rFonts w:cs="Calibri"/>
          <w:bCs/>
          <w:szCs w:val="22"/>
        </w:rPr>
      </w:pPr>
      <w:r w:rsidRPr="001C1C02">
        <w:rPr>
          <w:rFonts w:cs="Calibri"/>
          <w:bCs/>
          <w:szCs w:val="22"/>
        </w:rPr>
        <w:t>are satisfied.</w:t>
      </w:r>
    </w:p>
    <w:p w14:paraId="5185072F" w14:textId="77777777" w:rsidR="001C1C02" w:rsidRPr="001C1C02" w:rsidRDefault="001C1C02" w:rsidP="001C1C02">
      <w:pPr>
        <w:spacing w:before="120" w:after="120"/>
        <w:jc w:val="both"/>
        <w:rPr>
          <w:rFonts w:cs="Calibri"/>
          <w:szCs w:val="22"/>
        </w:rPr>
      </w:pPr>
      <w:r w:rsidRPr="001C1C02">
        <w:rPr>
          <w:rFonts w:cs="Calibri"/>
          <w:i/>
          <w:szCs w:val="22"/>
        </w:rPr>
        <w:t>Application Note:</w:t>
      </w:r>
    </w:p>
    <w:p w14:paraId="77717D2C" w14:textId="77777777" w:rsidR="000B4878" w:rsidRDefault="00EC73C6" w:rsidP="000B4878">
      <w:pPr>
        <w:pStyle w:val="Numberedparagraph"/>
      </w:pPr>
      <w:r>
        <w:t>Unprivileged users are</w:t>
      </w:r>
      <w:r w:rsidR="000B4878">
        <w:t xml:space="preserve"> not able to administer the TOE or manage the audit capabilities of the TOE.</w:t>
      </w:r>
    </w:p>
    <w:p w14:paraId="57DBFECA" w14:textId="77777777" w:rsidR="005162FB" w:rsidRDefault="001C1C02">
      <w:pPr>
        <w:pStyle w:val="Numberedparagraph"/>
      </w:pPr>
      <w:r w:rsidRPr="001C1C02">
        <w:t xml:space="preserve">FMT_SMR.2.2 requires that user accounts be associated with only one role.  However, note that multiple users may have the same role, and the TOE is not required to restrict roles to a single person.  </w:t>
      </w:r>
    </w:p>
    <w:p w14:paraId="2DCA6453" w14:textId="77777777" w:rsidR="005162FB" w:rsidRDefault="001C1C02">
      <w:pPr>
        <w:pStyle w:val="Numberedparagraph"/>
      </w:pPr>
      <w:r w:rsidRPr="001C1C02">
        <w:t xml:space="preserve">FMT_SMR.2.3 requires that an authorized administrator be able to administer the TOE through the local console and through a remote mechanism (IPsec, SSH, TLS, TLS/HTTPS).  For multiple component TOEs, only the TOE components providing the management control and configuration of the other TOE components require a local administration interface. </w:t>
      </w:r>
      <w:r w:rsidR="000D098F">
        <w:t xml:space="preserve">The Administrator role is used for managing the Audit system. </w:t>
      </w:r>
    </w:p>
    <w:p w14:paraId="48778EEE" w14:textId="77777777" w:rsidR="001C1C02" w:rsidRPr="001C1C02" w:rsidRDefault="001C1C02" w:rsidP="001C1C02">
      <w:pPr>
        <w:spacing w:before="120" w:after="120"/>
        <w:rPr>
          <w:rFonts w:cs="Calibri"/>
          <w:b/>
          <w:i/>
          <w:szCs w:val="22"/>
        </w:rPr>
      </w:pPr>
      <w:r w:rsidRPr="001C1C02">
        <w:rPr>
          <w:rFonts w:cs="Calibri"/>
          <w:b/>
          <w:i/>
          <w:szCs w:val="22"/>
        </w:rPr>
        <w:t>Assurance Activity:</w:t>
      </w:r>
    </w:p>
    <w:p w14:paraId="2DB324F1" w14:textId="77777777" w:rsidR="005162FB" w:rsidRDefault="0090397B" w:rsidP="0090397B">
      <w:pPr>
        <w:pStyle w:val="Numberedparagraph"/>
        <w:rPr>
          <w:color w:val="000000"/>
        </w:rPr>
      </w:pPr>
      <w:r w:rsidRPr="0090397B">
        <w:lastRenderedPageBreak/>
        <w:t>The evaluator shall examine the TSS to verify that they describe the administrator role and the powers granted to and limitations of the role.</w:t>
      </w:r>
      <w:r>
        <w:t xml:space="preserve"> </w:t>
      </w:r>
      <w:r w:rsidR="001C1C02" w:rsidRPr="001C1C02">
        <w:t>The evaluator shall review the operational guidance to ensure that it contains instructions for administering the TOE both locally and remotely, including any configuration that needs to be performed on the client for remote administration. In the course of performing the testing activities for the evaluation, the evaluator shall use all supported interfaces, although it is not necessary to repeat each test involving an administrative action with each interface.  The evaluator shall ensure, however, that each supported method of administering the TOE that conforms to the requirements of this PP be tested; for instance, if the TOE can be administered through a local hardware interface; SSH; and TLS/HTTPS; then all three methods of administration must be exercised during the evaluation team’s test activities.</w:t>
      </w:r>
      <w:r w:rsidR="001C1C02" w:rsidRPr="001C1C02">
        <w:rPr>
          <w:color w:val="000000"/>
        </w:rPr>
        <w:t xml:space="preserve"> </w:t>
      </w:r>
    </w:p>
    <w:p w14:paraId="4C9CFB48" w14:textId="77777777" w:rsidR="00CD6DA8" w:rsidRDefault="00CD6DA8" w:rsidP="00CD6DA8">
      <w:pPr>
        <w:rPr>
          <w:b/>
          <w:color w:val="000000"/>
          <w:u w:val="single"/>
        </w:rPr>
      </w:pPr>
    </w:p>
    <w:p w14:paraId="3D60C8CE" w14:textId="77777777" w:rsidR="00975D48" w:rsidRPr="00975D48" w:rsidRDefault="00975D48" w:rsidP="00B76EF2">
      <w:pPr>
        <w:pStyle w:val="Heading3"/>
      </w:pPr>
      <w:bookmarkStart w:id="773" w:name="_Toc430938702"/>
      <w:r w:rsidRPr="00975D48">
        <w:t>FMT_MSA_EXT.1 Default data sharing configuration</w:t>
      </w:r>
      <w:bookmarkEnd w:id="773"/>
    </w:p>
    <w:p w14:paraId="450463E6" w14:textId="77777777" w:rsidR="00975D48" w:rsidRPr="00975D48" w:rsidRDefault="00975D48" w:rsidP="00975D48">
      <w:pPr>
        <w:numPr>
          <w:ilvl w:val="0"/>
          <w:numId w:val="2"/>
        </w:numPr>
        <w:spacing w:before="120" w:after="120"/>
        <w:ind w:left="0" w:hanging="720"/>
        <w:jc w:val="both"/>
        <w:rPr>
          <w:rFonts w:eastAsia="Calibri"/>
          <w:szCs w:val="20"/>
        </w:rPr>
      </w:pPr>
      <w:r w:rsidRPr="00CD0CF7">
        <w:rPr>
          <w:rFonts w:eastAsia="Calibri"/>
          <w:szCs w:val="20"/>
          <w:highlight w:val="yellow"/>
          <w:rPrChange w:id="774" w:author="Clemons, Robert M" w:date="2016-02-12T14:06:00Z">
            <w:rPr>
              <w:rFonts w:eastAsia="Calibri"/>
              <w:szCs w:val="20"/>
            </w:rPr>
          </w:rPrChange>
        </w:rPr>
        <w:t>FMT_MSA_EXT.1.1</w:t>
      </w:r>
      <w:r w:rsidRPr="00975D48">
        <w:rPr>
          <w:rFonts w:eastAsia="Calibri"/>
          <w:szCs w:val="20"/>
        </w:rPr>
        <w:t xml:space="preserve"> The TSF </w:t>
      </w:r>
      <w:r w:rsidR="00F0497D">
        <w:rPr>
          <w:rFonts w:eastAsia="Calibri"/>
          <w:szCs w:val="20"/>
        </w:rPr>
        <w:t>shall</w:t>
      </w:r>
      <w:r w:rsidRPr="00975D48">
        <w:rPr>
          <w:rFonts w:eastAsia="Calibri"/>
          <w:szCs w:val="20"/>
        </w:rPr>
        <w:t xml:space="preserve"> by default enforce a policy prohibiting sharing of data between Guest VMs </w:t>
      </w:r>
      <w:r w:rsidR="000A7D2B">
        <w:rPr>
          <w:rFonts w:eastAsia="Calibri"/>
          <w:szCs w:val="20"/>
        </w:rPr>
        <w:t xml:space="preserve">using </w:t>
      </w:r>
      <w:r w:rsidRPr="00975D48">
        <w:rPr>
          <w:rFonts w:eastAsia="Calibri"/>
          <w:szCs w:val="20"/>
        </w:rPr>
        <w:t xml:space="preserve">[selection: </w:t>
      </w:r>
      <w:r w:rsidR="000A7D2B" w:rsidRPr="000A7D2B">
        <w:rPr>
          <w:rFonts w:eastAsia="Calibri"/>
          <w:szCs w:val="20"/>
          <w:u w:val="single"/>
        </w:rPr>
        <w:t>no mechanism</w:t>
      </w:r>
      <w:r w:rsidR="000A7D2B">
        <w:rPr>
          <w:rFonts w:eastAsia="Calibri"/>
          <w:szCs w:val="20"/>
        </w:rPr>
        <w:t xml:space="preserve">, </w:t>
      </w:r>
      <w:r w:rsidR="00655752" w:rsidRPr="004F4896">
        <w:rPr>
          <w:rFonts w:eastAsia="Calibri"/>
          <w:szCs w:val="20"/>
          <w:u w:val="single"/>
        </w:rPr>
        <w:t xml:space="preserve">virtual networking, </w:t>
      </w:r>
      <w:r w:rsidRPr="004F4896">
        <w:rPr>
          <w:rFonts w:eastAsia="Calibri"/>
          <w:szCs w:val="20"/>
          <w:u w:val="single"/>
        </w:rPr>
        <w:t xml:space="preserve">[assignment: </w:t>
      </w:r>
      <w:r w:rsidRPr="004F4896">
        <w:rPr>
          <w:rFonts w:eastAsia="Calibri"/>
          <w:i/>
          <w:szCs w:val="20"/>
          <w:u w:val="single"/>
        </w:rPr>
        <w:t>other inter-VM data sharing mechanisms</w:t>
      </w:r>
      <w:r w:rsidRPr="004F4896">
        <w:rPr>
          <w:rFonts w:eastAsia="Calibri"/>
          <w:szCs w:val="20"/>
          <w:u w:val="single"/>
        </w:rPr>
        <w:t>]</w:t>
      </w:r>
      <w:r w:rsidRPr="00975D48">
        <w:rPr>
          <w:rFonts w:eastAsia="Calibri"/>
          <w:szCs w:val="20"/>
        </w:rPr>
        <w:t>].</w:t>
      </w:r>
    </w:p>
    <w:p w14:paraId="547938F5" w14:textId="77777777" w:rsidR="00975D48" w:rsidRPr="00975D48" w:rsidRDefault="00975D48" w:rsidP="00975D48">
      <w:pPr>
        <w:numPr>
          <w:ilvl w:val="0"/>
          <w:numId w:val="2"/>
        </w:numPr>
        <w:spacing w:before="120" w:after="120"/>
        <w:ind w:left="0" w:hanging="720"/>
        <w:jc w:val="both"/>
        <w:rPr>
          <w:rFonts w:eastAsia="Calibri"/>
          <w:szCs w:val="20"/>
        </w:rPr>
      </w:pPr>
      <w:r w:rsidRPr="00CD0CF7">
        <w:rPr>
          <w:rFonts w:eastAsia="Calibri"/>
          <w:szCs w:val="20"/>
          <w:highlight w:val="yellow"/>
          <w:rPrChange w:id="775" w:author="Clemons, Robert M" w:date="2016-02-12T14:06:00Z">
            <w:rPr>
              <w:rFonts w:eastAsia="Calibri"/>
              <w:szCs w:val="20"/>
            </w:rPr>
          </w:rPrChange>
        </w:rPr>
        <w:t>FMT_MSA_EXT.1.2</w:t>
      </w:r>
      <w:r w:rsidRPr="00975D48">
        <w:rPr>
          <w:rFonts w:eastAsia="Calibri"/>
          <w:szCs w:val="20"/>
        </w:rPr>
        <w:t xml:space="preserve"> The TSF </w:t>
      </w:r>
      <w:r w:rsidR="00F0497D">
        <w:rPr>
          <w:rFonts w:eastAsia="Calibri"/>
          <w:szCs w:val="20"/>
        </w:rPr>
        <w:t>shall</w:t>
      </w:r>
      <w:r w:rsidRPr="00975D48">
        <w:rPr>
          <w:rFonts w:eastAsia="Calibri"/>
          <w:szCs w:val="20"/>
        </w:rPr>
        <w:t xml:space="preserve"> allow Administrators to specify alternative initial configuration values to override the default values when a Guest VM is created.</w:t>
      </w:r>
    </w:p>
    <w:p w14:paraId="498AF701" w14:textId="77777777" w:rsidR="00975D48" w:rsidRPr="00975D48" w:rsidRDefault="00975D48" w:rsidP="00975D48">
      <w:pPr>
        <w:rPr>
          <w:i/>
        </w:rPr>
      </w:pPr>
      <w:r w:rsidRPr="00975D48">
        <w:rPr>
          <w:i/>
        </w:rPr>
        <w:t>Application Note:</w:t>
      </w:r>
    </w:p>
    <w:p w14:paraId="7332BFB2" w14:textId="77777777" w:rsid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 xml:space="preserve">By </w:t>
      </w:r>
      <w:proofErr w:type="gramStart"/>
      <w:r w:rsidRPr="00975D48">
        <w:rPr>
          <w:rFonts w:eastAsia="Calibri"/>
          <w:szCs w:val="20"/>
        </w:rPr>
        <w:t>default</w:t>
      </w:r>
      <w:proofErr w:type="gramEnd"/>
      <w:r w:rsidRPr="00975D48">
        <w:rPr>
          <w:rFonts w:eastAsia="Calibri"/>
          <w:szCs w:val="20"/>
        </w:rPr>
        <w:t xml:space="preserve"> the VMM must enforce a policy prohibiting sharing of data between VMs. The default policy applies to all mechanisms for sharing data between VMs, including inter-VM communication channels, shared physical devices, shared virtual devices, and virtual networks. The default policy does not apply to covert channels and architectural side-channels.</w:t>
      </w:r>
    </w:p>
    <w:p w14:paraId="7CF103CD" w14:textId="77777777" w:rsidR="000A7D2B" w:rsidRPr="00975D48" w:rsidRDefault="000A7D2B" w:rsidP="00975D48">
      <w:pPr>
        <w:numPr>
          <w:ilvl w:val="0"/>
          <w:numId w:val="2"/>
        </w:numPr>
        <w:spacing w:before="120" w:after="120"/>
        <w:ind w:left="0" w:hanging="720"/>
        <w:jc w:val="both"/>
        <w:rPr>
          <w:rFonts w:eastAsia="Calibri"/>
          <w:szCs w:val="20"/>
        </w:rPr>
      </w:pPr>
      <w:r>
        <w:rPr>
          <w:rFonts w:eastAsia="Calibri"/>
          <w:szCs w:val="20"/>
        </w:rPr>
        <w:t xml:space="preserve">The ST author should select “no mechanism” in the unlikely event that the VS implements no mechanisms for transferring data between Guest VMs. Otherwise, the ST author should select “virtual networking” and all other mechanisms through which data can be transferred between Guest VMs. This should be the same list of </w:t>
      </w:r>
      <w:r w:rsidR="00EA229E">
        <w:rPr>
          <w:rFonts w:eastAsia="Calibri"/>
          <w:szCs w:val="20"/>
        </w:rPr>
        <w:t>mechanisms</w:t>
      </w:r>
      <w:r>
        <w:rPr>
          <w:rFonts w:eastAsia="Calibri"/>
          <w:szCs w:val="20"/>
        </w:rPr>
        <w:t xml:space="preserve"> supplied in FDP_VMS_EXT.1.</w:t>
      </w:r>
    </w:p>
    <w:p w14:paraId="452BBE4B" w14:textId="77777777" w:rsidR="00975D48" w:rsidRPr="00975D48" w:rsidRDefault="00975D48" w:rsidP="00975D48">
      <w:pPr>
        <w:numPr>
          <w:ilvl w:val="0"/>
          <w:numId w:val="2"/>
        </w:numPr>
        <w:spacing w:before="120" w:after="120"/>
        <w:ind w:left="0" w:hanging="720"/>
        <w:jc w:val="both"/>
        <w:rPr>
          <w:rFonts w:eastAsia="Calibri"/>
          <w:szCs w:val="20"/>
        </w:rPr>
      </w:pPr>
      <w:r w:rsidRPr="00975D48">
        <w:rPr>
          <w:rFonts w:eastAsia="Calibri"/>
          <w:szCs w:val="20"/>
        </w:rPr>
        <w:t xml:space="preserve">Examples of </w:t>
      </w:r>
      <w:r w:rsidR="0079347C">
        <w:rPr>
          <w:rFonts w:eastAsia="Calibri"/>
          <w:szCs w:val="20"/>
        </w:rPr>
        <w:t xml:space="preserve">non-network </w:t>
      </w:r>
      <w:r w:rsidRPr="00975D48">
        <w:rPr>
          <w:rFonts w:eastAsia="Calibri"/>
          <w:szCs w:val="20"/>
        </w:rPr>
        <w:t>inter-VM sharing mechanisms are:</w:t>
      </w:r>
    </w:p>
    <w:p w14:paraId="3A300F99" w14:textId="77777777" w:rsidR="00975D48" w:rsidRPr="00975D48" w:rsidRDefault="00D252C6" w:rsidP="00975D48">
      <w:pPr>
        <w:numPr>
          <w:ilvl w:val="1"/>
          <w:numId w:val="2"/>
        </w:numPr>
        <w:spacing w:before="120" w:after="120"/>
        <w:jc w:val="both"/>
        <w:rPr>
          <w:rFonts w:eastAsia="Calibri"/>
          <w:szCs w:val="20"/>
        </w:rPr>
      </w:pPr>
      <w:r>
        <w:rPr>
          <w:rFonts w:eastAsia="Calibri"/>
          <w:szCs w:val="20"/>
        </w:rPr>
        <w:t>U</w:t>
      </w:r>
      <w:r w:rsidR="0079347C">
        <w:rPr>
          <w:rFonts w:eastAsia="Calibri"/>
          <w:szCs w:val="20"/>
        </w:rPr>
        <w:t>ser interface-based mechanisms, such as c</w:t>
      </w:r>
      <w:r w:rsidR="00975D48" w:rsidRPr="00975D48">
        <w:rPr>
          <w:rFonts w:eastAsia="Calibri"/>
          <w:szCs w:val="20"/>
        </w:rPr>
        <w:t>opy/pate</w:t>
      </w:r>
      <w:r w:rsidR="0079347C">
        <w:rPr>
          <w:rFonts w:eastAsia="Calibri"/>
          <w:szCs w:val="20"/>
        </w:rPr>
        <w:t xml:space="preserve"> and</w:t>
      </w:r>
      <w:r w:rsidR="00975D48" w:rsidRPr="00975D48">
        <w:rPr>
          <w:rFonts w:eastAsia="Calibri"/>
          <w:szCs w:val="20"/>
        </w:rPr>
        <w:t xml:space="preserve"> drag-and-drop</w:t>
      </w:r>
      <w:r w:rsidR="0079347C">
        <w:rPr>
          <w:rFonts w:eastAsia="Calibri"/>
          <w:szCs w:val="20"/>
        </w:rPr>
        <w:t>.</w:t>
      </w:r>
    </w:p>
    <w:p w14:paraId="60D33DF1" w14:textId="77777777" w:rsidR="00975D48" w:rsidRPr="00975D48" w:rsidRDefault="00975D48" w:rsidP="00975D48">
      <w:pPr>
        <w:numPr>
          <w:ilvl w:val="1"/>
          <w:numId w:val="2"/>
        </w:numPr>
        <w:spacing w:before="120" w:after="120"/>
        <w:jc w:val="both"/>
        <w:rPr>
          <w:rFonts w:eastAsia="Calibri"/>
          <w:szCs w:val="20"/>
        </w:rPr>
      </w:pPr>
      <w:r w:rsidRPr="00975D48">
        <w:rPr>
          <w:rFonts w:eastAsia="Calibri"/>
          <w:szCs w:val="20"/>
        </w:rPr>
        <w:t xml:space="preserve">Shared </w:t>
      </w:r>
      <w:r w:rsidR="0079347C">
        <w:rPr>
          <w:rFonts w:eastAsia="Calibri"/>
          <w:szCs w:val="20"/>
        </w:rPr>
        <w:t>virtual or physical devices</w:t>
      </w:r>
    </w:p>
    <w:p w14:paraId="22FC2CD4" w14:textId="77777777" w:rsidR="00975D48" w:rsidRPr="00975D48" w:rsidRDefault="0079347C" w:rsidP="00975D48">
      <w:pPr>
        <w:numPr>
          <w:ilvl w:val="1"/>
          <w:numId w:val="2"/>
        </w:numPr>
        <w:spacing w:before="120" w:after="120"/>
        <w:jc w:val="both"/>
        <w:rPr>
          <w:rFonts w:eastAsia="Calibri"/>
          <w:szCs w:val="20"/>
        </w:rPr>
      </w:pPr>
      <w:r>
        <w:rPr>
          <w:rFonts w:eastAsia="Calibri"/>
          <w:szCs w:val="20"/>
        </w:rPr>
        <w:t xml:space="preserve">API-based mechanisms such as </w:t>
      </w:r>
      <w:proofErr w:type="spellStart"/>
      <w:r>
        <w:rPr>
          <w:rFonts w:eastAsia="Calibri"/>
          <w:szCs w:val="20"/>
        </w:rPr>
        <w:t>Hypercalls</w:t>
      </w:r>
      <w:proofErr w:type="spellEnd"/>
      <w:r>
        <w:rPr>
          <w:rFonts w:eastAsia="Calibri"/>
          <w:szCs w:val="20"/>
        </w:rPr>
        <w:t>.</w:t>
      </w:r>
    </w:p>
    <w:p w14:paraId="3F509888" w14:textId="77777777" w:rsidR="00975D48" w:rsidRPr="00975D48" w:rsidRDefault="00975D48" w:rsidP="00975D48">
      <w:pPr>
        <w:numPr>
          <w:ilvl w:val="0"/>
          <w:numId w:val="2"/>
        </w:numPr>
        <w:spacing w:before="120" w:after="120"/>
        <w:ind w:left="0" w:hanging="720"/>
        <w:jc w:val="both"/>
        <w:rPr>
          <w:rFonts w:eastAsia="Calibri"/>
          <w:b/>
          <w:i/>
          <w:szCs w:val="20"/>
        </w:rPr>
      </w:pPr>
      <w:r w:rsidRPr="00975D48">
        <w:rPr>
          <w:rFonts w:eastAsia="Calibri"/>
          <w:b/>
          <w:i/>
          <w:szCs w:val="20"/>
        </w:rPr>
        <w:t>Assurance Activity:</w:t>
      </w:r>
    </w:p>
    <w:p w14:paraId="11F8793E" w14:textId="77777777" w:rsidR="001C1C02" w:rsidRPr="00A31548" w:rsidRDefault="00D411A9" w:rsidP="00482381">
      <w:pPr>
        <w:pStyle w:val="Numberedparagraph"/>
      </w:pPr>
      <w:r>
        <w:t xml:space="preserve">This requirement is met if </w:t>
      </w:r>
      <w:r w:rsidR="00AE2081">
        <w:t>FDP_VMS_EXT.1</w:t>
      </w:r>
      <w:r>
        <w:t xml:space="preserve"> is met</w:t>
      </w:r>
      <w:r w:rsidR="00AE2081">
        <w:t>.</w:t>
      </w:r>
    </w:p>
    <w:p w14:paraId="044FFF37" w14:textId="77777777" w:rsidR="00B510F4" w:rsidRPr="006D0990" w:rsidRDefault="00B510F4" w:rsidP="003E6F69">
      <w:pPr>
        <w:pStyle w:val="Heading3"/>
      </w:pPr>
      <w:bookmarkStart w:id="776" w:name="_Toc430938703"/>
      <w:r w:rsidRPr="006D0990">
        <w:t>FMT_MOF</w:t>
      </w:r>
      <w:r w:rsidR="00413F40">
        <w:t>_EXT</w:t>
      </w:r>
      <w:r w:rsidRPr="006D0990">
        <w:t>.1 Management of security functions behavior</w:t>
      </w:r>
      <w:bookmarkEnd w:id="776"/>
    </w:p>
    <w:p w14:paraId="0BFEA398" w14:textId="77777777" w:rsidR="009732AE" w:rsidRDefault="009732AE" w:rsidP="009732AE">
      <w:pPr>
        <w:pStyle w:val="Numberedparagraph"/>
      </w:pPr>
      <w:r w:rsidRPr="00CD0CF7">
        <w:rPr>
          <w:highlight w:val="yellow"/>
          <w:rPrChange w:id="777" w:author="Clemons, Robert M" w:date="2016-02-12T14:06:00Z">
            <w:rPr/>
          </w:rPrChange>
        </w:rPr>
        <w:t>FMT_MOF_EXT.1.1</w:t>
      </w:r>
      <w:r w:rsidRPr="001C1C02">
        <w:t xml:space="preserve"> The TSF shall be capable of performing the following management functions</w:t>
      </w:r>
      <w:r>
        <w:t xml:space="preserve"> controlled by authorized Administrators</w:t>
      </w:r>
      <w:r w:rsidR="00555F7F">
        <w:t xml:space="preserve"> only</w:t>
      </w:r>
      <w:r w:rsidRPr="001C1C02">
        <w:t>:</w:t>
      </w:r>
    </w:p>
    <w:p w14:paraId="42D6C40D" w14:textId="77777777" w:rsidR="009732AE" w:rsidRPr="009C5B1C" w:rsidRDefault="009732AE" w:rsidP="00B42787">
      <w:pPr>
        <w:pStyle w:val="Numberedparagraph"/>
        <w:autoSpaceDE w:val="0"/>
        <w:autoSpaceDN w:val="0"/>
        <w:adjustRightInd w:val="0"/>
        <w:spacing w:after="0"/>
        <w:rPr>
          <w:rFonts w:asciiTheme="minorHAnsi" w:hAnsiTheme="minorHAnsi"/>
          <w:szCs w:val="22"/>
        </w:rPr>
      </w:pPr>
    </w:p>
    <w:p w14:paraId="442C0BA7" w14:textId="77777777" w:rsidR="009732AE" w:rsidRPr="004F4896" w:rsidRDefault="009732AE" w:rsidP="009732AE">
      <w:pPr>
        <w:pStyle w:val="ListParagraph"/>
        <w:numPr>
          <w:ilvl w:val="0"/>
          <w:numId w:val="100"/>
        </w:numPr>
        <w:autoSpaceDE w:val="0"/>
        <w:autoSpaceDN w:val="0"/>
        <w:adjustRightInd w:val="0"/>
        <w:spacing w:after="0"/>
        <w:jc w:val="both"/>
        <w:rPr>
          <w:rFonts w:cs="Tahoma"/>
          <w:color w:val="000000"/>
        </w:rPr>
      </w:pPr>
      <w:r w:rsidRPr="004F4896">
        <w:rPr>
          <w:rFonts w:cs="Tahoma"/>
          <w:color w:val="000000"/>
        </w:rPr>
        <w:t>Ability to administer the Virtualization System locally and remotely;</w:t>
      </w:r>
    </w:p>
    <w:p w14:paraId="68C7D2D8"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lastRenderedPageBreak/>
        <w:t>Ability to update the Virtualization System, and to verify the updates using [selection:</w:t>
      </w:r>
      <w:r w:rsidRPr="004E703D">
        <w:rPr>
          <w:szCs w:val="22"/>
        </w:rPr>
        <w:t xml:space="preserve"> </w:t>
      </w:r>
      <w:r w:rsidRPr="004F4896">
        <w:rPr>
          <w:rFonts w:cs="Tahoma"/>
          <w:color w:val="000000"/>
          <w:szCs w:val="22"/>
          <w:u w:val="single"/>
        </w:rPr>
        <w:t>digital signature, published hash, no other mechanism</w:t>
      </w:r>
      <w:r w:rsidRPr="004F4896">
        <w:rPr>
          <w:rFonts w:cs="Tahoma"/>
          <w:color w:val="000000"/>
          <w:szCs w:val="22"/>
        </w:rPr>
        <w:t xml:space="preserve">] capability prior to installing those updates; </w:t>
      </w:r>
    </w:p>
    <w:p w14:paraId="54F085C1"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Ability to configure password policy</w:t>
      </w:r>
    </w:p>
    <w:p w14:paraId="2A481C6C" w14:textId="77777777" w:rsidR="009732AE" w:rsidRPr="004F4896" w:rsidRDefault="009732AE" w:rsidP="009732AE">
      <w:pPr>
        <w:numPr>
          <w:ilvl w:val="1"/>
          <w:numId w:val="53"/>
        </w:numPr>
        <w:autoSpaceDE w:val="0"/>
        <w:autoSpaceDN w:val="0"/>
        <w:adjustRightInd w:val="0"/>
        <w:spacing w:after="0"/>
        <w:jc w:val="both"/>
        <w:rPr>
          <w:rFonts w:cs="Tahoma"/>
          <w:color w:val="000000"/>
          <w:szCs w:val="22"/>
        </w:rPr>
      </w:pPr>
      <w:r w:rsidRPr="004F4896">
        <w:rPr>
          <w:rFonts w:cs="Tahoma"/>
          <w:color w:val="000000"/>
          <w:szCs w:val="22"/>
        </w:rPr>
        <w:t>Minimum password length,</w:t>
      </w:r>
    </w:p>
    <w:p w14:paraId="2B7736E0" w14:textId="77777777" w:rsidR="009732AE" w:rsidRPr="004F4896" w:rsidRDefault="009732AE" w:rsidP="009732AE">
      <w:pPr>
        <w:numPr>
          <w:ilvl w:val="1"/>
          <w:numId w:val="53"/>
        </w:numPr>
        <w:autoSpaceDE w:val="0"/>
        <w:autoSpaceDN w:val="0"/>
        <w:adjustRightInd w:val="0"/>
        <w:spacing w:after="0"/>
        <w:jc w:val="both"/>
        <w:rPr>
          <w:rFonts w:cs="Tahoma"/>
          <w:color w:val="000000"/>
          <w:szCs w:val="22"/>
        </w:rPr>
      </w:pPr>
      <w:r w:rsidRPr="004F4896">
        <w:rPr>
          <w:rFonts w:cs="Tahoma"/>
          <w:color w:val="000000"/>
          <w:szCs w:val="22"/>
        </w:rPr>
        <w:t>Minimum password complexity,</w:t>
      </w:r>
    </w:p>
    <w:p w14:paraId="1780E879" w14:textId="77777777" w:rsidR="009732AE" w:rsidRPr="004F4896" w:rsidRDefault="009732AE" w:rsidP="009732AE">
      <w:pPr>
        <w:numPr>
          <w:ilvl w:val="1"/>
          <w:numId w:val="53"/>
        </w:numPr>
        <w:autoSpaceDE w:val="0"/>
        <w:autoSpaceDN w:val="0"/>
        <w:adjustRightInd w:val="0"/>
        <w:spacing w:after="0"/>
        <w:jc w:val="both"/>
        <w:rPr>
          <w:rFonts w:cs="Tahoma"/>
          <w:color w:val="000000"/>
          <w:szCs w:val="22"/>
        </w:rPr>
      </w:pPr>
      <w:r w:rsidRPr="004F4896">
        <w:rPr>
          <w:rFonts w:cs="Tahoma"/>
          <w:color w:val="000000"/>
          <w:szCs w:val="22"/>
        </w:rPr>
        <w:t>Maximum password lifetime.</w:t>
      </w:r>
    </w:p>
    <w:p w14:paraId="47632D2B"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Ability to create, delete, and configure VMs;</w:t>
      </w:r>
    </w:p>
    <w:p w14:paraId="42C8A1D6"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Ability to set default initial VM configurations;</w:t>
      </w:r>
    </w:p>
    <w:p w14:paraId="25F57911" w14:textId="77777777" w:rsidR="009732AE" w:rsidRPr="002F50D4" w:rsidRDefault="009732AE" w:rsidP="009732AE">
      <w:pPr>
        <w:numPr>
          <w:ilvl w:val="0"/>
          <w:numId w:val="100"/>
        </w:numPr>
        <w:autoSpaceDE w:val="0"/>
        <w:autoSpaceDN w:val="0"/>
        <w:adjustRightInd w:val="0"/>
        <w:spacing w:after="0"/>
        <w:jc w:val="both"/>
        <w:rPr>
          <w:rFonts w:cs="Tahoma"/>
          <w:szCs w:val="22"/>
        </w:rPr>
      </w:pPr>
      <w:r w:rsidRPr="002F50D4">
        <w:rPr>
          <w:rFonts w:cs="Tahoma"/>
          <w:szCs w:val="22"/>
        </w:rPr>
        <w:t>Ability to configure virtual networks including VM;</w:t>
      </w:r>
    </w:p>
    <w:p w14:paraId="55325159" w14:textId="77777777" w:rsidR="009732AE" w:rsidRPr="002F50D4" w:rsidRDefault="009732AE" w:rsidP="009732AE">
      <w:pPr>
        <w:pStyle w:val="ListParagraph"/>
        <w:numPr>
          <w:ilvl w:val="0"/>
          <w:numId w:val="100"/>
        </w:numPr>
        <w:autoSpaceDE w:val="0"/>
        <w:autoSpaceDN w:val="0"/>
        <w:adjustRightInd w:val="0"/>
        <w:spacing w:after="0" w:line="240" w:lineRule="auto"/>
        <w:jc w:val="both"/>
        <w:rPr>
          <w:rFonts w:cs="Tahoma"/>
          <w:u w:val="single"/>
        </w:rPr>
      </w:pPr>
      <w:r w:rsidRPr="002F50D4">
        <w:rPr>
          <w:rFonts w:cs="Tahoma"/>
        </w:rPr>
        <w:t>Ability to manage the audit system and audit data;</w:t>
      </w:r>
    </w:p>
    <w:p w14:paraId="0667AAD0"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Ability to configure VM access to physical devices;</w:t>
      </w:r>
    </w:p>
    <w:p w14:paraId="52109B1E"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Ability to configure inter-VM data sharing;</w:t>
      </w:r>
    </w:p>
    <w:p w14:paraId="621BB885"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 xml:space="preserve">Ability to enable/disable VM access to </w:t>
      </w:r>
      <w:proofErr w:type="spellStart"/>
      <w:r w:rsidRPr="004F4896">
        <w:rPr>
          <w:rFonts w:cs="Tahoma"/>
          <w:color w:val="000000"/>
          <w:szCs w:val="22"/>
        </w:rPr>
        <w:t>Hypercall</w:t>
      </w:r>
      <w:proofErr w:type="spellEnd"/>
      <w:r w:rsidRPr="004F4896">
        <w:rPr>
          <w:rFonts w:cs="Tahoma"/>
          <w:color w:val="000000"/>
          <w:szCs w:val="22"/>
        </w:rPr>
        <w:t xml:space="preserve"> functions;</w:t>
      </w:r>
    </w:p>
    <w:p w14:paraId="5C82B25D"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 xml:space="preserve">Ability to configure removable media policy; </w:t>
      </w:r>
    </w:p>
    <w:p w14:paraId="1D0170C8" w14:textId="77777777" w:rsidR="009732AE" w:rsidRPr="004F4896" w:rsidRDefault="009732AE" w:rsidP="009732AE">
      <w:pPr>
        <w:numPr>
          <w:ilvl w:val="0"/>
          <w:numId w:val="100"/>
        </w:numPr>
        <w:autoSpaceDE w:val="0"/>
        <w:autoSpaceDN w:val="0"/>
        <w:adjustRightInd w:val="0"/>
        <w:spacing w:after="0"/>
        <w:jc w:val="both"/>
        <w:rPr>
          <w:rFonts w:cs="Tahoma"/>
          <w:color w:val="000000"/>
          <w:szCs w:val="22"/>
        </w:rPr>
      </w:pPr>
      <w:r w:rsidRPr="004F4896">
        <w:rPr>
          <w:rFonts w:cs="Tahoma"/>
          <w:color w:val="000000"/>
          <w:szCs w:val="22"/>
        </w:rPr>
        <w:t>[</w:t>
      </w:r>
      <w:r w:rsidRPr="009C5B1C">
        <w:rPr>
          <w:rFonts w:cs="Tahoma"/>
          <w:b/>
          <w:color w:val="000000"/>
          <w:szCs w:val="22"/>
        </w:rPr>
        <w:t>selection</w:t>
      </w:r>
      <w:r w:rsidRPr="004F4896">
        <w:rPr>
          <w:rFonts w:cs="Tahoma"/>
          <w:color w:val="000000"/>
          <w:szCs w:val="22"/>
        </w:rPr>
        <w:t xml:space="preserve">: </w:t>
      </w:r>
    </w:p>
    <w:p w14:paraId="5B5057B6" w14:textId="77777777" w:rsidR="009732AE" w:rsidRPr="004F4896" w:rsidRDefault="009732AE" w:rsidP="009732AE">
      <w:pPr>
        <w:numPr>
          <w:ilvl w:val="1"/>
          <w:numId w:val="53"/>
        </w:numPr>
        <w:autoSpaceDE w:val="0"/>
        <w:autoSpaceDN w:val="0"/>
        <w:adjustRightInd w:val="0"/>
        <w:spacing w:after="0"/>
        <w:jc w:val="both"/>
        <w:rPr>
          <w:rFonts w:cs="Tahoma"/>
          <w:color w:val="000000"/>
          <w:szCs w:val="22"/>
          <w:u w:val="single"/>
        </w:rPr>
      </w:pPr>
      <w:r w:rsidRPr="004F4896">
        <w:rPr>
          <w:rFonts w:cs="Tahoma"/>
          <w:color w:val="000000"/>
          <w:szCs w:val="22"/>
          <w:u w:val="single"/>
        </w:rPr>
        <w:t xml:space="preserve">Ability to configure the list of TOE-provided services available before an entity is identified and authenticated, as specified in FIA_UIA_EXT.1; </w:t>
      </w:r>
    </w:p>
    <w:p w14:paraId="3441BDA8" w14:textId="77777777" w:rsidR="009732AE" w:rsidRPr="004F4896" w:rsidRDefault="009732AE" w:rsidP="009732AE">
      <w:pPr>
        <w:numPr>
          <w:ilvl w:val="1"/>
          <w:numId w:val="53"/>
        </w:numPr>
        <w:autoSpaceDE w:val="0"/>
        <w:autoSpaceDN w:val="0"/>
        <w:adjustRightInd w:val="0"/>
        <w:spacing w:after="0"/>
        <w:jc w:val="both"/>
        <w:rPr>
          <w:rFonts w:cs="Tahoma"/>
          <w:color w:val="000000"/>
          <w:szCs w:val="22"/>
          <w:u w:val="single"/>
        </w:rPr>
      </w:pPr>
      <w:r w:rsidRPr="004F4896">
        <w:rPr>
          <w:rFonts w:cs="Tahoma"/>
          <w:color w:val="000000"/>
          <w:szCs w:val="22"/>
          <w:u w:val="single"/>
        </w:rPr>
        <w:t>Ability to configure the cryptographic functionality;</w:t>
      </w:r>
    </w:p>
    <w:p w14:paraId="59159605" w14:textId="77777777" w:rsidR="009732AE" w:rsidRDefault="009732AE" w:rsidP="009732AE">
      <w:pPr>
        <w:numPr>
          <w:ilvl w:val="1"/>
          <w:numId w:val="53"/>
        </w:numPr>
        <w:autoSpaceDE w:val="0"/>
        <w:autoSpaceDN w:val="0"/>
        <w:adjustRightInd w:val="0"/>
        <w:spacing w:after="0"/>
        <w:jc w:val="both"/>
        <w:rPr>
          <w:rFonts w:cs="Tahoma"/>
          <w:color w:val="000000"/>
          <w:u w:val="single"/>
        </w:rPr>
      </w:pPr>
      <w:r w:rsidRPr="004F4896">
        <w:rPr>
          <w:rFonts w:cs="Tahoma"/>
          <w:color w:val="000000"/>
          <w:szCs w:val="22"/>
          <w:u w:val="single"/>
        </w:rPr>
        <w:t>Ability to change default authorization factors,</w:t>
      </w:r>
    </w:p>
    <w:p w14:paraId="2C291C4D" w14:textId="77777777" w:rsidR="009732AE" w:rsidRPr="002F50D4" w:rsidRDefault="009732AE" w:rsidP="009732AE">
      <w:pPr>
        <w:numPr>
          <w:ilvl w:val="1"/>
          <w:numId w:val="53"/>
        </w:numPr>
        <w:autoSpaceDE w:val="0"/>
        <w:autoSpaceDN w:val="0"/>
        <w:adjustRightInd w:val="0"/>
        <w:spacing w:after="0"/>
        <w:jc w:val="both"/>
        <w:rPr>
          <w:rFonts w:cs="Tahoma"/>
          <w:u w:val="single"/>
        </w:rPr>
      </w:pPr>
      <w:r w:rsidRPr="002F50D4">
        <w:t>Ability to enable/disable screen lock,</w:t>
      </w:r>
    </w:p>
    <w:p w14:paraId="402F91AF" w14:textId="77777777" w:rsidR="009732AE" w:rsidRPr="002F50D4" w:rsidRDefault="009732AE" w:rsidP="009732AE">
      <w:pPr>
        <w:numPr>
          <w:ilvl w:val="1"/>
          <w:numId w:val="53"/>
        </w:numPr>
        <w:autoSpaceDE w:val="0"/>
        <w:autoSpaceDN w:val="0"/>
        <w:adjustRightInd w:val="0"/>
        <w:spacing w:after="0"/>
        <w:jc w:val="both"/>
        <w:rPr>
          <w:rFonts w:cs="Tahoma"/>
          <w:u w:val="single"/>
        </w:rPr>
      </w:pPr>
      <w:r w:rsidRPr="002F50D4">
        <w:t>Ability to configure screen lock inactivity timeout,</w:t>
      </w:r>
    </w:p>
    <w:p w14:paraId="7BF4CCFF" w14:textId="77777777" w:rsidR="009732AE" w:rsidRPr="002F50D4" w:rsidRDefault="009732AE" w:rsidP="009732AE">
      <w:pPr>
        <w:numPr>
          <w:ilvl w:val="1"/>
          <w:numId w:val="53"/>
        </w:numPr>
        <w:autoSpaceDE w:val="0"/>
        <w:autoSpaceDN w:val="0"/>
        <w:adjustRightInd w:val="0"/>
        <w:spacing w:after="0"/>
        <w:jc w:val="both"/>
        <w:rPr>
          <w:rFonts w:cs="Tahoma"/>
          <w:u w:val="single"/>
        </w:rPr>
      </w:pPr>
      <w:r w:rsidRPr="002F50D4">
        <w:t>Ability to configure remote connection inactivity timeout,</w:t>
      </w:r>
    </w:p>
    <w:p w14:paraId="79695E73" w14:textId="77777777" w:rsidR="009732AE" w:rsidRPr="002F50D4" w:rsidRDefault="009732AE" w:rsidP="009732AE">
      <w:pPr>
        <w:numPr>
          <w:ilvl w:val="1"/>
          <w:numId w:val="53"/>
        </w:numPr>
        <w:autoSpaceDE w:val="0"/>
        <w:autoSpaceDN w:val="0"/>
        <w:adjustRightInd w:val="0"/>
        <w:spacing w:after="0"/>
        <w:jc w:val="both"/>
        <w:rPr>
          <w:rFonts w:cs="Tahoma"/>
          <w:u w:val="single"/>
        </w:rPr>
      </w:pPr>
      <w:r w:rsidRPr="002F50D4">
        <w:t>Ability to configure lockout policy for unsuccessful authentication attempts through [</w:t>
      </w:r>
      <w:r w:rsidRPr="002F50D4">
        <w:rPr>
          <w:b/>
          <w:bCs/>
        </w:rPr>
        <w:t>selection</w:t>
      </w:r>
      <w:r w:rsidRPr="002F50D4">
        <w:t xml:space="preserve">: </w:t>
      </w:r>
      <w:r w:rsidRPr="002F50D4">
        <w:rPr>
          <w:i/>
          <w:iCs/>
        </w:rPr>
        <w:t>timeouts between attempts</w:t>
      </w:r>
      <w:r w:rsidRPr="002F50D4">
        <w:t xml:space="preserve">, </w:t>
      </w:r>
      <w:r w:rsidRPr="002F50D4">
        <w:rPr>
          <w:i/>
          <w:iCs/>
        </w:rPr>
        <w:t>limiting number of attempts during a time period</w:t>
      </w:r>
      <w:r w:rsidRPr="002F50D4">
        <w:t>],</w:t>
      </w:r>
    </w:p>
    <w:p w14:paraId="5A595FE1" w14:textId="77777777" w:rsidR="009732AE" w:rsidRPr="002F50D4" w:rsidRDefault="009732AE" w:rsidP="009732AE">
      <w:pPr>
        <w:numPr>
          <w:ilvl w:val="1"/>
          <w:numId w:val="53"/>
        </w:numPr>
        <w:autoSpaceDE w:val="0"/>
        <w:autoSpaceDN w:val="0"/>
        <w:adjustRightInd w:val="0"/>
        <w:spacing w:after="0"/>
        <w:jc w:val="both"/>
        <w:rPr>
          <w:rFonts w:cs="Tahoma"/>
          <w:u w:val="single"/>
        </w:rPr>
      </w:pPr>
      <w:r w:rsidRPr="002F50D4">
        <w:t>Ability to configure name/address of directory server to bind with,</w:t>
      </w:r>
    </w:p>
    <w:p w14:paraId="31C02F8D" w14:textId="77777777" w:rsidR="009732AE" w:rsidRPr="002F50D4" w:rsidRDefault="009732AE" w:rsidP="009732AE">
      <w:pPr>
        <w:pStyle w:val="ListParagraph"/>
        <w:numPr>
          <w:ilvl w:val="1"/>
          <w:numId w:val="53"/>
        </w:numPr>
        <w:autoSpaceDE w:val="0"/>
        <w:autoSpaceDN w:val="0"/>
        <w:adjustRightInd w:val="0"/>
        <w:spacing w:after="0" w:line="240" w:lineRule="auto"/>
        <w:jc w:val="both"/>
        <w:rPr>
          <w:rFonts w:cs="Tahoma"/>
          <w:u w:val="single"/>
        </w:rPr>
      </w:pPr>
      <w:r w:rsidRPr="002F50D4">
        <w:t>Ability to configure name/address of audit/logging server to which to send audit/logging records,</w:t>
      </w:r>
    </w:p>
    <w:p w14:paraId="34ED14E2" w14:textId="77777777" w:rsidR="009732AE" w:rsidRPr="002F50D4" w:rsidRDefault="009732AE" w:rsidP="009732AE">
      <w:pPr>
        <w:numPr>
          <w:ilvl w:val="1"/>
          <w:numId w:val="53"/>
        </w:numPr>
        <w:autoSpaceDE w:val="0"/>
        <w:autoSpaceDN w:val="0"/>
        <w:adjustRightInd w:val="0"/>
        <w:spacing w:after="0"/>
        <w:jc w:val="both"/>
        <w:rPr>
          <w:rFonts w:cs="Tahoma"/>
          <w:szCs w:val="22"/>
          <w:u w:val="single"/>
        </w:rPr>
      </w:pPr>
      <w:r w:rsidRPr="002F50D4">
        <w:t>Ability to configure name/address of network time server,</w:t>
      </w:r>
    </w:p>
    <w:p w14:paraId="0646E1B8" w14:textId="77777777" w:rsidR="009732AE" w:rsidRPr="004E703D" w:rsidRDefault="009732AE" w:rsidP="009732AE">
      <w:pPr>
        <w:numPr>
          <w:ilvl w:val="1"/>
          <w:numId w:val="53"/>
        </w:numPr>
        <w:autoSpaceDE w:val="0"/>
        <w:autoSpaceDN w:val="0"/>
        <w:adjustRightInd w:val="0"/>
        <w:spacing w:after="0"/>
        <w:jc w:val="both"/>
        <w:rPr>
          <w:rFonts w:cs="Tahoma"/>
          <w:szCs w:val="22"/>
        </w:rPr>
      </w:pPr>
      <w:r w:rsidRPr="004F4896">
        <w:rPr>
          <w:rFonts w:cs="Tahoma"/>
          <w:color w:val="000000"/>
          <w:szCs w:val="22"/>
          <w:u w:val="single"/>
        </w:rPr>
        <w:t>No other capabilities</w:t>
      </w:r>
    </w:p>
    <w:p w14:paraId="684E0B7C" w14:textId="77777777" w:rsidR="00B42787" w:rsidRDefault="009732AE" w:rsidP="009C5B1C">
      <w:pPr>
        <w:autoSpaceDE w:val="0"/>
        <w:autoSpaceDN w:val="0"/>
        <w:adjustRightInd w:val="0"/>
        <w:spacing w:after="0"/>
        <w:jc w:val="both"/>
        <w:rPr>
          <w:rFonts w:asciiTheme="minorHAnsi" w:hAnsiTheme="minorHAnsi"/>
          <w:bCs/>
          <w:iCs/>
          <w:szCs w:val="22"/>
        </w:rPr>
      </w:pPr>
      <w:r w:rsidRPr="004E703D">
        <w:rPr>
          <w:rFonts w:cs="Tahoma"/>
          <w:color w:val="000000"/>
          <w:szCs w:val="22"/>
        </w:rPr>
        <w:t>]</w:t>
      </w:r>
      <w:r>
        <w:rPr>
          <w:rFonts w:cs="Tahoma"/>
          <w:color w:val="000000"/>
          <w:szCs w:val="22"/>
        </w:rPr>
        <w:t>.</w:t>
      </w:r>
    </w:p>
    <w:p w14:paraId="151B845E" w14:textId="77777777" w:rsidR="00874CA5" w:rsidRPr="0012407E" w:rsidRDefault="00081FC4" w:rsidP="009732AE">
      <w:pPr>
        <w:pStyle w:val="Numberedparagraph"/>
      </w:pPr>
      <w:r w:rsidRPr="00AB344F">
        <w:rPr>
          <w:i/>
        </w:rPr>
        <w:t>Application Note:</w:t>
      </w:r>
    </w:p>
    <w:p w14:paraId="5BB1C856" w14:textId="77777777" w:rsidR="009732AE" w:rsidRDefault="009732AE" w:rsidP="009732AE">
      <w:pPr>
        <w:pStyle w:val="Numberedparagraph"/>
      </w:pPr>
      <w:r w:rsidRPr="00CA1544">
        <w:t xml:space="preserve">This SFR </w:t>
      </w:r>
      <w:r>
        <w:t xml:space="preserve">fills </w:t>
      </w:r>
      <w:r w:rsidRPr="00CA1544">
        <w:t>the roles of both FMT_MOF.1 and FMT_SMF.1.</w:t>
      </w:r>
    </w:p>
    <w:p w14:paraId="4E5F824D" w14:textId="77777777" w:rsidR="001B75E9" w:rsidRDefault="001B75E9" w:rsidP="001B75E9">
      <w:pPr>
        <w:pStyle w:val="Numberedparagraph"/>
      </w:pPr>
      <w:r w:rsidRPr="001C1C02">
        <w:t>The TOE must provide functionality for both local and remote administration</w:t>
      </w:r>
      <w:r>
        <w:t>. Administration is considered “local” if management communications between the Administrator and the Management Subsystem do not travel outside the data center or site that hosts the Virtualization System, and the traffic does not travel on other than the Management network.</w:t>
      </w:r>
    </w:p>
    <w:p w14:paraId="4116B5DD" w14:textId="77777777" w:rsidR="001B75E9" w:rsidRDefault="001B75E9" w:rsidP="001B75E9">
      <w:pPr>
        <w:pStyle w:val="Numberedparagraph"/>
      </w:pPr>
      <w:r>
        <w:t>Administration is considered “remote” if the Administrator is located outside the data center or site, or if traffic between the Administrator and the Management Subsystem travels on a network other than the dedicated Management network—whether encrypted or not. Note that is it possible to perform “remote” administration from a VM running on the host that is being managed if communications between the VM and the Management Subsystem run over an operational (a.k.a. Guest) network.</w:t>
      </w:r>
    </w:p>
    <w:p w14:paraId="1F4BBCB9" w14:textId="77777777" w:rsidR="001B75E9" w:rsidRDefault="001B75E9" w:rsidP="009C5B1C">
      <w:pPr>
        <w:pStyle w:val="Numberedparagraph"/>
      </w:pPr>
      <w:r w:rsidRPr="001C1C02">
        <w:t xml:space="preserve">If the TOE </w:t>
      </w:r>
      <w:r>
        <w:t xml:space="preserve">implements any of the capabilities under (12), then the ST author should make the appropriate choices within the selection. Otherwise, </w:t>
      </w:r>
      <w:r w:rsidRPr="001C1C02">
        <w:t>"no other capabilities"</w:t>
      </w:r>
      <w:r>
        <w:t xml:space="preserve"> should be selected.</w:t>
      </w:r>
    </w:p>
    <w:p w14:paraId="3793CC17" w14:textId="77777777" w:rsidR="005162FB" w:rsidRDefault="00815231">
      <w:pPr>
        <w:pStyle w:val="Numberedparagraph"/>
      </w:pPr>
      <w:r w:rsidRPr="008A40B6">
        <w:lastRenderedPageBreak/>
        <w:t xml:space="preserve">Management functions must be performed only by </w:t>
      </w:r>
      <w:r>
        <w:t xml:space="preserve">VS </w:t>
      </w:r>
      <w:r w:rsidRPr="008A40B6">
        <w:t>Administrators.</w:t>
      </w:r>
      <w:r>
        <w:t xml:space="preserve"> </w:t>
      </w:r>
      <w:r w:rsidRPr="008A40B6">
        <w:t>The VS Management interface must authenticate users of the Management System.</w:t>
      </w:r>
      <w:r>
        <w:t xml:space="preserve"> </w:t>
      </w:r>
      <w:r w:rsidR="00081FC4">
        <w:t>A user must authenticate to the Management Subsystem to receive Administrator credentials.</w:t>
      </w:r>
    </w:p>
    <w:p w14:paraId="3C0961C0" w14:textId="77777777" w:rsidR="00555F7F" w:rsidRDefault="00081FC4" w:rsidP="00555F7F">
      <w:pPr>
        <w:pStyle w:val="Numberedparagraph"/>
      </w:pPr>
      <w:r>
        <w:t xml:space="preserve">There is no requirement to authenticate </w:t>
      </w:r>
      <w:r w:rsidR="007D1E59">
        <w:t xml:space="preserve">unprivileged </w:t>
      </w:r>
      <w:r>
        <w:t>users of the Virtualization System. Users that have access to VMs but not to the Management Subsystem need not authenticate to the Virtualization System in order to use Guest VMs. Requirements for authentication of VM users is determined by the policies of the domains running within the Guest VMs.</w:t>
      </w:r>
    </w:p>
    <w:p w14:paraId="4EF7E2F5" w14:textId="77777777" w:rsidR="00874CA5" w:rsidRPr="0012407E" w:rsidRDefault="00600FA2" w:rsidP="00B42787">
      <w:pPr>
        <w:pStyle w:val="Numberedparagraph"/>
      </w:pPr>
      <w:r w:rsidRPr="00600FA2">
        <w:rPr>
          <w:b/>
          <w:i/>
        </w:rPr>
        <w:t>Assurance Activity:</w:t>
      </w:r>
    </w:p>
    <w:p w14:paraId="16CAB38A" w14:textId="77777777" w:rsidR="008C0294" w:rsidRDefault="006000CB" w:rsidP="00B42787">
      <w:pPr>
        <w:pStyle w:val="Numberedparagraph"/>
      </w:pPr>
      <w:r w:rsidRPr="006000CB">
        <w:t xml:space="preserve">The evaluator shall examine the TSS </w:t>
      </w:r>
      <w:r w:rsidR="00B42787">
        <w:t>and Operational Guidance</w:t>
      </w:r>
      <w:r w:rsidRPr="006000CB">
        <w:t xml:space="preserve"> to ensure that it describes wh</w:t>
      </w:r>
      <w:r w:rsidR="00B42787">
        <w:t>ich</w:t>
      </w:r>
      <w:r w:rsidRPr="006000CB">
        <w:t xml:space="preserve"> security management functions </w:t>
      </w:r>
      <w:r w:rsidR="00B42787">
        <w:t>require A</w:t>
      </w:r>
      <w:r w:rsidRPr="006000CB">
        <w:t>dministrator</w:t>
      </w:r>
      <w:r w:rsidR="00B42787">
        <w:t xml:space="preserve"> privilege</w:t>
      </w:r>
      <w:r w:rsidRPr="006000CB">
        <w:t xml:space="preserve"> and </w:t>
      </w:r>
      <w:r w:rsidR="00B42787">
        <w:t xml:space="preserve">the actions associated with </w:t>
      </w:r>
      <w:r w:rsidRPr="006000CB">
        <w:t xml:space="preserve">each management function. The evaluator shall verify that the security management functions </w:t>
      </w:r>
      <w:r w:rsidR="00B42787">
        <w:t>and actions can be executed only by authorized Administrators.</w:t>
      </w:r>
    </w:p>
    <w:p w14:paraId="79566323" w14:textId="77777777" w:rsidR="00FB27DF" w:rsidRDefault="006000CB">
      <w:pPr>
        <w:pStyle w:val="Numberedparagraph"/>
      </w:pPr>
      <w:r w:rsidRPr="006000CB">
        <w:t xml:space="preserve">The evaluator must </w:t>
      </w:r>
      <w:r w:rsidR="00AB344F">
        <w:t xml:space="preserve">attempt to </w:t>
      </w:r>
      <w:r w:rsidRPr="006000CB">
        <w:t xml:space="preserve">access </w:t>
      </w:r>
      <w:r w:rsidR="00AB344F">
        <w:t>each of the functions and policies in FMT_</w:t>
      </w:r>
      <w:r w:rsidR="0011509A">
        <w:t>MOF_EXT.1.1</w:t>
      </w:r>
      <w:r w:rsidR="00AB344F">
        <w:t xml:space="preserve"> </w:t>
      </w:r>
      <w:r w:rsidRPr="006000CB">
        <w:t>as a non-Administrative user</w:t>
      </w:r>
      <w:r w:rsidR="00AB344F">
        <w:t xml:space="preserve"> and verify that the attempts fail</w:t>
      </w:r>
      <w:r w:rsidRPr="006000CB">
        <w:t>.</w:t>
      </w:r>
      <w:r w:rsidR="00A82709" w:rsidRPr="0090397B">
        <w:t xml:space="preserve"> </w:t>
      </w:r>
      <w:r w:rsidR="00AB344F">
        <w:t>In addition, t</w:t>
      </w:r>
      <w:r w:rsidR="00081FC4" w:rsidRPr="0090397B">
        <w:t xml:space="preserve">he evaluator must attempt to perform </w:t>
      </w:r>
      <w:r w:rsidR="00AF449A">
        <w:t xml:space="preserve">the below-listed management functions. </w:t>
      </w:r>
      <w:r w:rsidR="00A82709">
        <w:t>The r</w:t>
      </w:r>
      <w:r w:rsidR="00081FC4" w:rsidRPr="0090397B">
        <w:t xml:space="preserve">equirement </w:t>
      </w:r>
      <w:r w:rsidR="00AF449A">
        <w:t>is met if all</w:t>
      </w:r>
      <w:r w:rsidR="00081FC4" w:rsidRPr="0090397B">
        <w:t xml:space="preserve"> attempt</w:t>
      </w:r>
      <w:r w:rsidR="00AF449A">
        <w:t>s fail</w:t>
      </w:r>
      <w:r w:rsidR="00081FC4" w:rsidRPr="0090397B">
        <w:t>.</w:t>
      </w:r>
    </w:p>
    <w:p w14:paraId="022623CA" w14:textId="77777777" w:rsidR="00155ACA" w:rsidRDefault="00AF449A">
      <w:pPr>
        <w:pStyle w:val="Numberedparagraph"/>
      </w:pPr>
      <w:r>
        <w:t>Test 1. The evaluator must attempt to change a VS configuration setting.</w:t>
      </w:r>
    </w:p>
    <w:p w14:paraId="0C37A96B" w14:textId="77777777" w:rsidR="00155ACA" w:rsidRDefault="00AF449A">
      <w:pPr>
        <w:pStyle w:val="Numberedparagraph"/>
      </w:pPr>
      <w:r>
        <w:t xml:space="preserve">Test </w:t>
      </w:r>
      <w:r w:rsidR="00AB344F">
        <w:t>2</w:t>
      </w:r>
      <w:r>
        <w:t>: The evaluator must attempt to create, delete, and reconfigure a VM.</w:t>
      </w:r>
    </w:p>
    <w:p w14:paraId="4E6B27B8" w14:textId="77777777" w:rsidR="00555F7F" w:rsidRDefault="00555F7F" w:rsidP="00555F7F">
      <w:pPr>
        <w:pStyle w:val="Numberedparagraph"/>
      </w:pPr>
      <w:r w:rsidRPr="001C1C02">
        <w:t>FMT_</w:t>
      </w:r>
      <w:r>
        <w:t>MOF_EXT.1.2</w:t>
      </w:r>
      <w:r w:rsidRPr="001C1C02">
        <w:t xml:space="preserve"> The TSF shall be capable of performing the following management functions</w:t>
      </w:r>
      <w:r>
        <w:t xml:space="preserve"> controlled by [selection: authorized Administrators, unprivileged Users]</w:t>
      </w:r>
      <w:r w:rsidRPr="001C1C02">
        <w:t>:</w:t>
      </w:r>
      <w:r>
        <w:t xml:space="preserve"> [selection:</w:t>
      </w:r>
    </w:p>
    <w:p w14:paraId="7FDF9100" w14:textId="77777777" w:rsidR="00555F7F" w:rsidRPr="009C5B1C" w:rsidRDefault="00555F7F" w:rsidP="00555F7F">
      <w:pPr>
        <w:pStyle w:val="NumberedNormal"/>
        <w:numPr>
          <w:ilvl w:val="1"/>
          <w:numId w:val="2"/>
        </w:numPr>
        <w:rPr>
          <w:rFonts w:cs="Tahoma"/>
          <w:u w:val="single"/>
        </w:rPr>
      </w:pPr>
      <w:r>
        <w:t>Ability to c</w:t>
      </w:r>
      <w:r w:rsidRPr="001A1562">
        <w:t>on</w:t>
      </w:r>
      <w:r>
        <w:t xml:space="preserve">nect/disconnect </w:t>
      </w:r>
      <w:proofErr w:type="spellStart"/>
      <w:r>
        <w:t>removeable</w:t>
      </w:r>
      <w:proofErr w:type="spellEnd"/>
      <w:r>
        <w:t xml:space="preserve"> devices to/from a VM,</w:t>
      </w:r>
    </w:p>
    <w:p w14:paraId="3ECAB5BF" w14:textId="77777777" w:rsidR="00555F7F" w:rsidRPr="002F50D4" w:rsidRDefault="00555F7F" w:rsidP="00555F7F">
      <w:pPr>
        <w:numPr>
          <w:ilvl w:val="1"/>
          <w:numId w:val="2"/>
        </w:numPr>
        <w:autoSpaceDE w:val="0"/>
        <w:autoSpaceDN w:val="0"/>
        <w:adjustRightInd w:val="0"/>
        <w:spacing w:after="0"/>
        <w:jc w:val="both"/>
        <w:rPr>
          <w:rFonts w:cs="Tahoma"/>
          <w:u w:val="single"/>
        </w:rPr>
      </w:pPr>
      <w:r w:rsidRPr="002F50D4">
        <w:t>Ability to start a VM,</w:t>
      </w:r>
    </w:p>
    <w:p w14:paraId="01AB26E6" w14:textId="77777777" w:rsidR="00555F7F" w:rsidRPr="002F50D4" w:rsidRDefault="00555F7F" w:rsidP="00555F7F">
      <w:pPr>
        <w:numPr>
          <w:ilvl w:val="1"/>
          <w:numId w:val="2"/>
        </w:numPr>
        <w:autoSpaceDE w:val="0"/>
        <w:autoSpaceDN w:val="0"/>
        <w:adjustRightInd w:val="0"/>
        <w:spacing w:after="0"/>
        <w:jc w:val="both"/>
        <w:rPr>
          <w:rFonts w:cs="Tahoma"/>
          <w:u w:val="single"/>
        </w:rPr>
      </w:pPr>
      <w:r w:rsidRPr="002F50D4">
        <w:t>Ability to checkpoint a VM,</w:t>
      </w:r>
    </w:p>
    <w:p w14:paraId="1DFFF61C" w14:textId="77777777" w:rsidR="00555F7F" w:rsidRPr="002F50D4" w:rsidRDefault="00555F7F" w:rsidP="00555F7F">
      <w:pPr>
        <w:numPr>
          <w:ilvl w:val="1"/>
          <w:numId w:val="2"/>
        </w:numPr>
        <w:autoSpaceDE w:val="0"/>
        <w:autoSpaceDN w:val="0"/>
        <w:adjustRightInd w:val="0"/>
        <w:spacing w:after="0"/>
        <w:jc w:val="both"/>
        <w:rPr>
          <w:rFonts w:cs="Tahoma"/>
          <w:u w:val="single"/>
        </w:rPr>
      </w:pPr>
      <w:r w:rsidRPr="002F50D4">
        <w:t>Ability to suspend a VM,</w:t>
      </w:r>
    </w:p>
    <w:p w14:paraId="7F915E9F" w14:textId="77777777" w:rsidR="00555F7F" w:rsidRPr="002F50D4" w:rsidRDefault="00555F7F" w:rsidP="00555F7F">
      <w:pPr>
        <w:numPr>
          <w:ilvl w:val="1"/>
          <w:numId w:val="2"/>
        </w:numPr>
        <w:autoSpaceDE w:val="0"/>
        <w:autoSpaceDN w:val="0"/>
        <w:adjustRightInd w:val="0"/>
        <w:spacing w:after="0"/>
        <w:jc w:val="both"/>
        <w:rPr>
          <w:rFonts w:cs="Tahoma"/>
          <w:u w:val="single"/>
        </w:rPr>
      </w:pPr>
      <w:r w:rsidRPr="002F50D4">
        <w:t>No other capabilities.</w:t>
      </w:r>
    </w:p>
    <w:p w14:paraId="06E7F16D" w14:textId="77777777" w:rsidR="00555F7F" w:rsidRPr="002F50D4" w:rsidRDefault="00555F7F" w:rsidP="00555F7F">
      <w:pPr>
        <w:autoSpaceDE w:val="0"/>
        <w:autoSpaceDN w:val="0"/>
        <w:adjustRightInd w:val="0"/>
        <w:spacing w:after="0"/>
        <w:jc w:val="both"/>
        <w:rPr>
          <w:rFonts w:cs="Tahoma"/>
          <w:u w:val="single"/>
        </w:rPr>
      </w:pPr>
      <w:r w:rsidRPr="002F50D4">
        <w:t>]</w:t>
      </w:r>
    </w:p>
    <w:p w14:paraId="0B259939" w14:textId="77777777" w:rsidR="00CA1C67" w:rsidRDefault="00CA1C67" w:rsidP="00081FC4">
      <w:pPr>
        <w:spacing w:line="259" w:lineRule="auto"/>
        <w:rPr>
          <w:b/>
          <w:color w:val="000000"/>
          <w:u w:val="single"/>
        </w:rPr>
      </w:pPr>
    </w:p>
    <w:p w14:paraId="3C73E325" w14:textId="77777777" w:rsidR="00555F7F" w:rsidRPr="00B9539E" w:rsidRDefault="00555F7F" w:rsidP="00555F7F">
      <w:pPr>
        <w:pStyle w:val="Numberedparagraph"/>
      </w:pPr>
      <w:r w:rsidRPr="00600FA2">
        <w:rPr>
          <w:b/>
          <w:i/>
        </w:rPr>
        <w:t>Assurance Activity:</w:t>
      </w:r>
    </w:p>
    <w:p w14:paraId="44DDC833" w14:textId="77777777" w:rsidR="00555F7F" w:rsidRDefault="00555F7F" w:rsidP="00555F7F">
      <w:pPr>
        <w:pStyle w:val="Numberedparagraph"/>
      </w:pPr>
      <w:r w:rsidRPr="006000CB">
        <w:t xml:space="preserve">The evaluator shall examine the TSS </w:t>
      </w:r>
      <w:r>
        <w:t>and Operational Guidance</w:t>
      </w:r>
      <w:r w:rsidRPr="006000CB">
        <w:t xml:space="preserve"> to ensure that it describes wh</w:t>
      </w:r>
      <w:r>
        <w:t>ich</w:t>
      </w:r>
      <w:r w:rsidRPr="006000CB">
        <w:t xml:space="preserve"> </w:t>
      </w:r>
      <w:r w:rsidR="0011509A">
        <w:t>privileges are required for each security management function selected in FMT_MOF_EXT.1.2.</w:t>
      </w:r>
      <w:r w:rsidRPr="006000CB">
        <w:t xml:space="preserve"> The evaluator shall verify that the security management functions </w:t>
      </w:r>
      <w:r>
        <w:t xml:space="preserve">and actions can be executed by </w:t>
      </w:r>
      <w:r w:rsidR="0011509A">
        <w:t>users or administrators with the identified privileges.</w:t>
      </w:r>
    </w:p>
    <w:p w14:paraId="0B562A7E" w14:textId="77777777" w:rsidR="00555F7F" w:rsidRDefault="00555F7F" w:rsidP="00081FC4">
      <w:pPr>
        <w:spacing w:line="259" w:lineRule="auto"/>
        <w:rPr>
          <w:b/>
          <w:color w:val="000000"/>
          <w:u w:val="single"/>
        </w:rPr>
      </w:pPr>
    </w:p>
    <w:p w14:paraId="03A8CEB6" w14:textId="77777777" w:rsidR="00081FC4" w:rsidRPr="00194302" w:rsidRDefault="008A40B6" w:rsidP="003E6F69">
      <w:pPr>
        <w:pStyle w:val="Heading3"/>
      </w:pPr>
      <w:bookmarkStart w:id="778" w:name="_Toc430938704"/>
      <w:r>
        <w:t xml:space="preserve">FMT_SMO_EXT.1 </w:t>
      </w:r>
      <w:r w:rsidR="00081FC4" w:rsidRPr="00194302">
        <w:t>Separation of Management and Operational Networks</w:t>
      </w:r>
      <w:bookmarkEnd w:id="778"/>
    </w:p>
    <w:p w14:paraId="7E0ED2A9" w14:textId="77777777" w:rsidR="004601FC" w:rsidRDefault="004601FC" w:rsidP="004601FC">
      <w:pPr>
        <w:pStyle w:val="Numberedparagraph"/>
      </w:pPr>
      <w:r w:rsidRPr="00CD0CF7">
        <w:rPr>
          <w:highlight w:val="yellow"/>
          <w:rPrChange w:id="779" w:author="Clemons, Robert M" w:date="2016-02-12T14:06:00Z">
            <w:rPr/>
          </w:rPrChange>
        </w:rPr>
        <w:t>FMT_SMO_EXT.1.1</w:t>
      </w:r>
      <w:r>
        <w:t xml:space="preserve"> The TSF </w:t>
      </w:r>
      <w:r w:rsidR="00F0497D">
        <w:t>shall</w:t>
      </w:r>
      <w:r>
        <w:t xml:space="preserve"> support the configuration of separate management and operational networks through [selection: </w:t>
      </w:r>
      <w:r w:rsidRPr="004F4896">
        <w:rPr>
          <w:u w:val="single"/>
        </w:rPr>
        <w:t>physical means, logical means, TLS, TLS/HTTPS, IPsec, SSH</w:t>
      </w:r>
      <w:r>
        <w:t>].</w:t>
      </w:r>
    </w:p>
    <w:p w14:paraId="19B4A697" w14:textId="77777777" w:rsidR="004601FC" w:rsidRPr="000147D5" w:rsidRDefault="004601FC" w:rsidP="004601FC">
      <w:pPr>
        <w:spacing w:line="259" w:lineRule="auto"/>
        <w:rPr>
          <w:i/>
          <w:color w:val="000000"/>
        </w:rPr>
      </w:pPr>
      <w:r w:rsidRPr="000147D5">
        <w:rPr>
          <w:i/>
          <w:color w:val="000000"/>
        </w:rPr>
        <w:t>Application Note:</w:t>
      </w:r>
    </w:p>
    <w:p w14:paraId="4267B8CF" w14:textId="77777777" w:rsidR="004601FC" w:rsidRDefault="004601FC" w:rsidP="004601FC">
      <w:pPr>
        <w:pStyle w:val="Numberedparagraph"/>
      </w:pPr>
      <w:r>
        <w:lastRenderedPageBreak/>
        <w:t xml:space="preserve">Management communications must be separate from user workloads. Administrative communications—including communications between physical hosts concerning load balancing, audit data, VM startup and shutdown—must be separate from guest operational networks. </w:t>
      </w:r>
    </w:p>
    <w:p w14:paraId="2029C1C1" w14:textId="77777777" w:rsidR="004601FC" w:rsidRDefault="004601FC" w:rsidP="004601FC">
      <w:pPr>
        <w:pStyle w:val="Numberedparagraph"/>
      </w:pPr>
      <w:r>
        <w:t>“Physical means” refers to using separate physical networks for management and operational networks. For example, the machines in the management network are connected by separate cables plugged into separate and dedicated physical ports on each physical host.</w:t>
      </w:r>
    </w:p>
    <w:p w14:paraId="7CFAD9CF" w14:textId="77777777" w:rsidR="004601FC" w:rsidRDefault="004601FC" w:rsidP="004601FC">
      <w:pPr>
        <w:pStyle w:val="Numberedparagraph"/>
      </w:pPr>
      <w:r>
        <w:t>“Logical means” refers to using separate network cables to connect physical hosts together using general-purpose networking ports. The management and operational networks are kept separate within the hosts using separate virtualized networking components.</w:t>
      </w:r>
    </w:p>
    <w:p w14:paraId="3E82CC17" w14:textId="77777777" w:rsidR="004601FC" w:rsidRDefault="004601FC" w:rsidP="004601FC">
      <w:pPr>
        <w:spacing w:line="259" w:lineRule="auto"/>
        <w:rPr>
          <w:color w:val="000000"/>
        </w:rPr>
      </w:pPr>
      <w:r w:rsidRPr="008A40B6">
        <w:rPr>
          <w:b/>
          <w:i/>
          <w:color w:val="000000"/>
        </w:rPr>
        <w:t>Assurance Activit</w:t>
      </w:r>
      <w:r w:rsidR="00655752">
        <w:rPr>
          <w:b/>
          <w:i/>
          <w:color w:val="000000"/>
        </w:rPr>
        <w:t>y</w:t>
      </w:r>
      <w:r>
        <w:rPr>
          <w:color w:val="000000"/>
        </w:rPr>
        <w:t>:</w:t>
      </w:r>
    </w:p>
    <w:p w14:paraId="3ADC6BCB" w14:textId="77777777" w:rsidR="004601FC" w:rsidRDefault="004601FC" w:rsidP="004601FC">
      <w:pPr>
        <w:pStyle w:val="Numberedparagraph"/>
      </w:pPr>
      <w:r>
        <w:t xml:space="preserve">The evaluator shall examine the TSS to verify that it describes how management and operational networks may be separated. </w:t>
      </w:r>
    </w:p>
    <w:p w14:paraId="352011A1" w14:textId="77777777" w:rsidR="004601FC" w:rsidRDefault="004601FC" w:rsidP="004601FC">
      <w:pPr>
        <w:pStyle w:val="Numberedparagraph"/>
      </w:pPr>
      <w:r>
        <w:t xml:space="preserve">The evaluator </w:t>
      </w:r>
      <w:r w:rsidR="003A4701">
        <w:t>shall examine</w:t>
      </w:r>
      <w:r>
        <w:t xml:space="preserve"> the operational guidance to verify that it details how to configure the VS with separate Management and Operational Networks. </w:t>
      </w:r>
    </w:p>
    <w:p w14:paraId="2A5120E3" w14:textId="77777777" w:rsidR="004601FC" w:rsidRPr="000147D5" w:rsidRDefault="004601FC" w:rsidP="004601FC">
      <w:pPr>
        <w:pStyle w:val="Numberedparagraph"/>
      </w:pPr>
      <w:r>
        <w:t xml:space="preserve">The evaluator </w:t>
      </w:r>
      <w:r w:rsidR="00F0497D">
        <w:t>shall</w:t>
      </w:r>
      <w:r>
        <w:t xml:space="preserve"> configure the management network as documented. If separation is cryptographic or logical, then the evaluator </w:t>
      </w:r>
      <w:r w:rsidR="00F0497D">
        <w:t>shall</w:t>
      </w:r>
      <w:r>
        <w:t xml:space="preserve"> capture packets on the management network. If Guest network traffic is detected, the requirement is not met. </w:t>
      </w:r>
    </w:p>
    <w:p w14:paraId="05675E50" w14:textId="77777777" w:rsidR="00CA6D36" w:rsidRPr="00CA6D36" w:rsidRDefault="00CA6D36" w:rsidP="00CA6D36">
      <w:pPr>
        <w:spacing w:line="259" w:lineRule="auto"/>
        <w:rPr>
          <w:rFonts w:asciiTheme="minorHAnsi" w:eastAsia="Calibri" w:hAnsiTheme="minorHAnsi"/>
          <w:szCs w:val="22"/>
        </w:rPr>
      </w:pPr>
    </w:p>
    <w:p w14:paraId="6999DF3A" w14:textId="77777777" w:rsidR="007824B8" w:rsidRPr="00CE2243" w:rsidRDefault="00EA085F" w:rsidP="00CE2243">
      <w:pPr>
        <w:pStyle w:val="Heading2"/>
      </w:pPr>
      <w:bookmarkStart w:id="780" w:name="_Toc351320973"/>
      <w:bookmarkStart w:id="781" w:name="_Toc351321094"/>
      <w:bookmarkStart w:id="782" w:name="_Toc351320974"/>
      <w:bookmarkStart w:id="783" w:name="_Toc351321095"/>
      <w:bookmarkStart w:id="784" w:name="_Toc430938705"/>
      <w:bookmarkEnd w:id="780"/>
      <w:bookmarkEnd w:id="781"/>
      <w:bookmarkEnd w:id="782"/>
      <w:bookmarkEnd w:id="783"/>
      <w:r w:rsidRPr="00697342">
        <w:t>Protection of the TSF (FPT)</w:t>
      </w:r>
      <w:bookmarkEnd w:id="784"/>
      <w:r w:rsidR="002221E6">
        <w:t xml:space="preserve"> </w:t>
      </w:r>
    </w:p>
    <w:p w14:paraId="4F15AECD" w14:textId="77777777" w:rsidR="00CD6DA8" w:rsidRPr="00D70CA4" w:rsidRDefault="00CD6DA8" w:rsidP="003E6F69">
      <w:pPr>
        <w:pStyle w:val="Heading3"/>
      </w:pPr>
      <w:bookmarkStart w:id="785" w:name="_Toc430938706"/>
      <w:r>
        <w:t xml:space="preserve">FPT_TUD_EXT.1 </w:t>
      </w:r>
      <w:r w:rsidR="00397E69">
        <w:t xml:space="preserve">Trusted </w:t>
      </w:r>
      <w:r w:rsidRPr="00D70CA4">
        <w:t>Updates to the Virtualization System</w:t>
      </w:r>
      <w:bookmarkEnd w:id="785"/>
      <w:r w:rsidR="005D0527">
        <w:t xml:space="preserve"> </w:t>
      </w:r>
    </w:p>
    <w:p w14:paraId="0DDFDC8C" w14:textId="77777777" w:rsidR="00B54847" w:rsidRDefault="00CD6DA8" w:rsidP="00B54847">
      <w:pPr>
        <w:pStyle w:val="Numberedparagraph"/>
      </w:pPr>
      <w:r w:rsidRPr="00CD0CF7">
        <w:rPr>
          <w:highlight w:val="yellow"/>
          <w:rPrChange w:id="786" w:author="Clemons, Robert M" w:date="2016-02-12T14:06:00Z">
            <w:rPr/>
          </w:rPrChange>
        </w:rPr>
        <w:t>F</w:t>
      </w:r>
      <w:r w:rsidR="00397E69" w:rsidRPr="00CD0CF7">
        <w:rPr>
          <w:highlight w:val="yellow"/>
          <w:rPrChange w:id="787" w:author="Clemons, Robert M" w:date="2016-02-12T14:06:00Z">
            <w:rPr/>
          </w:rPrChange>
        </w:rPr>
        <w:t>P</w:t>
      </w:r>
      <w:r w:rsidRPr="00CD0CF7">
        <w:rPr>
          <w:highlight w:val="yellow"/>
          <w:rPrChange w:id="788" w:author="Clemons, Robert M" w:date="2016-02-12T14:06:00Z">
            <w:rPr/>
          </w:rPrChange>
        </w:rPr>
        <w:t>T_</w:t>
      </w:r>
      <w:r w:rsidR="00397E69" w:rsidRPr="00CD0CF7">
        <w:rPr>
          <w:highlight w:val="yellow"/>
          <w:rPrChange w:id="789" w:author="Clemons, Robert M" w:date="2016-02-12T14:06:00Z">
            <w:rPr/>
          </w:rPrChange>
        </w:rPr>
        <w:t>TUD</w:t>
      </w:r>
      <w:r w:rsidRPr="00CD0CF7">
        <w:rPr>
          <w:highlight w:val="yellow"/>
          <w:rPrChange w:id="790" w:author="Clemons, Robert M" w:date="2016-02-12T14:06:00Z">
            <w:rPr/>
          </w:rPrChange>
        </w:rPr>
        <w:t>_EXT.1.1</w:t>
      </w:r>
      <w:r>
        <w:t xml:space="preserve"> </w:t>
      </w:r>
      <w:r w:rsidR="00B54847">
        <w:t xml:space="preserve">The TSF shall provide </w:t>
      </w:r>
      <w:r w:rsidR="00B54847">
        <w:rPr>
          <w:i/>
          <w:iCs/>
          <w:u w:val="single"/>
        </w:rPr>
        <w:t>Administrator</w:t>
      </w:r>
      <w:r w:rsidR="00B54847" w:rsidRPr="003A2DF6">
        <w:rPr>
          <w:i/>
          <w:iCs/>
          <w:u w:val="single"/>
        </w:rPr>
        <w:t>s</w:t>
      </w:r>
      <w:r w:rsidR="00B54847">
        <w:t xml:space="preserve"> the ability to query the currently executed version of the TOE firmware/software as well as the most recently installed version of the TOE firmware/software.</w:t>
      </w:r>
    </w:p>
    <w:p w14:paraId="601C93D1" w14:textId="77777777" w:rsidR="00CD6DA8" w:rsidRPr="00B54847" w:rsidRDefault="00B54847" w:rsidP="00CD6DA8">
      <w:pPr>
        <w:pStyle w:val="Numberedparagraph"/>
        <w:rPr>
          <w:i/>
        </w:rPr>
      </w:pPr>
      <w:r w:rsidRPr="00B54847">
        <w:rPr>
          <w:i/>
        </w:rPr>
        <w:t>Application Note:</w:t>
      </w:r>
    </w:p>
    <w:p w14:paraId="435F922A" w14:textId="77777777" w:rsidR="00B54847" w:rsidRDefault="00B54847" w:rsidP="00B54847">
      <w:pPr>
        <w:pStyle w:val="Numberedparagraph"/>
      </w:pPr>
      <w:r>
        <w:t>T</w:t>
      </w:r>
      <w:r w:rsidRPr="00A97671">
        <w:t>he version currently running (being executed) may not be the version most recently installed. For instance, maybe the update was installed but the system requires a reboot before this update will run. Therefore, it needs to be clear that the query should indicate both the most recently executed version as well as the most recently installed update.</w:t>
      </w:r>
    </w:p>
    <w:p w14:paraId="44773BE9" w14:textId="77777777" w:rsidR="00B54847" w:rsidRDefault="00B54847" w:rsidP="00B54847">
      <w:pPr>
        <w:pStyle w:val="Numberedparagraph"/>
      </w:pPr>
      <w:r w:rsidRPr="00CD0CF7">
        <w:rPr>
          <w:highlight w:val="yellow"/>
          <w:rPrChange w:id="791" w:author="Clemons, Robert M" w:date="2016-02-12T14:06:00Z">
            <w:rPr/>
          </w:rPrChange>
        </w:rPr>
        <w:t>FPT_TUD_EXT.1.2</w:t>
      </w:r>
      <w:r>
        <w:t xml:space="preserve"> The TSF shall provide </w:t>
      </w:r>
      <w:r w:rsidR="00F5711E">
        <w:t xml:space="preserve">Administrators the ability to manually initiate updates to TOE firmware/software and [selection: </w:t>
      </w:r>
      <w:r w:rsidR="00F5711E" w:rsidRPr="004F4896">
        <w:rPr>
          <w:u w:val="single"/>
        </w:rPr>
        <w:t>support automatic updates, no other update mechanism</w:t>
      </w:r>
      <w:r w:rsidR="00F5711E">
        <w:t>]</w:t>
      </w:r>
      <w:r>
        <w:t>.</w:t>
      </w:r>
    </w:p>
    <w:p w14:paraId="2D422DA4" w14:textId="77777777" w:rsidR="00CD6DA8" w:rsidRDefault="00CD6DA8" w:rsidP="00CD6DA8">
      <w:pPr>
        <w:pStyle w:val="Numberedparagraph"/>
      </w:pPr>
      <w:r w:rsidRPr="00CD0CF7">
        <w:rPr>
          <w:highlight w:val="yellow"/>
          <w:rPrChange w:id="792" w:author="Clemons, Robert M" w:date="2016-02-12T14:06:00Z">
            <w:rPr/>
          </w:rPrChange>
        </w:rPr>
        <w:t>F</w:t>
      </w:r>
      <w:r w:rsidR="00397E69" w:rsidRPr="00CD0CF7">
        <w:rPr>
          <w:highlight w:val="yellow"/>
          <w:rPrChange w:id="793" w:author="Clemons, Robert M" w:date="2016-02-12T14:06:00Z">
            <w:rPr/>
          </w:rPrChange>
        </w:rPr>
        <w:t>P</w:t>
      </w:r>
      <w:r w:rsidRPr="00CD0CF7">
        <w:rPr>
          <w:highlight w:val="yellow"/>
          <w:rPrChange w:id="794" w:author="Clemons, Robert M" w:date="2016-02-12T14:06:00Z">
            <w:rPr/>
          </w:rPrChange>
        </w:rPr>
        <w:t>T_</w:t>
      </w:r>
      <w:r w:rsidR="00397E69" w:rsidRPr="00CD0CF7">
        <w:rPr>
          <w:highlight w:val="yellow"/>
          <w:rPrChange w:id="795" w:author="Clemons, Robert M" w:date="2016-02-12T14:06:00Z">
            <w:rPr/>
          </w:rPrChange>
        </w:rPr>
        <w:t>TUD</w:t>
      </w:r>
      <w:r w:rsidR="00B54847" w:rsidRPr="00CD0CF7">
        <w:rPr>
          <w:highlight w:val="yellow"/>
          <w:rPrChange w:id="796" w:author="Clemons, Robert M" w:date="2016-02-12T14:06:00Z">
            <w:rPr/>
          </w:rPrChange>
        </w:rPr>
        <w:t>_EXT.1.3</w:t>
      </w:r>
      <w:r>
        <w:t xml:space="preserve"> </w:t>
      </w:r>
      <w:r w:rsidR="00B54847">
        <w:rPr>
          <w:rFonts w:eastAsia="SimSun"/>
        </w:rPr>
        <w:t xml:space="preserve">The TSF shall provide means to authenticate firmware/software updates to the TOE using a </w:t>
      </w:r>
      <w:r w:rsidR="00D311C2">
        <w:rPr>
          <w:rFonts w:eastAsia="SimSun"/>
        </w:rPr>
        <w:t xml:space="preserve">[selection: </w:t>
      </w:r>
      <w:r w:rsidR="00B54847" w:rsidRPr="004F4896">
        <w:rPr>
          <w:rFonts w:eastAsia="SimSun"/>
          <w:u w:val="single"/>
        </w:rPr>
        <w:t>digital signature mechanism</w:t>
      </w:r>
      <w:r w:rsidR="00D311C2" w:rsidRPr="004F4896">
        <w:rPr>
          <w:rFonts w:eastAsia="SimSun"/>
          <w:u w:val="single"/>
        </w:rPr>
        <w:t>, published hash</w:t>
      </w:r>
      <w:r w:rsidR="00D311C2">
        <w:rPr>
          <w:rFonts w:eastAsia="SimSun"/>
        </w:rPr>
        <w:t>]</w:t>
      </w:r>
      <w:r w:rsidR="00B54847">
        <w:rPr>
          <w:rFonts w:eastAsia="SimSun"/>
        </w:rPr>
        <w:t xml:space="preserve"> prior to installing those updates.</w:t>
      </w:r>
    </w:p>
    <w:p w14:paraId="5EDDB7CE" w14:textId="77777777" w:rsidR="00CD6DA8" w:rsidRPr="00090938" w:rsidRDefault="00CD6DA8" w:rsidP="00CD6DA8">
      <w:pPr>
        <w:spacing w:line="259" w:lineRule="auto"/>
        <w:rPr>
          <w:b/>
          <w:i/>
        </w:rPr>
      </w:pPr>
      <w:r w:rsidRPr="00090938">
        <w:rPr>
          <w:i/>
        </w:rPr>
        <w:t>Application Note</w:t>
      </w:r>
      <w:r w:rsidRPr="00090938">
        <w:rPr>
          <w:b/>
          <w:i/>
        </w:rPr>
        <w:t>:</w:t>
      </w:r>
    </w:p>
    <w:p w14:paraId="7AE141C2" w14:textId="77777777" w:rsidR="00B54847" w:rsidRDefault="00B54847" w:rsidP="00B54847">
      <w:pPr>
        <w:pStyle w:val="Numberedparagraph"/>
      </w:pPr>
      <w:r w:rsidRPr="00CA0929">
        <w:t xml:space="preserve">The digital signature mechanism referenced in FPT_TUD_EXT.1.3 is one </w:t>
      </w:r>
      <w:r>
        <w:t xml:space="preserve">of the algorithms </w:t>
      </w:r>
      <w:r w:rsidRPr="00CA0929">
        <w:t>specified in FCS_COP.1(</w:t>
      </w:r>
      <w:r w:rsidR="00983E3F">
        <w:t>3</w:t>
      </w:r>
      <w:r w:rsidRPr="00CA0929">
        <w:t>)</w:t>
      </w:r>
      <w:r w:rsidRPr="00A97671">
        <w:t>.</w:t>
      </w:r>
    </w:p>
    <w:p w14:paraId="2EA4AD35" w14:textId="77777777" w:rsidR="00B54847" w:rsidRPr="00B54847" w:rsidRDefault="00B54847" w:rsidP="00B54847">
      <w:pPr>
        <w:pStyle w:val="Numberedparagraph"/>
      </w:pPr>
      <w:r w:rsidRPr="00CC6FA7">
        <w:t>If certificates are used</w:t>
      </w:r>
      <w:r>
        <w:t xml:space="preserve"> by the update verification mechanism</w:t>
      </w:r>
      <w:r w:rsidRPr="00CC6FA7">
        <w:t>, certificates are validated in accordance with FIA_X509_EXT.1 and should be selected in FIA_X509_EXT.2.1.</w:t>
      </w:r>
      <w:r>
        <w:t xml:space="preserve"> Additionally, FPT_TUD_EXT.2.1 must be included in the ST.</w:t>
      </w:r>
    </w:p>
    <w:p w14:paraId="7E959C4C" w14:textId="77777777" w:rsidR="00B54847" w:rsidRPr="007E7B7F" w:rsidRDefault="00B54847" w:rsidP="00B54847">
      <w:pPr>
        <w:pStyle w:val="Numberedparagraph"/>
      </w:pPr>
      <w:r w:rsidRPr="007E7B7F">
        <w:lastRenderedPageBreak/>
        <w:t xml:space="preserve">“Update” in the context of this SFR refers to the process of replacing a non-volatile, system resident software component with another. The former is referred to as the NV image, and the latter is the update image. While the update image is typically newer than the NV image, this is not a requirement. There are legitimate cases where the system owner may want to rollback a component to an older version (e.g. when the component manufacturer releases a faulty update, or when the system relies on an undocumented feature no longer present in the update). Likewise, the owner may want to update with the same version as the NV image to recover from faulty storage. </w:t>
      </w:r>
    </w:p>
    <w:p w14:paraId="4C9A0BD7" w14:textId="77777777" w:rsidR="00B54847" w:rsidRPr="007E7B7F" w:rsidRDefault="00B54847" w:rsidP="00B54847">
      <w:pPr>
        <w:pStyle w:val="Numberedparagraph"/>
      </w:pPr>
      <w:r w:rsidRPr="007E7B7F">
        <w:t>All discrete software components (e.g. applications, drivers, kernel, firmware) of the TSF, should be digitally signed by the corresponding manufacturer and subsequently verified by the mechanism performing the update. Since it is recognized that components may be signed by different manufacturers, it is essential that the update process verify that both the update and NV images were produced by the same manufacturer (e.g. by comparing public keys) or signed by legitimate signing keys (e.g. successful verification of certificates when using X.509 certificates).</w:t>
      </w:r>
    </w:p>
    <w:p w14:paraId="4CC5173D" w14:textId="77777777" w:rsidR="00CD6DA8" w:rsidRDefault="00CD6DA8" w:rsidP="00CD6DA8">
      <w:pPr>
        <w:spacing w:line="259" w:lineRule="auto"/>
      </w:pPr>
      <w:r w:rsidRPr="008A40B6">
        <w:rPr>
          <w:b/>
          <w:i/>
        </w:rPr>
        <w:t>Assurance Activity</w:t>
      </w:r>
      <w:r>
        <w:t>:</w:t>
      </w:r>
    </w:p>
    <w:p w14:paraId="40195AB9" w14:textId="77777777" w:rsidR="00901961" w:rsidRPr="00901961" w:rsidRDefault="00901961" w:rsidP="00901961">
      <w:pPr>
        <w:pStyle w:val="Numberedparagraph"/>
      </w:pPr>
      <w:r>
        <w:t>The evaluator shall verify that the TSS describes all TSF software update mechanisms for updating the system software. Updates to the TOE either have a hash associated with them, or are signed by an authorized source. The evaluator shall verify that the description includes either a digital signature or published hash verification of the software before installation and that installation fails if the verification fails. The evaluator shall verify that the TSS describes the method by which the digital signature or published hash is verified to include how the candidate updates are obtained, the processing associated with verifying the update, and the actions that take place for both successful and unsuccessful verification.  If digital signatures are used, the evaluator shall also ensure the definition of an authorized source is contained in the TSS.</w:t>
      </w:r>
    </w:p>
    <w:p w14:paraId="27BA43B3" w14:textId="77777777" w:rsidR="00901961" w:rsidRDefault="00901961" w:rsidP="00901961">
      <w:pPr>
        <w:pStyle w:val="Numberedparagraph"/>
      </w:pPr>
      <w:r>
        <w:t>If the ST author indicates that a certificate-based mechanism is used for software update digital signature verification, the evaluator shall verify that the TSS contains a description of how the certificates are contained on the device. The evaluator also ensures that the TSS (or administrator guidance) describes how the certificates are installed/updated/selected, if necessary.</w:t>
      </w:r>
    </w:p>
    <w:p w14:paraId="2FC3F15C" w14:textId="77777777" w:rsidR="00901961" w:rsidRDefault="00901961" w:rsidP="00901961">
      <w:pPr>
        <w:pStyle w:val="Numberedparagraph"/>
      </w:pPr>
      <w:r>
        <w:t xml:space="preserve">The evaluator shall perform the following tests: </w:t>
      </w:r>
    </w:p>
    <w:p w14:paraId="0B0F2D44" w14:textId="77777777" w:rsidR="00901961" w:rsidRDefault="00901961" w:rsidP="00901961">
      <w:pPr>
        <w:pStyle w:val="ListNumber"/>
        <w:numPr>
          <w:ilvl w:val="0"/>
          <w:numId w:val="60"/>
        </w:numPr>
        <w:tabs>
          <w:tab w:val="num" w:pos="-2880"/>
        </w:tabs>
        <w:spacing w:before="240" w:after="240"/>
        <w:ind w:left="720" w:hanging="720"/>
        <w:contextualSpacing w:val="0"/>
        <w:jc w:val="both"/>
        <w:rPr>
          <w:lang w:val="en-GB"/>
        </w:rPr>
      </w:pPr>
      <w:r>
        <w:rPr>
          <w:lang w:val="en-GB"/>
        </w:rPr>
        <w:t xml:space="preserve">Test 1: The evaluator performs the version verification activity to determine the current version of the product. The evaluator obtains a legitimate update using procedures described in the operational guidance and verifies that it is successfully installed on the TOE. After the update, the evaluator performs the version verification activity again to verify the version correctly corresponds to that of the update. </w:t>
      </w:r>
    </w:p>
    <w:p w14:paraId="6048512F" w14:textId="77777777" w:rsidR="00901961" w:rsidRDefault="00901961" w:rsidP="00901961">
      <w:pPr>
        <w:pStyle w:val="ListNumber"/>
        <w:numPr>
          <w:ilvl w:val="0"/>
          <w:numId w:val="60"/>
        </w:numPr>
        <w:tabs>
          <w:tab w:val="num" w:pos="-2880"/>
        </w:tabs>
        <w:spacing w:before="240" w:after="240"/>
        <w:ind w:left="720" w:hanging="720"/>
        <w:contextualSpacing w:val="0"/>
        <w:jc w:val="both"/>
        <w:rPr>
          <w:lang w:val="en-GB"/>
        </w:rPr>
      </w:pPr>
      <w:r>
        <w:rPr>
          <w:lang w:val="en-GB"/>
        </w:rPr>
        <w:t>Test 2: The evaluator performs the version verification activity to determine the current version of the product. The evaluator obtains or produces illegitimate updates as defined below, and attempts to install them on the TOE. The evaluator verifies that the TOE rejects all of the illegitimate updates. The evaluator performs this test using all of the following forms of illegitimate updates:</w:t>
      </w:r>
    </w:p>
    <w:p w14:paraId="515F5CDA" w14:textId="77777777" w:rsidR="00901961" w:rsidRDefault="00901961" w:rsidP="00901961">
      <w:pPr>
        <w:pStyle w:val="ListNumber2"/>
        <w:numPr>
          <w:ilvl w:val="0"/>
          <w:numId w:val="74"/>
        </w:numPr>
        <w:spacing w:before="240" w:after="240"/>
        <w:jc w:val="both"/>
        <w:rPr>
          <w:lang w:val="es-ES"/>
        </w:rPr>
      </w:pPr>
      <w:r>
        <w:rPr>
          <w:lang w:val="es-ES"/>
        </w:rPr>
        <w:t xml:space="preserve">A </w:t>
      </w:r>
      <w:proofErr w:type="spellStart"/>
      <w:r>
        <w:rPr>
          <w:lang w:val="es-ES"/>
        </w:rPr>
        <w:t>modified</w:t>
      </w:r>
      <w:proofErr w:type="spellEnd"/>
      <w:r>
        <w:rPr>
          <w:lang w:val="es-ES"/>
        </w:rPr>
        <w:t xml:space="preserve"> </w:t>
      </w:r>
      <w:proofErr w:type="spellStart"/>
      <w:r>
        <w:rPr>
          <w:lang w:val="es-ES"/>
        </w:rPr>
        <w:t>version</w:t>
      </w:r>
      <w:proofErr w:type="spellEnd"/>
      <w:r>
        <w:rPr>
          <w:lang w:val="es-ES"/>
        </w:rPr>
        <w:t xml:space="preserve"> (</w:t>
      </w:r>
      <w:proofErr w:type="spellStart"/>
      <w:r>
        <w:rPr>
          <w:lang w:val="es-ES"/>
        </w:rPr>
        <w:t>e.g</w:t>
      </w:r>
      <w:proofErr w:type="spellEnd"/>
      <w:r>
        <w:rPr>
          <w:lang w:val="es-ES"/>
        </w:rPr>
        <w:t xml:space="preserve">. </w:t>
      </w:r>
      <w:proofErr w:type="spellStart"/>
      <w:r>
        <w:rPr>
          <w:lang w:val="es-ES"/>
        </w:rPr>
        <w:t>using</w:t>
      </w:r>
      <w:proofErr w:type="spellEnd"/>
      <w:r>
        <w:rPr>
          <w:lang w:val="es-ES"/>
        </w:rPr>
        <w:t xml:space="preserve"> a </w:t>
      </w:r>
      <w:proofErr w:type="spellStart"/>
      <w:r>
        <w:rPr>
          <w:lang w:val="es-ES"/>
        </w:rPr>
        <w:t>hex</w:t>
      </w:r>
      <w:proofErr w:type="spellEnd"/>
      <w:r>
        <w:rPr>
          <w:lang w:val="es-ES"/>
        </w:rPr>
        <w:t xml:space="preserve"> editor) of a </w:t>
      </w:r>
      <w:proofErr w:type="spellStart"/>
      <w:r>
        <w:rPr>
          <w:lang w:val="es-ES"/>
        </w:rPr>
        <w:t>legitimately</w:t>
      </w:r>
      <w:proofErr w:type="spellEnd"/>
      <w:r>
        <w:rPr>
          <w:lang w:val="es-ES"/>
        </w:rPr>
        <w:t xml:space="preserve"> </w:t>
      </w:r>
      <w:proofErr w:type="spellStart"/>
      <w:r>
        <w:rPr>
          <w:lang w:val="es-ES"/>
        </w:rPr>
        <w:t>signed</w:t>
      </w:r>
      <w:proofErr w:type="spellEnd"/>
      <w:r>
        <w:rPr>
          <w:lang w:val="es-ES"/>
        </w:rPr>
        <w:t xml:space="preserve"> </w:t>
      </w:r>
      <w:proofErr w:type="spellStart"/>
      <w:r>
        <w:rPr>
          <w:lang w:val="es-ES"/>
        </w:rPr>
        <w:t>or</w:t>
      </w:r>
      <w:proofErr w:type="spellEnd"/>
      <w:r>
        <w:rPr>
          <w:lang w:val="es-ES"/>
        </w:rPr>
        <w:t xml:space="preserve"> </w:t>
      </w:r>
      <w:proofErr w:type="spellStart"/>
      <w:r>
        <w:rPr>
          <w:lang w:val="es-ES"/>
        </w:rPr>
        <w:t>hashed</w:t>
      </w:r>
      <w:proofErr w:type="spellEnd"/>
      <w:r>
        <w:rPr>
          <w:lang w:val="es-ES"/>
        </w:rPr>
        <w:t xml:space="preserve"> </w:t>
      </w:r>
      <w:proofErr w:type="spellStart"/>
      <w:r>
        <w:rPr>
          <w:lang w:val="es-ES"/>
        </w:rPr>
        <w:t>update</w:t>
      </w:r>
      <w:proofErr w:type="spellEnd"/>
    </w:p>
    <w:p w14:paraId="5279FCCC" w14:textId="77777777" w:rsidR="00901961" w:rsidRDefault="00901961" w:rsidP="00901961">
      <w:pPr>
        <w:pStyle w:val="ListNumber2"/>
        <w:numPr>
          <w:ilvl w:val="0"/>
          <w:numId w:val="74"/>
        </w:numPr>
        <w:spacing w:before="240" w:after="240"/>
        <w:jc w:val="both"/>
        <w:rPr>
          <w:lang w:val="es-ES"/>
        </w:rPr>
      </w:pPr>
      <w:proofErr w:type="spellStart"/>
      <w:r>
        <w:rPr>
          <w:lang w:val="es-ES"/>
        </w:rPr>
        <w:t>An</w:t>
      </w:r>
      <w:proofErr w:type="spellEnd"/>
      <w:r>
        <w:rPr>
          <w:lang w:val="es-ES"/>
        </w:rPr>
        <w:t xml:space="preserve"> </w:t>
      </w:r>
      <w:proofErr w:type="spellStart"/>
      <w:r>
        <w:rPr>
          <w:lang w:val="es-ES"/>
        </w:rPr>
        <w:t>image</w:t>
      </w:r>
      <w:proofErr w:type="spellEnd"/>
      <w:r>
        <w:rPr>
          <w:lang w:val="es-ES"/>
        </w:rPr>
        <w:t xml:space="preserve"> </w:t>
      </w:r>
      <w:proofErr w:type="spellStart"/>
      <w:r>
        <w:rPr>
          <w:lang w:val="es-ES"/>
        </w:rPr>
        <w:t>that</w:t>
      </w:r>
      <w:proofErr w:type="spellEnd"/>
      <w:r>
        <w:rPr>
          <w:lang w:val="es-ES"/>
        </w:rPr>
        <w:t xml:space="preserve"> has </w:t>
      </w:r>
      <w:proofErr w:type="spellStart"/>
      <w:r>
        <w:rPr>
          <w:lang w:val="es-ES"/>
        </w:rPr>
        <w:t>not</w:t>
      </w:r>
      <w:proofErr w:type="spellEnd"/>
      <w:r>
        <w:rPr>
          <w:lang w:val="es-ES"/>
        </w:rPr>
        <w:t xml:space="preserve"> </w:t>
      </w:r>
      <w:proofErr w:type="spellStart"/>
      <w:r>
        <w:rPr>
          <w:lang w:val="es-ES"/>
        </w:rPr>
        <w:t>been</w:t>
      </w:r>
      <w:proofErr w:type="spellEnd"/>
      <w:r>
        <w:rPr>
          <w:lang w:val="es-ES"/>
        </w:rPr>
        <w:t xml:space="preserve"> </w:t>
      </w:r>
      <w:proofErr w:type="spellStart"/>
      <w:r>
        <w:rPr>
          <w:lang w:val="es-ES"/>
        </w:rPr>
        <w:t>signed</w:t>
      </w:r>
      <w:proofErr w:type="spellEnd"/>
      <w:r>
        <w:rPr>
          <w:lang w:val="es-ES"/>
        </w:rPr>
        <w:t>/</w:t>
      </w:r>
      <w:proofErr w:type="spellStart"/>
      <w:r>
        <w:rPr>
          <w:lang w:val="es-ES"/>
        </w:rPr>
        <w:t>hashed</w:t>
      </w:r>
      <w:proofErr w:type="spellEnd"/>
    </w:p>
    <w:p w14:paraId="2CE403A4" w14:textId="77777777" w:rsidR="007A5C7C" w:rsidRDefault="00901961" w:rsidP="007A5C7C">
      <w:pPr>
        <w:pStyle w:val="ListNumber2"/>
        <w:numPr>
          <w:ilvl w:val="0"/>
          <w:numId w:val="74"/>
        </w:numPr>
        <w:spacing w:before="240" w:after="240"/>
        <w:jc w:val="both"/>
        <w:rPr>
          <w:lang w:val="es-ES"/>
        </w:rPr>
      </w:pPr>
      <w:proofErr w:type="spellStart"/>
      <w:r>
        <w:rPr>
          <w:lang w:val="es-ES"/>
        </w:rPr>
        <w:lastRenderedPageBreak/>
        <w:t>An</w:t>
      </w:r>
      <w:proofErr w:type="spellEnd"/>
      <w:r>
        <w:rPr>
          <w:lang w:val="es-ES"/>
        </w:rPr>
        <w:t xml:space="preserve"> </w:t>
      </w:r>
      <w:proofErr w:type="spellStart"/>
      <w:r>
        <w:rPr>
          <w:lang w:val="es-ES"/>
        </w:rPr>
        <w:t>image</w:t>
      </w:r>
      <w:proofErr w:type="spellEnd"/>
      <w:r>
        <w:rPr>
          <w:lang w:val="es-ES"/>
        </w:rPr>
        <w:t xml:space="preserve"> </w:t>
      </w:r>
      <w:proofErr w:type="spellStart"/>
      <w:r>
        <w:rPr>
          <w:lang w:val="es-ES"/>
        </w:rPr>
        <w:t>signed</w:t>
      </w:r>
      <w:proofErr w:type="spellEnd"/>
      <w:r>
        <w:rPr>
          <w:lang w:val="es-ES"/>
        </w:rPr>
        <w:t xml:space="preserve"> </w:t>
      </w:r>
      <w:proofErr w:type="spellStart"/>
      <w:r>
        <w:rPr>
          <w:lang w:val="es-ES"/>
        </w:rPr>
        <w:t>with</w:t>
      </w:r>
      <w:proofErr w:type="spellEnd"/>
      <w:r>
        <w:rPr>
          <w:lang w:val="es-ES"/>
        </w:rPr>
        <w:t xml:space="preserve"> </w:t>
      </w:r>
      <w:proofErr w:type="spellStart"/>
      <w:r>
        <w:rPr>
          <w:lang w:val="es-ES"/>
        </w:rPr>
        <w:t>an</w:t>
      </w:r>
      <w:proofErr w:type="spellEnd"/>
      <w:r>
        <w:rPr>
          <w:lang w:val="es-ES"/>
        </w:rPr>
        <w:t xml:space="preserve"> </w:t>
      </w:r>
      <w:proofErr w:type="spellStart"/>
      <w:r>
        <w:rPr>
          <w:lang w:val="es-ES"/>
        </w:rPr>
        <w:t>invalid</w:t>
      </w:r>
      <w:proofErr w:type="spellEnd"/>
      <w:r>
        <w:rPr>
          <w:lang w:val="es-ES"/>
        </w:rPr>
        <w:t xml:space="preserve"> hash </w:t>
      </w:r>
      <w:proofErr w:type="spellStart"/>
      <w:r>
        <w:rPr>
          <w:lang w:val="es-ES"/>
        </w:rPr>
        <w:t>or</w:t>
      </w:r>
      <w:proofErr w:type="spellEnd"/>
      <w:r>
        <w:rPr>
          <w:lang w:val="es-ES"/>
        </w:rPr>
        <w:t xml:space="preserve"> </w:t>
      </w:r>
      <w:proofErr w:type="spellStart"/>
      <w:r>
        <w:rPr>
          <w:lang w:val="es-ES"/>
        </w:rPr>
        <w:t>invalid</w:t>
      </w:r>
      <w:proofErr w:type="spellEnd"/>
      <w:r>
        <w:rPr>
          <w:lang w:val="es-ES"/>
        </w:rPr>
        <w:t xml:space="preserve"> </w:t>
      </w:r>
      <w:proofErr w:type="spellStart"/>
      <w:r>
        <w:rPr>
          <w:lang w:val="es-ES"/>
        </w:rPr>
        <w:t>signature</w:t>
      </w:r>
      <w:proofErr w:type="spellEnd"/>
      <w:r>
        <w:rPr>
          <w:lang w:val="es-ES"/>
        </w:rPr>
        <w:t xml:space="preserve"> (</w:t>
      </w:r>
      <w:proofErr w:type="spellStart"/>
      <w:r>
        <w:rPr>
          <w:lang w:val="es-ES"/>
        </w:rPr>
        <w:t>e.g</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using</w:t>
      </w:r>
      <w:proofErr w:type="spellEnd"/>
      <w:r>
        <w:rPr>
          <w:lang w:val="es-ES"/>
        </w:rPr>
        <w:t xml:space="preserve"> a </w:t>
      </w:r>
      <w:proofErr w:type="spellStart"/>
      <w:r>
        <w:rPr>
          <w:lang w:val="es-ES"/>
        </w:rPr>
        <w:t>different</w:t>
      </w:r>
      <w:proofErr w:type="spellEnd"/>
      <w:r>
        <w:rPr>
          <w:lang w:val="es-ES"/>
        </w:rPr>
        <w:t xml:space="preserve"> </w:t>
      </w:r>
      <w:proofErr w:type="spellStart"/>
      <w:r>
        <w:rPr>
          <w:lang w:val="es-ES"/>
        </w:rPr>
        <w:t>key</w:t>
      </w:r>
      <w:proofErr w:type="spellEnd"/>
      <w:r>
        <w:rPr>
          <w:lang w:val="es-ES"/>
        </w:rPr>
        <w:t xml:space="preserve"> as </w:t>
      </w:r>
      <w:proofErr w:type="spellStart"/>
      <w:r>
        <w:rPr>
          <w:lang w:val="es-ES"/>
        </w:rPr>
        <w:t>expected</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creating</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signature</w:t>
      </w:r>
      <w:proofErr w:type="spellEnd"/>
      <w:r>
        <w:rPr>
          <w:lang w:val="es-ES"/>
        </w:rPr>
        <w:t xml:space="preserve"> </w:t>
      </w:r>
      <w:proofErr w:type="spellStart"/>
      <w:r>
        <w:rPr>
          <w:lang w:val="es-ES"/>
        </w:rPr>
        <w:t>or</w:t>
      </w:r>
      <w:proofErr w:type="spellEnd"/>
      <w:r>
        <w:rPr>
          <w:lang w:val="es-ES"/>
        </w:rPr>
        <w:t xml:space="preserve"> </w:t>
      </w:r>
      <w:proofErr w:type="spellStart"/>
      <w:r>
        <w:rPr>
          <w:lang w:val="es-ES"/>
        </w:rPr>
        <w:t>by</w:t>
      </w:r>
      <w:proofErr w:type="spellEnd"/>
      <w:r>
        <w:rPr>
          <w:lang w:val="es-ES"/>
        </w:rPr>
        <w:t xml:space="preserve"> manual </w:t>
      </w:r>
      <w:proofErr w:type="spellStart"/>
      <w:r>
        <w:rPr>
          <w:lang w:val="es-ES"/>
        </w:rPr>
        <w:t>modification</w:t>
      </w:r>
      <w:proofErr w:type="spellEnd"/>
      <w:r>
        <w:rPr>
          <w:lang w:val="es-ES"/>
        </w:rPr>
        <w:t xml:space="preserve"> of a </w:t>
      </w:r>
      <w:proofErr w:type="spellStart"/>
      <w:r>
        <w:rPr>
          <w:lang w:val="es-ES"/>
        </w:rPr>
        <w:t>legitimate</w:t>
      </w:r>
      <w:proofErr w:type="spellEnd"/>
      <w:r>
        <w:rPr>
          <w:lang w:val="es-ES"/>
        </w:rPr>
        <w:t xml:space="preserve"> hash/</w:t>
      </w:r>
      <w:proofErr w:type="spellStart"/>
      <w:r>
        <w:rPr>
          <w:lang w:val="es-ES"/>
        </w:rPr>
        <w:t>signature</w:t>
      </w:r>
      <w:proofErr w:type="spellEnd"/>
      <w:r>
        <w:rPr>
          <w:lang w:val="es-ES"/>
        </w:rPr>
        <w:t>)</w:t>
      </w:r>
    </w:p>
    <w:p w14:paraId="426C62C6" w14:textId="77777777" w:rsidR="00DA26FD" w:rsidRPr="00707CE8" w:rsidRDefault="008A40B6" w:rsidP="003E6F69">
      <w:pPr>
        <w:pStyle w:val="Heading3"/>
      </w:pPr>
      <w:bookmarkStart w:id="797" w:name="_Toc430938707"/>
      <w:r>
        <w:t xml:space="preserve">FPT_VIV_EXT.1 </w:t>
      </w:r>
      <w:r w:rsidR="00DA26FD" w:rsidRPr="00707CE8">
        <w:t>VMM Isolation</w:t>
      </w:r>
      <w:r w:rsidR="00DA26FD">
        <w:t xml:space="preserve"> from VMs</w:t>
      </w:r>
      <w:bookmarkEnd w:id="797"/>
    </w:p>
    <w:p w14:paraId="5316289C" w14:textId="77777777" w:rsidR="005162FB" w:rsidRDefault="008A40B6">
      <w:pPr>
        <w:pStyle w:val="Numberedparagraph"/>
      </w:pPr>
      <w:r w:rsidRPr="00CD0CF7">
        <w:rPr>
          <w:highlight w:val="yellow"/>
          <w:rPrChange w:id="798" w:author="Clemons, Robert M" w:date="2016-02-12T14:06:00Z">
            <w:rPr/>
          </w:rPrChange>
        </w:rPr>
        <w:t>FPT_VIV_EXT</w:t>
      </w:r>
      <w:ins w:id="799" w:author="Clemons, Robert M" w:date="2016-02-12T14:07:00Z">
        <w:r w:rsidR="00CD0CF7">
          <w:rPr>
            <w:highlight w:val="yellow"/>
          </w:rPr>
          <w:t>.</w:t>
        </w:r>
      </w:ins>
      <w:r w:rsidRPr="00CD0CF7">
        <w:rPr>
          <w:highlight w:val="yellow"/>
          <w:rPrChange w:id="800" w:author="Clemons, Robert M" w:date="2016-02-12T14:06:00Z">
            <w:rPr/>
          </w:rPrChange>
        </w:rPr>
        <w:t>1.1</w:t>
      </w:r>
      <w:r>
        <w:t xml:space="preserve"> </w:t>
      </w:r>
      <w:r w:rsidR="00AD21A7">
        <w:t>The TSF must ensure that s</w:t>
      </w:r>
      <w:r w:rsidR="00DA26FD">
        <w:t xml:space="preserve">oftware running in a VM </w:t>
      </w:r>
      <w:r w:rsidR="00AD21A7">
        <w:t>is</w:t>
      </w:r>
      <w:r w:rsidR="00DA26FD">
        <w:t xml:space="preserve"> not able to </w:t>
      </w:r>
      <w:r w:rsidR="00AD21A7">
        <w:t>degrade</w:t>
      </w:r>
      <w:r w:rsidR="00DA26FD">
        <w:t xml:space="preserve"> or disrupt the functioning of other VM</w:t>
      </w:r>
      <w:r w:rsidR="00AD21A7">
        <w:t>s, the VMM, or the Platform.</w:t>
      </w:r>
      <w:r w:rsidR="00DA26FD">
        <w:t xml:space="preserve"> </w:t>
      </w:r>
    </w:p>
    <w:p w14:paraId="1420CAFB" w14:textId="77777777" w:rsidR="00D0639C" w:rsidRDefault="00D0639C" w:rsidP="00D0639C">
      <w:pPr>
        <w:pStyle w:val="Numberedparagraph"/>
      </w:pPr>
      <w:r w:rsidRPr="00CD0CF7">
        <w:rPr>
          <w:highlight w:val="yellow"/>
          <w:rPrChange w:id="801" w:author="Clemons, Robert M" w:date="2016-02-12T14:06:00Z">
            <w:rPr/>
          </w:rPrChange>
        </w:rPr>
        <w:t>FPT_VIV_EXT.1.2</w:t>
      </w:r>
      <w:r>
        <w:t xml:space="preserve"> The TSF must ensure that a</w:t>
      </w:r>
      <w:r w:rsidRPr="00D27C62">
        <w:t xml:space="preserve"> </w:t>
      </w:r>
      <w:r>
        <w:t xml:space="preserve">Guest </w:t>
      </w:r>
      <w:r w:rsidRPr="00D27C62">
        <w:t xml:space="preserve">VM </w:t>
      </w:r>
      <w:r>
        <w:t xml:space="preserve">is unable to </w:t>
      </w:r>
      <w:r w:rsidRPr="00D27C62">
        <w:t xml:space="preserve">invoke platform code that runs at a privilege level equal to or exceeding that of the </w:t>
      </w:r>
      <w:r>
        <w:t>VMM</w:t>
      </w:r>
      <w:r w:rsidRPr="00D27C62">
        <w:t xml:space="preserve"> without involvement of the </w:t>
      </w:r>
      <w:r>
        <w:t>VMM</w:t>
      </w:r>
      <w:r w:rsidRPr="00D27C62">
        <w:t>.</w:t>
      </w:r>
    </w:p>
    <w:p w14:paraId="4917BEA6" w14:textId="77777777" w:rsidR="00DA26FD" w:rsidRPr="00090938" w:rsidRDefault="00DA26FD" w:rsidP="00DA26FD">
      <w:pPr>
        <w:rPr>
          <w:i/>
        </w:rPr>
      </w:pPr>
      <w:r w:rsidRPr="00090938">
        <w:rPr>
          <w:i/>
        </w:rPr>
        <w:t>Application Note:</w:t>
      </w:r>
    </w:p>
    <w:p w14:paraId="2EF9BA60" w14:textId="77777777" w:rsidR="005162FB" w:rsidRDefault="00DA26FD" w:rsidP="00C510DA">
      <w:pPr>
        <w:pStyle w:val="Numberedparagraph"/>
      </w:pPr>
      <w:r>
        <w:t>This requirement is intended to ensure that software running within a Guest VM cannot compromise othe</w:t>
      </w:r>
      <w:r w:rsidR="00AD21A7">
        <w:t xml:space="preserve">r VMs, the VMM, or the </w:t>
      </w:r>
      <w:r>
        <w:t xml:space="preserve">platform. This requirement is not met if Guest VM software—whatever its privilege level—can crash the Virtualization System or the Platform, or breakout of its virtual hardware abstraction to gain execution on the platform, within or outside of the context of the VMM. </w:t>
      </w:r>
    </w:p>
    <w:p w14:paraId="3D6FC712" w14:textId="77777777" w:rsidR="005162FB" w:rsidRDefault="00DA26FD">
      <w:pPr>
        <w:pStyle w:val="Numberedparagraph"/>
      </w:pPr>
      <w:r>
        <w:t>This requirement is not violated if software running within a VM can cr</w:t>
      </w:r>
      <w:r w:rsidR="00AD21A7">
        <w:t>ash the Guest</w:t>
      </w:r>
      <w:r>
        <w:t xml:space="preserve"> OS</w:t>
      </w:r>
      <w:r w:rsidR="00AD21A7">
        <w:t xml:space="preserve"> and</w:t>
      </w:r>
      <w:r>
        <w:t xml:space="preserve"> there is no way for an attacker to gain execution in the VMM or outside of the virtualized domain.</w:t>
      </w:r>
    </w:p>
    <w:p w14:paraId="0434E159" w14:textId="77777777" w:rsidR="00D0639C" w:rsidRDefault="00D0639C" w:rsidP="00AD21A7">
      <w:pPr>
        <w:pStyle w:val="Numberedparagraph"/>
      </w:pPr>
      <w:r>
        <w:t>FPT_VIV_EXT.1.2 addresses several specific mechanisms that must not be permitted to bypass the VMM and invoke privileged code on the Platform.</w:t>
      </w:r>
    </w:p>
    <w:p w14:paraId="7BB5C4B5" w14:textId="77777777" w:rsidR="00D0639C" w:rsidRDefault="00D0639C" w:rsidP="00AD21A7">
      <w:pPr>
        <w:pStyle w:val="Numberedparagraph"/>
      </w:pPr>
      <w:r>
        <w:t>At a minimum, the TSF should enforce the following:</w:t>
      </w:r>
    </w:p>
    <w:p w14:paraId="0748487F" w14:textId="77777777" w:rsidR="00D0639C" w:rsidRDefault="00D0639C" w:rsidP="002F50D4">
      <w:pPr>
        <w:numPr>
          <w:ilvl w:val="1"/>
          <w:numId w:val="126"/>
        </w:numPr>
        <w:spacing w:after="200"/>
      </w:pPr>
      <w:r>
        <w:t>On the x86 platform, a virtual System Management Interrupt (SMI) cannot invoke platform System Management Mode (SMM).</w:t>
      </w:r>
    </w:p>
    <w:p w14:paraId="7B11E39C" w14:textId="77777777" w:rsidR="00D0639C" w:rsidRDefault="00D0639C" w:rsidP="002F50D4">
      <w:pPr>
        <w:numPr>
          <w:ilvl w:val="1"/>
          <w:numId w:val="126"/>
        </w:numPr>
        <w:spacing w:after="200"/>
      </w:pPr>
      <w:r w:rsidRPr="00D27C62">
        <w:t xml:space="preserve">An attempt to update virtual firmware or </w:t>
      </w:r>
      <w:r>
        <w:t xml:space="preserve">virtual </w:t>
      </w:r>
      <w:r w:rsidRPr="00D27C62">
        <w:t xml:space="preserve">BIOS </w:t>
      </w:r>
      <w:r>
        <w:t xml:space="preserve">cannot cause physical </w:t>
      </w:r>
      <w:r w:rsidRPr="00D27C62">
        <w:t xml:space="preserve">platform firmware or </w:t>
      </w:r>
      <w:r>
        <w:t xml:space="preserve">physical platform </w:t>
      </w:r>
      <w:r w:rsidRPr="00D27C62">
        <w:t xml:space="preserve">BIOS to be </w:t>
      </w:r>
      <w:r>
        <w:t>modified.</w:t>
      </w:r>
    </w:p>
    <w:p w14:paraId="7855CFB4" w14:textId="77777777" w:rsidR="00D0639C" w:rsidRDefault="00D0639C" w:rsidP="002F50D4">
      <w:pPr>
        <w:numPr>
          <w:ilvl w:val="1"/>
          <w:numId w:val="126"/>
        </w:numPr>
        <w:spacing w:after="200"/>
      </w:pPr>
      <w:r>
        <w:t>An attempt to update virtual firmware or virtual BIOS cannot cause the VMM to be modified.</w:t>
      </w:r>
    </w:p>
    <w:p w14:paraId="0F0E2C4C" w14:textId="77777777" w:rsidR="00ED67F7" w:rsidRDefault="00ED67F7" w:rsidP="00ED67F7">
      <w:pPr>
        <w:pStyle w:val="Numberedparagraph"/>
      </w:pPr>
      <w:r>
        <w:t>Of the above, (a) does not apply to platforms that do not support SMM. The rationale behind activity (c) is that a firmware update of a single VM must not affect other VMs. So if multiple VMs share the same firmware image as part of a common hardware abstraction, then the update of a single machine’s BIOS must not be allowed to change the common abstraction. The virtual hardware abstraction is part of the VMM.</w:t>
      </w:r>
    </w:p>
    <w:p w14:paraId="2DC6157C" w14:textId="77777777" w:rsidR="00AD21A7" w:rsidRPr="00D405E5" w:rsidRDefault="00AD21A7" w:rsidP="00AD21A7">
      <w:pPr>
        <w:pStyle w:val="Numberedparagraph"/>
      </w:pPr>
      <w:r>
        <w:t>This is</w:t>
      </w:r>
      <w:r w:rsidRPr="00D405E5">
        <w:t xml:space="preserve"> an attestation requirement. The vendor must attest that </w:t>
      </w:r>
      <w:r>
        <w:t xml:space="preserve">software running in a VM is not able to degrade or disrupt the functioning of other VMs, the VMM, or the Platform. </w:t>
      </w:r>
      <w:r w:rsidRPr="00D405E5">
        <w:t>The vendor must attest that there are no design or implementa</w:t>
      </w:r>
      <w:r>
        <w:t>tion flaws that permit the above</w:t>
      </w:r>
      <w:r w:rsidRPr="00D405E5">
        <w:t>.</w:t>
      </w:r>
    </w:p>
    <w:p w14:paraId="23330087" w14:textId="77777777" w:rsidR="00AD21A7" w:rsidRPr="007535C3" w:rsidRDefault="00AD21A7" w:rsidP="00AD21A7">
      <w:pPr>
        <w:rPr>
          <w:i/>
          <w:color w:val="000000"/>
        </w:rPr>
      </w:pPr>
      <w:r w:rsidRPr="007535C3">
        <w:rPr>
          <w:b/>
          <w:i/>
          <w:color w:val="000000"/>
        </w:rPr>
        <w:t>Assurance Activit</w:t>
      </w:r>
      <w:r>
        <w:rPr>
          <w:b/>
          <w:i/>
          <w:color w:val="000000"/>
        </w:rPr>
        <w:t>y</w:t>
      </w:r>
      <w:r w:rsidRPr="007535C3">
        <w:rPr>
          <w:i/>
          <w:color w:val="000000"/>
        </w:rPr>
        <w:t>:</w:t>
      </w:r>
    </w:p>
    <w:p w14:paraId="76A803A5" w14:textId="77777777" w:rsidR="00AD21A7" w:rsidRPr="00D405E5" w:rsidRDefault="00AD21A7" w:rsidP="00ED67F7">
      <w:pPr>
        <w:pStyle w:val="Numberedparagraph"/>
        <w:rPr>
          <w:color w:val="000000"/>
        </w:rPr>
      </w:pPr>
      <w:r w:rsidRPr="00D405E5">
        <w:rPr>
          <w:color w:val="000000"/>
        </w:rPr>
        <w:t xml:space="preserve">The evaluator ensures that the ST includes the following statement attesting that </w:t>
      </w:r>
      <w:r w:rsidR="00D513D9">
        <w:t>software running in a VM is not able to degrade or disrupt the functioning of other VMs, the VMM, or the Platform:</w:t>
      </w:r>
      <w:r w:rsidRPr="00D405E5">
        <w:rPr>
          <w:color w:val="000000"/>
        </w:rPr>
        <w:t xml:space="preserve"> </w:t>
      </w:r>
    </w:p>
    <w:p w14:paraId="26A0D185" w14:textId="77777777" w:rsidR="00286C3F" w:rsidRPr="00ED67F7" w:rsidRDefault="00D513D9" w:rsidP="00DA26FD">
      <w:pPr>
        <w:pStyle w:val="Numberedparagraph"/>
        <w:spacing w:after="200"/>
        <w:ind w:left="720"/>
        <w:rPr>
          <w:color w:val="000000"/>
        </w:rPr>
      </w:pPr>
      <w:r>
        <w:t xml:space="preserve">Software running in a VM is not able to degrade or disrupt the functioning of other VMs, the VMM, or the Platform. </w:t>
      </w:r>
      <w:r w:rsidR="00AD21A7" w:rsidRPr="00D405E5">
        <w:rPr>
          <w:color w:val="000000"/>
        </w:rPr>
        <w:t>There are no</w:t>
      </w:r>
      <w:del w:id="802" w:author="Aaron Piper" w:date="2016-04-20T09:14:00Z">
        <w:r w:rsidR="00AD21A7" w:rsidRPr="00D405E5" w:rsidDel="00F2687A">
          <w:rPr>
            <w:color w:val="000000"/>
          </w:rPr>
          <w:delText xml:space="preserve"> </w:delText>
        </w:r>
        <w:r w:rsidR="00AD21A7" w:rsidRPr="00F2687A" w:rsidDel="00F2687A">
          <w:rPr>
            <w:color w:val="000000"/>
            <w:highlight w:val="yellow"/>
            <w:rPrChange w:id="803" w:author="Aaron Piper" w:date="2016-04-20T09:14:00Z">
              <w:rPr>
                <w:color w:val="000000"/>
              </w:rPr>
            </w:rPrChange>
          </w:rPr>
          <w:delText>known</w:delText>
        </w:r>
      </w:del>
      <w:r w:rsidR="00AD21A7" w:rsidRPr="00D405E5">
        <w:rPr>
          <w:color w:val="000000"/>
        </w:rPr>
        <w:t xml:space="preserve"> design or implementation flaws that </w:t>
      </w:r>
      <w:r>
        <w:rPr>
          <w:color w:val="000000"/>
        </w:rPr>
        <w:t xml:space="preserve">bypass or defeat VM isolation. </w:t>
      </w:r>
    </w:p>
    <w:p w14:paraId="0292A978" w14:textId="77777777" w:rsidR="00081FC4" w:rsidRPr="003D0F34" w:rsidRDefault="008A40B6" w:rsidP="003E6F69">
      <w:pPr>
        <w:pStyle w:val="Heading3"/>
      </w:pPr>
      <w:bookmarkStart w:id="804" w:name="_Toc430938708"/>
      <w:r>
        <w:lastRenderedPageBreak/>
        <w:t>FPT_</w:t>
      </w:r>
      <w:r w:rsidR="00346821">
        <w:t>HCL</w:t>
      </w:r>
      <w:r>
        <w:t xml:space="preserve">_EXT.1 </w:t>
      </w:r>
      <w:proofErr w:type="spellStart"/>
      <w:r w:rsidR="00081FC4" w:rsidRPr="003D0F34">
        <w:t>Hypercall</w:t>
      </w:r>
      <w:proofErr w:type="spellEnd"/>
      <w:r w:rsidR="00081FC4" w:rsidRPr="003D0F34">
        <w:t xml:space="preserve"> Controls</w:t>
      </w:r>
      <w:bookmarkEnd w:id="804"/>
    </w:p>
    <w:p w14:paraId="4F7C2561" w14:textId="77777777" w:rsidR="005162FB" w:rsidRDefault="008A40B6">
      <w:pPr>
        <w:pStyle w:val="Numberedparagraph"/>
      </w:pPr>
      <w:r w:rsidRPr="00CD0CF7">
        <w:rPr>
          <w:highlight w:val="yellow"/>
          <w:rPrChange w:id="805" w:author="Clemons, Robert M" w:date="2016-02-12T14:07:00Z">
            <w:rPr/>
          </w:rPrChange>
        </w:rPr>
        <w:t>FPT_HC</w:t>
      </w:r>
      <w:r w:rsidR="00854C6D" w:rsidRPr="00CD0CF7">
        <w:rPr>
          <w:highlight w:val="yellow"/>
          <w:rPrChange w:id="806" w:author="Clemons, Robert M" w:date="2016-02-12T14:07:00Z">
            <w:rPr/>
          </w:rPrChange>
        </w:rPr>
        <w:t>L</w:t>
      </w:r>
      <w:r w:rsidRPr="00CD0CF7">
        <w:rPr>
          <w:highlight w:val="yellow"/>
          <w:rPrChange w:id="807" w:author="Clemons, Robert M" w:date="2016-02-12T14:07:00Z">
            <w:rPr/>
          </w:rPrChange>
        </w:rPr>
        <w:t>_EXT.1.1</w:t>
      </w:r>
      <w:r>
        <w:t xml:space="preserve"> </w:t>
      </w:r>
      <w:r w:rsidR="00081FC4" w:rsidRPr="00181A83">
        <w:t xml:space="preserve">The </w:t>
      </w:r>
      <w:r w:rsidR="00346821">
        <w:t>TSF shall provide a</w:t>
      </w:r>
      <w:r w:rsidR="00155ACA">
        <w:t xml:space="preserve"> </w:t>
      </w:r>
      <w:proofErr w:type="spellStart"/>
      <w:r w:rsidR="00155ACA">
        <w:t>H</w:t>
      </w:r>
      <w:r w:rsidR="005066F0">
        <w:t>ypercall</w:t>
      </w:r>
      <w:proofErr w:type="spellEnd"/>
      <w:r w:rsidR="00346821">
        <w:t xml:space="preserve"> interface for Guest VMs to use to invoke functionality provided by the VMM</w:t>
      </w:r>
      <w:r w:rsidR="00081FC4" w:rsidRPr="00181A83">
        <w:t>.</w:t>
      </w:r>
    </w:p>
    <w:p w14:paraId="68B2CA56" w14:textId="77777777" w:rsidR="00346821" w:rsidRDefault="00503E51">
      <w:pPr>
        <w:pStyle w:val="Numberedparagraph"/>
      </w:pPr>
      <w:r w:rsidRPr="00CD0CF7">
        <w:rPr>
          <w:highlight w:val="yellow"/>
          <w:rPrChange w:id="808" w:author="Clemons, Robert M" w:date="2016-02-12T14:07:00Z">
            <w:rPr/>
          </w:rPrChange>
        </w:rPr>
        <w:t>FPT_HCL_EXT.1.</w:t>
      </w:r>
      <w:r w:rsidR="00346821" w:rsidRPr="00CD0CF7">
        <w:rPr>
          <w:highlight w:val="yellow"/>
          <w:rPrChange w:id="809" w:author="Clemons, Robert M" w:date="2016-02-12T14:07:00Z">
            <w:rPr/>
          </w:rPrChange>
        </w:rPr>
        <w:t>2</w:t>
      </w:r>
      <w:r w:rsidR="00346821">
        <w:t xml:space="preserve"> The TSF shall allow administrators to configure </w:t>
      </w:r>
      <w:r w:rsidR="00155ACA">
        <w:t xml:space="preserve">any VM’s </w:t>
      </w:r>
      <w:proofErr w:type="spellStart"/>
      <w:r w:rsidR="00155ACA">
        <w:t>Hypercall</w:t>
      </w:r>
      <w:proofErr w:type="spellEnd"/>
      <w:r w:rsidR="00155ACA">
        <w:t xml:space="preserve"> interface </w:t>
      </w:r>
      <w:r w:rsidR="00346821">
        <w:t xml:space="preserve">to [selection: </w:t>
      </w:r>
      <w:r w:rsidR="00346821" w:rsidRPr="00383DC4">
        <w:rPr>
          <w:u w:val="single"/>
        </w:rPr>
        <w:t>enable, disable</w:t>
      </w:r>
      <w:r w:rsidR="00346821">
        <w:t xml:space="preserve">] </w:t>
      </w:r>
      <w:r w:rsidR="00155ACA">
        <w:t xml:space="preserve">access to </w:t>
      </w:r>
      <w:proofErr w:type="spellStart"/>
      <w:r w:rsidR="00155ACA">
        <w:t>Hypercall</w:t>
      </w:r>
      <w:proofErr w:type="spellEnd"/>
      <w:r w:rsidR="00155ACA">
        <w:t xml:space="preserve"> </w:t>
      </w:r>
      <w:r w:rsidR="00DA3C23">
        <w:t>functions</w:t>
      </w:r>
      <w:r w:rsidR="00155ACA">
        <w:t>.</w:t>
      </w:r>
    </w:p>
    <w:p w14:paraId="2E093CC1" w14:textId="77777777" w:rsidR="00346821" w:rsidRDefault="00346821">
      <w:pPr>
        <w:pStyle w:val="Numberedparagraph"/>
      </w:pPr>
      <w:r w:rsidRPr="00CD0CF7">
        <w:rPr>
          <w:highlight w:val="yellow"/>
          <w:rPrChange w:id="810" w:author="Clemons, Robert M" w:date="2016-02-12T14:07:00Z">
            <w:rPr/>
          </w:rPrChange>
        </w:rPr>
        <w:t>FPT_HCL_EXT.1.3</w:t>
      </w:r>
      <w:r>
        <w:t xml:space="preserve"> The TSF shall permit exceptions to the configuration of the following </w:t>
      </w:r>
      <w:proofErr w:type="spellStart"/>
      <w:r w:rsidR="00155ACA">
        <w:t>H</w:t>
      </w:r>
      <w:r w:rsidR="005066F0">
        <w:t>ypercall</w:t>
      </w:r>
      <w:proofErr w:type="spellEnd"/>
      <w:r w:rsidR="005066F0">
        <w:t xml:space="preserve"> </w:t>
      </w:r>
      <w:r>
        <w:t>interface</w:t>
      </w:r>
      <w:r w:rsidR="00DA3C23">
        <w:t xml:space="preserve"> function</w:t>
      </w:r>
      <w:r w:rsidR="00503E51">
        <w:t>s: [assign</w:t>
      </w:r>
      <w:r>
        <w:t xml:space="preserve">ment: </w:t>
      </w:r>
      <w:r w:rsidRPr="00383DC4">
        <w:rPr>
          <w:i/>
        </w:rPr>
        <w:t xml:space="preserve">list of </w:t>
      </w:r>
      <w:r w:rsidR="00DA3C23" w:rsidRPr="00383DC4">
        <w:rPr>
          <w:i/>
        </w:rPr>
        <w:t>functions</w:t>
      </w:r>
      <w:r w:rsidRPr="00383DC4">
        <w:rPr>
          <w:i/>
        </w:rPr>
        <w:t xml:space="preserve"> that are not subject to the configuration controls in FPT_HCL_EXT.1.2</w:t>
      </w:r>
      <w:r>
        <w:t>].</w:t>
      </w:r>
    </w:p>
    <w:p w14:paraId="336C8717" w14:textId="77777777" w:rsidR="00346821" w:rsidRDefault="00346821">
      <w:pPr>
        <w:pStyle w:val="Numberedparagraph"/>
      </w:pPr>
      <w:r w:rsidRPr="00CD0CF7">
        <w:rPr>
          <w:highlight w:val="yellow"/>
          <w:rPrChange w:id="811" w:author="Clemons, Robert M" w:date="2016-02-12T14:07:00Z">
            <w:rPr/>
          </w:rPrChange>
        </w:rPr>
        <w:t>FPT_HCL_EXT.1.4</w:t>
      </w:r>
      <w:r>
        <w:t xml:space="preserve"> The TSF shall validate </w:t>
      </w:r>
      <w:r w:rsidR="00503E51">
        <w:t xml:space="preserve">the parameters </w:t>
      </w:r>
      <w:r w:rsidR="002A46C0">
        <w:t xml:space="preserve">passed </w:t>
      </w:r>
      <w:r w:rsidR="00503E51">
        <w:t xml:space="preserve">to the </w:t>
      </w:r>
      <w:proofErr w:type="spellStart"/>
      <w:r w:rsidR="005066F0">
        <w:t>hypercall</w:t>
      </w:r>
      <w:proofErr w:type="spellEnd"/>
      <w:r w:rsidR="005066F0">
        <w:t xml:space="preserve"> </w:t>
      </w:r>
      <w:r w:rsidR="00503E51">
        <w:t>interface</w:t>
      </w:r>
      <w:r>
        <w:t xml:space="preserve"> prior to execution of the VMM functionality exposed by that interface.</w:t>
      </w:r>
    </w:p>
    <w:p w14:paraId="65874210" w14:textId="77777777" w:rsidR="00081FC4" w:rsidRPr="00090938" w:rsidRDefault="00081FC4" w:rsidP="00081FC4">
      <w:pPr>
        <w:rPr>
          <w:i/>
        </w:rPr>
      </w:pPr>
      <w:r w:rsidRPr="00090938">
        <w:rPr>
          <w:i/>
        </w:rPr>
        <w:t>Application Note:</w:t>
      </w:r>
    </w:p>
    <w:p w14:paraId="10FE4F4F" w14:textId="77777777" w:rsidR="005162FB" w:rsidRDefault="00081FC4">
      <w:pPr>
        <w:pStyle w:val="Numberedparagraph"/>
      </w:pPr>
      <w:r>
        <w:t xml:space="preserve">The purpose of this requirement is to help ensure the integrity of the VMM by </w:t>
      </w:r>
      <w:r w:rsidR="003C5ECC">
        <w:t xml:space="preserve">documenting </w:t>
      </w:r>
      <w:r>
        <w:t>the attack surface exposed to Guest VMs</w:t>
      </w:r>
      <w:r w:rsidR="003C5ECC">
        <w:t xml:space="preserve">, </w:t>
      </w:r>
      <w:r w:rsidR="00443FF8">
        <w:t>a</w:t>
      </w:r>
      <w:r w:rsidR="003C5ECC">
        <w:t xml:space="preserve">nd to ensure that </w:t>
      </w:r>
      <w:proofErr w:type="spellStart"/>
      <w:r w:rsidR="003C5ECC">
        <w:t>Hypercall</w:t>
      </w:r>
      <w:proofErr w:type="spellEnd"/>
      <w:r w:rsidR="003C5ECC">
        <w:t xml:space="preserve"> parameters supplied by software running in the untrusted Guest VM are properly validated prior to use by the VMM.</w:t>
      </w:r>
    </w:p>
    <w:p w14:paraId="073547F8" w14:textId="77777777" w:rsidR="005162FB" w:rsidRDefault="00155ACA">
      <w:pPr>
        <w:pStyle w:val="Numberedparagraph"/>
      </w:pPr>
      <w:r>
        <w:t>A</w:t>
      </w:r>
      <w:r w:rsidR="00081FC4">
        <w:t xml:space="preserve"> </w:t>
      </w:r>
      <w:proofErr w:type="spellStart"/>
      <w:r w:rsidR="00081FC4">
        <w:t>Hypercall</w:t>
      </w:r>
      <w:proofErr w:type="spellEnd"/>
      <w:r w:rsidR="00081FC4">
        <w:t xml:space="preserve"> interface allows a set of </w:t>
      </w:r>
      <w:r>
        <w:t>VMM functions to be invoked by</w:t>
      </w:r>
      <w:r w:rsidR="00081FC4">
        <w:t xml:space="preserve"> software running within a VM. </w:t>
      </w:r>
      <w:proofErr w:type="spellStart"/>
      <w:r w:rsidR="00081FC4">
        <w:t>Hypercall</w:t>
      </w:r>
      <w:proofErr w:type="spellEnd"/>
      <w:r w:rsidR="00081FC4">
        <w:t xml:space="preserve"> interfaces are used by virtualization-aware VMs to communicate and exchange data with the VMM. For example, a VM could use a </w:t>
      </w:r>
      <w:proofErr w:type="spellStart"/>
      <w:r w:rsidR="00081FC4">
        <w:t>hypercall</w:t>
      </w:r>
      <w:proofErr w:type="spellEnd"/>
      <w:r w:rsidR="00081FC4">
        <w:t xml:space="preserve"> interface to get information about the real world, such as the time of day or the underlying hardware of the host system. A </w:t>
      </w:r>
      <w:proofErr w:type="spellStart"/>
      <w:r w:rsidR="00081FC4">
        <w:t>hypercall</w:t>
      </w:r>
      <w:proofErr w:type="spellEnd"/>
      <w:r w:rsidR="00081FC4">
        <w:t xml:space="preserve"> could also be used to transfer data between VMs through a copy-paste mechanism. Because </w:t>
      </w:r>
      <w:proofErr w:type="spellStart"/>
      <w:r w:rsidR="00081FC4">
        <w:t>hypercall</w:t>
      </w:r>
      <w:proofErr w:type="spellEnd"/>
      <w:r w:rsidR="00081FC4">
        <w:t xml:space="preserve"> interfaces expose the VMM to Guest VMs, these interfaces constitute attack surface. In order to minimize attack surface, these interfaces must be limited to the minimum needed to support VM functionality.</w:t>
      </w:r>
    </w:p>
    <w:p w14:paraId="2216A666" w14:textId="77777777" w:rsidR="007948EF" w:rsidRDefault="007948EF">
      <w:pPr>
        <w:pStyle w:val="Numberedparagraph"/>
      </w:pPr>
      <w:r>
        <w:t xml:space="preserve">For </w:t>
      </w:r>
      <w:r w:rsidR="00503E51">
        <w:t xml:space="preserve">the selection in </w:t>
      </w:r>
      <w:r>
        <w:t xml:space="preserve">FPT_HCL_EXT.1.2, </w:t>
      </w:r>
      <w:r w:rsidR="00503E51">
        <w:t xml:space="preserve">the ST author selects </w:t>
      </w:r>
      <w:r>
        <w:t xml:space="preserve">the applicable actions that administrators can perform to configure </w:t>
      </w:r>
      <w:r w:rsidR="00DA3C23">
        <w:t>functions supported by</w:t>
      </w:r>
      <w:r>
        <w:t xml:space="preserve"> the interface.</w:t>
      </w:r>
    </w:p>
    <w:p w14:paraId="59FA5E76" w14:textId="77777777" w:rsidR="007948EF" w:rsidRDefault="007948EF" w:rsidP="007948EF">
      <w:pPr>
        <w:pStyle w:val="Numberedparagraph"/>
      </w:pPr>
      <w:r>
        <w:t xml:space="preserve">For </w:t>
      </w:r>
      <w:r w:rsidR="00503E51">
        <w:t xml:space="preserve">the assignment in </w:t>
      </w:r>
      <w:r>
        <w:t xml:space="preserve">FPT_HCL_EXT.1.3, the </w:t>
      </w:r>
      <w:r w:rsidR="00503E51">
        <w:t xml:space="preserve">ST author lists the </w:t>
      </w:r>
      <w:r>
        <w:t>interface</w:t>
      </w:r>
      <w:r w:rsidR="00DA3C23">
        <w:t xml:space="preserve"> function</w:t>
      </w:r>
      <w:r>
        <w:t>s that cannot be configured per FPT_HCL_EXT.1.2.</w:t>
      </w:r>
    </w:p>
    <w:p w14:paraId="7506B2AD" w14:textId="77777777" w:rsidR="005162FB" w:rsidRDefault="00081FC4">
      <w:pPr>
        <w:pStyle w:val="Numberedparagraph"/>
      </w:pPr>
      <w:r>
        <w:t xml:space="preserve">A vendor-provided test harness may reduce evaluation time. </w:t>
      </w:r>
    </w:p>
    <w:p w14:paraId="1D018093" w14:textId="77777777" w:rsidR="005162FB" w:rsidRDefault="00600FA2">
      <w:pPr>
        <w:pStyle w:val="Numberedparagraph"/>
        <w:rPr>
          <w:b/>
          <w:i/>
        </w:rPr>
      </w:pPr>
      <w:r w:rsidRPr="00600FA2">
        <w:rPr>
          <w:b/>
          <w:i/>
        </w:rPr>
        <w:t>Assurance Activit</w:t>
      </w:r>
      <w:r w:rsidR="007948EF">
        <w:rPr>
          <w:b/>
          <w:i/>
        </w:rPr>
        <w:t>y</w:t>
      </w:r>
      <w:r w:rsidRPr="00600FA2">
        <w:rPr>
          <w:b/>
          <w:i/>
        </w:rPr>
        <w:t>:</w:t>
      </w:r>
    </w:p>
    <w:p w14:paraId="5DAE4644" w14:textId="77777777" w:rsidR="008C0294" w:rsidRDefault="007948EF" w:rsidP="00383DC4">
      <w:pPr>
        <w:pStyle w:val="BodyPP"/>
      </w:pPr>
      <w:r>
        <w:t xml:space="preserve">The evaluator shall examine the TSS </w:t>
      </w:r>
      <w:r w:rsidR="00DA3C23">
        <w:t xml:space="preserve">or operational guidance </w:t>
      </w:r>
      <w:r>
        <w:t xml:space="preserve">to ensure it </w:t>
      </w:r>
      <w:r w:rsidR="00DA3C23">
        <w:t xml:space="preserve">includes the documentation of the interface, including all possible functions available via the interface. </w:t>
      </w:r>
      <w:r w:rsidR="00DA3C23" w:rsidRPr="00DA3C23">
        <w:t>Documentation must include</w:t>
      </w:r>
      <w:r w:rsidR="00AA20B8">
        <w:t>, for each function,</w:t>
      </w:r>
      <w:r w:rsidR="00DA3C23" w:rsidRPr="00DA3C23">
        <w:t xml:space="preserve"> how to call the function, function parameters and legal values, configuration settings for enabling/disabling the function, and conditions under which the function can be disabled.</w:t>
      </w:r>
      <w:r w:rsidR="001C25D8">
        <w:t xml:space="preserve"> The TSS must also specify those functions that cannot be disabled.</w:t>
      </w:r>
    </w:p>
    <w:p w14:paraId="01CA87C2" w14:textId="77777777" w:rsidR="008C0294" w:rsidRDefault="00DA3C23" w:rsidP="00383DC4">
      <w:pPr>
        <w:pStyle w:val="BodyPP"/>
      </w:pPr>
      <w:r>
        <w:t>The evaluator shall examine the operational guidance to ensure it contains instructions for how to configure interface functions per FPT_HCL_EXT.1.2</w:t>
      </w:r>
      <w:r w:rsidR="001C25D8">
        <w:t>.</w:t>
      </w:r>
      <w:r>
        <w:t xml:space="preserve"> </w:t>
      </w:r>
    </w:p>
    <w:p w14:paraId="51C6C3EA" w14:textId="77777777" w:rsidR="007948EF" w:rsidRDefault="001C25D8">
      <w:pPr>
        <w:pStyle w:val="Numberedparagraph"/>
        <w:rPr>
          <w:b/>
          <w:i/>
        </w:rPr>
      </w:pPr>
      <w:r>
        <w:t>The evaluator shall perform the following tests:</w:t>
      </w:r>
    </w:p>
    <w:p w14:paraId="5156C8D1" w14:textId="77777777" w:rsidR="001C25D8" w:rsidRDefault="001C25D8" w:rsidP="001C25D8">
      <w:pPr>
        <w:pStyle w:val="ListParagraph"/>
        <w:numPr>
          <w:ilvl w:val="0"/>
          <w:numId w:val="31"/>
        </w:numPr>
        <w:rPr>
          <w:color w:val="000000"/>
        </w:rPr>
      </w:pPr>
      <w:r>
        <w:rPr>
          <w:color w:val="000000"/>
        </w:rPr>
        <w:t xml:space="preserve">For each configurable function that meets FPT_HCL_EXT.1.2, the evaluator shall follow the operational </w:t>
      </w:r>
      <w:r w:rsidR="00503E51">
        <w:rPr>
          <w:color w:val="000000"/>
        </w:rPr>
        <w:t>g</w:t>
      </w:r>
      <w:r>
        <w:rPr>
          <w:color w:val="000000"/>
        </w:rPr>
        <w:t xml:space="preserve">uidance to enable the function. The evaluator shall </w:t>
      </w:r>
      <w:r w:rsidR="003A4701">
        <w:rPr>
          <w:color w:val="000000"/>
        </w:rPr>
        <w:t>then attempt</w:t>
      </w:r>
      <w:r w:rsidRPr="001C25D8">
        <w:rPr>
          <w:color w:val="000000"/>
        </w:rPr>
        <w:t xml:space="preserve"> to call each function from within the VM. If the call is </w:t>
      </w:r>
      <w:r>
        <w:rPr>
          <w:color w:val="000000"/>
        </w:rPr>
        <w:t>allowed</w:t>
      </w:r>
      <w:r w:rsidRPr="001C25D8">
        <w:rPr>
          <w:color w:val="000000"/>
        </w:rPr>
        <w:t>, then the test succeeds.</w:t>
      </w:r>
    </w:p>
    <w:p w14:paraId="0962DE7C" w14:textId="77777777" w:rsidR="00081FC4" w:rsidRDefault="001C25D8" w:rsidP="001C25D8">
      <w:pPr>
        <w:pStyle w:val="ListParagraph"/>
        <w:numPr>
          <w:ilvl w:val="0"/>
          <w:numId w:val="31"/>
        </w:numPr>
        <w:rPr>
          <w:color w:val="000000"/>
        </w:rPr>
      </w:pPr>
      <w:r>
        <w:rPr>
          <w:color w:val="000000"/>
        </w:rPr>
        <w:lastRenderedPageBreak/>
        <w:t>For each configurable function, t</w:t>
      </w:r>
      <w:r w:rsidR="00081FC4" w:rsidRPr="0041340D">
        <w:rPr>
          <w:color w:val="000000"/>
        </w:rPr>
        <w:t xml:space="preserve">he evaluator </w:t>
      </w:r>
      <w:r>
        <w:rPr>
          <w:color w:val="000000"/>
        </w:rPr>
        <w:t>shall</w:t>
      </w:r>
      <w:r w:rsidRPr="0041340D">
        <w:rPr>
          <w:color w:val="000000"/>
        </w:rPr>
        <w:t xml:space="preserve"> </w:t>
      </w:r>
      <w:r w:rsidR="00081FC4" w:rsidRPr="0041340D">
        <w:rPr>
          <w:color w:val="000000"/>
        </w:rPr>
        <w:t xml:space="preserve">configure the TSF to </w:t>
      </w:r>
      <w:r w:rsidR="00081FC4">
        <w:rPr>
          <w:color w:val="000000"/>
        </w:rPr>
        <w:t xml:space="preserve">disable </w:t>
      </w:r>
      <w:r>
        <w:rPr>
          <w:color w:val="000000"/>
        </w:rPr>
        <w:t>the</w:t>
      </w:r>
      <w:r w:rsidR="00081FC4">
        <w:rPr>
          <w:color w:val="000000"/>
        </w:rPr>
        <w:t xml:space="preserve"> function. The evaluator </w:t>
      </w:r>
      <w:r>
        <w:rPr>
          <w:color w:val="000000"/>
        </w:rPr>
        <w:t xml:space="preserve">shall </w:t>
      </w:r>
      <w:r w:rsidR="00081FC4">
        <w:rPr>
          <w:color w:val="000000"/>
        </w:rPr>
        <w:t xml:space="preserve">then attempt to call </w:t>
      </w:r>
      <w:r>
        <w:rPr>
          <w:color w:val="000000"/>
        </w:rPr>
        <w:t xml:space="preserve">the </w:t>
      </w:r>
      <w:r w:rsidR="00081FC4">
        <w:rPr>
          <w:color w:val="000000"/>
        </w:rPr>
        <w:t>function from within the VM. If the call is blocked, then the test succeeds.</w:t>
      </w:r>
    </w:p>
    <w:p w14:paraId="30FDE562" w14:textId="77777777" w:rsidR="00081FC4" w:rsidRDefault="00081FC4" w:rsidP="00081FC4">
      <w:pPr>
        <w:autoSpaceDE w:val="0"/>
        <w:autoSpaceDN w:val="0"/>
        <w:adjustRightInd w:val="0"/>
        <w:rPr>
          <w:rFonts w:cs="Calibri"/>
          <w:b/>
          <w:bCs/>
          <w:color w:val="000000"/>
          <w:szCs w:val="22"/>
        </w:rPr>
      </w:pPr>
    </w:p>
    <w:p w14:paraId="1755AC22" w14:textId="77777777" w:rsidR="00DA26FD" w:rsidRDefault="008A40B6" w:rsidP="003E6F69">
      <w:pPr>
        <w:pStyle w:val="Heading3"/>
      </w:pPr>
      <w:bookmarkStart w:id="812" w:name="_Toc430938709"/>
      <w:r>
        <w:t xml:space="preserve">FPT_VDP_EXT.1 </w:t>
      </w:r>
      <w:r w:rsidR="00DA26FD" w:rsidRPr="00A37681">
        <w:t>Virtual Device Parameters</w:t>
      </w:r>
      <w:bookmarkEnd w:id="812"/>
      <w:r>
        <w:t xml:space="preserve"> </w:t>
      </w:r>
    </w:p>
    <w:p w14:paraId="4CB94B6C" w14:textId="77777777" w:rsidR="002A46C0" w:rsidRDefault="008A40B6">
      <w:pPr>
        <w:pStyle w:val="Numberedparagraph"/>
      </w:pPr>
      <w:r w:rsidRPr="00CD0CF7">
        <w:rPr>
          <w:color w:val="000000"/>
          <w:highlight w:val="yellow"/>
          <w:rPrChange w:id="813" w:author="Clemons, Robert M" w:date="2016-02-12T14:07:00Z">
            <w:rPr>
              <w:color w:val="000000"/>
            </w:rPr>
          </w:rPrChange>
        </w:rPr>
        <w:t>FPT_VDP_EXT.1.1</w:t>
      </w:r>
      <w:r>
        <w:rPr>
          <w:color w:val="000000"/>
        </w:rPr>
        <w:t xml:space="preserve"> </w:t>
      </w:r>
      <w:r w:rsidR="002A46C0" w:rsidRPr="00181A83">
        <w:t xml:space="preserve">The </w:t>
      </w:r>
      <w:r w:rsidR="002A46C0">
        <w:t xml:space="preserve">TSF shall provide </w:t>
      </w:r>
      <w:r w:rsidR="00C36619">
        <w:t xml:space="preserve">interfaces for </w:t>
      </w:r>
      <w:r w:rsidR="002A46C0">
        <w:t>virtual device</w:t>
      </w:r>
      <w:r w:rsidR="00C36619">
        <w:t>s</w:t>
      </w:r>
      <w:r w:rsidR="002A46C0">
        <w:t xml:space="preserve"> </w:t>
      </w:r>
      <w:r w:rsidR="00C36619">
        <w:t>implemented by the VMM as part of the virtual hardware abstraction</w:t>
      </w:r>
      <w:r w:rsidR="002A46C0" w:rsidRPr="00181A83">
        <w:t>.</w:t>
      </w:r>
    </w:p>
    <w:p w14:paraId="7B8F5B7A" w14:textId="77777777" w:rsidR="005162FB" w:rsidRDefault="002A46C0" w:rsidP="00975D48">
      <w:pPr>
        <w:pStyle w:val="Numberedparagraph"/>
      </w:pPr>
      <w:r w:rsidRPr="00CD0CF7">
        <w:rPr>
          <w:color w:val="000000"/>
          <w:highlight w:val="yellow"/>
          <w:rPrChange w:id="814" w:author="Clemons, Robert M" w:date="2016-02-12T14:07:00Z">
            <w:rPr>
              <w:color w:val="000000"/>
            </w:rPr>
          </w:rPrChange>
        </w:rPr>
        <w:t>FPT_VDP_EXT.1.2</w:t>
      </w:r>
      <w:r w:rsidRPr="002A46C0">
        <w:rPr>
          <w:color w:val="000000"/>
        </w:rPr>
        <w:t xml:space="preserve"> </w:t>
      </w:r>
      <w:r w:rsidR="00DA26FD" w:rsidRPr="002A46C0">
        <w:rPr>
          <w:color w:val="000000"/>
        </w:rPr>
        <w:t xml:space="preserve">The </w:t>
      </w:r>
      <w:r>
        <w:rPr>
          <w:color w:val="000000"/>
        </w:rPr>
        <w:t xml:space="preserve">TSF shall </w:t>
      </w:r>
      <w:r w:rsidR="00DA26FD" w:rsidRPr="002A46C0">
        <w:rPr>
          <w:color w:val="000000"/>
        </w:rPr>
        <w:t xml:space="preserve">validate </w:t>
      </w:r>
      <w:r>
        <w:rPr>
          <w:color w:val="000000"/>
        </w:rPr>
        <w:t>the</w:t>
      </w:r>
      <w:r w:rsidRPr="002A46C0">
        <w:rPr>
          <w:color w:val="000000"/>
        </w:rPr>
        <w:t xml:space="preserve"> </w:t>
      </w:r>
      <w:r w:rsidR="00DA26FD" w:rsidRPr="00D27C62">
        <w:t>parame</w:t>
      </w:r>
      <w:r w:rsidR="00DA26FD">
        <w:t>ters passed to the virtual device interface</w:t>
      </w:r>
      <w:r>
        <w:t xml:space="preserve"> prior to execution of the VMM functionality exposed by </w:t>
      </w:r>
      <w:r w:rsidR="005066F0">
        <w:t>those</w:t>
      </w:r>
      <w:r>
        <w:t xml:space="preserve"> interface</w:t>
      </w:r>
      <w:r w:rsidR="005066F0">
        <w:t>s</w:t>
      </w:r>
      <w:r w:rsidR="00DA26FD">
        <w:t>.</w:t>
      </w:r>
    </w:p>
    <w:p w14:paraId="45B55114" w14:textId="77777777" w:rsidR="00DA26FD" w:rsidRPr="00090938" w:rsidRDefault="00DA26FD" w:rsidP="00DA26FD">
      <w:pPr>
        <w:rPr>
          <w:i/>
        </w:rPr>
      </w:pPr>
      <w:r w:rsidRPr="00090938">
        <w:rPr>
          <w:i/>
        </w:rPr>
        <w:t>Application Note:</w:t>
      </w:r>
    </w:p>
    <w:p w14:paraId="57F44C8C" w14:textId="77777777" w:rsidR="005162FB" w:rsidRDefault="00DA26FD">
      <w:pPr>
        <w:pStyle w:val="Numberedparagraph"/>
      </w:pPr>
      <w:r>
        <w:t>The purpose of this requirement is to ensure that the VMM is not vulnerable to compromise through the processing of malformed data passed to the virtual device interface from a Guest OS. The VMM cannot assume that any data coming from a VM is well-formed—even if the virtual device interface is unique to the Virtualization System and the data comes from a virtual device driver supplied by the Virtualization Vendor.</w:t>
      </w:r>
    </w:p>
    <w:p w14:paraId="5229805C" w14:textId="77777777" w:rsidR="004310D9" w:rsidRDefault="004310D9">
      <w:pPr>
        <w:pStyle w:val="Numberedparagraph"/>
      </w:pPr>
      <w:r>
        <w:rPr>
          <w:color w:val="000000"/>
        </w:rPr>
        <w:t>FPT_VDP_EXT.1.2</w:t>
      </w:r>
      <w:r w:rsidRPr="002F7E1B">
        <w:t xml:space="preserve"> is an attestation requirement.  The vendor must attest that parameters passed from a VM to a virtual device interface are not able to degrade or disrupt the functioning of other VMs, the VMM, or the Platform.  The vendor must attest that there are no design or implementation flaws that permit the above</w:t>
      </w:r>
      <w:r>
        <w:t>.</w:t>
      </w:r>
    </w:p>
    <w:p w14:paraId="1D2E19AC" w14:textId="77777777" w:rsidR="005162FB" w:rsidRDefault="00600FA2">
      <w:pPr>
        <w:pStyle w:val="Numberedparagraph"/>
        <w:rPr>
          <w:b/>
          <w:i/>
        </w:rPr>
      </w:pPr>
      <w:r w:rsidRPr="00600FA2">
        <w:rPr>
          <w:b/>
          <w:i/>
        </w:rPr>
        <w:t>Assurance Activity:</w:t>
      </w:r>
    </w:p>
    <w:p w14:paraId="0C9BA392" w14:textId="77777777" w:rsidR="00616C09" w:rsidRDefault="005066F0" w:rsidP="00081FC4">
      <w:pPr>
        <w:autoSpaceDE w:val="0"/>
        <w:autoSpaceDN w:val="0"/>
        <w:adjustRightInd w:val="0"/>
      </w:pPr>
      <w:r>
        <w:t xml:space="preserve">The evaluator shall examine the TSS to ensure it </w:t>
      </w:r>
      <w:r w:rsidR="00616C09">
        <w:t>documents</w:t>
      </w:r>
      <w:r>
        <w:t xml:space="preserve"> all virtual device interfaces, including </w:t>
      </w:r>
      <w:r w:rsidR="00A2613C">
        <w:t>I/O ports, protocols, and data formats.</w:t>
      </w:r>
    </w:p>
    <w:p w14:paraId="49DEC179" w14:textId="77777777" w:rsidR="00616C09" w:rsidRDefault="00616C09" w:rsidP="00616C09">
      <w:pPr>
        <w:pStyle w:val="Numberedparagraph"/>
      </w:pPr>
      <w:r w:rsidRPr="002F7E1B">
        <w:t>The evaluator ensures that the ST includes the following statement attesting that parameters passed from a Guest VM to virtual device interfaces are thoroughly validated, that all values outside the legal values specified in the TSS are rejected, and that any data passed to the virtual device interfaces is unable to degrade or disrupt the functioning of other VMs, the VMM, or the Platform:</w:t>
      </w:r>
    </w:p>
    <w:p w14:paraId="01B129F5" w14:textId="77777777" w:rsidR="00616C09" w:rsidRDefault="00616C09" w:rsidP="00616C09">
      <w:pPr>
        <w:ind w:left="720"/>
      </w:pPr>
      <w:r w:rsidRPr="002F7E1B">
        <w:t>Parameters passed from Guest VMs to virtual device interfaces are thoroughly validated and all illegal values (as specified in the TSS) are rejected.  Additionally, parameters passed from Guest VMs to virtual device interfaces are not able to degrade or disrupt the functioning of other VMs, the VMM, or the Platform.  Thorough testing and architectural design reviews have been conducted to ensure the accuracy of these claims, and there are no</w:t>
      </w:r>
      <w:del w:id="815" w:author="Aaron Piper" w:date="2016-04-20T09:14:00Z">
        <w:r w:rsidRPr="002F7E1B" w:rsidDel="009E3698">
          <w:delText xml:space="preserve"> </w:delText>
        </w:r>
        <w:r w:rsidR="00D25618" w:rsidRPr="009E3698" w:rsidDel="009E3698">
          <w:rPr>
            <w:highlight w:val="yellow"/>
            <w:rPrChange w:id="816" w:author="Aaron Piper" w:date="2016-04-20T09:14:00Z">
              <w:rPr/>
            </w:rPrChange>
          </w:rPr>
          <w:delText>known</w:delText>
        </w:r>
      </w:del>
      <w:r w:rsidR="00D25618">
        <w:t xml:space="preserve"> </w:t>
      </w:r>
      <w:r w:rsidRPr="002F7E1B">
        <w:t>design or implementation flaws that bypass or defeat the security of the virtual device interfaces.</w:t>
      </w:r>
    </w:p>
    <w:p w14:paraId="04A35E2B" w14:textId="77777777" w:rsidR="00DA26FD" w:rsidRDefault="00A2613C" w:rsidP="00081FC4">
      <w:pPr>
        <w:autoSpaceDE w:val="0"/>
        <w:autoSpaceDN w:val="0"/>
        <w:adjustRightInd w:val="0"/>
        <w:rPr>
          <w:rFonts w:cs="Calibri"/>
          <w:b/>
          <w:bCs/>
          <w:color w:val="000000"/>
          <w:szCs w:val="22"/>
        </w:rPr>
      </w:pPr>
      <w:r>
        <w:t xml:space="preserve"> </w:t>
      </w:r>
    </w:p>
    <w:p w14:paraId="0A605A03" w14:textId="77777777" w:rsidR="00DA26FD" w:rsidRPr="000968EB" w:rsidRDefault="008A40B6" w:rsidP="003E6F69">
      <w:pPr>
        <w:pStyle w:val="Heading3"/>
      </w:pPr>
      <w:bookmarkStart w:id="817" w:name="_Toc430938710"/>
      <w:r>
        <w:t xml:space="preserve">FPT_HAS_EXT.1 </w:t>
      </w:r>
      <w:r w:rsidR="00DA26FD" w:rsidRPr="000968EB">
        <w:t>Hardware Assists</w:t>
      </w:r>
      <w:bookmarkEnd w:id="817"/>
    </w:p>
    <w:p w14:paraId="2D69ED03" w14:textId="77777777" w:rsidR="00970816" w:rsidRDefault="00970816" w:rsidP="00970816">
      <w:pPr>
        <w:pStyle w:val="Numberedparagraph"/>
      </w:pPr>
      <w:r w:rsidRPr="00CD0CF7">
        <w:rPr>
          <w:highlight w:val="yellow"/>
          <w:rPrChange w:id="818" w:author="Clemons, Robert M" w:date="2016-02-12T14:07:00Z">
            <w:rPr/>
          </w:rPrChange>
        </w:rPr>
        <w:t>FPT_HAS_EXT.1.1</w:t>
      </w:r>
      <w:r>
        <w:t xml:space="preserve"> </w:t>
      </w:r>
      <w:r w:rsidRPr="008A40B6">
        <w:t xml:space="preserve">The VMM </w:t>
      </w:r>
      <w:r>
        <w:t>shall</w:t>
      </w:r>
      <w:r w:rsidRPr="008A40B6">
        <w:t xml:space="preserve"> use </w:t>
      </w:r>
      <w:r>
        <w:t xml:space="preserve">[assignment: list of </w:t>
      </w:r>
      <w:r w:rsidRPr="008A40B6">
        <w:t>hardware</w:t>
      </w:r>
      <w:r>
        <w:t>-based virtualization</w:t>
      </w:r>
      <w:r w:rsidRPr="008A40B6">
        <w:t xml:space="preserve"> </w:t>
      </w:r>
      <w:r>
        <w:t>assists] to reduce or eliminate the need for binary translation.</w:t>
      </w:r>
    </w:p>
    <w:p w14:paraId="53B6650F" w14:textId="77777777" w:rsidR="00970816" w:rsidRDefault="00970816" w:rsidP="00970816">
      <w:pPr>
        <w:pStyle w:val="Numberedparagraph"/>
      </w:pPr>
      <w:r w:rsidRPr="00CD0CF7">
        <w:rPr>
          <w:highlight w:val="yellow"/>
          <w:rPrChange w:id="819" w:author="Clemons, Robert M" w:date="2016-02-12T14:07:00Z">
            <w:rPr/>
          </w:rPrChange>
        </w:rPr>
        <w:t>FPT_HAS_EXT.1.2</w:t>
      </w:r>
      <w:r>
        <w:t xml:space="preserve"> </w:t>
      </w:r>
      <w:r w:rsidRPr="008A40B6">
        <w:t xml:space="preserve">The VMM </w:t>
      </w:r>
      <w:r>
        <w:t>shall</w:t>
      </w:r>
      <w:r w:rsidRPr="008A40B6">
        <w:t xml:space="preserve"> use </w:t>
      </w:r>
      <w:r>
        <w:t>[assignment: list of hardware</w:t>
      </w:r>
      <w:r w:rsidRPr="008A40B6">
        <w:t xml:space="preserve">-based virtualization memory-handling </w:t>
      </w:r>
      <w:r>
        <w:t>assists]</w:t>
      </w:r>
      <w:r w:rsidR="00AA2FDA">
        <w:t xml:space="preserve"> to reduce or eliminate the need for shadow page tables</w:t>
      </w:r>
      <w:r w:rsidRPr="008A40B6">
        <w:t>.</w:t>
      </w:r>
    </w:p>
    <w:p w14:paraId="174FC2A6" w14:textId="77777777" w:rsidR="00DA26FD" w:rsidRPr="00090938" w:rsidRDefault="00DA26FD" w:rsidP="00DA26FD">
      <w:pPr>
        <w:rPr>
          <w:i/>
        </w:rPr>
      </w:pPr>
      <w:r w:rsidRPr="00090938">
        <w:rPr>
          <w:i/>
        </w:rPr>
        <w:lastRenderedPageBreak/>
        <w:t>Application Note:</w:t>
      </w:r>
    </w:p>
    <w:p w14:paraId="69EB17BE" w14:textId="77777777" w:rsidR="00970816" w:rsidRDefault="00970816" w:rsidP="00970816">
      <w:pPr>
        <w:pStyle w:val="Numberedparagraph"/>
      </w:pPr>
      <w:r>
        <w:t xml:space="preserve">These hardware-assists help reduce the size and complexity of the VMM, and thus, of the trusted computing base, by eliminating or reducing the need for </w:t>
      </w:r>
      <w:proofErr w:type="spellStart"/>
      <w:r>
        <w:t>paravirtualization</w:t>
      </w:r>
      <w:proofErr w:type="spellEnd"/>
      <w:r>
        <w:t xml:space="preserve"> or binary translation. </w:t>
      </w:r>
      <w:proofErr w:type="spellStart"/>
      <w:r w:rsidR="00BB6634">
        <w:t>Paravirtualization</w:t>
      </w:r>
      <w:proofErr w:type="spellEnd"/>
      <w:r>
        <w:t xml:space="preserve"> involves modifying guest software so that instructions that cannot be properly virtualized are never executed on the physical processor. </w:t>
      </w:r>
    </w:p>
    <w:p w14:paraId="7AFAD220" w14:textId="77777777" w:rsidR="00970816" w:rsidRDefault="00970816" w:rsidP="00970816">
      <w:pPr>
        <w:pStyle w:val="Numberedparagraph"/>
      </w:pPr>
      <w:r>
        <w:t>For the assignment in FPT_HAS_EXT.1, the ST author lists the hardware-based virtualization assists on all platforms included in the ST that are used by the VMM to reduce or eliminate the need for software-based binary translation. Examples for the x86 platform are Intel VT-x and AMD-V.</w:t>
      </w:r>
      <w:r w:rsidR="00346BD3">
        <w:t xml:space="preserve"> </w:t>
      </w:r>
      <w:r w:rsidR="00AA2FDA">
        <w:t>“None” is an acceptable assignment for platforms that do not require virtualization assists in order to eliminate the need for binary translation. This must be documented in the TSS.</w:t>
      </w:r>
    </w:p>
    <w:p w14:paraId="035C0A5E" w14:textId="77777777" w:rsidR="00970816" w:rsidRDefault="00970816" w:rsidP="00970816">
      <w:pPr>
        <w:pStyle w:val="Numberedparagraph"/>
      </w:pPr>
      <w:r>
        <w:t xml:space="preserve">For the </w:t>
      </w:r>
      <w:r w:rsidR="00BB6634">
        <w:t>assignment</w:t>
      </w:r>
      <w:r>
        <w:t xml:space="preserve"> in FPT_HAS_EXT.1.2, the ST author lists the set of hardware-based virtualization memory-handling extensions for all platforms listed in the ST that are used by the VMM to reduce or eliminate the need for shadow page tables. Examples for the x86 platform are Intel EPT and AMD RVI.</w:t>
      </w:r>
      <w:r w:rsidR="00AA2FDA">
        <w:t xml:space="preserve"> “None” is an acceptable assignment for platforms that do not require memory-handling assists in order to eliminate the need for shadow page tables. This must be documented in the TSS.</w:t>
      </w:r>
    </w:p>
    <w:p w14:paraId="7D066B9F" w14:textId="77777777" w:rsidR="00DA26FD" w:rsidRDefault="00DA26FD" w:rsidP="00DA26FD">
      <w:r w:rsidRPr="008A40B6">
        <w:rPr>
          <w:b/>
          <w:i/>
        </w:rPr>
        <w:t>Assurance Activit</w:t>
      </w:r>
      <w:r w:rsidR="004312CC">
        <w:rPr>
          <w:b/>
          <w:i/>
        </w:rPr>
        <w:t>y</w:t>
      </w:r>
      <w:r>
        <w:t>:</w:t>
      </w:r>
    </w:p>
    <w:p w14:paraId="7A5BAACB" w14:textId="77777777" w:rsidR="00DA26FD" w:rsidRDefault="00970816" w:rsidP="00482381">
      <w:pPr>
        <w:pStyle w:val="Numberedparagraph"/>
      </w:pPr>
      <w:r>
        <w:t xml:space="preserve">The </w:t>
      </w:r>
      <w:r w:rsidR="00BB6634">
        <w:t>evaluator</w:t>
      </w:r>
      <w:r>
        <w:t xml:space="preserve"> shall examine the TSS to ensure that it states, for each platform listed in the ST, the </w:t>
      </w:r>
      <w:r w:rsidR="003A4701">
        <w:t>hardware assists</w:t>
      </w:r>
      <w:r>
        <w:t xml:space="preserve"> and memory-handling extensions used by the TOE on that platform.  The evaluator shall ensure that these lists correspond to what is specified in the applicable FPT_HAS_EXT component. </w:t>
      </w:r>
    </w:p>
    <w:p w14:paraId="29B42DA6" w14:textId="77777777" w:rsidR="00DA26FD" w:rsidRPr="0030442E" w:rsidRDefault="008A40B6" w:rsidP="003E6F69">
      <w:pPr>
        <w:pStyle w:val="Heading3"/>
      </w:pPr>
      <w:bookmarkStart w:id="820" w:name="_Toc430938711"/>
      <w:r>
        <w:t xml:space="preserve">FPT_EEM_EXT.1 </w:t>
      </w:r>
      <w:r w:rsidR="00DA26FD" w:rsidRPr="0030442E">
        <w:t>Execution Environment Mitigations</w:t>
      </w:r>
      <w:bookmarkEnd w:id="820"/>
    </w:p>
    <w:p w14:paraId="0048158C" w14:textId="77777777" w:rsidR="005162FB" w:rsidRDefault="008A40B6">
      <w:pPr>
        <w:pStyle w:val="Numberedparagraph"/>
      </w:pPr>
      <w:r w:rsidRPr="00CD0CF7">
        <w:rPr>
          <w:highlight w:val="yellow"/>
          <w:rPrChange w:id="821" w:author="Clemons, Robert M" w:date="2016-02-12T14:07:00Z">
            <w:rPr/>
          </w:rPrChange>
        </w:rPr>
        <w:t>FPT_EEM_EXT.1.1</w:t>
      </w:r>
      <w:r>
        <w:t xml:space="preserve"> </w:t>
      </w:r>
      <w:r w:rsidR="00DA26FD">
        <w:t xml:space="preserve">The </w:t>
      </w:r>
      <w:r w:rsidR="001E27B0">
        <w:t>TSF shall</w:t>
      </w:r>
      <w:r w:rsidR="00DA26FD">
        <w:t xml:space="preserve"> take advantage of execution environment-based vulnerability mitigati</w:t>
      </w:r>
      <w:r w:rsidR="00482381">
        <w:t>on mechanisms supported by the P</w:t>
      </w:r>
      <w:r w:rsidR="00DA26FD">
        <w:t>latform</w:t>
      </w:r>
      <w:r w:rsidR="001E27B0">
        <w:t xml:space="preserve"> such as:</w:t>
      </w:r>
      <w:r w:rsidR="00621D7D">
        <w:t xml:space="preserve"> </w:t>
      </w:r>
    </w:p>
    <w:p w14:paraId="686F3FF9" w14:textId="77777777" w:rsidR="001E27B0" w:rsidRDefault="001E27B0">
      <w:pPr>
        <w:pStyle w:val="Numberedparagraph"/>
      </w:pPr>
      <w:r>
        <w:t>[selection:</w:t>
      </w:r>
    </w:p>
    <w:p w14:paraId="0EF6226E" w14:textId="77777777" w:rsidR="00DA26FD" w:rsidRPr="004F4896" w:rsidRDefault="00DA26FD" w:rsidP="00286C3F">
      <w:pPr>
        <w:pStyle w:val="ListParagraph"/>
        <w:numPr>
          <w:ilvl w:val="1"/>
          <w:numId w:val="34"/>
        </w:numPr>
        <w:rPr>
          <w:u w:val="single"/>
        </w:rPr>
      </w:pPr>
      <w:r w:rsidRPr="004F4896">
        <w:rPr>
          <w:u w:val="single"/>
        </w:rPr>
        <w:t>Address-space randomization,</w:t>
      </w:r>
    </w:p>
    <w:p w14:paraId="13939833" w14:textId="77777777" w:rsidR="00DA26FD" w:rsidRPr="004F4896" w:rsidRDefault="00DA26FD" w:rsidP="00286C3F">
      <w:pPr>
        <w:pStyle w:val="ListParagraph"/>
        <w:numPr>
          <w:ilvl w:val="1"/>
          <w:numId w:val="34"/>
        </w:numPr>
        <w:rPr>
          <w:u w:val="single"/>
        </w:rPr>
      </w:pPr>
      <w:r w:rsidRPr="004F4896">
        <w:rPr>
          <w:u w:val="single"/>
        </w:rPr>
        <w:t>Memory execution protection (e.g. DEP)</w:t>
      </w:r>
    </w:p>
    <w:p w14:paraId="2042A5E2" w14:textId="77777777" w:rsidR="00DA26FD" w:rsidRPr="004F4896" w:rsidRDefault="00DA26FD" w:rsidP="00286C3F">
      <w:pPr>
        <w:pStyle w:val="ListParagraph"/>
        <w:numPr>
          <w:ilvl w:val="1"/>
          <w:numId w:val="34"/>
        </w:numPr>
        <w:rPr>
          <w:u w:val="single"/>
        </w:rPr>
      </w:pPr>
      <w:r w:rsidRPr="004F4896">
        <w:rPr>
          <w:u w:val="single"/>
        </w:rPr>
        <w:t>Stack buffer overflow protection,</w:t>
      </w:r>
    </w:p>
    <w:p w14:paraId="37E2A246" w14:textId="77777777" w:rsidR="001E27B0" w:rsidRPr="004F4896" w:rsidRDefault="00DA26FD" w:rsidP="00286C3F">
      <w:pPr>
        <w:pStyle w:val="ListParagraph"/>
        <w:numPr>
          <w:ilvl w:val="1"/>
          <w:numId w:val="34"/>
        </w:numPr>
        <w:rPr>
          <w:u w:val="single"/>
        </w:rPr>
      </w:pPr>
      <w:r w:rsidRPr="004F4896">
        <w:rPr>
          <w:u w:val="single"/>
        </w:rPr>
        <w:t>Heap corruption detection</w:t>
      </w:r>
    </w:p>
    <w:p w14:paraId="0C7822BC" w14:textId="77777777" w:rsidR="00DA26FD" w:rsidRPr="004F4896" w:rsidRDefault="001E27B0" w:rsidP="00286C3F">
      <w:pPr>
        <w:pStyle w:val="ListParagraph"/>
        <w:numPr>
          <w:ilvl w:val="1"/>
          <w:numId w:val="34"/>
        </w:numPr>
        <w:rPr>
          <w:u w:val="single"/>
        </w:rPr>
      </w:pPr>
      <w:r w:rsidRPr="004F4896">
        <w:rPr>
          <w:u w:val="single"/>
        </w:rPr>
        <w:t>[assignment</w:t>
      </w:r>
      <w:r w:rsidRPr="004F4896">
        <w:rPr>
          <w:i/>
          <w:u w:val="single"/>
        </w:rPr>
        <w:t>: other mechanisms</w:t>
      </w:r>
      <w:r w:rsidRPr="004F4896">
        <w:rPr>
          <w:u w:val="single"/>
        </w:rPr>
        <w:t>]</w:t>
      </w:r>
    </w:p>
    <w:p w14:paraId="77D94ED3" w14:textId="77777777" w:rsidR="008C0294" w:rsidRDefault="001E27B0">
      <w:r>
        <w:t>].</w:t>
      </w:r>
    </w:p>
    <w:p w14:paraId="66B1EE42" w14:textId="77777777" w:rsidR="00DA26FD" w:rsidRPr="00090938" w:rsidRDefault="00DA26FD" w:rsidP="00DA26FD">
      <w:pPr>
        <w:rPr>
          <w:i/>
        </w:rPr>
      </w:pPr>
      <w:r w:rsidRPr="00090938">
        <w:rPr>
          <w:i/>
        </w:rPr>
        <w:t>Application Note:</w:t>
      </w:r>
    </w:p>
    <w:p w14:paraId="530E52AF" w14:textId="77777777" w:rsidR="005162FB" w:rsidRDefault="00DA26FD">
      <w:pPr>
        <w:pStyle w:val="Numberedparagraph"/>
      </w:pPr>
      <w:r>
        <w:t>Processor manufacturers, compiler developers, and operating system vendors have developed execution environment-based mitigations that increase the cost to attackers by adding complexity to the task of compromising systems. Software can often take advantage of these mechanisms by using APIs provided by the operating system or by enabling the mechanism through compiler or linker options.</w:t>
      </w:r>
    </w:p>
    <w:p w14:paraId="6786F550" w14:textId="77777777" w:rsidR="005162FB" w:rsidRDefault="00DA26FD">
      <w:pPr>
        <w:pStyle w:val="Numberedparagraph"/>
      </w:pPr>
      <w:r>
        <w:t>This requirement does not mandate that these protections be enabled throughout the Virtualization System—only that they be enabled where they have likely impact. For example, code that receives and processes user input should take advantage of these mechanisms.</w:t>
      </w:r>
    </w:p>
    <w:p w14:paraId="3F7DF3ED" w14:textId="77777777" w:rsidR="001E27B0" w:rsidRDefault="001E27B0">
      <w:pPr>
        <w:pStyle w:val="Numberedparagraph"/>
      </w:pPr>
      <w:r>
        <w:t>For the selection, the ST author selects the supported mechanism(s) and uses the assignment to include mechanisms not listed in the selection, if any.</w:t>
      </w:r>
    </w:p>
    <w:p w14:paraId="5E039A38" w14:textId="77777777" w:rsidR="00DA26FD" w:rsidRDefault="00DA26FD" w:rsidP="00DA26FD">
      <w:pPr>
        <w:rPr>
          <w:color w:val="000000"/>
        </w:rPr>
      </w:pPr>
      <w:r w:rsidRPr="008A40B6">
        <w:rPr>
          <w:b/>
          <w:i/>
          <w:color w:val="000000"/>
        </w:rPr>
        <w:lastRenderedPageBreak/>
        <w:t>Assurance Activity</w:t>
      </w:r>
      <w:r>
        <w:rPr>
          <w:color w:val="000000"/>
        </w:rPr>
        <w:t>:</w:t>
      </w:r>
    </w:p>
    <w:p w14:paraId="4B404F5A" w14:textId="77777777" w:rsidR="001E27B0" w:rsidRDefault="001E27B0" w:rsidP="00090938">
      <w:pPr>
        <w:pStyle w:val="Numberedparagraph"/>
      </w:pPr>
      <w:r>
        <w:t xml:space="preserve">The </w:t>
      </w:r>
      <w:r w:rsidR="00BB6634">
        <w:t>evaluator</w:t>
      </w:r>
      <w:r>
        <w:t xml:space="preserve"> shall examine the TSS to ensure that it states, for each platform listed in the ST, the execution environment-based vulnerability mitigation mechanisms used by the TOE on that platform.  The evaluator shall ensure that the lists correspond to what is specified in FPT_EEM_EXT.1.1.</w:t>
      </w:r>
    </w:p>
    <w:p w14:paraId="7D3116F1" w14:textId="77777777" w:rsidR="00DA26FD" w:rsidRPr="00AF00A1" w:rsidRDefault="008A40B6" w:rsidP="003E6F69">
      <w:pPr>
        <w:pStyle w:val="Heading3"/>
      </w:pPr>
      <w:bookmarkStart w:id="822" w:name="_Toc430938712"/>
      <w:r>
        <w:t xml:space="preserve">FPT_RDM_EXT.1 </w:t>
      </w:r>
      <w:r w:rsidR="00DA26FD" w:rsidRPr="00AF00A1">
        <w:t>Removable Devices and Media</w:t>
      </w:r>
      <w:bookmarkEnd w:id="822"/>
    </w:p>
    <w:p w14:paraId="5F4A274A" w14:textId="77777777" w:rsidR="005162FB" w:rsidRDefault="008A40B6">
      <w:pPr>
        <w:pStyle w:val="Numberedparagraph"/>
      </w:pPr>
      <w:r w:rsidRPr="00CD0CF7">
        <w:rPr>
          <w:highlight w:val="yellow"/>
          <w:rPrChange w:id="823" w:author="Clemons, Robert M" w:date="2016-02-12T14:08:00Z">
            <w:rPr/>
          </w:rPrChange>
        </w:rPr>
        <w:t>FPT_RDM_EXT.1.1</w:t>
      </w:r>
      <w:r>
        <w:t xml:space="preserve"> </w:t>
      </w:r>
      <w:r w:rsidR="00DA26FD" w:rsidRPr="00370A11">
        <w:t xml:space="preserve">The </w:t>
      </w:r>
      <w:r w:rsidR="001E27B0">
        <w:t xml:space="preserve">TSF shall </w:t>
      </w:r>
      <w:r w:rsidR="00E44F57">
        <w:t xml:space="preserve">implement </w:t>
      </w:r>
      <w:r w:rsidR="00DA26FD">
        <w:t>control</w:t>
      </w:r>
      <w:r w:rsidR="00D73A05">
        <w:t>s</w:t>
      </w:r>
      <w:r w:rsidR="00DA26FD">
        <w:t xml:space="preserve"> </w:t>
      </w:r>
      <w:r w:rsidR="00D73A05">
        <w:t>for handling</w:t>
      </w:r>
      <w:r w:rsidR="004F4896">
        <w:t xml:space="preserve"> </w:t>
      </w:r>
      <w:r w:rsidR="00DA26FD">
        <w:t xml:space="preserve">the transfer of </w:t>
      </w:r>
      <w:r w:rsidR="00AF1A2D">
        <w:t>virtual and physical</w:t>
      </w:r>
      <w:r w:rsidR="003356C7">
        <w:t xml:space="preserve"> </w:t>
      </w:r>
      <w:r w:rsidR="00DA26FD" w:rsidRPr="00370A11">
        <w:t xml:space="preserve">removable </w:t>
      </w:r>
      <w:r w:rsidR="00DA26FD">
        <w:t xml:space="preserve">media </w:t>
      </w:r>
      <w:r w:rsidR="00DA26FD" w:rsidRPr="00370A11">
        <w:t xml:space="preserve">and </w:t>
      </w:r>
      <w:r w:rsidR="00AF1A2D">
        <w:t>virtual and physical</w:t>
      </w:r>
      <w:r w:rsidR="003356C7">
        <w:t xml:space="preserve"> </w:t>
      </w:r>
      <w:r w:rsidR="00DA26FD" w:rsidRPr="00370A11">
        <w:t>remov</w:t>
      </w:r>
      <w:r w:rsidR="00DA26FD">
        <w:t>able media devices between information domains.</w:t>
      </w:r>
    </w:p>
    <w:p w14:paraId="3AD238F2" w14:textId="77777777" w:rsidR="005162FB" w:rsidRDefault="008A40B6">
      <w:pPr>
        <w:pStyle w:val="Numberedparagraph"/>
      </w:pPr>
      <w:r w:rsidRPr="00CD0CF7">
        <w:rPr>
          <w:highlight w:val="yellow"/>
          <w:rPrChange w:id="824" w:author="Clemons, Robert M" w:date="2016-02-12T14:08:00Z">
            <w:rPr/>
          </w:rPrChange>
        </w:rPr>
        <w:t>FPT_RDM_EXT.1.2</w:t>
      </w:r>
      <w:r>
        <w:t xml:space="preserve"> </w:t>
      </w:r>
      <w:r w:rsidR="003356C7">
        <w:t>The TSF shall enforce the following rules w</w:t>
      </w:r>
      <w:r w:rsidR="001E27B0">
        <w:t>hen</w:t>
      </w:r>
      <w:r w:rsidR="001E27B0" w:rsidRPr="008A40B6">
        <w:t xml:space="preserve"> </w:t>
      </w:r>
      <w:r w:rsidR="00AF1A2D">
        <w:t xml:space="preserve">[assignment: </w:t>
      </w:r>
      <w:r w:rsidR="00AF1A2D" w:rsidRPr="004F4896">
        <w:rPr>
          <w:i/>
        </w:rPr>
        <w:t>virtual or physical</w:t>
      </w:r>
      <w:r w:rsidR="003356C7" w:rsidRPr="004F4896">
        <w:rPr>
          <w:i/>
        </w:rPr>
        <w:t xml:space="preserve"> </w:t>
      </w:r>
      <w:r w:rsidR="00DA26FD" w:rsidRPr="004F4896">
        <w:rPr>
          <w:i/>
        </w:rPr>
        <w:t xml:space="preserve">removable media </w:t>
      </w:r>
      <w:r w:rsidR="00AF1A2D" w:rsidRPr="004F4896">
        <w:rPr>
          <w:i/>
        </w:rPr>
        <w:t>and virtual or physical</w:t>
      </w:r>
      <w:r w:rsidR="003356C7" w:rsidRPr="004F4896">
        <w:rPr>
          <w:i/>
        </w:rPr>
        <w:t xml:space="preserve"> </w:t>
      </w:r>
      <w:r w:rsidR="00DA26FD" w:rsidRPr="004F4896">
        <w:rPr>
          <w:i/>
        </w:rPr>
        <w:t>removable media devices</w:t>
      </w:r>
      <w:r w:rsidR="003356C7">
        <w:t>]</w:t>
      </w:r>
      <w:r w:rsidR="00DA26FD" w:rsidRPr="008A40B6">
        <w:t xml:space="preserve"> are switched between information domains, then</w:t>
      </w:r>
    </w:p>
    <w:p w14:paraId="2DDF6771" w14:textId="77777777" w:rsidR="001E27B0" w:rsidRDefault="001E27B0">
      <w:pPr>
        <w:pStyle w:val="Numberedparagraph"/>
      </w:pPr>
      <w:r>
        <w:t>[selection:</w:t>
      </w:r>
    </w:p>
    <w:p w14:paraId="6E90377C" w14:textId="77777777" w:rsidR="00DA26FD" w:rsidRPr="004F4896" w:rsidRDefault="00AF1A2D" w:rsidP="00286C3F">
      <w:pPr>
        <w:pStyle w:val="ListParagraph"/>
        <w:numPr>
          <w:ilvl w:val="1"/>
          <w:numId w:val="35"/>
        </w:numPr>
        <w:rPr>
          <w:color w:val="000000"/>
          <w:u w:val="single"/>
        </w:rPr>
      </w:pPr>
      <w:r w:rsidRPr="004F4896">
        <w:rPr>
          <w:color w:val="000000"/>
          <w:u w:val="single"/>
        </w:rPr>
        <w:t>t</w:t>
      </w:r>
      <w:r w:rsidR="003356C7" w:rsidRPr="004F4896">
        <w:rPr>
          <w:color w:val="000000"/>
          <w:u w:val="single"/>
        </w:rPr>
        <w:t xml:space="preserve">he </w:t>
      </w:r>
      <w:r w:rsidRPr="004F4896">
        <w:rPr>
          <w:color w:val="000000"/>
          <w:u w:val="single"/>
        </w:rPr>
        <w:t>A</w:t>
      </w:r>
      <w:r w:rsidR="003356C7" w:rsidRPr="004F4896">
        <w:rPr>
          <w:color w:val="000000"/>
          <w:u w:val="single"/>
        </w:rPr>
        <w:t xml:space="preserve">dministrator has granted explicit access </w:t>
      </w:r>
      <w:r w:rsidRPr="004F4896">
        <w:rPr>
          <w:color w:val="000000"/>
          <w:u w:val="single"/>
        </w:rPr>
        <w:t>for</w:t>
      </w:r>
      <w:r w:rsidR="003356C7" w:rsidRPr="004F4896">
        <w:rPr>
          <w:color w:val="000000"/>
          <w:u w:val="single"/>
        </w:rPr>
        <w:t xml:space="preserve"> the </w:t>
      </w:r>
      <w:r w:rsidR="00DA26FD" w:rsidRPr="004F4896">
        <w:rPr>
          <w:color w:val="000000"/>
          <w:u w:val="single"/>
        </w:rPr>
        <w:t xml:space="preserve">media or device to </w:t>
      </w:r>
      <w:r w:rsidRPr="004F4896">
        <w:rPr>
          <w:color w:val="000000"/>
          <w:u w:val="single"/>
        </w:rPr>
        <w:t xml:space="preserve">be connected to the </w:t>
      </w:r>
      <w:r w:rsidR="00DA26FD" w:rsidRPr="004F4896">
        <w:rPr>
          <w:color w:val="000000"/>
          <w:u w:val="single"/>
        </w:rPr>
        <w:t>receiving domain</w:t>
      </w:r>
      <w:r w:rsidRPr="004F4896">
        <w:rPr>
          <w:color w:val="000000"/>
          <w:u w:val="single"/>
        </w:rPr>
        <w:t>.</w:t>
      </w:r>
    </w:p>
    <w:p w14:paraId="2DAD7D4B" w14:textId="77777777" w:rsidR="00DA26FD" w:rsidRPr="004F4896" w:rsidRDefault="00DA26FD" w:rsidP="00286C3F">
      <w:pPr>
        <w:pStyle w:val="ListParagraph"/>
        <w:numPr>
          <w:ilvl w:val="1"/>
          <w:numId w:val="35"/>
        </w:numPr>
        <w:rPr>
          <w:color w:val="000000"/>
          <w:u w:val="single"/>
        </w:rPr>
      </w:pPr>
      <w:r w:rsidRPr="004F4896">
        <w:rPr>
          <w:color w:val="000000"/>
          <w:u w:val="single"/>
        </w:rPr>
        <w:t xml:space="preserve">the media </w:t>
      </w:r>
      <w:r w:rsidR="003356C7" w:rsidRPr="004F4896">
        <w:rPr>
          <w:color w:val="000000"/>
          <w:u w:val="single"/>
        </w:rPr>
        <w:t xml:space="preserve">in a </w:t>
      </w:r>
      <w:r w:rsidR="00AF1A2D" w:rsidRPr="004F4896">
        <w:rPr>
          <w:color w:val="000000"/>
          <w:u w:val="single"/>
        </w:rPr>
        <w:t>d</w:t>
      </w:r>
      <w:r w:rsidR="003356C7" w:rsidRPr="004F4896">
        <w:rPr>
          <w:color w:val="000000"/>
          <w:u w:val="single"/>
        </w:rPr>
        <w:t>evice that is being transferred is</w:t>
      </w:r>
      <w:r w:rsidR="00AF1A2D" w:rsidRPr="004F4896">
        <w:rPr>
          <w:color w:val="000000"/>
          <w:u w:val="single"/>
        </w:rPr>
        <w:t xml:space="preserve"> </w:t>
      </w:r>
      <w:r w:rsidRPr="004F4896">
        <w:rPr>
          <w:color w:val="000000"/>
          <w:u w:val="single"/>
        </w:rPr>
        <w:t>ejected</w:t>
      </w:r>
      <w:r w:rsidR="003356C7" w:rsidRPr="004F4896">
        <w:rPr>
          <w:color w:val="000000"/>
          <w:u w:val="single"/>
        </w:rPr>
        <w:t xml:space="preserve"> prior to the receiving domain being allowed access to the device</w:t>
      </w:r>
      <w:r w:rsidR="00AF1A2D" w:rsidRPr="004F4896">
        <w:rPr>
          <w:color w:val="000000"/>
          <w:u w:val="single"/>
        </w:rPr>
        <w:t>.</w:t>
      </w:r>
    </w:p>
    <w:p w14:paraId="73AC79CA" w14:textId="77777777" w:rsidR="00DA26FD" w:rsidRPr="004F4896" w:rsidRDefault="00DA26FD" w:rsidP="00286C3F">
      <w:pPr>
        <w:pStyle w:val="ListParagraph"/>
        <w:numPr>
          <w:ilvl w:val="1"/>
          <w:numId w:val="35"/>
        </w:numPr>
        <w:rPr>
          <w:color w:val="000000"/>
          <w:u w:val="single"/>
        </w:rPr>
      </w:pPr>
      <w:r w:rsidRPr="004F4896">
        <w:rPr>
          <w:color w:val="000000"/>
          <w:u w:val="single"/>
        </w:rPr>
        <w:t xml:space="preserve">the user of the receiving </w:t>
      </w:r>
      <w:r w:rsidR="003356C7" w:rsidRPr="004F4896">
        <w:rPr>
          <w:color w:val="000000"/>
          <w:u w:val="single"/>
        </w:rPr>
        <w:t xml:space="preserve">domain </w:t>
      </w:r>
      <w:r w:rsidR="00AF1A2D" w:rsidRPr="004F4896">
        <w:rPr>
          <w:color w:val="000000"/>
          <w:u w:val="single"/>
        </w:rPr>
        <w:t xml:space="preserve">expressly </w:t>
      </w:r>
      <w:r w:rsidR="003356C7" w:rsidRPr="004F4896">
        <w:rPr>
          <w:color w:val="000000"/>
          <w:u w:val="single"/>
        </w:rPr>
        <w:t>authorizes the connection</w:t>
      </w:r>
      <w:r w:rsidR="00AF1A2D" w:rsidRPr="004F4896">
        <w:rPr>
          <w:color w:val="000000"/>
          <w:u w:val="single"/>
        </w:rPr>
        <w:t>.</w:t>
      </w:r>
    </w:p>
    <w:p w14:paraId="3AC92887" w14:textId="77777777" w:rsidR="001E27B0" w:rsidRPr="004F4896" w:rsidRDefault="00DA26FD" w:rsidP="00286C3F">
      <w:pPr>
        <w:pStyle w:val="ListParagraph"/>
        <w:numPr>
          <w:ilvl w:val="1"/>
          <w:numId w:val="35"/>
        </w:numPr>
        <w:rPr>
          <w:color w:val="000000"/>
          <w:u w:val="single"/>
        </w:rPr>
      </w:pPr>
      <w:r w:rsidRPr="004F4896">
        <w:rPr>
          <w:color w:val="000000"/>
          <w:u w:val="single"/>
        </w:rPr>
        <w:t>the device</w:t>
      </w:r>
      <w:r w:rsidR="00AF1A2D" w:rsidRPr="004F4896">
        <w:rPr>
          <w:color w:val="000000"/>
          <w:u w:val="single"/>
        </w:rPr>
        <w:t xml:space="preserve"> or media </w:t>
      </w:r>
      <w:r w:rsidR="003356C7" w:rsidRPr="004F4896">
        <w:rPr>
          <w:color w:val="000000"/>
          <w:u w:val="single"/>
        </w:rPr>
        <w:t xml:space="preserve">that is being transferred is prevented from being accessed by </w:t>
      </w:r>
      <w:r w:rsidRPr="004F4896">
        <w:rPr>
          <w:color w:val="000000"/>
          <w:u w:val="single"/>
        </w:rPr>
        <w:t xml:space="preserve">the receiving </w:t>
      </w:r>
      <w:r w:rsidR="003356C7" w:rsidRPr="004F4896">
        <w:rPr>
          <w:color w:val="000000"/>
          <w:u w:val="single"/>
        </w:rPr>
        <w:t>domain</w:t>
      </w:r>
      <w:r w:rsidR="00AF1A2D" w:rsidRPr="004F4896">
        <w:rPr>
          <w:color w:val="000000"/>
          <w:u w:val="single"/>
        </w:rPr>
        <w:t>.</w:t>
      </w:r>
    </w:p>
    <w:p w14:paraId="52249D7B" w14:textId="77777777" w:rsidR="008C0294" w:rsidRDefault="001E27B0" w:rsidP="00AF1A2D">
      <w:pPr>
        <w:rPr>
          <w:color w:val="000000"/>
        </w:rPr>
      </w:pPr>
      <w:r>
        <w:rPr>
          <w:color w:val="000000"/>
        </w:rPr>
        <w:t>]</w:t>
      </w:r>
      <w:r w:rsidR="006000CB" w:rsidRPr="006000CB">
        <w:rPr>
          <w:color w:val="000000"/>
        </w:rPr>
        <w:t>.</w:t>
      </w:r>
    </w:p>
    <w:p w14:paraId="61BA5ABD" w14:textId="77777777" w:rsidR="00DA26FD" w:rsidRPr="00090938" w:rsidRDefault="00DA26FD" w:rsidP="00DA26FD">
      <w:pPr>
        <w:rPr>
          <w:i/>
        </w:rPr>
      </w:pPr>
      <w:r w:rsidRPr="00090938">
        <w:rPr>
          <w:i/>
        </w:rPr>
        <w:t>Application Note</w:t>
      </w:r>
      <w:r w:rsidR="00090938">
        <w:rPr>
          <w:i/>
        </w:rPr>
        <w:t>:</w:t>
      </w:r>
    </w:p>
    <w:p w14:paraId="4537E372" w14:textId="77777777" w:rsidR="005162FB" w:rsidRDefault="00DA26FD">
      <w:pPr>
        <w:pStyle w:val="Numberedparagraph"/>
      </w:pPr>
      <w:r>
        <w:t>The purpose of these requirements is to ensure that VMs are not given inadvertent access to information from different domains because of media or removable media devices left connected to physical machines.</w:t>
      </w:r>
    </w:p>
    <w:p w14:paraId="0C1D5DA4" w14:textId="77777777" w:rsidR="005162FB" w:rsidRDefault="00DA26FD">
      <w:pPr>
        <w:pStyle w:val="Numberedparagraph"/>
      </w:pPr>
      <w:r>
        <w:t>Removable media is media that can be ejected from a device, such as a compact disc, floppy disk, SD, or compact flash memory card.</w:t>
      </w:r>
    </w:p>
    <w:p w14:paraId="5D9E0C28" w14:textId="77777777" w:rsidR="005162FB" w:rsidRDefault="00DA26FD">
      <w:pPr>
        <w:pStyle w:val="Numberedparagraph"/>
      </w:pPr>
      <w:r>
        <w:t>Removable media devices are removable devices that include media, such as USB flash drives and USB hard drives. Removable media devices can themselves contain removable media (e.g. USB CDROM drives).</w:t>
      </w:r>
    </w:p>
    <w:p w14:paraId="1345417C" w14:textId="77777777" w:rsidR="005162FB" w:rsidRDefault="00DA26FD">
      <w:pPr>
        <w:pStyle w:val="Numberedparagraph"/>
      </w:pPr>
      <w:r>
        <w:t>For purposes of this requirement, an Information Domain is:</w:t>
      </w:r>
    </w:p>
    <w:p w14:paraId="62EDFB8D" w14:textId="77777777" w:rsidR="00DA26FD" w:rsidRDefault="00DA26FD" w:rsidP="00286C3F">
      <w:pPr>
        <w:pStyle w:val="ListParagraph"/>
        <w:numPr>
          <w:ilvl w:val="0"/>
          <w:numId w:val="37"/>
        </w:numPr>
      </w:pPr>
      <w:r>
        <w:t>A VM or collection of VMs,</w:t>
      </w:r>
    </w:p>
    <w:p w14:paraId="5ED83154" w14:textId="77777777" w:rsidR="00DA26FD" w:rsidRDefault="00DA26FD" w:rsidP="00286C3F">
      <w:pPr>
        <w:pStyle w:val="ListParagraph"/>
        <w:numPr>
          <w:ilvl w:val="0"/>
          <w:numId w:val="37"/>
        </w:numPr>
      </w:pPr>
      <w:r>
        <w:t xml:space="preserve">The Virtualization System, </w:t>
      </w:r>
    </w:p>
    <w:p w14:paraId="26E94CF1" w14:textId="77777777" w:rsidR="00DA26FD" w:rsidRDefault="00DA26FD" w:rsidP="00286C3F">
      <w:pPr>
        <w:pStyle w:val="ListParagraph"/>
        <w:numPr>
          <w:ilvl w:val="0"/>
          <w:numId w:val="37"/>
        </w:numPr>
      </w:pPr>
      <w:r>
        <w:t>Host OS, or</w:t>
      </w:r>
    </w:p>
    <w:p w14:paraId="5F3982D4" w14:textId="77777777" w:rsidR="00DA26FD" w:rsidRDefault="00DA26FD" w:rsidP="00286C3F">
      <w:pPr>
        <w:pStyle w:val="ListParagraph"/>
        <w:numPr>
          <w:ilvl w:val="0"/>
          <w:numId w:val="37"/>
        </w:numPr>
      </w:pPr>
      <w:r>
        <w:t>Management Subsystem.</w:t>
      </w:r>
    </w:p>
    <w:p w14:paraId="3C5CF195" w14:textId="77777777" w:rsidR="005162FB" w:rsidRDefault="00DA26FD">
      <w:pPr>
        <w:pStyle w:val="Numberedparagraph"/>
      </w:pPr>
      <w:r>
        <w:t>These requirements also apply to virtualized removable media—such as virtual CD drives that connect to ISO images—as well as physical media—such as CDROMs and USB flash drives. In the case of virtual CDROMs, virtual ejection of the virtual media is sufficient.</w:t>
      </w:r>
    </w:p>
    <w:p w14:paraId="54ACB08D" w14:textId="77777777" w:rsidR="003356C7" w:rsidRDefault="003356C7">
      <w:pPr>
        <w:pStyle w:val="Numberedparagraph"/>
      </w:pPr>
      <w:r>
        <w:t xml:space="preserve">In the first assignment, the ST author lists all removable media and removable media devices (both virtual and real) that are supported by the TOE. The ST author then selects actions that are appropriate for all </w:t>
      </w:r>
      <w:r>
        <w:lastRenderedPageBreak/>
        <w:t>remova</w:t>
      </w:r>
      <w:r w:rsidR="00F604A2">
        <w:t>b</w:t>
      </w:r>
      <w:r>
        <w:t>le media and removable media devices (both virtual and real) that are being claimed in the assignment.</w:t>
      </w:r>
    </w:p>
    <w:p w14:paraId="7FFDFFBD" w14:textId="77777777" w:rsidR="00750E54" w:rsidRDefault="00750E54">
      <w:pPr>
        <w:pStyle w:val="Numberedparagraph"/>
      </w:pPr>
      <w:r>
        <w:t xml:space="preserve">For clarity, the ST author may iterate this requirement so that like actions are grouped with the </w:t>
      </w:r>
      <w:r w:rsidR="00F604A2">
        <w:t>removab</w:t>
      </w:r>
      <w:r>
        <w:t>le media or devices to which they apply (e.g., the first iteration could contain all devices for which media is ejected on a switch; the second iteration could contain all devices for which access is prevented on switch, etc.).</w:t>
      </w:r>
    </w:p>
    <w:p w14:paraId="4E48F2CA" w14:textId="77777777" w:rsidR="005162FB" w:rsidRDefault="00600FA2">
      <w:pPr>
        <w:pStyle w:val="Numberedparagraph"/>
        <w:rPr>
          <w:b/>
          <w:i/>
        </w:rPr>
      </w:pPr>
      <w:r w:rsidRPr="00600FA2">
        <w:rPr>
          <w:b/>
          <w:i/>
        </w:rPr>
        <w:t>Assurance Activit</w:t>
      </w:r>
      <w:r w:rsidR="00F604A2">
        <w:rPr>
          <w:b/>
          <w:i/>
        </w:rPr>
        <w:t>y</w:t>
      </w:r>
      <w:r w:rsidRPr="00600FA2">
        <w:rPr>
          <w:b/>
          <w:i/>
        </w:rPr>
        <w:t>:</w:t>
      </w:r>
    </w:p>
    <w:p w14:paraId="5F971668" w14:textId="77777777" w:rsidR="002C629D" w:rsidRPr="002C629D" w:rsidRDefault="00750E54">
      <w:pPr>
        <w:pStyle w:val="Numberedparagraph"/>
        <w:rPr>
          <w:b/>
          <w:i/>
        </w:rPr>
      </w:pPr>
      <w:r>
        <w:t>The evaluator shall examine the TSS to ensure it describes the association between the media or devices supported by the TOE and the actions that can occur when switching information domains.</w:t>
      </w:r>
      <w:r w:rsidR="002C629D">
        <w:t xml:space="preserve"> The evaluator shall examine the operational guidance to ensure it documents how an administrator or user configures the behavior of each media or device. </w:t>
      </w:r>
    </w:p>
    <w:p w14:paraId="42438A9E" w14:textId="77777777" w:rsidR="00750E54" w:rsidRPr="002C629D" w:rsidRDefault="002C629D">
      <w:pPr>
        <w:pStyle w:val="Numberedparagraph"/>
        <w:rPr>
          <w:b/>
          <w:i/>
        </w:rPr>
      </w:pPr>
      <w:r>
        <w:t>The evaluator shall perform the following test for each listed media or device:</w:t>
      </w:r>
    </w:p>
    <w:p w14:paraId="3429AC63" w14:textId="77777777" w:rsidR="002C629D" w:rsidRPr="004F4896" w:rsidRDefault="002C629D" w:rsidP="004F4896">
      <w:pPr>
        <w:pStyle w:val="NumberedNormal"/>
        <w:numPr>
          <w:ilvl w:val="0"/>
          <w:numId w:val="108"/>
        </w:numPr>
      </w:pPr>
      <w:r w:rsidRPr="003A0018">
        <w:t xml:space="preserve">Test 1: The evaluator shall configure two VMs that are members of different information domains, with the media or device connected to one of the VMs. The evaluator shall disconnect the media or device from the VM and connect it to the other VM. The </w:t>
      </w:r>
      <w:r w:rsidR="00BB6634" w:rsidRPr="003A0018">
        <w:t>evaluator</w:t>
      </w:r>
      <w:r w:rsidRPr="003A0018">
        <w:t xml:space="preserve"> shall verify that the action performed is consistent with the action assigned in the TSS.</w:t>
      </w:r>
    </w:p>
    <w:p w14:paraId="3DC71567" w14:textId="77777777" w:rsidR="00DA26FD" w:rsidRDefault="00DA26FD" w:rsidP="00DA26FD"/>
    <w:p w14:paraId="198CD62E" w14:textId="77777777" w:rsidR="00DA26FD" w:rsidRPr="00D76F24" w:rsidRDefault="008A40B6" w:rsidP="003E6F69">
      <w:pPr>
        <w:pStyle w:val="Heading3"/>
      </w:pPr>
      <w:bookmarkStart w:id="825" w:name="_Toc430938713"/>
      <w:r>
        <w:t xml:space="preserve">FPT_DVD_EXT.1 </w:t>
      </w:r>
      <w:r w:rsidR="00DA26FD">
        <w:t>Non-Existence</w:t>
      </w:r>
      <w:r w:rsidR="00DA26FD" w:rsidRPr="00D76F24">
        <w:t xml:space="preserve"> </w:t>
      </w:r>
      <w:r w:rsidR="00DA26FD">
        <w:t xml:space="preserve">of Disconnected </w:t>
      </w:r>
      <w:r w:rsidR="00DA26FD" w:rsidRPr="00D76F24">
        <w:t>Virtual Devices</w:t>
      </w:r>
      <w:bookmarkEnd w:id="825"/>
    </w:p>
    <w:p w14:paraId="4B015A4F" w14:textId="77777777" w:rsidR="005162FB" w:rsidRDefault="00DA26FD">
      <w:pPr>
        <w:pStyle w:val="Numberedparagraph"/>
      </w:pPr>
      <w:r>
        <w:t xml:space="preserve"> </w:t>
      </w:r>
      <w:r w:rsidR="008A40B6">
        <w:t xml:space="preserve">FPT_DVD_EXT.1.1 </w:t>
      </w:r>
      <w:r w:rsidR="006E07E1">
        <w:t>The TSF shall limit a</w:t>
      </w:r>
      <w:r>
        <w:t xml:space="preserve"> Guest </w:t>
      </w:r>
      <w:r w:rsidR="006E07E1">
        <w:t xml:space="preserve">VM’s </w:t>
      </w:r>
      <w:r>
        <w:t>access to virtual devices</w:t>
      </w:r>
      <w:r w:rsidR="006E07E1">
        <w:t xml:space="preserve"> to those</w:t>
      </w:r>
      <w:r>
        <w:t xml:space="preserve"> that are present in the VM</w:t>
      </w:r>
      <w:r w:rsidR="006E07E1">
        <w:t>’</w:t>
      </w:r>
      <w:r>
        <w:t>s current hardware configuration.</w:t>
      </w:r>
    </w:p>
    <w:p w14:paraId="0DF25A00" w14:textId="77777777" w:rsidR="00DA26FD" w:rsidRPr="00090938" w:rsidRDefault="00DA26FD" w:rsidP="00DA26FD">
      <w:pPr>
        <w:rPr>
          <w:i/>
          <w:color w:val="000000"/>
        </w:rPr>
      </w:pPr>
      <w:r w:rsidRPr="00090938">
        <w:rPr>
          <w:i/>
          <w:color w:val="000000"/>
        </w:rPr>
        <w:t>Application Note:</w:t>
      </w:r>
    </w:p>
    <w:p w14:paraId="2573688D" w14:textId="77777777" w:rsidR="005162FB" w:rsidRDefault="00DA26FD">
      <w:pPr>
        <w:pStyle w:val="Numberedparagraph"/>
      </w:pPr>
      <w:r>
        <w:t xml:space="preserve">The virtualized hardware abstraction </w:t>
      </w:r>
      <w:r w:rsidR="00EA3E34">
        <w:t xml:space="preserve">implemented by a particular VS </w:t>
      </w:r>
      <w:r>
        <w:t xml:space="preserve">might </w:t>
      </w:r>
      <w:r w:rsidR="00EA3E34">
        <w:t xml:space="preserve">include </w:t>
      </w:r>
      <w:r>
        <w:t xml:space="preserve">the virtualized interfaces for many different devices. Sometimes these devices are not present in a particular instantiation of a VM. </w:t>
      </w:r>
      <w:r w:rsidR="00EA3E34">
        <w:t xml:space="preserve">The interface for </w:t>
      </w:r>
      <w:r>
        <w:t>device</w:t>
      </w:r>
      <w:r w:rsidR="00EA3E34">
        <w:t>s</w:t>
      </w:r>
      <w:r>
        <w:t xml:space="preserve"> </w:t>
      </w:r>
      <w:r w:rsidR="00EA3E34">
        <w:t>not present must not accessible by</w:t>
      </w:r>
      <w:r>
        <w:t xml:space="preserve"> the VM.</w:t>
      </w:r>
    </w:p>
    <w:p w14:paraId="577EA5B0" w14:textId="77777777" w:rsidR="005162FB" w:rsidRDefault="00EA3E34">
      <w:pPr>
        <w:pStyle w:val="Numberedparagraph"/>
      </w:pPr>
      <w:r>
        <w:t>Such interfaces</w:t>
      </w:r>
      <w:r w:rsidR="00DA26FD">
        <w:t xml:space="preserve"> include memory buffers and processor I/O ports.</w:t>
      </w:r>
    </w:p>
    <w:p w14:paraId="30A7412E" w14:textId="77777777" w:rsidR="005162FB" w:rsidRDefault="00DA26FD">
      <w:pPr>
        <w:pStyle w:val="Numberedparagraph"/>
      </w:pPr>
      <w:r>
        <w:t>The purpose of this requirement is to reduce</w:t>
      </w:r>
      <w:r w:rsidR="00EA3E34">
        <w:t xml:space="preserve"> the attack surface of the VMM by closing unused interfaces.</w:t>
      </w:r>
      <w:r w:rsidR="00E7341B">
        <w:t xml:space="preserve"> </w:t>
      </w:r>
    </w:p>
    <w:p w14:paraId="1B7C5F4D" w14:textId="77777777" w:rsidR="00F531F9" w:rsidRDefault="00600FA2" w:rsidP="00F531F9">
      <w:pPr>
        <w:pStyle w:val="Numberedparagraph"/>
        <w:rPr>
          <w:b/>
          <w:i/>
        </w:rPr>
      </w:pPr>
      <w:r w:rsidRPr="00600FA2">
        <w:rPr>
          <w:b/>
          <w:i/>
        </w:rPr>
        <w:t>Assurance Activit</w:t>
      </w:r>
      <w:r w:rsidR="003A0018">
        <w:rPr>
          <w:b/>
          <w:i/>
        </w:rPr>
        <w:t>y</w:t>
      </w:r>
      <w:r w:rsidRPr="00600FA2">
        <w:rPr>
          <w:b/>
          <w:i/>
        </w:rPr>
        <w:t>:</w:t>
      </w:r>
    </w:p>
    <w:p w14:paraId="0D60BB6E" w14:textId="77777777" w:rsidR="003A0018" w:rsidRPr="004F4896" w:rsidRDefault="003A0018" w:rsidP="00F531F9">
      <w:pPr>
        <w:pStyle w:val="Numberedparagraph"/>
      </w:pPr>
      <w:r w:rsidRPr="004F4896">
        <w:t>The evaluator shall perform the following tests:</w:t>
      </w:r>
    </w:p>
    <w:p w14:paraId="5303361D" w14:textId="77777777" w:rsidR="00DA26FD" w:rsidRPr="003A0018" w:rsidRDefault="003A0018" w:rsidP="00383DC4">
      <w:pPr>
        <w:numPr>
          <w:ilvl w:val="0"/>
          <w:numId w:val="106"/>
        </w:numPr>
        <w:spacing w:after="200"/>
        <w:rPr>
          <w:color w:val="000000"/>
        </w:rPr>
      </w:pPr>
      <w:r w:rsidRPr="003A0018">
        <w:rPr>
          <w:color w:val="000000"/>
        </w:rPr>
        <w:t xml:space="preserve">Test 1: </w:t>
      </w:r>
      <w:r w:rsidR="001722DF" w:rsidRPr="003A0018">
        <w:rPr>
          <w:color w:val="000000"/>
        </w:rPr>
        <w:t xml:space="preserve">The evaluator </w:t>
      </w:r>
      <w:r w:rsidRPr="003A0018">
        <w:rPr>
          <w:color w:val="000000"/>
        </w:rPr>
        <w:t xml:space="preserve">shall </w:t>
      </w:r>
      <w:r w:rsidR="001722DF" w:rsidRPr="003A0018">
        <w:rPr>
          <w:color w:val="000000"/>
        </w:rPr>
        <w:t xml:space="preserve">connect a device to a VM, then </w:t>
      </w:r>
      <w:r w:rsidR="00F531F9" w:rsidRPr="003A0018">
        <w:rPr>
          <w:color w:val="000000"/>
        </w:rPr>
        <w:t xml:space="preserve">using a device driver running in the guest, </w:t>
      </w:r>
      <w:r w:rsidR="001722DF" w:rsidRPr="003A0018">
        <w:rPr>
          <w:color w:val="000000"/>
        </w:rPr>
        <w:t xml:space="preserve">scan </w:t>
      </w:r>
      <w:r w:rsidR="00F531F9" w:rsidRPr="003A0018">
        <w:rPr>
          <w:color w:val="000000"/>
        </w:rPr>
        <w:t>the VM’s processor I/O ports to</w:t>
      </w:r>
      <w:r w:rsidR="001722DF" w:rsidRPr="003A0018">
        <w:rPr>
          <w:color w:val="000000"/>
        </w:rPr>
        <w:t xml:space="preserve"> </w:t>
      </w:r>
      <w:r w:rsidR="00F531F9" w:rsidRPr="003A0018">
        <w:rPr>
          <w:color w:val="000000"/>
        </w:rPr>
        <w:t>ensure that the device’s</w:t>
      </w:r>
      <w:r w:rsidR="001722DF" w:rsidRPr="003A0018">
        <w:rPr>
          <w:color w:val="000000"/>
        </w:rPr>
        <w:t xml:space="preserve"> ports </w:t>
      </w:r>
      <w:r w:rsidR="00F531F9" w:rsidRPr="003A0018">
        <w:rPr>
          <w:color w:val="000000"/>
        </w:rPr>
        <w:t>are present</w:t>
      </w:r>
      <w:r w:rsidR="001722DF" w:rsidRPr="003A0018">
        <w:rPr>
          <w:color w:val="000000"/>
        </w:rPr>
        <w:t>.</w:t>
      </w:r>
      <w:r w:rsidR="00F531F9" w:rsidRPr="003A0018">
        <w:rPr>
          <w:color w:val="000000"/>
        </w:rPr>
        <w:t xml:space="preserve"> (The device’s interface should be documented in the TSS under FPT_VDP_EXT.1.)</w:t>
      </w:r>
      <w:r>
        <w:rPr>
          <w:color w:val="000000"/>
        </w:rPr>
        <w:t xml:space="preserve"> </w:t>
      </w:r>
      <w:r w:rsidR="001722DF" w:rsidRPr="003A0018">
        <w:rPr>
          <w:color w:val="000000"/>
        </w:rPr>
        <w:t xml:space="preserve">The evaluator </w:t>
      </w:r>
      <w:r w:rsidRPr="003A0018">
        <w:rPr>
          <w:color w:val="000000"/>
        </w:rPr>
        <w:t xml:space="preserve">shall </w:t>
      </w:r>
      <w:r w:rsidR="001722DF" w:rsidRPr="003A0018">
        <w:rPr>
          <w:color w:val="000000"/>
        </w:rPr>
        <w:t xml:space="preserve">remove the device </w:t>
      </w:r>
      <w:r w:rsidR="00E44F57" w:rsidRPr="003A0018">
        <w:rPr>
          <w:color w:val="000000"/>
        </w:rPr>
        <w:t>from the VM</w:t>
      </w:r>
      <w:r w:rsidR="00F531F9" w:rsidRPr="003A0018">
        <w:rPr>
          <w:color w:val="000000"/>
        </w:rPr>
        <w:t xml:space="preserve"> </w:t>
      </w:r>
      <w:r w:rsidR="001722DF" w:rsidRPr="003A0018">
        <w:rPr>
          <w:color w:val="000000"/>
        </w:rPr>
        <w:t xml:space="preserve">and run the scan again. This requirement is met if the </w:t>
      </w:r>
      <w:r w:rsidR="00E44F57" w:rsidRPr="003A0018">
        <w:rPr>
          <w:color w:val="000000"/>
        </w:rPr>
        <w:t xml:space="preserve">device’s </w:t>
      </w:r>
      <w:r w:rsidR="001722DF" w:rsidRPr="003A0018">
        <w:rPr>
          <w:color w:val="000000"/>
        </w:rPr>
        <w:t xml:space="preserve">I/O ports </w:t>
      </w:r>
      <w:r w:rsidR="00E44F57" w:rsidRPr="003A0018">
        <w:rPr>
          <w:color w:val="000000"/>
        </w:rPr>
        <w:t>are no longer present.</w:t>
      </w:r>
    </w:p>
    <w:p w14:paraId="3D3FD77E" w14:textId="77777777" w:rsidR="00524708" w:rsidRDefault="00524708">
      <w:pPr>
        <w:spacing w:after="0"/>
        <w:rPr>
          <w:b/>
          <w:bCs/>
          <w:kern w:val="32"/>
          <w:sz w:val="32"/>
          <w:szCs w:val="32"/>
        </w:rPr>
      </w:pPr>
      <w:bookmarkStart w:id="826" w:name="_Toc351320976"/>
      <w:bookmarkStart w:id="827" w:name="_Toc351321097"/>
      <w:bookmarkStart w:id="828" w:name="_Toc351320977"/>
      <w:bookmarkStart w:id="829" w:name="_Toc351321098"/>
      <w:bookmarkStart w:id="830" w:name="_Toc351320978"/>
      <w:bookmarkStart w:id="831" w:name="_Toc351321099"/>
      <w:bookmarkStart w:id="832" w:name="_Toc351320979"/>
      <w:bookmarkStart w:id="833" w:name="_Toc351321100"/>
      <w:bookmarkStart w:id="834" w:name="_Toc351320980"/>
      <w:bookmarkStart w:id="835" w:name="_Toc351321101"/>
      <w:bookmarkStart w:id="836" w:name="_Toc351320981"/>
      <w:bookmarkStart w:id="837" w:name="_Toc351321102"/>
      <w:bookmarkStart w:id="838" w:name="_Toc351320982"/>
      <w:bookmarkStart w:id="839" w:name="_Toc351321103"/>
      <w:bookmarkStart w:id="840" w:name="_Toc351320983"/>
      <w:bookmarkStart w:id="841" w:name="_Toc351321104"/>
      <w:bookmarkStart w:id="842" w:name="_Toc351320985"/>
      <w:bookmarkStart w:id="843" w:name="_Toc351321106"/>
      <w:bookmarkStart w:id="844" w:name="_Toc351320986"/>
      <w:bookmarkStart w:id="845" w:name="_Toc351321107"/>
      <w:bookmarkStart w:id="846" w:name="_Toc351320987"/>
      <w:bookmarkStart w:id="847" w:name="_Toc351321108"/>
      <w:bookmarkStart w:id="848" w:name="_Toc356541252"/>
      <w:bookmarkStart w:id="849" w:name="_Toc351320989"/>
      <w:bookmarkStart w:id="850" w:name="_Toc351321110"/>
      <w:bookmarkStart w:id="851" w:name="_Toc351320990"/>
      <w:bookmarkStart w:id="852" w:name="_Toc351321111"/>
      <w:bookmarkStart w:id="853" w:name="_Toc351320991"/>
      <w:bookmarkStart w:id="854" w:name="_Toc351321112"/>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br w:type="page"/>
      </w:r>
    </w:p>
    <w:p w14:paraId="553AD843" w14:textId="77777777" w:rsidR="00153F09" w:rsidRPr="000A6614" w:rsidRDefault="007306B7" w:rsidP="00524708">
      <w:pPr>
        <w:pStyle w:val="Heading1"/>
      </w:pPr>
      <w:bookmarkStart w:id="855" w:name="_Toc430938714"/>
      <w:r>
        <w:lastRenderedPageBreak/>
        <w:t>SECURITY ASSURANCE REQUIREMENTS</w:t>
      </w:r>
      <w:bookmarkEnd w:id="855"/>
    </w:p>
    <w:p w14:paraId="4D8753DC" w14:textId="77777777" w:rsidR="00504BDE" w:rsidRDefault="00504BDE" w:rsidP="002E2222">
      <w:pPr>
        <w:pStyle w:val="StyleNumberedNormalJustified"/>
      </w:pPr>
      <w:r w:rsidRPr="000A6614">
        <w:t>The Security Obj</w:t>
      </w:r>
      <w:r w:rsidR="0049042A">
        <w:t>ectives for the TOE in Section 3</w:t>
      </w:r>
      <w:r w:rsidRPr="000A6614">
        <w:t xml:space="preserve"> were constructed to address</w:t>
      </w:r>
      <w:r w:rsidR="0049042A">
        <w:t xml:space="preserve"> threats identified in Section 2</w:t>
      </w:r>
      <w:r w:rsidRPr="000A6614">
        <w:t xml:space="preserve">. The Security Functional Requirements (SFRs) in Section </w:t>
      </w:r>
      <w:r w:rsidR="0049042A">
        <w:t>4</w:t>
      </w:r>
      <w:r w:rsidRPr="000A6614">
        <w:t>.</w:t>
      </w:r>
      <w:r w:rsidR="00FD5F22">
        <w:t>2</w:t>
      </w:r>
      <w:r w:rsidR="00FD5F22" w:rsidRPr="000A6614">
        <w:t xml:space="preserve"> </w:t>
      </w:r>
      <w:r w:rsidRPr="000A6614">
        <w:t xml:space="preserve">are a formal instantiation of the Security Objectives. The PP draws from the </w:t>
      </w:r>
      <w:r w:rsidR="00E54D3B">
        <w:t xml:space="preserve">CC </w:t>
      </w:r>
      <w:r w:rsidRPr="000A6614">
        <w:t>Security Assurance Requirements (SARs) to frame the extent to which the evaluator assesses the documentation applicable for the evaluation and performs independent testing.</w:t>
      </w:r>
    </w:p>
    <w:p w14:paraId="5BA910BD" w14:textId="77777777" w:rsidR="00504BDE" w:rsidRDefault="002E2222" w:rsidP="002E2222">
      <w:pPr>
        <w:pStyle w:val="StyleNumberedNormalJustified"/>
      </w:pPr>
      <w:r>
        <w:t>While</w:t>
      </w:r>
      <w:r w:rsidR="00504BDE" w:rsidRPr="000A6614">
        <w:t xml:space="preserve"> this section contains the complete set of SARs from the CC, the Assurance Activities to be performed by an evaluato</w:t>
      </w:r>
      <w:r w:rsidR="0049042A">
        <w:t xml:space="preserve">r are detailed both in </w:t>
      </w:r>
      <w:r w:rsidR="00F5766A">
        <w:t xml:space="preserve">Section </w:t>
      </w:r>
      <w:r w:rsidR="0049042A">
        <w:t>4</w:t>
      </w:r>
      <w:r>
        <w:t>.2</w:t>
      </w:r>
      <w:r w:rsidR="00504BDE" w:rsidRPr="000A6614">
        <w:t xml:space="preserve"> as well as in this section.</w:t>
      </w:r>
    </w:p>
    <w:p w14:paraId="7FF3F920" w14:textId="77777777" w:rsidR="002E2222" w:rsidRDefault="00504BDE" w:rsidP="002E2222">
      <w:pPr>
        <w:pStyle w:val="StyleNumberedNormalJustified"/>
      </w:pPr>
      <w:r w:rsidRPr="000A6614">
        <w:t xml:space="preserve">The general model for evaluation of TOEs against STs written to conform to this PP </w:t>
      </w:r>
      <w:r w:rsidR="00AA0D63">
        <w:t>is</w:t>
      </w:r>
      <w:r w:rsidR="00AA0D63" w:rsidRPr="000A6614">
        <w:t xml:space="preserve"> </w:t>
      </w:r>
      <w:r w:rsidR="002E2222">
        <w:t>as follows:</w:t>
      </w:r>
      <w:r w:rsidRPr="000A6614">
        <w:t xml:space="preserve">  </w:t>
      </w:r>
    </w:p>
    <w:p w14:paraId="4DA931FE" w14:textId="77777777" w:rsidR="00313DFB" w:rsidRPr="00AC540D" w:rsidRDefault="00504BDE" w:rsidP="00313DFB">
      <w:pPr>
        <w:pStyle w:val="StyleNumberedNormalJustified"/>
      </w:pPr>
      <w:r w:rsidRPr="00AC540D">
        <w:rPr>
          <w:szCs w:val="22"/>
        </w:rPr>
        <w:t xml:space="preserve">After the ST has been approved for evaluation, the </w:t>
      </w:r>
      <w:r w:rsidR="002E2222" w:rsidRPr="00AC540D">
        <w:rPr>
          <w:szCs w:val="22"/>
        </w:rPr>
        <w:t>Common Criteria Testing Laboratory (</w:t>
      </w:r>
      <w:r w:rsidRPr="00AC540D">
        <w:rPr>
          <w:szCs w:val="22"/>
        </w:rPr>
        <w:t>CCTL</w:t>
      </w:r>
      <w:r w:rsidR="002E2222" w:rsidRPr="00AC540D">
        <w:rPr>
          <w:szCs w:val="22"/>
        </w:rPr>
        <w:t>)</w:t>
      </w:r>
      <w:r w:rsidRPr="00AC540D">
        <w:rPr>
          <w:szCs w:val="22"/>
        </w:rPr>
        <w:t xml:space="preserve"> will obtain the TOE, supporting environmental IT, and the administrative guides for the TOE</w:t>
      </w:r>
      <w:r w:rsidR="003736EF">
        <w:rPr>
          <w:szCs w:val="22"/>
        </w:rPr>
        <w:t xml:space="preserve">. </w:t>
      </w:r>
      <w:r w:rsidRPr="00AC540D">
        <w:rPr>
          <w:szCs w:val="22"/>
        </w:rPr>
        <w:t>The Assurance Activities listed in the ST (which will be refined by the CCTL to be TOE-specific, either within the ST or in a separate document) will then be performed by the CCTL</w:t>
      </w:r>
      <w:r w:rsidR="003736EF">
        <w:rPr>
          <w:szCs w:val="22"/>
        </w:rPr>
        <w:t xml:space="preserve">. </w:t>
      </w:r>
      <w:r w:rsidR="00313DFB" w:rsidRPr="00AC540D">
        <w:rPr>
          <w:szCs w:val="22"/>
        </w:rPr>
        <w:t>The results of these activities will be documented and presented (along with the administrative guidance used) for validation.</w:t>
      </w:r>
    </w:p>
    <w:p w14:paraId="6EEFB05E" w14:textId="77777777" w:rsidR="00504BDE" w:rsidRDefault="00504BDE" w:rsidP="002E2222">
      <w:pPr>
        <w:pStyle w:val="StyleNumberedNormalJustified"/>
      </w:pPr>
      <w:r w:rsidRPr="000A6614">
        <w:t>For each family, “Developer Notes” are provided on the developer action elements to clarify what, if any, additional documentation/activity needs to be provided by the developer</w:t>
      </w:r>
      <w:r w:rsidR="003736EF">
        <w:t xml:space="preserve">. </w:t>
      </w:r>
      <w:r w:rsidRPr="000A6614">
        <w:t>For the content/presentation and evaluator activity elements, additional assurance activities are described as a whole for the family, rather than for each element</w:t>
      </w:r>
      <w:r w:rsidR="003736EF">
        <w:t xml:space="preserve">. </w:t>
      </w:r>
      <w:r w:rsidRPr="000A6614">
        <w:t>Additionally, the assurance activities described in this section are complementary</w:t>
      </w:r>
      <w:r w:rsidR="00787600">
        <w:t xml:space="preserve"> to those specified in </w:t>
      </w:r>
      <w:r w:rsidR="00F5766A">
        <w:t xml:space="preserve">Section </w:t>
      </w:r>
      <w:r w:rsidR="00787600">
        <w:t>4</w:t>
      </w:r>
      <w:r w:rsidR="00313DFB">
        <w:t>.2</w:t>
      </w:r>
      <w:r w:rsidR="003736EF">
        <w:t xml:space="preserve">. </w:t>
      </w:r>
    </w:p>
    <w:p w14:paraId="7C4DF0D8" w14:textId="77777777" w:rsidR="00504BDE" w:rsidRPr="000A6614" w:rsidRDefault="00504BDE" w:rsidP="002E2222">
      <w:pPr>
        <w:pStyle w:val="StyleNumberedNormalJustified"/>
      </w:pPr>
      <w:r w:rsidRPr="000A6614">
        <w:t xml:space="preserve">The TOE security assurance requirements, summarized in Table </w:t>
      </w:r>
      <w:r w:rsidR="00313DFB">
        <w:t>2</w:t>
      </w:r>
      <w:r w:rsidRPr="000A6614">
        <w:t xml:space="preserve">, identify the management and evaluative activities required to address the threats </w:t>
      </w:r>
      <w:r w:rsidR="00787600">
        <w:t xml:space="preserve">identified in Section 2 of this PP. </w:t>
      </w:r>
    </w:p>
    <w:p w14:paraId="551D817C" w14:textId="77777777" w:rsidR="00504BDE" w:rsidRPr="000A6614" w:rsidRDefault="00504BDE">
      <w:pPr>
        <w:pStyle w:val="Default"/>
        <w:rPr>
          <w:rFonts w:ascii="Calibri" w:hAnsi="Calibri"/>
          <w:sz w:val="22"/>
          <w:szCs w:val="22"/>
        </w:rPr>
      </w:pPr>
    </w:p>
    <w:p w14:paraId="67FD44FE" w14:textId="238601D1" w:rsidR="00504BDE" w:rsidRDefault="00504BDE" w:rsidP="005D31F3">
      <w:pPr>
        <w:pStyle w:val="Caption"/>
        <w:jc w:val="center"/>
      </w:pPr>
      <w:bookmarkStart w:id="856" w:name="_Toc430938917"/>
      <w:r w:rsidRPr="00FF2533">
        <w:t xml:space="preserve">Table </w:t>
      </w:r>
      <w:r w:rsidR="00032B4B">
        <w:fldChar w:fldCharType="begin"/>
      </w:r>
      <w:r w:rsidR="006F6FF7">
        <w:instrText xml:space="preserve"> SEQ Table \* ARABIC </w:instrText>
      </w:r>
      <w:r w:rsidR="00032B4B">
        <w:fldChar w:fldCharType="separate"/>
      </w:r>
      <w:r w:rsidR="00B026BA">
        <w:rPr>
          <w:noProof/>
        </w:rPr>
        <w:t>2</w:t>
      </w:r>
      <w:r w:rsidR="00032B4B">
        <w:fldChar w:fldCharType="end"/>
      </w:r>
      <w:r w:rsidRPr="00FF2533">
        <w:t xml:space="preserve">: TOE </w:t>
      </w:r>
      <w:r w:rsidRPr="005D31F3">
        <w:t>Security</w:t>
      </w:r>
      <w:r w:rsidRPr="00FF2533">
        <w:t xml:space="preserve"> Assurance Requirements</w:t>
      </w:r>
      <w:bookmarkEnd w:id="856"/>
    </w:p>
    <w:tbl>
      <w:tblPr>
        <w:tblW w:w="7885" w:type="dxa"/>
        <w:jc w:val="center"/>
        <w:tblLayout w:type="fixed"/>
        <w:tblCellMar>
          <w:left w:w="100" w:type="dxa"/>
          <w:right w:w="100" w:type="dxa"/>
        </w:tblCellMar>
        <w:tblLook w:val="0000" w:firstRow="0" w:lastRow="0" w:firstColumn="0" w:lastColumn="0" w:noHBand="0" w:noVBand="0"/>
      </w:tblPr>
      <w:tblGrid>
        <w:gridCol w:w="2401"/>
        <w:gridCol w:w="2089"/>
        <w:gridCol w:w="3395"/>
      </w:tblGrid>
      <w:tr w:rsidR="0076401E" w:rsidRPr="000A6614" w14:paraId="43BD11F2" w14:textId="77777777" w:rsidTr="00985420">
        <w:trPr>
          <w:tblHeader/>
          <w:jc w:val="center"/>
        </w:trPr>
        <w:tc>
          <w:tcPr>
            <w:tcW w:w="2401" w:type="dxa"/>
            <w:tcBorders>
              <w:top w:val="single" w:sz="2" w:space="0" w:color="auto"/>
              <w:left w:val="single" w:sz="2" w:space="0" w:color="auto"/>
              <w:bottom w:val="single" w:sz="2" w:space="0" w:color="auto"/>
              <w:right w:val="single" w:sz="2" w:space="0" w:color="auto"/>
            </w:tcBorders>
            <w:shd w:val="pct12" w:color="auto" w:fill="auto"/>
            <w:vAlign w:val="center"/>
          </w:tcPr>
          <w:p w14:paraId="7A4CA108" w14:textId="77777777" w:rsidR="0076401E" w:rsidRPr="000A6614" w:rsidRDefault="0076401E" w:rsidP="005A74F3">
            <w:pPr>
              <w:pStyle w:val="table"/>
              <w:jc w:val="center"/>
              <w:rPr>
                <w:rFonts w:ascii="Calibri" w:hAnsi="Calibri"/>
                <w:b/>
                <w:sz w:val="20"/>
              </w:rPr>
            </w:pPr>
            <w:r w:rsidRPr="000A6614">
              <w:rPr>
                <w:rFonts w:ascii="Calibri" w:hAnsi="Calibri"/>
                <w:b/>
                <w:sz w:val="20"/>
                <w:szCs w:val="22"/>
              </w:rPr>
              <w:t>Assurance Class</w:t>
            </w:r>
          </w:p>
        </w:tc>
        <w:tc>
          <w:tcPr>
            <w:tcW w:w="2089" w:type="dxa"/>
            <w:tcBorders>
              <w:top w:val="single" w:sz="2" w:space="0" w:color="auto"/>
              <w:left w:val="single" w:sz="2" w:space="0" w:color="auto"/>
              <w:bottom w:val="single" w:sz="2" w:space="0" w:color="auto"/>
              <w:right w:val="single" w:sz="2" w:space="0" w:color="auto"/>
            </w:tcBorders>
            <w:shd w:val="pct12" w:color="auto" w:fill="auto"/>
            <w:vAlign w:val="center"/>
          </w:tcPr>
          <w:p w14:paraId="68CAAB29" w14:textId="77777777" w:rsidR="0076401E" w:rsidRPr="000A6614" w:rsidRDefault="0076401E" w:rsidP="00AD08F4">
            <w:pPr>
              <w:pStyle w:val="TOC1"/>
            </w:pPr>
            <w:r w:rsidRPr="000A6614">
              <w:t>Assurance Components</w:t>
            </w:r>
          </w:p>
        </w:tc>
        <w:tc>
          <w:tcPr>
            <w:tcW w:w="3395" w:type="dxa"/>
            <w:tcBorders>
              <w:top w:val="single" w:sz="2" w:space="0" w:color="auto"/>
              <w:left w:val="single" w:sz="2" w:space="0" w:color="auto"/>
              <w:bottom w:val="single" w:sz="2" w:space="0" w:color="auto"/>
              <w:right w:val="single" w:sz="2" w:space="0" w:color="auto"/>
            </w:tcBorders>
            <w:shd w:val="pct12" w:color="auto" w:fill="auto"/>
            <w:vAlign w:val="center"/>
          </w:tcPr>
          <w:p w14:paraId="42153C74" w14:textId="77777777" w:rsidR="0076401E" w:rsidRPr="000A6614" w:rsidRDefault="0076401E" w:rsidP="00AD08F4">
            <w:pPr>
              <w:pStyle w:val="TOC1"/>
            </w:pPr>
            <w:r w:rsidRPr="000A6614">
              <w:t>Assurance Components Description</w:t>
            </w:r>
          </w:p>
        </w:tc>
      </w:tr>
      <w:tr w:rsidR="00AD08F4" w:rsidRPr="000A6614" w14:paraId="724DB3B1" w14:textId="77777777" w:rsidTr="00AD08F4">
        <w:trPr>
          <w:cantSplit/>
          <w:trHeight w:val="418"/>
          <w:jc w:val="center"/>
        </w:trPr>
        <w:tc>
          <w:tcPr>
            <w:tcW w:w="2401" w:type="dxa"/>
            <w:tcBorders>
              <w:top w:val="single" w:sz="4" w:space="0" w:color="auto"/>
              <w:left w:val="single" w:sz="2" w:space="0" w:color="auto"/>
              <w:bottom w:val="single" w:sz="2" w:space="0" w:color="auto"/>
              <w:right w:val="single" w:sz="2" w:space="0" w:color="auto"/>
            </w:tcBorders>
            <w:vAlign w:val="center"/>
          </w:tcPr>
          <w:p w14:paraId="476648A8" w14:textId="77777777" w:rsidR="00AD08F4" w:rsidRPr="00AD08F4" w:rsidRDefault="00AD08F4" w:rsidP="00AD08F4">
            <w:pPr>
              <w:pStyle w:val="TOC1"/>
            </w:pPr>
            <w:r w:rsidRPr="00AD08F4">
              <w:t>Development</w:t>
            </w:r>
          </w:p>
        </w:tc>
        <w:tc>
          <w:tcPr>
            <w:tcW w:w="2089" w:type="dxa"/>
            <w:tcBorders>
              <w:top w:val="single" w:sz="2" w:space="0" w:color="auto"/>
              <w:left w:val="single" w:sz="2" w:space="0" w:color="auto"/>
              <w:bottom w:val="single" w:sz="2" w:space="0" w:color="auto"/>
              <w:right w:val="single" w:sz="2" w:space="0" w:color="auto"/>
            </w:tcBorders>
          </w:tcPr>
          <w:p w14:paraId="39FE2368" w14:textId="77777777" w:rsidR="00AD08F4" w:rsidRPr="000A6614" w:rsidRDefault="00AD08F4" w:rsidP="005A74F3">
            <w:pPr>
              <w:pStyle w:val="table"/>
              <w:rPr>
                <w:rFonts w:ascii="Calibri" w:hAnsi="Calibri"/>
                <w:bCs/>
                <w:sz w:val="20"/>
                <w:szCs w:val="22"/>
              </w:rPr>
            </w:pPr>
            <w:r>
              <w:rPr>
                <w:rFonts w:ascii="Calibri" w:hAnsi="Calibri"/>
                <w:bCs/>
                <w:sz w:val="20"/>
                <w:szCs w:val="22"/>
              </w:rPr>
              <w:t>ADV_FSP.1</w:t>
            </w:r>
          </w:p>
        </w:tc>
        <w:tc>
          <w:tcPr>
            <w:tcW w:w="3395" w:type="dxa"/>
            <w:tcBorders>
              <w:top w:val="single" w:sz="2" w:space="0" w:color="auto"/>
              <w:left w:val="single" w:sz="2" w:space="0" w:color="auto"/>
              <w:bottom w:val="single" w:sz="2" w:space="0" w:color="auto"/>
              <w:right w:val="single" w:sz="2" w:space="0" w:color="auto"/>
            </w:tcBorders>
          </w:tcPr>
          <w:p w14:paraId="65A12678" w14:textId="77777777" w:rsidR="00AD08F4" w:rsidRPr="000A6614" w:rsidRDefault="00AD08F4" w:rsidP="005A74F3">
            <w:pPr>
              <w:pStyle w:val="table"/>
              <w:rPr>
                <w:rFonts w:ascii="Calibri" w:hAnsi="Calibri"/>
                <w:bCs/>
                <w:sz w:val="20"/>
                <w:szCs w:val="22"/>
              </w:rPr>
            </w:pPr>
            <w:r>
              <w:rPr>
                <w:rFonts w:ascii="Calibri" w:hAnsi="Calibri"/>
                <w:bCs/>
                <w:sz w:val="20"/>
                <w:szCs w:val="22"/>
              </w:rPr>
              <w:t>Basic Functional Specification</w:t>
            </w:r>
          </w:p>
        </w:tc>
      </w:tr>
      <w:tr w:rsidR="00AD08F4" w:rsidRPr="000A6614" w14:paraId="59B48D7B" w14:textId="77777777" w:rsidTr="00AD08F4">
        <w:trPr>
          <w:cantSplit/>
          <w:trHeight w:val="418"/>
          <w:jc w:val="center"/>
        </w:trPr>
        <w:tc>
          <w:tcPr>
            <w:tcW w:w="2401" w:type="dxa"/>
            <w:vMerge w:val="restart"/>
            <w:tcBorders>
              <w:top w:val="single" w:sz="2" w:space="0" w:color="auto"/>
              <w:left w:val="single" w:sz="2" w:space="0" w:color="auto"/>
              <w:bottom w:val="single" w:sz="2" w:space="0" w:color="auto"/>
              <w:right w:val="single" w:sz="2" w:space="0" w:color="auto"/>
            </w:tcBorders>
          </w:tcPr>
          <w:p w14:paraId="29F36EEF" w14:textId="77777777" w:rsidR="00AD08F4" w:rsidRDefault="00AD08F4" w:rsidP="00AD08F4">
            <w:pPr>
              <w:pStyle w:val="TOC1"/>
            </w:pPr>
          </w:p>
          <w:p w14:paraId="7AF3945F" w14:textId="77777777" w:rsidR="00AD08F4" w:rsidRPr="000A6614" w:rsidRDefault="00AD08F4" w:rsidP="00AD08F4">
            <w:pPr>
              <w:pStyle w:val="TOC1"/>
            </w:pPr>
            <w:r>
              <w:t>Guidance Documents</w:t>
            </w:r>
          </w:p>
        </w:tc>
        <w:tc>
          <w:tcPr>
            <w:tcW w:w="2089" w:type="dxa"/>
            <w:tcBorders>
              <w:top w:val="single" w:sz="2" w:space="0" w:color="auto"/>
              <w:left w:val="single" w:sz="2" w:space="0" w:color="auto"/>
              <w:bottom w:val="single" w:sz="2" w:space="0" w:color="auto"/>
              <w:right w:val="single" w:sz="2" w:space="0" w:color="auto"/>
            </w:tcBorders>
          </w:tcPr>
          <w:p w14:paraId="6D9000A3" w14:textId="77777777" w:rsidR="00AD08F4" w:rsidRPr="000A6614" w:rsidRDefault="00AD08F4" w:rsidP="005A74F3">
            <w:pPr>
              <w:pStyle w:val="table"/>
              <w:rPr>
                <w:rFonts w:ascii="Calibri" w:hAnsi="Calibri"/>
                <w:sz w:val="20"/>
              </w:rPr>
            </w:pPr>
            <w:r w:rsidRPr="000A6614">
              <w:rPr>
                <w:rFonts w:ascii="Calibri" w:hAnsi="Calibri"/>
                <w:sz w:val="20"/>
                <w:szCs w:val="22"/>
              </w:rPr>
              <w:t>AGD_OPE.1</w:t>
            </w:r>
          </w:p>
        </w:tc>
        <w:tc>
          <w:tcPr>
            <w:tcW w:w="3395" w:type="dxa"/>
            <w:tcBorders>
              <w:top w:val="single" w:sz="2" w:space="0" w:color="auto"/>
              <w:left w:val="single" w:sz="2" w:space="0" w:color="auto"/>
              <w:bottom w:val="single" w:sz="2" w:space="0" w:color="auto"/>
              <w:right w:val="single" w:sz="2" w:space="0" w:color="auto"/>
            </w:tcBorders>
          </w:tcPr>
          <w:p w14:paraId="48755E6E" w14:textId="77777777" w:rsidR="00AD08F4" w:rsidRPr="000A6614" w:rsidRDefault="00AD08F4" w:rsidP="005A74F3">
            <w:pPr>
              <w:pStyle w:val="table"/>
              <w:rPr>
                <w:rFonts w:ascii="Calibri" w:hAnsi="Calibri"/>
                <w:sz w:val="20"/>
              </w:rPr>
            </w:pPr>
            <w:r w:rsidRPr="000A6614">
              <w:rPr>
                <w:rFonts w:ascii="Calibri" w:hAnsi="Calibri"/>
                <w:sz w:val="20"/>
                <w:szCs w:val="22"/>
              </w:rPr>
              <w:t xml:space="preserve">Operational </w:t>
            </w:r>
            <w:r>
              <w:rPr>
                <w:rFonts w:ascii="Calibri" w:hAnsi="Calibri"/>
                <w:sz w:val="20"/>
                <w:szCs w:val="22"/>
              </w:rPr>
              <w:t>U</w:t>
            </w:r>
            <w:r w:rsidRPr="000A6614">
              <w:rPr>
                <w:rFonts w:ascii="Calibri" w:hAnsi="Calibri"/>
                <w:sz w:val="20"/>
                <w:szCs w:val="22"/>
              </w:rPr>
              <w:t xml:space="preserve">ser </w:t>
            </w:r>
            <w:r>
              <w:rPr>
                <w:rFonts w:ascii="Calibri" w:hAnsi="Calibri"/>
                <w:sz w:val="20"/>
                <w:szCs w:val="22"/>
              </w:rPr>
              <w:t>G</w:t>
            </w:r>
            <w:r w:rsidRPr="000A6614">
              <w:rPr>
                <w:rFonts w:ascii="Calibri" w:hAnsi="Calibri"/>
                <w:sz w:val="20"/>
                <w:szCs w:val="22"/>
              </w:rPr>
              <w:t>uidance</w:t>
            </w:r>
          </w:p>
        </w:tc>
      </w:tr>
      <w:tr w:rsidR="00AD08F4" w:rsidRPr="000A6614" w14:paraId="2EE64704" w14:textId="77777777" w:rsidTr="00AD08F4">
        <w:trPr>
          <w:cantSplit/>
          <w:trHeight w:val="69"/>
          <w:jc w:val="center"/>
        </w:trPr>
        <w:tc>
          <w:tcPr>
            <w:tcW w:w="2401" w:type="dxa"/>
            <w:vMerge/>
            <w:tcBorders>
              <w:left w:val="single" w:sz="2" w:space="0" w:color="auto"/>
              <w:bottom w:val="single" w:sz="2" w:space="0" w:color="auto"/>
              <w:right w:val="single" w:sz="2" w:space="0" w:color="auto"/>
            </w:tcBorders>
          </w:tcPr>
          <w:p w14:paraId="7EA49A9F" w14:textId="77777777" w:rsidR="00AD08F4" w:rsidRPr="000A661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0BCCB808" w14:textId="77777777" w:rsidR="00AD08F4" w:rsidRPr="000A6614" w:rsidRDefault="00AD08F4" w:rsidP="005A74F3">
            <w:pPr>
              <w:pStyle w:val="table"/>
              <w:rPr>
                <w:rFonts w:ascii="Calibri" w:hAnsi="Calibri"/>
                <w:sz w:val="20"/>
              </w:rPr>
            </w:pPr>
            <w:r w:rsidRPr="000A6614">
              <w:rPr>
                <w:rFonts w:ascii="Calibri" w:hAnsi="Calibri"/>
                <w:sz w:val="20"/>
                <w:szCs w:val="22"/>
              </w:rPr>
              <w:t>AGD_PRE.1</w:t>
            </w:r>
          </w:p>
        </w:tc>
        <w:tc>
          <w:tcPr>
            <w:tcW w:w="3395" w:type="dxa"/>
            <w:tcBorders>
              <w:top w:val="single" w:sz="2" w:space="0" w:color="auto"/>
              <w:left w:val="single" w:sz="2" w:space="0" w:color="auto"/>
              <w:bottom w:val="single" w:sz="2" w:space="0" w:color="auto"/>
              <w:right w:val="single" w:sz="2" w:space="0" w:color="auto"/>
            </w:tcBorders>
          </w:tcPr>
          <w:p w14:paraId="47BCBE88" w14:textId="77777777" w:rsidR="00AD08F4" w:rsidRPr="000A6614" w:rsidRDefault="00AD08F4" w:rsidP="009025F9">
            <w:pPr>
              <w:pStyle w:val="table"/>
              <w:rPr>
                <w:rFonts w:ascii="Calibri" w:hAnsi="Calibri"/>
                <w:sz w:val="20"/>
              </w:rPr>
            </w:pPr>
            <w:r w:rsidRPr="000A6614">
              <w:rPr>
                <w:rFonts w:ascii="Calibri" w:hAnsi="Calibri"/>
                <w:sz w:val="20"/>
                <w:szCs w:val="22"/>
              </w:rPr>
              <w:t xml:space="preserve">Preparative </w:t>
            </w:r>
            <w:r>
              <w:rPr>
                <w:rFonts w:ascii="Calibri" w:hAnsi="Calibri"/>
                <w:sz w:val="20"/>
                <w:szCs w:val="22"/>
              </w:rPr>
              <w:t>Procedures</w:t>
            </w:r>
          </w:p>
        </w:tc>
      </w:tr>
      <w:tr w:rsidR="00AD08F4" w:rsidRPr="000A6614" w14:paraId="3C50B38B" w14:textId="77777777" w:rsidTr="00AD08F4">
        <w:trPr>
          <w:cantSplit/>
          <w:jc w:val="center"/>
        </w:trPr>
        <w:tc>
          <w:tcPr>
            <w:tcW w:w="2401" w:type="dxa"/>
            <w:vMerge w:val="restart"/>
            <w:tcBorders>
              <w:top w:val="single" w:sz="2" w:space="0" w:color="auto"/>
              <w:left w:val="single" w:sz="2" w:space="0" w:color="auto"/>
              <w:bottom w:val="single" w:sz="2" w:space="0" w:color="auto"/>
              <w:right w:val="single" w:sz="2" w:space="0" w:color="auto"/>
            </w:tcBorders>
            <w:vAlign w:val="center"/>
          </w:tcPr>
          <w:p w14:paraId="533F359A" w14:textId="77777777" w:rsidR="00AD08F4" w:rsidRPr="00AD08F4" w:rsidRDefault="00AD08F4" w:rsidP="00AD08F4">
            <w:pPr>
              <w:pStyle w:val="TOC1"/>
            </w:pPr>
            <w:r w:rsidRPr="00AD08F4">
              <w:t>Life-Cycle Support</w:t>
            </w:r>
          </w:p>
        </w:tc>
        <w:tc>
          <w:tcPr>
            <w:tcW w:w="2089" w:type="dxa"/>
            <w:tcBorders>
              <w:top w:val="single" w:sz="2" w:space="0" w:color="auto"/>
              <w:left w:val="single" w:sz="2" w:space="0" w:color="auto"/>
              <w:bottom w:val="single" w:sz="2" w:space="0" w:color="auto"/>
              <w:right w:val="single" w:sz="2" w:space="0" w:color="auto"/>
            </w:tcBorders>
          </w:tcPr>
          <w:p w14:paraId="3AF823EC" w14:textId="77777777" w:rsidR="00AD08F4" w:rsidRPr="000A6614" w:rsidRDefault="00AD08F4" w:rsidP="005A74F3">
            <w:pPr>
              <w:pStyle w:val="table"/>
              <w:rPr>
                <w:rFonts w:ascii="Calibri" w:hAnsi="Calibri"/>
                <w:sz w:val="20"/>
                <w:szCs w:val="22"/>
              </w:rPr>
            </w:pPr>
            <w:r>
              <w:rPr>
                <w:rFonts w:ascii="Calibri" w:hAnsi="Calibri"/>
                <w:sz w:val="20"/>
                <w:szCs w:val="22"/>
              </w:rPr>
              <w:t>ALC_CMC.1</w:t>
            </w:r>
          </w:p>
        </w:tc>
        <w:tc>
          <w:tcPr>
            <w:tcW w:w="3395" w:type="dxa"/>
            <w:tcBorders>
              <w:top w:val="single" w:sz="2" w:space="0" w:color="auto"/>
              <w:left w:val="single" w:sz="2" w:space="0" w:color="auto"/>
              <w:bottom w:val="single" w:sz="2" w:space="0" w:color="auto"/>
              <w:right w:val="single" w:sz="2" w:space="0" w:color="auto"/>
            </w:tcBorders>
          </w:tcPr>
          <w:p w14:paraId="5C86D971" w14:textId="77777777" w:rsidR="00AD08F4" w:rsidRPr="000A6614" w:rsidRDefault="00AD08F4" w:rsidP="005A74F3">
            <w:pPr>
              <w:pStyle w:val="table"/>
              <w:rPr>
                <w:rFonts w:ascii="Calibri" w:hAnsi="Calibri"/>
                <w:sz w:val="20"/>
                <w:szCs w:val="22"/>
              </w:rPr>
            </w:pPr>
            <w:r>
              <w:rPr>
                <w:rFonts w:ascii="Calibri" w:hAnsi="Calibri"/>
                <w:sz w:val="20"/>
                <w:szCs w:val="22"/>
              </w:rPr>
              <w:t>Labeling of the TOE</w:t>
            </w:r>
          </w:p>
        </w:tc>
      </w:tr>
      <w:tr w:rsidR="00AD08F4" w:rsidRPr="000A6614" w14:paraId="57C4D34B" w14:textId="77777777" w:rsidTr="00AD08F4">
        <w:trPr>
          <w:cantSplit/>
          <w:jc w:val="center"/>
        </w:trPr>
        <w:tc>
          <w:tcPr>
            <w:tcW w:w="2401" w:type="dxa"/>
            <w:vMerge/>
            <w:tcBorders>
              <w:left w:val="single" w:sz="2" w:space="0" w:color="auto"/>
              <w:bottom w:val="single" w:sz="2" w:space="0" w:color="auto"/>
              <w:right w:val="single" w:sz="2" w:space="0" w:color="auto"/>
            </w:tcBorders>
          </w:tcPr>
          <w:p w14:paraId="7F04C01F" w14:textId="77777777" w:rsidR="00AD08F4" w:rsidRP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744B634A" w14:textId="77777777" w:rsidR="00AD08F4" w:rsidRPr="000A6614" w:rsidRDefault="00AD08F4" w:rsidP="005A74F3">
            <w:pPr>
              <w:pStyle w:val="table"/>
              <w:rPr>
                <w:rFonts w:ascii="Calibri" w:hAnsi="Calibri"/>
                <w:sz w:val="20"/>
                <w:szCs w:val="22"/>
              </w:rPr>
            </w:pPr>
            <w:r>
              <w:rPr>
                <w:rFonts w:ascii="Calibri" w:hAnsi="Calibri"/>
                <w:sz w:val="20"/>
                <w:szCs w:val="22"/>
              </w:rPr>
              <w:t>ALC_CMS.1</w:t>
            </w:r>
          </w:p>
        </w:tc>
        <w:tc>
          <w:tcPr>
            <w:tcW w:w="3395" w:type="dxa"/>
            <w:tcBorders>
              <w:top w:val="single" w:sz="2" w:space="0" w:color="auto"/>
              <w:left w:val="single" w:sz="2" w:space="0" w:color="auto"/>
              <w:bottom w:val="single" w:sz="2" w:space="0" w:color="auto"/>
              <w:right w:val="single" w:sz="2" w:space="0" w:color="auto"/>
            </w:tcBorders>
          </w:tcPr>
          <w:p w14:paraId="0B2CFBCE" w14:textId="77777777" w:rsidR="00AD08F4" w:rsidRPr="000A6614" w:rsidRDefault="00AD08F4" w:rsidP="005A74F3">
            <w:pPr>
              <w:pStyle w:val="table"/>
              <w:rPr>
                <w:rFonts w:ascii="Calibri" w:hAnsi="Calibri"/>
                <w:sz w:val="20"/>
                <w:szCs w:val="22"/>
              </w:rPr>
            </w:pPr>
            <w:r>
              <w:rPr>
                <w:rFonts w:ascii="Calibri" w:hAnsi="Calibri"/>
                <w:sz w:val="20"/>
                <w:szCs w:val="22"/>
              </w:rPr>
              <w:t>TOE CM Coverage</w:t>
            </w:r>
          </w:p>
        </w:tc>
      </w:tr>
      <w:tr w:rsidR="00AD08F4" w:rsidRPr="000A6614" w14:paraId="7A873991" w14:textId="77777777" w:rsidTr="00AD08F4">
        <w:trPr>
          <w:cantSplit/>
          <w:jc w:val="center"/>
        </w:trPr>
        <w:tc>
          <w:tcPr>
            <w:tcW w:w="2401" w:type="dxa"/>
            <w:vMerge/>
            <w:tcBorders>
              <w:left w:val="single" w:sz="2" w:space="0" w:color="auto"/>
              <w:bottom w:val="single" w:sz="2" w:space="0" w:color="auto"/>
              <w:right w:val="single" w:sz="2" w:space="0" w:color="auto"/>
            </w:tcBorders>
          </w:tcPr>
          <w:p w14:paraId="34EACCB2" w14:textId="77777777" w:rsidR="00AD08F4" w:rsidRP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2EBBAA72" w14:textId="77777777" w:rsidR="00AD08F4" w:rsidRPr="000A6614" w:rsidRDefault="00AD08F4" w:rsidP="009025F9">
            <w:pPr>
              <w:pStyle w:val="table"/>
              <w:rPr>
                <w:rFonts w:ascii="Calibri" w:hAnsi="Calibri"/>
                <w:sz w:val="20"/>
                <w:szCs w:val="22"/>
              </w:rPr>
            </w:pPr>
            <w:r>
              <w:rPr>
                <w:rFonts w:ascii="Calibri" w:hAnsi="Calibri"/>
                <w:sz w:val="20"/>
                <w:szCs w:val="22"/>
              </w:rPr>
              <w:t>ALC_TSU_EXT</w:t>
            </w:r>
          </w:p>
        </w:tc>
        <w:tc>
          <w:tcPr>
            <w:tcW w:w="3395" w:type="dxa"/>
            <w:tcBorders>
              <w:top w:val="single" w:sz="2" w:space="0" w:color="auto"/>
              <w:left w:val="single" w:sz="2" w:space="0" w:color="auto"/>
              <w:bottom w:val="single" w:sz="2" w:space="0" w:color="auto"/>
              <w:right w:val="single" w:sz="2" w:space="0" w:color="auto"/>
            </w:tcBorders>
          </w:tcPr>
          <w:p w14:paraId="7086B2D3" w14:textId="77777777" w:rsidR="00AD08F4" w:rsidRPr="000A6614" w:rsidRDefault="00AD08F4" w:rsidP="005A74F3">
            <w:pPr>
              <w:pStyle w:val="table"/>
              <w:rPr>
                <w:rFonts w:ascii="Calibri" w:hAnsi="Calibri"/>
                <w:sz w:val="20"/>
                <w:szCs w:val="22"/>
              </w:rPr>
            </w:pPr>
            <w:r>
              <w:rPr>
                <w:rFonts w:ascii="Calibri" w:hAnsi="Calibri"/>
                <w:sz w:val="20"/>
                <w:szCs w:val="22"/>
              </w:rPr>
              <w:t>Timely Security Updates</w:t>
            </w:r>
          </w:p>
        </w:tc>
      </w:tr>
      <w:tr w:rsidR="00AD08F4" w:rsidRPr="000A6614" w14:paraId="515E014F" w14:textId="77777777" w:rsidTr="00AD08F4">
        <w:trPr>
          <w:cantSplit/>
          <w:jc w:val="center"/>
        </w:trPr>
        <w:tc>
          <w:tcPr>
            <w:tcW w:w="2401" w:type="dxa"/>
            <w:vMerge w:val="restart"/>
            <w:tcBorders>
              <w:top w:val="single" w:sz="2" w:space="0" w:color="auto"/>
              <w:left w:val="single" w:sz="2" w:space="0" w:color="auto"/>
              <w:bottom w:val="single" w:sz="2" w:space="0" w:color="auto"/>
              <w:right w:val="single" w:sz="2" w:space="0" w:color="auto"/>
            </w:tcBorders>
            <w:vAlign w:val="center"/>
          </w:tcPr>
          <w:p w14:paraId="30B865B0" w14:textId="77777777" w:rsidR="00AD08F4" w:rsidRPr="00AD08F4" w:rsidRDefault="00AD08F4" w:rsidP="00AD08F4">
            <w:pPr>
              <w:pStyle w:val="TOC1"/>
            </w:pPr>
            <w:r w:rsidRPr="00AD08F4">
              <w:t>Security Target Evaluation</w:t>
            </w:r>
          </w:p>
        </w:tc>
        <w:tc>
          <w:tcPr>
            <w:tcW w:w="2089" w:type="dxa"/>
            <w:tcBorders>
              <w:top w:val="single" w:sz="2" w:space="0" w:color="auto"/>
              <w:left w:val="single" w:sz="2" w:space="0" w:color="auto"/>
              <w:bottom w:val="single" w:sz="2" w:space="0" w:color="auto"/>
              <w:right w:val="single" w:sz="2" w:space="0" w:color="auto"/>
            </w:tcBorders>
          </w:tcPr>
          <w:p w14:paraId="2D21EE13" w14:textId="77777777" w:rsidR="00AD08F4" w:rsidRDefault="00AD08F4" w:rsidP="005A74F3">
            <w:pPr>
              <w:pStyle w:val="table"/>
              <w:rPr>
                <w:rFonts w:ascii="Calibri" w:hAnsi="Calibri"/>
                <w:sz w:val="20"/>
                <w:szCs w:val="22"/>
              </w:rPr>
            </w:pPr>
            <w:r>
              <w:rPr>
                <w:rFonts w:ascii="Calibri" w:hAnsi="Calibri"/>
                <w:sz w:val="20"/>
                <w:szCs w:val="22"/>
              </w:rPr>
              <w:t>ASE_CCL.1</w:t>
            </w:r>
          </w:p>
        </w:tc>
        <w:tc>
          <w:tcPr>
            <w:tcW w:w="3395" w:type="dxa"/>
            <w:tcBorders>
              <w:top w:val="single" w:sz="2" w:space="0" w:color="auto"/>
              <w:left w:val="single" w:sz="2" w:space="0" w:color="auto"/>
              <w:bottom w:val="single" w:sz="2" w:space="0" w:color="auto"/>
              <w:right w:val="single" w:sz="2" w:space="0" w:color="auto"/>
            </w:tcBorders>
          </w:tcPr>
          <w:p w14:paraId="09B72047" w14:textId="77777777" w:rsidR="00AD08F4" w:rsidRDefault="00AD08F4" w:rsidP="005A74F3">
            <w:pPr>
              <w:pStyle w:val="table"/>
              <w:rPr>
                <w:rFonts w:ascii="Calibri" w:hAnsi="Calibri"/>
                <w:sz w:val="20"/>
                <w:szCs w:val="22"/>
              </w:rPr>
            </w:pPr>
            <w:r>
              <w:rPr>
                <w:rFonts w:ascii="Calibri" w:hAnsi="Calibri"/>
                <w:sz w:val="20"/>
                <w:szCs w:val="22"/>
              </w:rPr>
              <w:t>Conformance Claims</w:t>
            </w:r>
          </w:p>
        </w:tc>
      </w:tr>
      <w:tr w:rsidR="00AD08F4" w:rsidRPr="000A6614" w14:paraId="57D8AC79" w14:textId="77777777" w:rsidTr="00AD08F4">
        <w:trPr>
          <w:cantSplit/>
          <w:jc w:val="center"/>
        </w:trPr>
        <w:tc>
          <w:tcPr>
            <w:tcW w:w="2401" w:type="dxa"/>
            <w:vMerge/>
            <w:tcBorders>
              <w:left w:val="single" w:sz="2" w:space="0" w:color="auto"/>
              <w:bottom w:val="single" w:sz="2" w:space="0" w:color="auto"/>
              <w:right w:val="single" w:sz="2" w:space="0" w:color="auto"/>
            </w:tcBorders>
          </w:tcPr>
          <w:p w14:paraId="1E651269" w14:textId="77777777" w:rsidR="00AD08F4" w:rsidRP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26801066" w14:textId="77777777" w:rsidR="00AD08F4" w:rsidRDefault="00AD08F4" w:rsidP="005A74F3">
            <w:pPr>
              <w:pStyle w:val="table"/>
              <w:rPr>
                <w:rFonts w:ascii="Calibri" w:hAnsi="Calibri"/>
                <w:sz w:val="20"/>
                <w:szCs w:val="22"/>
              </w:rPr>
            </w:pPr>
            <w:r>
              <w:rPr>
                <w:rFonts w:ascii="Calibri" w:hAnsi="Calibri"/>
                <w:sz w:val="20"/>
                <w:szCs w:val="22"/>
              </w:rPr>
              <w:t>ASE_ECD.1</w:t>
            </w:r>
          </w:p>
        </w:tc>
        <w:tc>
          <w:tcPr>
            <w:tcW w:w="3395" w:type="dxa"/>
            <w:tcBorders>
              <w:top w:val="single" w:sz="2" w:space="0" w:color="auto"/>
              <w:left w:val="single" w:sz="2" w:space="0" w:color="auto"/>
              <w:bottom w:val="single" w:sz="2" w:space="0" w:color="auto"/>
              <w:right w:val="single" w:sz="2" w:space="0" w:color="auto"/>
            </w:tcBorders>
          </w:tcPr>
          <w:p w14:paraId="1A01F31F" w14:textId="77777777" w:rsidR="00AD08F4" w:rsidRDefault="00AD08F4" w:rsidP="005A74F3">
            <w:pPr>
              <w:pStyle w:val="table"/>
              <w:rPr>
                <w:rFonts w:ascii="Calibri" w:hAnsi="Calibri"/>
                <w:sz w:val="20"/>
                <w:szCs w:val="22"/>
              </w:rPr>
            </w:pPr>
            <w:r>
              <w:rPr>
                <w:rFonts w:ascii="Calibri" w:hAnsi="Calibri"/>
                <w:sz w:val="20"/>
                <w:szCs w:val="22"/>
              </w:rPr>
              <w:t>Extended Components Definition</w:t>
            </w:r>
          </w:p>
        </w:tc>
      </w:tr>
      <w:tr w:rsidR="00AD08F4" w:rsidRPr="000A6614" w14:paraId="7562C7BA" w14:textId="77777777" w:rsidTr="00AD08F4">
        <w:trPr>
          <w:cantSplit/>
          <w:jc w:val="center"/>
        </w:trPr>
        <w:tc>
          <w:tcPr>
            <w:tcW w:w="2401" w:type="dxa"/>
            <w:vMerge/>
            <w:tcBorders>
              <w:left w:val="single" w:sz="2" w:space="0" w:color="auto"/>
              <w:bottom w:val="single" w:sz="2" w:space="0" w:color="auto"/>
              <w:right w:val="single" w:sz="2" w:space="0" w:color="auto"/>
            </w:tcBorders>
          </w:tcPr>
          <w:p w14:paraId="2E5D9159" w14:textId="77777777" w:rsidR="00AD08F4" w:rsidRP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569DD2AE" w14:textId="77777777" w:rsidR="00AD08F4" w:rsidRDefault="00AD08F4" w:rsidP="005A74F3">
            <w:pPr>
              <w:pStyle w:val="table"/>
              <w:rPr>
                <w:rFonts w:ascii="Calibri" w:hAnsi="Calibri"/>
                <w:sz w:val="20"/>
                <w:szCs w:val="22"/>
              </w:rPr>
            </w:pPr>
            <w:r>
              <w:rPr>
                <w:rFonts w:ascii="Calibri" w:hAnsi="Calibri"/>
                <w:sz w:val="20"/>
                <w:szCs w:val="22"/>
              </w:rPr>
              <w:t>ASE_INT.1</w:t>
            </w:r>
          </w:p>
        </w:tc>
        <w:tc>
          <w:tcPr>
            <w:tcW w:w="3395" w:type="dxa"/>
            <w:tcBorders>
              <w:top w:val="single" w:sz="2" w:space="0" w:color="auto"/>
              <w:left w:val="single" w:sz="2" w:space="0" w:color="auto"/>
              <w:bottom w:val="single" w:sz="2" w:space="0" w:color="auto"/>
              <w:right w:val="single" w:sz="2" w:space="0" w:color="auto"/>
            </w:tcBorders>
          </w:tcPr>
          <w:p w14:paraId="7FA844C2" w14:textId="77777777" w:rsidR="00AD08F4" w:rsidRDefault="00AD08F4" w:rsidP="005A74F3">
            <w:pPr>
              <w:pStyle w:val="table"/>
              <w:rPr>
                <w:rFonts w:ascii="Calibri" w:hAnsi="Calibri"/>
                <w:sz w:val="20"/>
                <w:szCs w:val="22"/>
              </w:rPr>
            </w:pPr>
            <w:r>
              <w:rPr>
                <w:rFonts w:ascii="Calibri" w:hAnsi="Calibri"/>
                <w:sz w:val="20"/>
                <w:szCs w:val="22"/>
              </w:rPr>
              <w:t>ST Introduction</w:t>
            </w:r>
          </w:p>
        </w:tc>
      </w:tr>
      <w:tr w:rsidR="00AD08F4" w:rsidRPr="000A6614" w14:paraId="7F070602" w14:textId="77777777" w:rsidTr="00AD08F4">
        <w:trPr>
          <w:cantSplit/>
          <w:jc w:val="center"/>
        </w:trPr>
        <w:tc>
          <w:tcPr>
            <w:tcW w:w="2401" w:type="dxa"/>
            <w:vMerge/>
            <w:tcBorders>
              <w:left w:val="single" w:sz="2" w:space="0" w:color="auto"/>
              <w:bottom w:val="single" w:sz="2" w:space="0" w:color="auto"/>
              <w:right w:val="single" w:sz="2" w:space="0" w:color="auto"/>
            </w:tcBorders>
          </w:tcPr>
          <w:p w14:paraId="69951125" w14:textId="77777777" w:rsid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16BFABE9" w14:textId="77777777" w:rsidR="00AD08F4" w:rsidRDefault="00AD08F4" w:rsidP="005A74F3">
            <w:pPr>
              <w:pStyle w:val="table"/>
              <w:rPr>
                <w:rFonts w:ascii="Calibri" w:hAnsi="Calibri"/>
                <w:sz w:val="20"/>
                <w:szCs w:val="22"/>
              </w:rPr>
            </w:pPr>
            <w:r>
              <w:rPr>
                <w:rFonts w:ascii="Calibri" w:hAnsi="Calibri"/>
                <w:sz w:val="20"/>
                <w:szCs w:val="22"/>
              </w:rPr>
              <w:t>ASE_OBJ.1</w:t>
            </w:r>
          </w:p>
        </w:tc>
        <w:tc>
          <w:tcPr>
            <w:tcW w:w="3395" w:type="dxa"/>
            <w:tcBorders>
              <w:top w:val="single" w:sz="2" w:space="0" w:color="auto"/>
              <w:left w:val="single" w:sz="2" w:space="0" w:color="auto"/>
              <w:bottom w:val="single" w:sz="2" w:space="0" w:color="auto"/>
              <w:right w:val="single" w:sz="2" w:space="0" w:color="auto"/>
            </w:tcBorders>
          </w:tcPr>
          <w:p w14:paraId="5232B999" w14:textId="77777777" w:rsidR="00AD08F4" w:rsidRDefault="00AD08F4" w:rsidP="005A74F3">
            <w:pPr>
              <w:pStyle w:val="table"/>
              <w:rPr>
                <w:rFonts w:ascii="Calibri" w:hAnsi="Calibri"/>
                <w:sz w:val="20"/>
                <w:szCs w:val="22"/>
              </w:rPr>
            </w:pPr>
            <w:r>
              <w:rPr>
                <w:rFonts w:ascii="Calibri" w:hAnsi="Calibri"/>
                <w:sz w:val="20"/>
                <w:szCs w:val="22"/>
              </w:rPr>
              <w:t>Security Objectives for the Operational Environment</w:t>
            </w:r>
          </w:p>
        </w:tc>
      </w:tr>
      <w:tr w:rsidR="00AD08F4" w:rsidRPr="000A6614" w14:paraId="351059E2" w14:textId="77777777" w:rsidTr="00AD08F4">
        <w:trPr>
          <w:cantSplit/>
          <w:jc w:val="center"/>
        </w:trPr>
        <w:tc>
          <w:tcPr>
            <w:tcW w:w="2401" w:type="dxa"/>
            <w:vMerge/>
            <w:tcBorders>
              <w:left w:val="single" w:sz="2" w:space="0" w:color="auto"/>
              <w:bottom w:val="single" w:sz="2" w:space="0" w:color="auto"/>
              <w:right w:val="single" w:sz="2" w:space="0" w:color="auto"/>
            </w:tcBorders>
          </w:tcPr>
          <w:p w14:paraId="4B7E7C5A" w14:textId="77777777" w:rsid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4E756BD3" w14:textId="77777777" w:rsidR="00AD08F4" w:rsidRDefault="00AD08F4" w:rsidP="005A74F3">
            <w:pPr>
              <w:pStyle w:val="table"/>
              <w:rPr>
                <w:rFonts w:ascii="Calibri" w:hAnsi="Calibri"/>
                <w:sz w:val="20"/>
                <w:szCs w:val="22"/>
              </w:rPr>
            </w:pPr>
            <w:r>
              <w:rPr>
                <w:rFonts w:ascii="Calibri" w:hAnsi="Calibri"/>
                <w:sz w:val="20"/>
                <w:szCs w:val="22"/>
              </w:rPr>
              <w:t>ASE_REQ.1</w:t>
            </w:r>
          </w:p>
        </w:tc>
        <w:tc>
          <w:tcPr>
            <w:tcW w:w="3395" w:type="dxa"/>
            <w:tcBorders>
              <w:top w:val="single" w:sz="2" w:space="0" w:color="auto"/>
              <w:left w:val="single" w:sz="2" w:space="0" w:color="auto"/>
              <w:bottom w:val="single" w:sz="2" w:space="0" w:color="auto"/>
              <w:right w:val="single" w:sz="2" w:space="0" w:color="auto"/>
            </w:tcBorders>
          </w:tcPr>
          <w:p w14:paraId="09B66369" w14:textId="77777777" w:rsidR="00AD08F4" w:rsidRDefault="00AD08F4" w:rsidP="005A74F3">
            <w:pPr>
              <w:pStyle w:val="table"/>
              <w:rPr>
                <w:rFonts w:ascii="Calibri" w:hAnsi="Calibri"/>
                <w:sz w:val="20"/>
                <w:szCs w:val="22"/>
              </w:rPr>
            </w:pPr>
            <w:r>
              <w:rPr>
                <w:rFonts w:ascii="Calibri" w:hAnsi="Calibri"/>
                <w:sz w:val="20"/>
                <w:szCs w:val="22"/>
              </w:rPr>
              <w:t>Stated Security Requirements</w:t>
            </w:r>
          </w:p>
        </w:tc>
      </w:tr>
      <w:tr w:rsidR="00AD08F4" w:rsidRPr="000A6614" w14:paraId="30930AC7" w14:textId="77777777" w:rsidTr="00AD08F4">
        <w:trPr>
          <w:cantSplit/>
          <w:jc w:val="center"/>
        </w:trPr>
        <w:tc>
          <w:tcPr>
            <w:tcW w:w="2401" w:type="dxa"/>
            <w:vMerge/>
            <w:tcBorders>
              <w:left w:val="single" w:sz="2" w:space="0" w:color="auto"/>
              <w:bottom w:val="single" w:sz="2" w:space="0" w:color="auto"/>
              <w:right w:val="single" w:sz="2" w:space="0" w:color="auto"/>
            </w:tcBorders>
          </w:tcPr>
          <w:p w14:paraId="4F55096B" w14:textId="77777777" w:rsidR="00AD08F4" w:rsidRDefault="00AD08F4" w:rsidP="00AD08F4">
            <w:pPr>
              <w:pStyle w:val="TOC1"/>
            </w:pPr>
          </w:p>
        </w:tc>
        <w:tc>
          <w:tcPr>
            <w:tcW w:w="2089" w:type="dxa"/>
            <w:tcBorders>
              <w:top w:val="single" w:sz="2" w:space="0" w:color="auto"/>
              <w:left w:val="single" w:sz="2" w:space="0" w:color="auto"/>
              <w:bottom w:val="single" w:sz="2" w:space="0" w:color="auto"/>
              <w:right w:val="single" w:sz="2" w:space="0" w:color="auto"/>
            </w:tcBorders>
          </w:tcPr>
          <w:p w14:paraId="0C57314E" w14:textId="77777777" w:rsidR="00AD08F4" w:rsidRDefault="00AD08F4" w:rsidP="005A74F3">
            <w:pPr>
              <w:pStyle w:val="table"/>
              <w:rPr>
                <w:rFonts w:ascii="Calibri" w:hAnsi="Calibri"/>
                <w:sz w:val="20"/>
                <w:szCs w:val="22"/>
              </w:rPr>
            </w:pPr>
            <w:r>
              <w:rPr>
                <w:rFonts w:ascii="Calibri" w:hAnsi="Calibri"/>
                <w:sz w:val="20"/>
                <w:szCs w:val="22"/>
              </w:rPr>
              <w:t>ASE_TSS.1</w:t>
            </w:r>
          </w:p>
        </w:tc>
        <w:tc>
          <w:tcPr>
            <w:tcW w:w="3395" w:type="dxa"/>
            <w:tcBorders>
              <w:top w:val="single" w:sz="2" w:space="0" w:color="auto"/>
              <w:left w:val="single" w:sz="2" w:space="0" w:color="auto"/>
              <w:bottom w:val="single" w:sz="2" w:space="0" w:color="auto"/>
              <w:right w:val="single" w:sz="2" w:space="0" w:color="auto"/>
            </w:tcBorders>
          </w:tcPr>
          <w:p w14:paraId="080B323D" w14:textId="77777777" w:rsidR="00AD08F4" w:rsidRDefault="00AD08F4" w:rsidP="005A74F3">
            <w:pPr>
              <w:pStyle w:val="table"/>
              <w:rPr>
                <w:rFonts w:ascii="Calibri" w:hAnsi="Calibri"/>
                <w:sz w:val="20"/>
                <w:szCs w:val="22"/>
              </w:rPr>
            </w:pPr>
            <w:r>
              <w:rPr>
                <w:rFonts w:ascii="Calibri" w:hAnsi="Calibri"/>
                <w:sz w:val="20"/>
                <w:szCs w:val="22"/>
              </w:rPr>
              <w:t>TOE Summary Specification</w:t>
            </w:r>
          </w:p>
        </w:tc>
      </w:tr>
      <w:tr w:rsidR="00AD08F4" w:rsidRPr="000A6614" w14:paraId="6487DCF0" w14:textId="77777777" w:rsidTr="00AD08F4">
        <w:trPr>
          <w:cantSplit/>
          <w:jc w:val="center"/>
        </w:trPr>
        <w:tc>
          <w:tcPr>
            <w:tcW w:w="2401" w:type="dxa"/>
            <w:tcBorders>
              <w:top w:val="single" w:sz="2" w:space="0" w:color="auto"/>
              <w:left w:val="single" w:sz="2" w:space="0" w:color="auto"/>
              <w:bottom w:val="single" w:sz="2" w:space="0" w:color="auto"/>
              <w:right w:val="single" w:sz="2" w:space="0" w:color="auto"/>
            </w:tcBorders>
            <w:vAlign w:val="center"/>
          </w:tcPr>
          <w:p w14:paraId="14114C1D" w14:textId="77777777" w:rsidR="00AD08F4" w:rsidRDefault="00AD08F4" w:rsidP="00AD08F4">
            <w:pPr>
              <w:pStyle w:val="TOC1"/>
            </w:pPr>
            <w:r>
              <w:t>Tests</w:t>
            </w:r>
          </w:p>
        </w:tc>
        <w:tc>
          <w:tcPr>
            <w:tcW w:w="2089" w:type="dxa"/>
            <w:tcBorders>
              <w:top w:val="single" w:sz="2" w:space="0" w:color="auto"/>
              <w:left w:val="single" w:sz="2" w:space="0" w:color="auto"/>
              <w:bottom w:val="single" w:sz="2" w:space="0" w:color="auto"/>
              <w:right w:val="single" w:sz="2" w:space="0" w:color="auto"/>
            </w:tcBorders>
          </w:tcPr>
          <w:p w14:paraId="76A1A383" w14:textId="77777777" w:rsidR="00AD08F4" w:rsidRPr="000A6614" w:rsidRDefault="00AD08F4" w:rsidP="005A74F3">
            <w:pPr>
              <w:pStyle w:val="table"/>
              <w:rPr>
                <w:rFonts w:ascii="Calibri" w:hAnsi="Calibri"/>
                <w:sz w:val="20"/>
                <w:szCs w:val="22"/>
              </w:rPr>
            </w:pPr>
            <w:r w:rsidRPr="000A6614">
              <w:rPr>
                <w:rFonts w:ascii="Calibri" w:hAnsi="Calibri"/>
                <w:sz w:val="20"/>
                <w:szCs w:val="22"/>
              </w:rPr>
              <w:t>ATE_IND.</w:t>
            </w:r>
            <w:r>
              <w:rPr>
                <w:rFonts w:ascii="Calibri" w:hAnsi="Calibri"/>
                <w:sz w:val="20"/>
                <w:szCs w:val="22"/>
              </w:rPr>
              <w:t>1</w:t>
            </w:r>
          </w:p>
        </w:tc>
        <w:tc>
          <w:tcPr>
            <w:tcW w:w="3395" w:type="dxa"/>
            <w:tcBorders>
              <w:top w:val="single" w:sz="2" w:space="0" w:color="auto"/>
              <w:left w:val="single" w:sz="2" w:space="0" w:color="auto"/>
              <w:bottom w:val="single" w:sz="2" w:space="0" w:color="auto"/>
              <w:right w:val="single" w:sz="2" w:space="0" w:color="auto"/>
            </w:tcBorders>
          </w:tcPr>
          <w:p w14:paraId="320AD486" w14:textId="77777777" w:rsidR="00AD08F4" w:rsidRPr="000A6614" w:rsidRDefault="00AD08F4" w:rsidP="005A74F3">
            <w:pPr>
              <w:pStyle w:val="table"/>
              <w:rPr>
                <w:rFonts w:ascii="Calibri" w:hAnsi="Calibri"/>
                <w:sz w:val="20"/>
                <w:szCs w:val="22"/>
              </w:rPr>
            </w:pPr>
            <w:r w:rsidRPr="000A6614">
              <w:rPr>
                <w:rFonts w:ascii="Calibri" w:hAnsi="Calibri"/>
                <w:sz w:val="20"/>
                <w:szCs w:val="22"/>
              </w:rPr>
              <w:t xml:space="preserve">Independent </w:t>
            </w:r>
            <w:r>
              <w:rPr>
                <w:rFonts w:ascii="Calibri" w:hAnsi="Calibri"/>
                <w:sz w:val="20"/>
                <w:szCs w:val="22"/>
              </w:rPr>
              <w:t>T</w:t>
            </w:r>
            <w:r w:rsidRPr="000A6614">
              <w:rPr>
                <w:rFonts w:ascii="Calibri" w:hAnsi="Calibri"/>
                <w:sz w:val="20"/>
                <w:szCs w:val="22"/>
              </w:rPr>
              <w:t xml:space="preserve">esting </w:t>
            </w:r>
            <w:r>
              <w:rPr>
                <w:rFonts w:ascii="Calibri" w:hAnsi="Calibri"/>
                <w:sz w:val="20"/>
                <w:szCs w:val="22"/>
              </w:rPr>
              <w:t>– Sample</w:t>
            </w:r>
          </w:p>
        </w:tc>
      </w:tr>
      <w:tr w:rsidR="00AD08F4" w:rsidRPr="000A6614" w14:paraId="7C128601" w14:textId="77777777" w:rsidTr="00AD08F4">
        <w:trPr>
          <w:cantSplit/>
          <w:jc w:val="center"/>
        </w:trPr>
        <w:tc>
          <w:tcPr>
            <w:tcW w:w="2401" w:type="dxa"/>
            <w:tcBorders>
              <w:top w:val="single" w:sz="2" w:space="0" w:color="auto"/>
              <w:left w:val="single" w:sz="2" w:space="0" w:color="auto"/>
              <w:bottom w:val="single" w:sz="2" w:space="0" w:color="auto"/>
              <w:right w:val="single" w:sz="2" w:space="0" w:color="auto"/>
            </w:tcBorders>
            <w:vAlign w:val="center"/>
          </w:tcPr>
          <w:p w14:paraId="4B33CF3C" w14:textId="77777777" w:rsidR="00AD08F4" w:rsidRDefault="00AD08F4" w:rsidP="00AD08F4">
            <w:pPr>
              <w:pStyle w:val="TOC1"/>
            </w:pPr>
            <w:r>
              <w:t>Vulnerability Assessment</w:t>
            </w:r>
          </w:p>
        </w:tc>
        <w:tc>
          <w:tcPr>
            <w:tcW w:w="2089" w:type="dxa"/>
            <w:tcBorders>
              <w:top w:val="single" w:sz="2" w:space="0" w:color="auto"/>
              <w:left w:val="single" w:sz="2" w:space="0" w:color="auto"/>
              <w:bottom w:val="single" w:sz="2" w:space="0" w:color="auto"/>
              <w:right w:val="single" w:sz="2" w:space="0" w:color="auto"/>
            </w:tcBorders>
          </w:tcPr>
          <w:p w14:paraId="1DA207CB" w14:textId="77777777" w:rsidR="00AD08F4" w:rsidRPr="000A6614" w:rsidRDefault="00AD08F4" w:rsidP="005A74F3">
            <w:pPr>
              <w:pStyle w:val="table"/>
              <w:rPr>
                <w:rFonts w:ascii="Calibri" w:hAnsi="Calibri"/>
                <w:bCs/>
                <w:sz w:val="20"/>
              </w:rPr>
            </w:pPr>
            <w:r w:rsidRPr="000D1D92">
              <w:rPr>
                <w:rFonts w:ascii="Calibri" w:hAnsi="Calibri"/>
                <w:bCs/>
                <w:sz w:val="20"/>
                <w:szCs w:val="22"/>
              </w:rPr>
              <w:t>AVA_VAN.</w:t>
            </w:r>
            <w:r>
              <w:rPr>
                <w:rFonts w:ascii="Calibri" w:hAnsi="Calibri"/>
                <w:bCs/>
                <w:sz w:val="20"/>
                <w:szCs w:val="22"/>
              </w:rPr>
              <w:t>1</w:t>
            </w:r>
          </w:p>
        </w:tc>
        <w:tc>
          <w:tcPr>
            <w:tcW w:w="3395" w:type="dxa"/>
            <w:tcBorders>
              <w:top w:val="single" w:sz="2" w:space="0" w:color="auto"/>
              <w:left w:val="single" w:sz="2" w:space="0" w:color="auto"/>
              <w:bottom w:val="single" w:sz="2" w:space="0" w:color="auto"/>
              <w:right w:val="single" w:sz="2" w:space="0" w:color="auto"/>
            </w:tcBorders>
          </w:tcPr>
          <w:p w14:paraId="6C11A5CC" w14:textId="77777777" w:rsidR="00AD08F4" w:rsidRPr="000A6614" w:rsidRDefault="00AD08F4" w:rsidP="00EC6EF4">
            <w:pPr>
              <w:pStyle w:val="table"/>
              <w:rPr>
                <w:rFonts w:ascii="Calibri" w:hAnsi="Calibri"/>
                <w:bCs/>
                <w:sz w:val="20"/>
              </w:rPr>
            </w:pPr>
            <w:r w:rsidRPr="000A6614">
              <w:rPr>
                <w:rFonts w:ascii="Calibri" w:hAnsi="Calibri"/>
                <w:bCs/>
                <w:sz w:val="20"/>
                <w:szCs w:val="22"/>
              </w:rPr>
              <w:t xml:space="preserve">Vulnerability </w:t>
            </w:r>
            <w:r>
              <w:rPr>
                <w:rFonts w:ascii="Calibri" w:hAnsi="Calibri"/>
                <w:bCs/>
                <w:sz w:val="20"/>
                <w:szCs w:val="22"/>
              </w:rPr>
              <w:t>Survey</w:t>
            </w:r>
          </w:p>
        </w:tc>
      </w:tr>
    </w:tbl>
    <w:p w14:paraId="6DABE127" w14:textId="77777777" w:rsidR="00932F32" w:rsidRDefault="00932F32"/>
    <w:p w14:paraId="75E97AB1" w14:textId="77777777" w:rsidR="00504BDE" w:rsidRPr="000A6614" w:rsidRDefault="00504BDE" w:rsidP="00524708">
      <w:pPr>
        <w:pStyle w:val="Heading2"/>
      </w:pPr>
      <w:bookmarkStart w:id="857" w:name="_Toc430938715"/>
      <w:r w:rsidRPr="000A6614">
        <w:t>Class ADV: Development</w:t>
      </w:r>
      <w:bookmarkEnd w:id="857"/>
    </w:p>
    <w:p w14:paraId="1914DD4D" w14:textId="77777777" w:rsidR="00552230" w:rsidRPr="000A6614" w:rsidRDefault="00E54D3B" w:rsidP="00552230">
      <w:pPr>
        <w:pStyle w:val="StyleNumberedNormalJustified"/>
      </w:pPr>
      <w:r>
        <w:t>The</w:t>
      </w:r>
      <w:r w:rsidR="00552230" w:rsidRPr="000A6614">
        <w:t xml:space="preserve"> information about the TOE is contained in the guidance documentation available to the end user as well as the TOE Summary Specification (TSS) portion of the ST</w:t>
      </w:r>
      <w:r w:rsidR="00552230">
        <w:t>. T</w:t>
      </w:r>
      <w:r w:rsidR="00552230" w:rsidRPr="000A6614">
        <w:t>he TOE developer must concur with the description of the product that is contained in the TSS as it relates to the functional requirements</w:t>
      </w:r>
      <w:r w:rsidR="00552230">
        <w:t xml:space="preserve">. </w:t>
      </w:r>
      <w:r w:rsidR="00552230" w:rsidRPr="000A6614">
        <w:t xml:space="preserve">The Assurance Activities contained in Section </w:t>
      </w:r>
      <w:r w:rsidR="00552230">
        <w:t>4</w:t>
      </w:r>
      <w:r w:rsidR="00552230" w:rsidRPr="000A6614">
        <w:t>.</w:t>
      </w:r>
      <w:r w:rsidR="00552230">
        <w:t>2</w:t>
      </w:r>
      <w:r w:rsidR="00552230" w:rsidRPr="000A6614">
        <w:t xml:space="preserve"> should provide the ST authors with sufficient information to determine the appropriate content for the TSS section.</w:t>
      </w:r>
    </w:p>
    <w:p w14:paraId="507A9655" w14:textId="77777777" w:rsidR="00504BDE" w:rsidRPr="008B7848" w:rsidRDefault="00504BDE" w:rsidP="003E6F69">
      <w:pPr>
        <w:pStyle w:val="Heading3"/>
      </w:pPr>
      <w:bookmarkStart w:id="858" w:name="_Toc430938716"/>
      <w:r w:rsidRPr="008B7848">
        <w:t>ADV_FSP.</w:t>
      </w:r>
      <w:r w:rsidR="0076401E">
        <w:t>1</w:t>
      </w:r>
      <w:r w:rsidRPr="008B7848">
        <w:tab/>
      </w:r>
      <w:r w:rsidR="00133B69">
        <w:t xml:space="preserve"> </w:t>
      </w:r>
      <w:r w:rsidR="0076401E">
        <w:t>Basic</w:t>
      </w:r>
      <w:r w:rsidR="00133B69" w:rsidRPr="00133B69">
        <w:t xml:space="preserve"> functional specification</w:t>
      </w:r>
      <w:bookmarkEnd w:id="858"/>
    </w:p>
    <w:tbl>
      <w:tblPr>
        <w:tblW w:w="0" w:type="auto"/>
        <w:tblInd w:w="288" w:type="dxa"/>
        <w:tblLook w:val="00A0" w:firstRow="1" w:lastRow="0" w:firstColumn="1" w:lastColumn="0" w:noHBand="0" w:noVBand="0"/>
      </w:tblPr>
      <w:tblGrid>
        <w:gridCol w:w="2813"/>
        <w:gridCol w:w="6259"/>
      </w:tblGrid>
      <w:tr w:rsidR="00133B69" w:rsidRPr="000A6614" w14:paraId="11971ED6" w14:textId="77777777" w:rsidTr="00AD063E">
        <w:tc>
          <w:tcPr>
            <w:tcW w:w="2856" w:type="dxa"/>
          </w:tcPr>
          <w:p w14:paraId="09E62009" w14:textId="77777777" w:rsidR="00133B69" w:rsidRPr="000A6614" w:rsidRDefault="00133B69" w:rsidP="00AD063E"/>
        </w:tc>
        <w:tc>
          <w:tcPr>
            <w:tcW w:w="6408" w:type="dxa"/>
          </w:tcPr>
          <w:p w14:paraId="5C67B4FC" w14:textId="77777777" w:rsidR="00133B69" w:rsidRPr="00055E63" w:rsidRDefault="00133B69" w:rsidP="00AD063E">
            <w:pPr>
              <w:autoSpaceDE w:val="0"/>
              <w:autoSpaceDN w:val="0"/>
              <w:adjustRightInd w:val="0"/>
              <w:rPr>
                <w:b/>
              </w:rPr>
            </w:pPr>
            <w:r w:rsidRPr="000A6614">
              <w:rPr>
                <w:b/>
              </w:rPr>
              <w:t>Developer action elements:</w:t>
            </w:r>
          </w:p>
        </w:tc>
      </w:tr>
      <w:tr w:rsidR="00133B69" w:rsidRPr="000A6614" w14:paraId="7FF5BA5E" w14:textId="77777777" w:rsidTr="00AD063E">
        <w:tc>
          <w:tcPr>
            <w:tcW w:w="2856" w:type="dxa"/>
          </w:tcPr>
          <w:p w14:paraId="6D86B1CF" w14:textId="77777777" w:rsidR="00133B69" w:rsidRPr="000A6614" w:rsidRDefault="00133B69" w:rsidP="00AD063E">
            <w:r w:rsidRPr="000A6614">
              <w:t>ADV_FSP.</w:t>
            </w:r>
            <w:r w:rsidR="0076401E">
              <w:t>1</w:t>
            </w:r>
            <w:r w:rsidRPr="000A6614">
              <w:t>.1D</w:t>
            </w:r>
          </w:p>
        </w:tc>
        <w:tc>
          <w:tcPr>
            <w:tcW w:w="6408" w:type="dxa"/>
          </w:tcPr>
          <w:p w14:paraId="636049A2" w14:textId="77777777" w:rsidR="00133B69" w:rsidRPr="00055E63" w:rsidRDefault="00133B69" w:rsidP="00AD063E">
            <w:pPr>
              <w:autoSpaceDE w:val="0"/>
              <w:autoSpaceDN w:val="0"/>
              <w:adjustRightInd w:val="0"/>
            </w:pPr>
            <w:r w:rsidRPr="000A6614">
              <w:t>The developer shall provide a functional specification.</w:t>
            </w:r>
          </w:p>
        </w:tc>
      </w:tr>
      <w:tr w:rsidR="00133B69" w:rsidRPr="000A6614" w14:paraId="2A9AF7C4" w14:textId="77777777" w:rsidTr="00AD063E">
        <w:tc>
          <w:tcPr>
            <w:tcW w:w="2856" w:type="dxa"/>
          </w:tcPr>
          <w:p w14:paraId="10FBA548" w14:textId="77777777" w:rsidR="00133B69" w:rsidRPr="000A6614" w:rsidRDefault="00133B69" w:rsidP="00AD063E">
            <w:r w:rsidRPr="000A6614">
              <w:t>ADV_FSP.</w:t>
            </w:r>
            <w:r w:rsidR="0076401E">
              <w:t>1</w:t>
            </w:r>
            <w:r w:rsidRPr="000A6614">
              <w:t>.2D</w:t>
            </w:r>
          </w:p>
        </w:tc>
        <w:tc>
          <w:tcPr>
            <w:tcW w:w="6408" w:type="dxa"/>
          </w:tcPr>
          <w:p w14:paraId="21007BD2" w14:textId="77777777" w:rsidR="00133B69" w:rsidRPr="00055E63" w:rsidRDefault="00133B69" w:rsidP="00AD063E">
            <w:pPr>
              <w:autoSpaceDE w:val="0"/>
              <w:autoSpaceDN w:val="0"/>
              <w:adjustRightInd w:val="0"/>
            </w:pPr>
            <w:r w:rsidRPr="000A6614">
              <w:t>The developer shall provide a tracing from the functional specification to the SFRs.</w:t>
            </w:r>
          </w:p>
        </w:tc>
      </w:tr>
      <w:tr w:rsidR="00133B69" w:rsidRPr="000A6614" w14:paraId="2205DFE7" w14:textId="77777777" w:rsidTr="00AD063E">
        <w:tc>
          <w:tcPr>
            <w:tcW w:w="2856" w:type="dxa"/>
          </w:tcPr>
          <w:p w14:paraId="161FD0D4" w14:textId="77777777" w:rsidR="00133B69" w:rsidRPr="000A6614" w:rsidRDefault="00133B69" w:rsidP="00AD063E">
            <w:r w:rsidRPr="000A6614">
              <w:t>Developer Note:</w:t>
            </w:r>
          </w:p>
        </w:tc>
        <w:tc>
          <w:tcPr>
            <w:tcW w:w="6408" w:type="dxa"/>
          </w:tcPr>
          <w:p w14:paraId="5D9B1873" w14:textId="77777777" w:rsidR="00133B69" w:rsidRPr="00055E63" w:rsidRDefault="00133B69" w:rsidP="00FA3E16">
            <w:pPr>
              <w:pStyle w:val="tabletext"/>
              <w:tabs>
                <w:tab w:val="clear" w:pos="720"/>
              </w:tabs>
              <w:rPr>
                <w:rFonts w:ascii="Calibri" w:hAnsi="Calibri"/>
              </w:rPr>
            </w:pPr>
            <w:r w:rsidRPr="000A6614">
              <w:rPr>
                <w:rFonts w:ascii="Calibri" w:hAnsi="Calibri"/>
                <w:bCs/>
              </w:rPr>
              <w:t>As indicated in the introduction to this section, the functional specification is comp</w:t>
            </w:r>
            <w:r w:rsidR="00FA3E16">
              <w:rPr>
                <w:rFonts w:ascii="Calibri" w:hAnsi="Calibri"/>
                <w:bCs/>
              </w:rPr>
              <w:t>osed</w:t>
            </w:r>
            <w:r w:rsidRPr="000A6614">
              <w:rPr>
                <w:rFonts w:ascii="Calibri" w:hAnsi="Calibri"/>
                <w:bCs/>
              </w:rPr>
              <w:t xml:space="preserve"> of the information contained in the AGD_OPR and AGD_PRE documentation, coupled with the information provided in the TSS of the ST</w:t>
            </w:r>
            <w:r>
              <w:rPr>
                <w:rFonts w:ascii="Calibri" w:hAnsi="Calibri"/>
                <w:bCs/>
              </w:rPr>
              <w:t xml:space="preserve">. </w:t>
            </w:r>
            <w:r w:rsidRPr="000A6614">
              <w:rPr>
                <w:rFonts w:ascii="Calibri" w:hAnsi="Calibri"/>
                <w:bCs/>
              </w:rPr>
              <w:t xml:space="preserve">The </w:t>
            </w:r>
            <w:r w:rsidRPr="000A6614">
              <w:rPr>
                <w:rFonts w:ascii="Calibri" w:hAnsi="Calibri"/>
              </w:rPr>
              <w:t>assurance activities in the functional requirements point to evidence that should exist in the documentation and TSS section; since these are directly associated with the SFRs, the tracing in element ADV_FSP.1.2D is implicitly already done and no additional documentation is necessary.</w:t>
            </w:r>
          </w:p>
        </w:tc>
      </w:tr>
      <w:tr w:rsidR="00133B69" w:rsidRPr="000A6614" w14:paraId="0EE4212A" w14:textId="77777777" w:rsidTr="00AD063E">
        <w:trPr>
          <w:trHeight w:val="495"/>
        </w:trPr>
        <w:tc>
          <w:tcPr>
            <w:tcW w:w="2856" w:type="dxa"/>
          </w:tcPr>
          <w:p w14:paraId="566B5884" w14:textId="77777777" w:rsidR="00133B69" w:rsidRPr="000A6614" w:rsidRDefault="00133B69" w:rsidP="00AD063E"/>
        </w:tc>
        <w:tc>
          <w:tcPr>
            <w:tcW w:w="6408" w:type="dxa"/>
          </w:tcPr>
          <w:p w14:paraId="6F2F913F" w14:textId="77777777" w:rsidR="00133B69" w:rsidRPr="000A6614" w:rsidRDefault="00133B69" w:rsidP="00AD063E">
            <w:pPr>
              <w:rPr>
                <w:b/>
              </w:rPr>
            </w:pPr>
            <w:r w:rsidRPr="000A6614">
              <w:rPr>
                <w:b/>
              </w:rPr>
              <w:t>Content and presentation elements:</w:t>
            </w:r>
          </w:p>
        </w:tc>
      </w:tr>
      <w:tr w:rsidR="0076401E" w:rsidRPr="000A6614" w14:paraId="4051A25D" w14:textId="77777777" w:rsidTr="00AD063E">
        <w:tc>
          <w:tcPr>
            <w:tcW w:w="2856" w:type="dxa"/>
          </w:tcPr>
          <w:p w14:paraId="60D904B9" w14:textId="77777777" w:rsidR="0076401E" w:rsidRPr="000A6614" w:rsidRDefault="0076401E" w:rsidP="00AD063E">
            <w:r w:rsidRPr="000A6614">
              <w:t>ADV_FSP.</w:t>
            </w:r>
            <w:r>
              <w:t>1</w:t>
            </w:r>
            <w:r w:rsidRPr="000A6614">
              <w:t>.1C</w:t>
            </w:r>
          </w:p>
        </w:tc>
        <w:tc>
          <w:tcPr>
            <w:tcW w:w="6408" w:type="dxa"/>
          </w:tcPr>
          <w:p w14:paraId="00971D74" w14:textId="77777777" w:rsidR="0076401E" w:rsidRPr="000A6614" w:rsidRDefault="0076401E" w:rsidP="00AD063E">
            <w:r>
              <w:t>The functional specification shall describe the purpose and method of use for each SFR-enforcing and SFR-supporting TSFI.</w:t>
            </w:r>
          </w:p>
        </w:tc>
      </w:tr>
      <w:tr w:rsidR="0076401E" w:rsidRPr="000A6614" w14:paraId="268A3B0A" w14:textId="77777777" w:rsidTr="00AD063E">
        <w:tc>
          <w:tcPr>
            <w:tcW w:w="2856" w:type="dxa"/>
          </w:tcPr>
          <w:p w14:paraId="16CE9E9C" w14:textId="77777777" w:rsidR="0076401E" w:rsidRPr="000A6614" w:rsidRDefault="0076401E" w:rsidP="00AD063E">
            <w:r w:rsidRPr="000A6614">
              <w:t>ADV_FSP.</w:t>
            </w:r>
            <w:r>
              <w:t>1</w:t>
            </w:r>
            <w:r w:rsidRPr="000A6614">
              <w:t>.2C</w:t>
            </w:r>
          </w:p>
        </w:tc>
        <w:tc>
          <w:tcPr>
            <w:tcW w:w="6408" w:type="dxa"/>
          </w:tcPr>
          <w:p w14:paraId="0FA776EE" w14:textId="77777777" w:rsidR="0076401E" w:rsidRPr="000A6614" w:rsidRDefault="0076401E" w:rsidP="00AD063E">
            <w:pPr>
              <w:autoSpaceDE w:val="0"/>
              <w:autoSpaceDN w:val="0"/>
              <w:adjustRightInd w:val="0"/>
              <w:rPr>
                <w:rFonts w:ascii="Times New Roman" w:hAnsi="Times New Roman"/>
              </w:rPr>
            </w:pPr>
            <w:r>
              <w:t>The functional specification shall identify all parameters associated with each SFR-enforcing and SFR-supporting TSFI.</w:t>
            </w:r>
          </w:p>
        </w:tc>
      </w:tr>
      <w:tr w:rsidR="0076401E" w:rsidRPr="000A6614" w14:paraId="5BC2B535" w14:textId="77777777" w:rsidTr="00AD063E">
        <w:tc>
          <w:tcPr>
            <w:tcW w:w="2856" w:type="dxa"/>
          </w:tcPr>
          <w:p w14:paraId="2007B96A" w14:textId="77777777" w:rsidR="0076401E" w:rsidRPr="000A6614" w:rsidRDefault="0076401E" w:rsidP="00AD063E">
            <w:r w:rsidRPr="000A6614">
              <w:lastRenderedPageBreak/>
              <w:t>ADV_FSP.</w:t>
            </w:r>
            <w:r>
              <w:t>1</w:t>
            </w:r>
            <w:r w:rsidRPr="000A6614">
              <w:t>.3C</w:t>
            </w:r>
          </w:p>
        </w:tc>
        <w:tc>
          <w:tcPr>
            <w:tcW w:w="6408" w:type="dxa"/>
          </w:tcPr>
          <w:p w14:paraId="6360D59F" w14:textId="77777777" w:rsidR="0076401E" w:rsidRDefault="0076401E" w:rsidP="005A74F3">
            <w:pPr>
              <w:autoSpaceDE w:val="0"/>
              <w:autoSpaceDN w:val="0"/>
              <w:adjustRightInd w:val="0"/>
            </w:pPr>
            <w:r>
              <w:t>The functional specification shall provide rationale for the implicit</w:t>
            </w:r>
          </w:p>
          <w:p w14:paraId="14F024DB" w14:textId="77777777" w:rsidR="0076401E" w:rsidRPr="00055E63" w:rsidRDefault="00E7341B" w:rsidP="00AD063E">
            <w:pPr>
              <w:autoSpaceDE w:val="0"/>
              <w:autoSpaceDN w:val="0"/>
              <w:adjustRightInd w:val="0"/>
            </w:pPr>
            <w:r>
              <w:t>categorization</w:t>
            </w:r>
            <w:r w:rsidR="0076401E">
              <w:t xml:space="preserve"> of interfaces as SFR-non-interfering.</w:t>
            </w:r>
          </w:p>
        </w:tc>
      </w:tr>
      <w:tr w:rsidR="0076401E" w:rsidRPr="000A6614" w14:paraId="32528434" w14:textId="77777777" w:rsidTr="00AD063E">
        <w:tc>
          <w:tcPr>
            <w:tcW w:w="2856" w:type="dxa"/>
          </w:tcPr>
          <w:p w14:paraId="57AE8F50" w14:textId="77777777" w:rsidR="0076401E" w:rsidRDefault="0076401E" w:rsidP="00AD063E">
            <w:r w:rsidRPr="000A6614">
              <w:t>ADV_FSP.</w:t>
            </w:r>
            <w:r>
              <w:t>1</w:t>
            </w:r>
            <w:r w:rsidRPr="000A6614">
              <w:t>.4C</w:t>
            </w:r>
          </w:p>
          <w:p w14:paraId="5EBCE0D4" w14:textId="77777777" w:rsidR="0076401E" w:rsidRDefault="0076401E" w:rsidP="00AD063E"/>
          <w:p w14:paraId="0F0A0D05" w14:textId="77777777" w:rsidR="0076401E" w:rsidRPr="000A6614" w:rsidRDefault="0076401E" w:rsidP="00AD063E"/>
        </w:tc>
        <w:tc>
          <w:tcPr>
            <w:tcW w:w="6408" w:type="dxa"/>
          </w:tcPr>
          <w:p w14:paraId="0FA230CB" w14:textId="77777777" w:rsidR="0076401E" w:rsidRDefault="0076401E" w:rsidP="005A74F3">
            <w:pPr>
              <w:autoSpaceDE w:val="0"/>
              <w:autoSpaceDN w:val="0"/>
              <w:adjustRightInd w:val="0"/>
            </w:pPr>
            <w:r>
              <w:t>The tracing shall demonstrate that the SFRs trace to TSFIs in the</w:t>
            </w:r>
          </w:p>
          <w:p w14:paraId="5C368328" w14:textId="77777777" w:rsidR="0076401E" w:rsidRPr="000A6614" w:rsidRDefault="0076401E" w:rsidP="00AD063E">
            <w:pPr>
              <w:autoSpaceDE w:val="0"/>
              <w:autoSpaceDN w:val="0"/>
              <w:adjustRightInd w:val="0"/>
              <w:rPr>
                <w:sz w:val="20"/>
                <w:szCs w:val="20"/>
              </w:rPr>
            </w:pPr>
            <w:r>
              <w:t>functional specification.</w:t>
            </w:r>
          </w:p>
        </w:tc>
      </w:tr>
      <w:tr w:rsidR="00133B69" w:rsidRPr="000A6614" w14:paraId="0CF7B8D4" w14:textId="77777777" w:rsidTr="00AD063E">
        <w:tc>
          <w:tcPr>
            <w:tcW w:w="2856" w:type="dxa"/>
          </w:tcPr>
          <w:p w14:paraId="22A67D3C" w14:textId="77777777" w:rsidR="00133B69" w:rsidRDefault="00133B69" w:rsidP="00AD063E"/>
        </w:tc>
        <w:tc>
          <w:tcPr>
            <w:tcW w:w="6408" w:type="dxa"/>
          </w:tcPr>
          <w:p w14:paraId="681F1F11" w14:textId="77777777" w:rsidR="00133B69" w:rsidRPr="00055E63" w:rsidRDefault="00133B69" w:rsidP="00055E63">
            <w:pPr>
              <w:rPr>
                <w:b/>
              </w:rPr>
            </w:pPr>
            <w:r w:rsidRPr="000A6614">
              <w:rPr>
                <w:b/>
              </w:rPr>
              <w:t>Evaluator action elements:</w:t>
            </w:r>
          </w:p>
        </w:tc>
      </w:tr>
      <w:tr w:rsidR="00133B69" w:rsidRPr="000A6614" w14:paraId="4940C376" w14:textId="77777777" w:rsidTr="00AD063E">
        <w:tc>
          <w:tcPr>
            <w:tcW w:w="2856" w:type="dxa"/>
          </w:tcPr>
          <w:p w14:paraId="167A54D7" w14:textId="77777777" w:rsidR="00133B69" w:rsidRPr="000A6614" w:rsidRDefault="00133B69" w:rsidP="00AD063E">
            <w:r w:rsidRPr="000A6614">
              <w:t>ADV_ FSP.1.1E</w:t>
            </w:r>
          </w:p>
        </w:tc>
        <w:tc>
          <w:tcPr>
            <w:tcW w:w="6408" w:type="dxa"/>
          </w:tcPr>
          <w:p w14:paraId="6E157BF1" w14:textId="77777777" w:rsidR="00133B69" w:rsidRPr="000A6614" w:rsidRDefault="00133B69" w:rsidP="00055E63">
            <w:pPr>
              <w:autoSpaceDE w:val="0"/>
              <w:autoSpaceDN w:val="0"/>
              <w:adjustRightInd w:val="0"/>
            </w:pPr>
            <w:r w:rsidRPr="000A6614">
              <w:t xml:space="preserve">The evaluator </w:t>
            </w:r>
            <w:r w:rsidRPr="000A6614">
              <w:rPr>
                <w:i/>
              </w:rPr>
              <w:t>shall confirm</w:t>
            </w:r>
            <w:r w:rsidRPr="000A6614">
              <w:t xml:space="preserve"> that the information provided meets all requirements for content and presentation of evidence.</w:t>
            </w:r>
          </w:p>
        </w:tc>
      </w:tr>
      <w:tr w:rsidR="00133B69" w:rsidRPr="000A6614" w14:paraId="08CA941F" w14:textId="77777777" w:rsidTr="00AD063E">
        <w:tc>
          <w:tcPr>
            <w:tcW w:w="2856" w:type="dxa"/>
          </w:tcPr>
          <w:p w14:paraId="549769E5" w14:textId="77777777" w:rsidR="00133B69" w:rsidRPr="000A6614" w:rsidRDefault="00133B69" w:rsidP="00AD063E">
            <w:r w:rsidRPr="000A6614">
              <w:t>ADV_ FSP.1.2E</w:t>
            </w:r>
          </w:p>
        </w:tc>
        <w:tc>
          <w:tcPr>
            <w:tcW w:w="6408" w:type="dxa"/>
          </w:tcPr>
          <w:p w14:paraId="4FC662D6" w14:textId="77777777" w:rsidR="00133B69" w:rsidRPr="000A6614" w:rsidRDefault="00133B69" w:rsidP="00AD063E">
            <w:pPr>
              <w:autoSpaceDE w:val="0"/>
              <w:autoSpaceDN w:val="0"/>
              <w:adjustRightInd w:val="0"/>
              <w:rPr>
                <w:sz w:val="20"/>
                <w:szCs w:val="20"/>
              </w:rPr>
            </w:pPr>
            <w:r w:rsidRPr="000A6614">
              <w:t xml:space="preserve">The evaluator </w:t>
            </w:r>
            <w:r w:rsidRPr="00897DFD">
              <w:rPr>
                <w:i/>
              </w:rPr>
              <w:t>shall determine</w:t>
            </w:r>
            <w:r w:rsidRPr="000A6614">
              <w:t xml:space="preserve"> that the functional specification is an accurate and complete instantiation of the SFRs.</w:t>
            </w:r>
          </w:p>
        </w:tc>
      </w:tr>
    </w:tbl>
    <w:p w14:paraId="5EA11DB6" w14:textId="77777777" w:rsidR="00D129B4" w:rsidRPr="00090938" w:rsidRDefault="008F2C51" w:rsidP="00333F84">
      <w:pPr>
        <w:keepNext/>
        <w:ind w:left="2160" w:hanging="2160"/>
        <w:rPr>
          <w:i/>
        </w:rPr>
      </w:pPr>
      <w:r w:rsidRPr="00090938">
        <w:rPr>
          <w:i/>
        </w:rPr>
        <w:t>Application Note</w:t>
      </w:r>
      <w:r w:rsidR="00133B69" w:rsidRPr="00090938">
        <w:rPr>
          <w:i/>
        </w:rPr>
        <w:t>:</w:t>
      </w:r>
    </w:p>
    <w:p w14:paraId="65FDAEA6" w14:textId="77777777" w:rsidR="00D129B4" w:rsidRDefault="00133B69" w:rsidP="00333F84">
      <w:pPr>
        <w:pStyle w:val="Numberedparagraph"/>
      </w:pPr>
      <w:r w:rsidRPr="00AC540D">
        <w:t>There are no specific assurance activities associated with these SARs. The functional specification documentation is provided to support the evaluation activities described in Section 4.2, and other activities described for AGD, ATE, and AVA SARs. The requirements on the content of the functional specification information is implicitly assessed by virtue of the other assurance activities being performed; if the evaluator is unable to perform an activity because the there is insufficient interface information, then an adequate functional specification has not been provided</w:t>
      </w:r>
      <w:r>
        <w:t xml:space="preserve">. </w:t>
      </w:r>
    </w:p>
    <w:p w14:paraId="502206D9" w14:textId="77777777" w:rsidR="00465938" w:rsidRDefault="00465938">
      <w:pPr>
        <w:pStyle w:val="StyleNumberedNormalJustified"/>
        <w:ind w:firstLine="0"/>
        <w:rPr>
          <w:szCs w:val="22"/>
        </w:rPr>
      </w:pPr>
    </w:p>
    <w:p w14:paraId="446D85ED" w14:textId="77777777" w:rsidR="00504BDE" w:rsidRPr="000A6614" w:rsidRDefault="00504BDE" w:rsidP="00524708">
      <w:pPr>
        <w:pStyle w:val="Heading2"/>
      </w:pPr>
      <w:bookmarkStart w:id="859" w:name="_Toc430938717"/>
      <w:r w:rsidRPr="000A6614">
        <w:t>Class AGD: Guidance Documents</w:t>
      </w:r>
      <w:bookmarkEnd w:id="859"/>
    </w:p>
    <w:p w14:paraId="38B7BFCC" w14:textId="77777777" w:rsidR="00971F20" w:rsidRPr="00AC540D" w:rsidRDefault="00971F20" w:rsidP="00971F20">
      <w:pPr>
        <w:pStyle w:val="StyleNumberedNormalJustified"/>
      </w:pPr>
      <w:r w:rsidRPr="00AC540D">
        <w:t>The guidance documents will be provided with the developer’s security target. Guidance must include a description of how the authorized user verifies that the Operational Environment can fulfill its role for the security functionality. The documentation should be in an informal style and readable by an authorized user.</w:t>
      </w:r>
    </w:p>
    <w:p w14:paraId="7C45C1C2" w14:textId="77777777" w:rsidR="00971F20" w:rsidRPr="00AC540D" w:rsidRDefault="00971F20" w:rsidP="00971F20">
      <w:pPr>
        <w:pStyle w:val="StyleNumberedNormalJustified"/>
      </w:pPr>
      <w:r w:rsidRPr="00AC540D">
        <w:rPr>
          <w:rFonts w:cs="Calibri"/>
          <w:color w:val="000000"/>
        </w:rPr>
        <w:t xml:space="preserve">Guidance must be provided for every operational environment that the product supports as claimed in the ST. This guidance includes </w:t>
      </w:r>
    </w:p>
    <w:p w14:paraId="1B2728B7" w14:textId="77777777" w:rsidR="00971F20" w:rsidRPr="00AC540D" w:rsidRDefault="00971F20" w:rsidP="00286C3F">
      <w:pPr>
        <w:numPr>
          <w:ilvl w:val="0"/>
          <w:numId w:val="5"/>
        </w:numPr>
        <w:autoSpaceDE w:val="0"/>
        <w:autoSpaceDN w:val="0"/>
        <w:adjustRightInd w:val="0"/>
        <w:spacing w:after="32"/>
        <w:rPr>
          <w:rFonts w:cs="Calibri"/>
          <w:color w:val="000000"/>
        </w:rPr>
      </w:pPr>
      <w:r w:rsidRPr="00AC540D">
        <w:rPr>
          <w:rFonts w:cs="Calibri"/>
          <w:color w:val="000000"/>
        </w:rPr>
        <w:t xml:space="preserve">instructions to successfully install the TOE in that environment; and </w:t>
      </w:r>
    </w:p>
    <w:p w14:paraId="4851A40F" w14:textId="77777777" w:rsidR="00971F20" w:rsidRPr="00AC540D" w:rsidRDefault="00971F20" w:rsidP="00286C3F">
      <w:pPr>
        <w:numPr>
          <w:ilvl w:val="0"/>
          <w:numId w:val="5"/>
        </w:numPr>
        <w:autoSpaceDE w:val="0"/>
        <w:autoSpaceDN w:val="0"/>
        <w:adjustRightInd w:val="0"/>
        <w:rPr>
          <w:rFonts w:cs="Calibri"/>
          <w:color w:val="000000"/>
        </w:rPr>
      </w:pPr>
      <w:r w:rsidRPr="00AC540D">
        <w:rPr>
          <w:rFonts w:cs="Calibri"/>
          <w:color w:val="000000"/>
        </w:rPr>
        <w:t xml:space="preserve">instructions to manage the security of the TOE as a product and as a component of the larger operational environment. </w:t>
      </w:r>
    </w:p>
    <w:p w14:paraId="7F0FBA66" w14:textId="77777777" w:rsidR="00971F20" w:rsidRPr="00AC540D" w:rsidRDefault="00971F20" w:rsidP="00971F20">
      <w:pPr>
        <w:pStyle w:val="StyleNumberedNormalJustified"/>
      </w:pPr>
      <w:r w:rsidRPr="00AC540D">
        <w:rPr>
          <w:rFonts w:cs="Calibri"/>
          <w:color w:val="000000"/>
        </w:rPr>
        <w:t xml:space="preserve">Guidance pertaining to particular security functionality is also provided; specific requirements on such guidance are contained in the assurance activities specified in Section 4.2. </w:t>
      </w:r>
    </w:p>
    <w:p w14:paraId="196ECAED" w14:textId="77777777" w:rsidR="00504BDE" w:rsidRPr="000A6614" w:rsidRDefault="00504BDE" w:rsidP="003E6F69">
      <w:pPr>
        <w:pStyle w:val="Heading3"/>
      </w:pPr>
      <w:bookmarkStart w:id="860" w:name="_Toc430938718"/>
      <w:r w:rsidRPr="000A6614">
        <w:t xml:space="preserve">AGD_OPE.1 </w:t>
      </w:r>
      <w:r w:rsidRPr="000A6614">
        <w:tab/>
        <w:t>Operational User Guidance</w:t>
      </w:r>
      <w:bookmarkEnd w:id="860"/>
    </w:p>
    <w:tbl>
      <w:tblPr>
        <w:tblW w:w="0" w:type="auto"/>
        <w:tblInd w:w="288" w:type="dxa"/>
        <w:tblLook w:val="00A0" w:firstRow="1" w:lastRow="0" w:firstColumn="1" w:lastColumn="0" w:noHBand="0" w:noVBand="0"/>
      </w:tblPr>
      <w:tblGrid>
        <w:gridCol w:w="1879"/>
        <w:gridCol w:w="7193"/>
      </w:tblGrid>
      <w:tr w:rsidR="00971F20" w:rsidRPr="000A6614" w14:paraId="5F533193" w14:textId="77777777" w:rsidTr="00AD063E">
        <w:tc>
          <w:tcPr>
            <w:tcW w:w="1890" w:type="dxa"/>
          </w:tcPr>
          <w:p w14:paraId="4A6BA0EB" w14:textId="77777777" w:rsidR="00D129B4" w:rsidRDefault="00D129B4" w:rsidP="00333F84">
            <w:pPr>
              <w:keepNext/>
              <w:autoSpaceDE w:val="0"/>
              <w:autoSpaceDN w:val="0"/>
              <w:adjustRightInd w:val="0"/>
            </w:pPr>
          </w:p>
        </w:tc>
        <w:tc>
          <w:tcPr>
            <w:tcW w:w="7398" w:type="dxa"/>
          </w:tcPr>
          <w:p w14:paraId="1E092167" w14:textId="77777777" w:rsidR="00D129B4" w:rsidRPr="00985420" w:rsidRDefault="00971F20" w:rsidP="00333F84">
            <w:pPr>
              <w:keepNext/>
              <w:autoSpaceDE w:val="0"/>
              <w:autoSpaceDN w:val="0"/>
              <w:adjustRightInd w:val="0"/>
              <w:rPr>
                <w:b/>
              </w:rPr>
            </w:pPr>
            <w:r w:rsidRPr="000A6614">
              <w:rPr>
                <w:b/>
              </w:rPr>
              <w:t>Developer action elements:</w:t>
            </w:r>
          </w:p>
        </w:tc>
      </w:tr>
      <w:tr w:rsidR="00971F20" w:rsidRPr="000A6614" w14:paraId="33D0B2ED" w14:textId="77777777" w:rsidTr="00AD063E">
        <w:tc>
          <w:tcPr>
            <w:tcW w:w="1890" w:type="dxa"/>
          </w:tcPr>
          <w:p w14:paraId="15A1C758" w14:textId="77777777" w:rsidR="00971F20" w:rsidRPr="000A6614" w:rsidRDefault="00971F20" w:rsidP="00AD063E">
            <w:r w:rsidRPr="000A6614">
              <w:t>AGD_OPE.1.1D</w:t>
            </w:r>
          </w:p>
        </w:tc>
        <w:tc>
          <w:tcPr>
            <w:tcW w:w="7398" w:type="dxa"/>
          </w:tcPr>
          <w:p w14:paraId="7A6946DE" w14:textId="77777777" w:rsidR="00971F20" w:rsidRPr="000A6614" w:rsidRDefault="00971F20" w:rsidP="00AD063E">
            <w:pPr>
              <w:autoSpaceDE w:val="0"/>
              <w:autoSpaceDN w:val="0"/>
              <w:adjustRightInd w:val="0"/>
            </w:pPr>
            <w:r w:rsidRPr="000A6614">
              <w:t>The developer shall provide operational user guidance.</w:t>
            </w:r>
          </w:p>
        </w:tc>
      </w:tr>
      <w:tr w:rsidR="00971F20" w:rsidRPr="000A6614" w14:paraId="09F55A10" w14:textId="77777777" w:rsidTr="00AD063E">
        <w:tc>
          <w:tcPr>
            <w:tcW w:w="1890" w:type="dxa"/>
          </w:tcPr>
          <w:p w14:paraId="686D06BC" w14:textId="77777777" w:rsidR="00971F20" w:rsidRPr="000A6614" w:rsidRDefault="00971F20" w:rsidP="00AD063E">
            <w:r w:rsidRPr="000A6614">
              <w:t>Developer Note:</w:t>
            </w:r>
          </w:p>
        </w:tc>
        <w:tc>
          <w:tcPr>
            <w:tcW w:w="7398" w:type="dxa"/>
          </w:tcPr>
          <w:p w14:paraId="39A855EE" w14:textId="77777777" w:rsidR="00971F20" w:rsidRPr="00055E63" w:rsidRDefault="00971F20" w:rsidP="00055E63">
            <w:pPr>
              <w:pStyle w:val="tabletext"/>
              <w:tabs>
                <w:tab w:val="clear" w:pos="720"/>
              </w:tabs>
              <w:rPr>
                <w:rFonts w:ascii="Calibri" w:hAnsi="Calibri"/>
                <w:bCs/>
              </w:rPr>
            </w:pPr>
            <w:r w:rsidRPr="000A6614">
              <w:rPr>
                <w:rFonts w:ascii="Calibri" w:hAnsi="Calibri"/>
                <w:bCs/>
              </w:rPr>
              <w:t xml:space="preserve">Rather than repeat information here, the developer should review the assurance activities for this component to ascertain the specifics of the </w:t>
            </w:r>
            <w:r w:rsidRPr="000A6614">
              <w:rPr>
                <w:rFonts w:ascii="Calibri" w:hAnsi="Calibri"/>
                <w:bCs/>
              </w:rPr>
              <w:lastRenderedPageBreak/>
              <w:t>guidance that the evaluators will be checking for</w:t>
            </w:r>
            <w:r>
              <w:rPr>
                <w:rFonts w:ascii="Calibri" w:hAnsi="Calibri"/>
                <w:bCs/>
              </w:rPr>
              <w:t xml:space="preserve">. </w:t>
            </w:r>
            <w:r w:rsidRPr="000A6614">
              <w:rPr>
                <w:rFonts w:ascii="Calibri" w:hAnsi="Calibri"/>
                <w:bCs/>
              </w:rPr>
              <w:t>This will provide the necessary information for the preparation of acceptable guidance.</w:t>
            </w:r>
          </w:p>
        </w:tc>
      </w:tr>
      <w:tr w:rsidR="00971F20" w:rsidRPr="000A6614" w14:paraId="6ADC5FB0" w14:textId="77777777" w:rsidTr="00AD063E">
        <w:tc>
          <w:tcPr>
            <w:tcW w:w="1890" w:type="dxa"/>
          </w:tcPr>
          <w:p w14:paraId="248CE00C" w14:textId="77777777" w:rsidR="00971F20" w:rsidRPr="000A6614" w:rsidRDefault="00971F20" w:rsidP="00AD063E"/>
        </w:tc>
        <w:tc>
          <w:tcPr>
            <w:tcW w:w="7398" w:type="dxa"/>
          </w:tcPr>
          <w:p w14:paraId="4B7BE3BB" w14:textId="77777777" w:rsidR="00971F20" w:rsidRPr="00055E63" w:rsidRDefault="00971F20" w:rsidP="00AD063E">
            <w:pPr>
              <w:rPr>
                <w:b/>
              </w:rPr>
            </w:pPr>
            <w:r w:rsidRPr="000A6614">
              <w:rPr>
                <w:b/>
              </w:rPr>
              <w:t>Content and presentation elements:</w:t>
            </w:r>
          </w:p>
        </w:tc>
      </w:tr>
      <w:tr w:rsidR="00971F20" w:rsidRPr="000A6614" w14:paraId="65F3C577" w14:textId="77777777" w:rsidTr="00AD063E">
        <w:tc>
          <w:tcPr>
            <w:tcW w:w="1890" w:type="dxa"/>
          </w:tcPr>
          <w:p w14:paraId="234FCC37" w14:textId="77777777" w:rsidR="00971F20" w:rsidRPr="000A6614" w:rsidRDefault="00971F20" w:rsidP="00AD063E">
            <w:r w:rsidRPr="000A6614">
              <w:t>AGD_OPE.1.1C</w:t>
            </w:r>
          </w:p>
        </w:tc>
        <w:tc>
          <w:tcPr>
            <w:tcW w:w="7398" w:type="dxa"/>
          </w:tcPr>
          <w:p w14:paraId="475A1566" w14:textId="77777777" w:rsidR="00971F20" w:rsidRPr="000A6614" w:rsidRDefault="00971F20" w:rsidP="00AD063E">
            <w:pPr>
              <w:autoSpaceDE w:val="0"/>
              <w:autoSpaceDN w:val="0"/>
              <w:adjustRightInd w:val="0"/>
            </w:pPr>
            <w:r w:rsidRPr="000A6614">
              <w:t>The operational user guidance shall describe</w:t>
            </w:r>
            <w:r>
              <w:t xml:space="preserve"> what the authorized user</w:t>
            </w:r>
            <w:r w:rsidRPr="000A6614">
              <w:t>-accessible functions and privileges that should be controlled in a secure processing environment, including appropriate warnings.</w:t>
            </w:r>
          </w:p>
        </w:tc>
      </w:tr>
      <w:tr w:rsidR="00971F20" w:rsidRPr="000A6614" w14:paraId="3BFC8B55" w14:textId="77777777" w:rsidTr="00AD063E">
        <w:tc>
          <w:tcPr>
            <w:tcW w:w="1890" w:type="dxa"/>
          </w:tcPr>
          <w:p w14:paraId="53EB5726" w14:textId="77777777" w:rsidR="00971F20" w:rsidRPr="000A6614" w:rsidRDefault="00971F20" w:rsidP="00AD063E">
            <w:r w:rsidRPr="000A6614">
              <w:t>AGD_OPE.1.2C</w:t>
            </w:r>
          </w:p>
        </w:tc>
        <w:tc>
          <w:tcPr>
            <w:tcW w:w="7398" w:type="dxa"/>
          </w:tcPr>
          <w:p w14:paraId="067B1C62" w14:textId="77777777" w:rsidR="00971F20" w:rsidRPr="000A6614" w:rsidRDefault="00971F20" w:rsidP="00AD063E">
            <w:pPr>
              <w:autoSpaceDE w:val="0"/>
              <w:autoSpaceDN w:val="0"/>
              <w:adjustRightInd w:val="0"/>
            </w:pPr>
            <w:r w:rsidRPr="000A6614">
              <w:t xml:space="preserve">The operational user guidance shall describe, for </w:t>
            </w:r>
            <w:r>
              <w:t>the authorized user</w:t>
            </w:r>
            <w:r w:rsidRPr="000A6614">
              <w:t>, how to use the available interfaces provided by the TOE in a secure manner.</w:t>
            </w:r>
          </w:p>
        </w:tc>
      </w:tr>
      <w:tr w:rsidR="00971F20" w:rsidRPr="000A6614" w14:paraId="0A77FCDB" w14:textId="77777777" w:rsidTr="00AD063E">
        <w:tc>
          <w:tcPr>
            <w:tcW w:w="1890" w:type="dxa"/>
          </w:tcPr>
          <w:p w14:paraId="627A0A67" w14:textId="77777777" w:rsidR="00971F20" w:rsidRPr="000A6614" w:rsidRDefault="00971F20" w:rsidP="00AD063E">
            <w:r w:rsidRPr="000A6614">
              <w:t>AGD_OPE.1.3C</w:t>
            </w:r>
          </w:p>
        </w:tc>
        <w:tc>
          <w:tcPr>
            <w:tcW w:w="7398" w:type="dxa"/>
          </w:tcPr>
          <w:p w14:paraId="7EEDF90A" w14:textId="77777777" w:rsidR="00971F20" w:rsidRPr="000A6614" w:rsidRDefault="00971F20" w:rsidP="00AD063E">
            <w:pPr>
              <w:autoSpaceDE w:val="0"/>
              <w:autoSpaceDN w:val="0"/>
              <w:adjustRightInd w:val="0"/>
            </w:pPr>
            <w:r w:rsidRPr="000A6614">
              <w:t xml:space="preserve">The operational user guidance shall describe, for </w:t>
            </w:r>
            <w:r>
              <w:t>the authorized user</w:t>
            </w:r>
            <w:r w:rsidRPr="000A6614">
              <w:t>, the available functions and interfaces, in particular all security parameters under the control of the user, indicating secure values as appropriate.</w:t>
            </w:r>
          </w:p>
        </w:tc>
      </w:tr>
      <w:tr w:rsidR="00971F20" w:rsidRPr="000A6614" w14:paraId="53A08D42" w14:textId="77777777" w:rsidTr="00AD063E">
        <w:tc>
          <w:tcPr>
            <w:tcW w:w="1890" w:type="dxa"/>
          </w:tcPr>
          <w:p w14:paraId="382C19BA" w14:textId="77777777" w:rsidR="00971F20" w:rsidRPr="000A6614" w:rsidRDefault="00971F20" w:rsidP="00AD063E">
            <w:r w:rsidRPr="000A6614">
              <w:t>AGD_OPE.1.4C</w:t>
            </w:r>
          </w:p>
        </w:tc>
        <w:tc>
          <w:tcPr>
            <w:tcW w:w="7398" w:type="dxa"/>
          </w:tcPr>
          <w:p w14:paraId="0EE3C8F1" w14:textId="77777777" w:rsidR="00971F20" w:rsidRPr="000A6614" w:rsidRDefault="00971F20" w:rsidP="00AD063E">
            <w:pPr>
              <w:autoSpaceDE w:val="0"/>
              <w:autoSpaceDN w:val="0"/>
              <w:adjustRightInd w:val="0"/>
            </w:pPr>
            <w:r w:rsidRPr="000A6614">
              <w:t xml:space="preserve">The operational user guidance shall, for </w:t>
            </w:r>
            <w:r>
              <w:t>the authorized user</w:t>
            </w:r>
            <w:r w:rsidRPr="000A6614">
              <w:t>, clearly present each type of security-relevant event relative to the user-accessible functions that need to be performed, including changing the security characteristics of entities under the control of the TSF.</w:t>
            </w:r>
          </w:p>
        </w:tc>
      </w:tr>
      <w:tr w:rsidR="00971F20" w:rsidRPr="000A6614" w14:paraId="661EA77B" w14:textId="77777777" w:rsidTr="00AD063E">
        <w:tc>
          <w:tcPr>
            <w:tcW w:w="1890" w:type="dxa"/>
          </w:tcPr>
          <w:p w14:paraId="5157F04C" w14:textId="77777777" w:rsidR="00971F20" w:rsidRPr="000A6614" w:rsidRDefault="00971F20" w:rsidP="00AD063E">
            <w:r w:rsidRPr="000A6614">
              <w:t>AGD_OPE.1.5C</w:t>
            </w:r>
          </w:p>
        </w:tc>
        <w:tc>
          <w:tcPr>
            <w:tcW w:w="7398" w:type="dxa"/>
          </w:tcPr>
          <w:p w14:paraId="35AA6CDA" w14:textId="77777777" w:rsidR="00971F20" w:rsidRPr="000A6614" w:rsidRDefault="00971F20" w:rsidP="00AD063E">
            <w:r w:rsidRPr="000A6614">
              <w:t>The operational user guidance shall identify all possible modes of operation of the TOE (including operation following failure or operational error), their consequences and implications for maintaining secure operation.</w:t>
            </w:r>
          </w:p>
        </w:tc>
      </w:tr>
      <w:tr w:rsidR="00971F20" w:rsidRPr="000A6614" w14:paraId="7D5A33A1" w14:textId="77777777" w:rsidTr="00AD063E">
        <w:tc>
          <w:tcPr>
            <w:tcW w:w="1890" w:type="dxa"/>
          </w:tcPr>
          <w:p w14:paraId="410C140B" w14:textId="77777777" w:rsidR="00971F20" w:rsidRPr="000A6614" w:rsidRDefault="00971F20" w:rsidP="00AD063E">
            <w:r w:rsidRPr="000A6614">
              <w:t>AGD_OPE.1.6C</w:t>
            </w:r>
          </w:p>
        </w:tc>
        <w:tc>
          <w:tcPr>
            <w:tcW w:w="7398" w:type="dxa"/>
          </w:tcPr>
          <w:p w14:paraId="0769B53A" w14:textId="77777777" w:rsidR="00971F20" w:rsidRPr="000A6614" w:rsidRDefault="00971F20" w:rsidP="00AD063E">
            <w:pPr>
              <w:autoSpaceDE w:val="0"/>
              <w:autoSpaceDN w:val="0"/>
              <w:adjustRightInd w:val="0"/>
            </w:pPr>
            <w:r w:rsidRPr="000A6614">
              <w:t xml:space="preserve">The operational user guidance shall, for </w:t>
            </w:r>
            <w:r>
              <w:t>the authorized user</w:t>
            </w:r>
            <w:r w:rsidRPr="000A6614">
              <w:t>, describe the security measures to be followed in order to fulfill the security objectives for the operational environment as described in the ST.</w:t>
            </w:r>
          </w:p>
        </w:tc>
      </w:tr>
      <w:tr w:rsidR="00971F20" w:rsidRPr="000A6614" w14:paraId="24B9FD33" w14:textId="77777777" w:rsidTr="00AD063E">
        <w:tc>
          <w:tcPr>
            <w:tcW w:w="1890" w:type="dxa"/>
          </w:tcPr>
          <w:p w14:paraId="087BA539" w14:textId="77777777" w:rsidR="00971F20" w:rsidRPr="000A6614" w:rsidRDefault="00971F20" w:rsidP="00AD063E">
            <w:r w:rsidRPr="000A6614">
              <w:t>AGD_OPE.1.7C</w:t>
            </w:r>
          </w:p>
        </w:tc>
        <w:tc>
          <w:tcPr>
            <w:tcW w:w="7398" w:type="dxa"/>
          </w:tcPr>
          <w:p w14:paraId="0A7E2765" w14:textId="77777777" w:rsidR="00971F20" w:rsidRPr="000A6614" w:rsidRDefault="00971F20" w:rsidP="00AD063E">
            <w:r w:rsidRPr="000A6614">
              <w:t>The operational user guidance shall be clear and reasonable.</w:t>
            </w:r>
          </w:p>
        </w:tc>
      </w:tr>
      <w:tr w:rsidR="00971F20" w:rsidRPr="000A6614" w14:paraId="2A5D3EB2" w14:textId="77777777" w:rsidTr="00AD063E">
        <w:tc>
          <w:tcPr>
            <w:tcW w:w="1890" w:type="dxa"/>
          </w:tcPr>
          <w:p w14:paraId="0E334727" w14:textId="77777777" w:rsidR="00971F20" w:rsidRPr="000A6614" w:rsidRDefault="00971F20" w:rsidP="00AD063E"/>
        </w:tc>
        <w:tc>
          <w:tcPr>
            <w:tcW w:w="7398" w:type="dxa"/>
          </w:tcPr>
          <w:p w14:paraId="603D4A6E" w14:textId="77777777" w:rsidR="00971F20" w:rsidRPr="00055E63" w:rsidRDefault="00971F20" w:rsidP="00AD063E">
            <w:pPr>
              <w:rPr>
                <w:b/>
              </w:rPr>
            </w:pPr>
            <w:r w:rsidRPr="000A6614">
              <w:rPr>
                <w:b/>
              </w:rPr>
              <w:t>Evaluator action elements:</w:t>
            </w:r>
          </w:p>
        </w:tc>
      </w:tr>
      <w:tr w:rsidR="00971F20" w:rsidRPr="000A6614" w14:paraId="46FB4D42" w14:textId="77777777" w:rsidTr="00AD063E">
        <w:tc>
          <w:tcPr>
            <w:tcW w:w="1890" w:type="dxa"/>
          </w:tcPr>
          <w:p w14:paraId="563AF93F" w14:textId="77777777" w:rsidR="00971F20" w:rsidRPr="000A6614" w:rsidRDefault="00971F20" w:rsidP="00AD063E">
            <w:r w:rsidRPr="000A6614">
              <w:t>AGD_OPE.1.1E</w:t>
            </w:r>
          </w:p>
        </w:tc>
        <w:tc>
          <w:tcPr>
            <w:tcW w:w="7398" w:type="dxa"/>
          </w:tcPr>
          <w:p w14:paraId="2F78C3C6" w14:textId="77777777" w:rsidR="00971F20" w:rsidRPr="000A6614" w:rsidRDefault="00971F20" w:rsidP="00AD063E">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bl>
    <w:p w14:paraId="31CFBE03" w14:textId="77777777" w:rsidR="00971F20" w:rsidRPr="00484A71" w:rsidRDefault="00971F20" w:rsidP="00971F20">
      <w:pPr>
        <w:ind w:left="2160" w:hanging="2160"/>
        <w:rPr>
          <w:b/>
          <w:i/>
        </w:rPr>
      </w:pPr>
      <w:r w:rsidRPr="00484A71">
        <w:rPr>
          <w:b/>
          <w:i/>
        </w:rPr>
        <w:t>Assurance Activit</w:t>
      </w:r>
      <w:r>
        <w:rPr>
          <w:b/>
          <w:i/>
        </w:rPr>
        <w:t>y</w:t>
      </w:r>
      <w:r w:rsidRPr="00484A71">
        <w:rPr>
          <w:b/>
          <w:i/>
        </w:rPr>
        <w:t>:</w:t>
      </w:r>
    </w:p>
    <w:p w14:paraId="09B93530" w14:textId="77777777" w:rsidR="00D129B4" w:rsidRDefault="00971F20" w:rsidP="00333F84">
      <w:pPr>
        <w:pStyle w:val="Numberedparagraph"/>
      </w:pPr>
      <w:r w:rsidRPr="00AC540D">
        <w:t xml:space="preserve">Some of the contents of the operational guidance will be verified by the assurance activities in Section 4.2 and evaluation of the TOE according to the CEM. The following additional information is also required. </w:t>
      </w:r>
    </w:p>
    <w:p w14:paraId="213A197A" w14:textId="77777777" w:rsidR="00E7341B" w:rsidRDefault="00971F20" w:rsidP="00E7341B">
      <w:pPr>
        <w:pStyle w:val="Numberedparagraph"/>
      </w:pPr>
      <w:r w:rsidRPr="00AC540D">
        <w:t xml:space="preserve">The operational guidance shall contain instructions for </w:t>
      </w:r>
      <w:r>
        <w:t xml:space="preserve">configuring the password characteristics, number of allowed authentication attempt failures, the lockout period times for inactivity, and the notice and consent warning that is to be provided when authenticating. </w:t>
      </w:r>
    </w:p>
    <w:p w14:paraId="4CF02926" w14:textId="77777777" w:rsidR="00E7341B" w:rsidRDefault="00E7341B" w:rsidP="00E7341B">
      <w:pPr>
        <w:pStyle w:val="Numberedparagraph"/>
      </w:pPr>
      <w:r>
        <w:t xml:space="preserve">The operational guidance </w:t>
      </w:r>
      <w:r w:rsidR="00EC12CD">
        <w:t>shall</w:t>
      </w:r>
      <w:r>
        <w:t xml:space="preserve"> contain step-by-step instructions suitable for use by an end-user of the Virtualization System to configure a new, out-of-the-box system into the configuration evaluated under this Protection Profile.</w:t>
      </w:r>
    </w:p>
    <w:p w14:paraId="346769C0" w14:textId="77777777" w:rsidR="00D129B4" w:rsidRDefault="00971F20" w:rsidP="00333F84">
      <w:pPr>
        <w:pStyle w:val="Numberedparagraph"/>
      </w:pPr>
      <w:r w:rsidRPr="00AC540D">
        <w:t xml:space="preserve">The documentation </w:t>
      </w:r>
      <w:r w:rsidR="00EC12CD">
        <w:t>shall</w:t>
      </w:r>
      <w:r w:rsidRPr="00AC540D">
        <w:t xml:space="preserve"> describe the process for verifying updates to the TOE, either by checking the hash or by verifying a digital signature. The evaluator shall verify that this process includes the following steps: </w:t>
      </w:r>
    </w:p>
    <w:p w14:paraId="7E50C782" w14:textId="77777777" w:rsidR="00971F20" w:rsidRPr="00D20DC3" w:rsidRDefault="00971F20" w:rsidP="00286C3F">
      <w:pPr>
        <w:numPr>
          <w:ilvl w:val="0"/>
          <w:numId w:val="6"/>
        </w:numPr>
        <w:autoSpaceDE w:val="0"/>
        <w:autoSpaceDN w:val="0"/>
        <w:adjustRightInd w:val="0"/>
        <w:rPr>
          <w:rFonts w:cs="Calibri"/>
          <w:color w:val="000000"/>
        </w:rPr>
      </w:pPr>
      <w:r>
        <w:rPr>
          <w:rFonts w:cs="Calibri"/>
          <w:i/>
          <w:iCs/>
          <w:color w:val="000000"/>
        </w:rPr>
        <w:t>I</w:t>
      </w:r>
      <w:r w:rsidRPr="00AC540D">
        <w:rPr>
          <w:rFonts w:cs="Calibri"/>
          <w:i/>
          <w:iCs/>
          <w:color w:val="000000"/>
        </w:rPr>
        <w:t xml:space="preserve">nstructions for </w:t>
      </w:r>
      <w:r>
        <w:rPr>
          <w:rFonts w:cs="Calibri"/>
          <w:i/>
          <w:iCs/>
          <w:color w:val="000000"/>
        </w:rPr>
        <w:t>querying the current version</w:t>
      </w:r>
      <w:r w:rsidRPr="00AC540D">
        <w:rPr>
          <w:rFonts w:cs="Calibri"/>
          <w:i/>
          <w:iCs/>
          <w:color w:val="000000"/>
        </w:rPr>
        <w:t xml:space="preserve"> of the TOE</w:t>
      </w:r>
      <w:r>
        <w:rPr>
          <w:rFonts w:cs="Calibri"/>
          <w:i/>
          <w:iCs/>
          <w:color w:val="000000"/>
        </w:rPr>
        <w:t xml:space="preserve"> software</w:t>
      </w:r>
      <w:r w:rsidRPr="00AC540D">
        <w:rPr>
          <w:rFonts w:cs="Calibri"/>
          <w:i/>
          <w:iCs/>
          <w:color w:val="000000"/>
        </w:rPr>
        <w:t>.</w:t>
      </w:r>
    </w:p>
    <w:p w14:paraId="7C02C17B" w14:textId="77777777" w:rsidR="00971F20" w:rsidRPr="00AC540D" w:rsidRDefault="00971F20" w:rsidP="00286C3F">
      <w:pPr>
        <w:numPr>
          <w:ilvl w:val="0"/>
          <w:numId w:val="6"/>
        </w:numPr>
        <w:autoSpaceDE w:val="0"/>
        <w:autoSpaceDN w:val="0"/>
        <w:adjustRightInd w:val="0"/>
        <w:rPr>
          <w:rFonts w:cs="Calibri"/>
          <w:color w:val="000000"/>
        </w:rPr>
      </w:pPr>
      <w:r w:rsidRPr="00AC540D">
        <w:rPr>
          <w:rFonts w:cs="Calibri"/>
          <w:i/>
          <w:iCs/>
          <w:color w:val="000000"/>
        </w:rPr>
        <w:lastRenderedPageBreak/>
        <w:t xml:space="preserve">For hashes, a description of where the hash for a given update can be obtained. For digital signatures, instructions for obtaining the certificate that will be used by the FCS_COP.1(2) mechanism to ensure that a signed update has been received from the certificate owner. This may be supplied with the product initially, or may be obtained by some other means. </w:t>
      </w:r>
    </w:p>
    <w:p w14:paraId="10C5843F" w14:textId="77777777" w:rsidR="00971F20" w:rsidRPr="00AC540D" w:rsidRDefault="00971F20" w:rsidP="00286C3F">
      <w:pPr>
        <w:numPr>
          <w:ilvl w:val="0"/>
          <w:numId w:val="6"/>
        </w:numPr>
        <w:autoSpaceDE w:val="0"/>
        <w:autoSpaceDN w:val="0"/>
        <w:adjustRightInd w:val="0"/>
        <w:rPr>
          <w:rFonts w:cs="Calibri"/>
          <w:color w:val="000000"/>
        </w:rPr>
      </w:pPr>
      <w:r w:rsidRPr="00AC540D">
        <w:rPr>
          <w:rFonts w:cs="Calibri"/>
          <w:i/>
          <w:iCs/>
          <w:color w:val="000000"/>
        </w:rPr>
        <w:t xml:space="preserve">Instructions for obtaining the update itself. This should include instructions for making the update accessible to the TOE (e.g., placement in a specific directory). </w:t>
      </w:r>
    </w:p>
    <w:p w14:paraId="046F2268" w14:textId="77777777" w:rsidR="00C61DBC" w:rsidRPr="00E7341B" w:rsidRDefault="00971F20" w:rsidP="00E7341B">
      <w:pPr>
        <w:numPr>
          <w:ilvl w:val="0"/>
          <w:numId w:val="6"/>
        </w:numPr>
        <w:autoSpaceDE w:val="0"/>
        <w:autoSpaceDN w:val="0"/>
        <w:adjustRightInd w:val="0"/>
        <w:rPr>
          <w:rFonts w:cs="Calibri"/>
          <w:color w:val="000000"/>
        </w:rPr>
      </w:pPr>
      <w:r w:rsidRPr="00AC540D">
        <w:rPr>
          <w:rFonts w:cs="Calibri"/>
          <w:i/>
          <w:iCs/>
          <w:color w:val="000000"/>
        </w:rPr>
        <w:t xml:space="preserve">Instructions for initiating the update process, as well as discerning whether the process was successful or unsuccessful. This includes generation of the hash/digital signature. </w:t>
      </w:r>
    </w:p>
    <w:p w14:paraId="3687A821" w14:textId="77777777" w:rsidR="00C61DBC" w:rsidRPr="000A6614" w:rsidRDefault="00C61DBC"/>
    <w:p w14:paraId="0D49C43F" w14:textId="77777777" w:rsidR="00504BDE" w:rsidRPr="000A6614" w:rsidRDefault="00504BDE" w:rsidP="003E6F69">
      <w:pPr>
        <w:pStyle w:val="Heading3"/>
      </w:pPr>
      <w:bookmarkStart w:id="861" w:name="_Toc430938719"/>
      <w:r w:rsidRPr="000A6614">
        <w:t xml:space="preserve">AGD_PRE.1 </w:t>
      </w:r>
      <w:r w:rsidRPr="000A6614">
        <w:tab/>
        <w:t>Preparative procedures</w:t>
      </w:r>
      <w:bookmarkEnd w:id="861"/>
    </w:p>
    <w:tbl>
      <w:tblPr>
        <w:tblW w:w="0" w:type="auto"/>
        <w:tblInd w:w="288" w:type="dxa"/>
        <w:tblLook w:val="00A0" w:firstRow="1" w:lastRow="0" w:firstColumn="1" w:lastColumn="0" w:noHBand="0" w:noVBand="0"/>
      </w:tblPr>
      <w:tblGrid>
        <w:gridCol w:w="1878"/>
        <w:gridCol w:w="7194"/>
      </w:tblGrid>
      <w:tr w:rsidR="00971F20" w:rsidRPr="000A6614" w14:paraId="1FD6D491" w14:textId="77777777" w:rsidTr="00AD063E">
        <w:tc>
          <w:tcPr>
            <w:tcW w:w="1890" w:type="dxa"/>
          </w:tcPr>
          <w:p w14:paraId="61FA5896" w14:textId="77777777" w:rsidR="00D129B4" w:rsidRDefault="00D129B4" w:rsidP="00333F84">
            <w:pPr>
              <w:keepNext/>
            </w:pPr>
          </w:p>
        </w:tc>
        <w:tc>
          <w:tcPr>
            <w:tcW w:w="7398" w:type="dxa"/>
          </w:tcPr>
          <w:p w14:paraId="5C255911" w14:textId="77777777" w:rsidR="00D129B4" w:rsidRPr="00055E63" w:rsidRDefault="00971F20" w:rsidP="00333F84">
            <w:pPr>
              <w:keepNext/>
              <w:autoSpaceDE w:val="0"/>
              <w:autoSpaceDN w:val="0"/>
              <w:adjustRightInd w:val="0"/>
              <w:rPr>
                <w:b/>
              </w:rPr>
            </w:pPr>
            <w:r w:rsidRPr="000A6614">
              <w:rPr>
                <w:b/>
              </w:rPr>
              <w:t>Developer action elements:</w:t>
            </w:r>
          </w:p>
        </w:tc>
      </w:tr>
      <w:tr w:rsidR="00971F20" w:rsidRPr="000A6614" w14:paraId="706CD7D2" w14:textId="77777777" w:rsidTr="00AD063E">
        <w:tc>
          <w:tcPr>
            <w:tcW w:w="1890" w:type="dxa"/>
          </w:tcPr>
          <w:p w14:paraId="0FA58E07" w14:textId="77777777" w:rsidR="00971F20" w:rsidRPr="000A6614" w:rsidRDefault="00971F20" w:rsidP="00AD063E">
            <w:r w:rsidRPr="000A6614">
              <w:t>AGD_PRE.1.1D</w:t>
            </w:r>
          </w:p>
        </w:tc>
        <w:tc>
          <w:tcPr>
            <w:tcW w:w="7398" w:type="dxa"/>
          </w:tcPr>
          <w:p w14:paraId="5D4663BB" w14:textId="77777777" w:rsidR="00971F20" w:rsidRPr="000A6614" w:rsidRDefault="00971F20" w:rsidP="00AD063E">
            <w:pPr>
              <w:autoSpaceDE w:val="0"/>
              <w:autoSpaceDN w:val="0"/>
              <w:adjustRightInd w:val="0"/>
            </w:pPr>
            <w:r w:rsidRPr="000A6614">
              <w:t>The developer shall provide the TOE including its preparative procedures.</w:t>
            </w:r>
          </w:p>
        </w:tc>
      </w:tr>
      <w:tr w:rsidR="00971F20" w:rsidRPr="000A6614" w14:paraId="0B76804F" w14:textId="77777777" w:rsidTr="00AD063E">
        <w:trPr>
          <w:cantSplit/>
        </w:trPr>
        <w:tc>
          <w:tcPr>
            <w:tcW w:w="1890" w:type="dxa"/>
          </w:tcPr>
          <w:p w14:paraId="1AA079CB" w14:textId="77777777" w:rsidR="00971F20" w:rsidRPr="000A6614" w:rsidRDefault="00971F20" w:rsidP="00AD063E">
            <w:r w:rsidRPr="000A6614">
              <w:t>Developer Note:</w:t>
            </w:r>
          </w:p>
        </w:tc>
        <w:tc>
          <w:tcPr>
            <w:tcW w:w="7398" w:type="dxa"/>
          </w:tcPr>
          <w:p w14:paraId="196D26CF" w14:textId="77777777" w:rsidR="00971F20" w:rsidRPr="00055E63" w:rsidRDefault="00971F20" w:rsidP="00055E63">
            <w:pPr>
              <w:pStyle w:val="tabletext"/>
              <w:keepNext/>
              <w:tabs>
                <w:tab w:val="clear" w:pos="720"/>
              </w:tabs>
              <w:autoSpaceDE w:val="0"/>
              <w:autoSpaceDN w:val="0"/>
              <w:adjustRightInd w:val="0"/>
              <w:rPr>
                <w:rFonts w:ascii="Calibri" w:hAnsi="Calibri"/>
                <w:b/>
                <w:bCs/>
                <w:i/>
                <w:iCs/>
                <w:color w:val="0000FF"/>
                <w:kern w:val="32"/>
              </w:rPr>
            </w:pPr>
            <w:r w:rsidRPr="000A6614">
              <w:rPr>
                <w:rFonts w:ascii="Calibri" w:hAnsi="Calibri"/>
                <w:bCs/>
              </w:rPr>
              <w:t>As with the operational guidance, the developer should look to the assurance activities to determine the required content with respect to preparative procedures.</w:t>
            </w:r>
          </w:p>
        </w:tc>
      </w:tr>
      <w:tr w:rsidR="00971F20" w:rsidRPr="000A6614" w14:paraId="2CF563BF" w14:textId="77777777" w:rsidTr="00AD063E">
        <w:tc>
          <w:tcPr>
            <w:tcW w:w="1890" w:type="dxa"/>
          </w:tcPr>
          <w:p w14:paraId="5C251783" w14:textId="77777777" w:rsidR="00971F20" w:rsidRPr="000A6614" w:rsidRDefault="00971F20" w:rsidP="00AD063E"/>
        </w:tc>
        <w:tc>
          <w:tcPr>
            <w:tcW w:w="7398" w:type="dxa"/>
          </w:tcPr>
          <w:p w14:paraId="1603DB01" w14:textId="77777777" w:rsidR="00971F20" w:rsidRPr="00055E63" w:rsidRDefault="00971F20" w:rsidP="00AD063E">
            <w:pPr>
              <w:rPr>
                <w:b/>
              </w:rPr>
            </w:pPr>
            <w:r w:rsidRPr="000A6614">
              <w:rPr>
                <w:b/>
              </w:rPr>
              <w:t>Content and presentation elements:</w:t>
            </w:r>
          </w:p>
        </w:tc>
      </w:tr>
      <w:tr w:rsidR="00971F20" w:rsidRPr="000A6614" w14:paraId="0DCFF204" w14:textId="77777777" w:rsidTr="00AD063E">
        <w:tc>
          <w:tcPr>
            <w:tcW w:w="1890" w:type="dxa"/>
          </w:tcPr>
          <w:p w14:paraId="5D005A92" w14:textId="77777777" w:rsidR="00971F20" w:rsidRPr="000A6614" w:rsidRDefault="00971F20" w:rsidP="00AD063E">
            <w:r w:rsidRPr="000A6614">
              <w:t>AGD_PRE.1.1C</w:t>
            </w:r>
          </w:p>
        </w:tc>
        <w:tc>
          <w:tcPr>
            <w:tcW w:w="7398" w:type="dxa"/>
          </w:tcPr>
          <w:p w14:paraId="719F781D" w14:textId="77777777" w:rsidR="00971F20" w:rsidRPr="000A6614" w:rsidRDefault="00971F20" w:rsidP="00AD063E">
            <w:pPr>
              <w:autoSpaceDE w:val="0"/>
              <w:autoSpaceDN w:val="0"/>
              <w:adjustRightInd w:val="0"/>
            </w:pPr>
            <w:r w:rsidRPr="000A6614">
              <w:t>The preparative procedures shall describe all the steps necessary for secure acceptance of the delivered TOE in accordance with the developer</w:t>
            </w:r>
            <w:r>
              <w:t>’</w:t>
            </w:r>
            <w:r w:rsidRPr="000A6614">
              <w:t>s delivery procedures.</w:t>
            </w:r>
          </w:p>
        </w:tc>
      </w:tr>
      <w:tr w:rsidR="00971F20" w:rsidRPr="000A6614" w14:paraId="0F28EAE4" w14:textId="77777777" w:rsidTr="00AD063E">
        <w:tc>
          <w:tcPr>
            <w:tcW w:w="1890" w:type="dxa"/>
          </w:tcPr>
          <w:p w14:paraId="7D843221" w14:textId="77777777" w:rsidR="00971F20" w:rsidRPr="000A6614" w:rsidRDefault="00971F20" w:rsidP="00AD063E">
            <w:r w:rsidRPr="000A6614">
              <w:t>AGD_PRE.1.2C</w:t>
            </w:r>
          </w:p>
        </w:tc>
        <w:tc>
          <w:tcPr>
            <w:tcW w:w="7398" w:type="dxa"/>
          </w:tcPr>
          <w:p w14:paraId="53842269" w14:textId="77777777" w:rsidR="00971F20" w:rsidRPr="000A6614" w:rsidRDefault="00971F20" w:rsidP="00AD063E">
            <w:pPr>
              <w:autoSpaceDE w:val="0"/>
              <w:autoSpaceDN w:val="0"/>
              <w:adjustRightInd w:val="0"/>
            </w:pPr>
            <w:r w:rsidRPr="000A6614">
              <w:t>The preparative procedures shall describe all the steps necessary for secure installation of the TOE and for the secure preparation of the operational environment in accordance with the security objectives for the operational environment as described in the ST.</w:t>
            </w:r>
          </w:p>
        </w:tc>
      </w:tr>
      <w:tr w:rsidR="00971F20" w:rsidRPr="000A6614" w14:paraId="59E57DBC" w14:textId="77777777" w:rsidTr="00AD063E">
        <w:tc>
          <w:tcPr>
            <w:tcW w:w="1890" w:type="dxa"/>
          </w:tcPr>
          <w:p w14:paraId="2FC7F104" w14:textId="77777777" w:rsidR="00971F20" w:rsidRPr="000A6614" w:rsidRDefault="00971F20" w:rsidP="00AD063E"/>
        </w:tc>
        <w:tc>
          <w:tcPr>
            <w:tcW w:w="7398" w:type="dxa"/>
          </w:tcPr>
          <w:p w14:paraId="2475E52C" w14:textId="77777777" w:rsidR="00971F20" w:rsidRPr="00055E63" w:rsidRDefault="00971F20" w:rsidP="00AD063E">
            <w:pPr>
              <w:rPr>
                <w:b/>
              </w:rPr>
            </w:pPr>
            <w:r w:rsidRPr="000A6614">
              <w:rPr>
                <w:b/>
              </w:rPr>
              <w:t>Evaluator action elements:</w:t>
            </w:r>
          </w:p>
        </w:tc>
      </w:tr>
      <w:tr w:rsidR="00971F20" w:rsidRPr="000A6614" w14:paraId="36382D5A" w14:textId="77777777" w:rsidTr="00AD063E">
        <w:tc>
          <w:tcPr>
            <w:tcW w:w="1890" w:type="dxa"/>
          </w:tcPr>
          <w:p w14:paraId="54156A57" w14:textId="77777777" w:rsidR="00971F20" w:rsidRPr="000A6614" w:rsidRDefault="00971F20" w:rsidP="00AD063E">
            <w:r w:rsidRPr="000A6614">
              <w:t>AGD_PRE.1.1E</w:t>
            </w:r>
          </w:p>
        </w:tc>
        <w:tc>
          <w:tcPr>
            <w:tcW w:w="7398" w:type="dxa"/>
          </w:tcPr>
          <w:p w14:paraId="549D6BAA" w14:textId="77777777" w:rsidR="00971F20" w:rsidRPr="000A6614" w:rsidRDefault="00971F20" w:rsidP="00AD063E">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971F20" w:rsidRPr="000A6614" w14:paraId="460AD265" w14:textId="77777777" w:rsidTr="00AD063E">
        <w:tc>
          <w:tcPr>
            <w:tcW w:w="1890" w:type="dxa"/>
          </w:tcPr>
          <w:p w14:paraId="2430B24F" w14:textId="77777777" w:rsidR="00971F20" w:rsidRPr="000A6614" w:rsidRDefault="00971F20" w:rsidP="00AD063E">
            <w:r w:rsidRPr="000A6614">
              <w:t>AGD_PRE.1.2E</w:t>
            </w:r>
          </w:p>
        </w:tc>
        <w:tc>
          <w:tcPr>
            <w:tcW w:w="7398" w:type="dxa"/>
          </w:tcPr>
          <w:p w14:paraId="7B3547A7" w14:textId="77777777" w:rsidR="00971F20" w:rsidRPr="000A6614" w:rsidRDefault="00971F20" w:rsidP="00AD063E">
            <w:pPr>
              <w:autoSpaceDE w:val="0"/>
              <w:autoSpaceDN w:val="0"/>
              <w:adjustRightInd w:val="0"/>
              <w:rPr>
                <w:sz w:val="20"/>
                <w:szCs w:val="20"/>
              </w:rPr>
            </w:pPr>
            <w:r w:rsidRPr="000A6614">
              <w:t xml:space="preserve">The evaluator </w:t>
            </w:r>
            <w:r w:rsidRPr="000A6614">
              <w:rPr>
                <w:i/>
              </w:rPr>
              <w:t>shall apply</w:t>
            </w:r>
            <w:r w:rsidRPr="000A6614">
              <w:t xml:space="preserve"> the preparative procedures to confirm that the TOE can be prepared securely for operation.</w:t>
            </w:r>
          </w:p>
        </w:tc>
      </w:tr>
    </w:tbl>
    <w:p w14:paraId="283648EE" w14:textId="77777777" w:rsidR="00971F20" w:rsidRPr="00484A71" w:rsidRDefault="00971F20" w:rsidP="00971F20">
      <w:pPr>
        <w:ind w:left="2160" w:hanging="2160"/>
        <w:rPr>
          <w:b/>
          <w:i/>
        </w:rPr>
      </w:pPr>
      <w:r w:rsidRPr="00484A71">
        <w:rPr>
          <w:b/>
          <w:i/>
        </w:rPr>
        <w:t>Assurance Activit</w:t>
      </w:r>
      <w:r>
        <w:rPr>
          <w:b/>
          <w:i/>
        </w:rPr>
        <w:t>y</w:t>
      </w:r>
      <w:r w:rsidRPr="00484A71">
        <w:rPr>
          <w:b/>
          <w:i/>
        </w:rPr>
        <w:t>:</w:t>
      </w:r>
    </w:p>
    <w:p w14:paraId="45989CF1" w14:textId="77777777" w:rsidR="00D129B4" w:rsidRDefault="00971F20" w:rsidP="00333F84">
      <w:pPr>
        <w:pStyle w:val="Numberedparagraph"/>
      </w:pPr>
      <w:r w:rsidRPr="00AC540D">
        <w:t>As indicated in the introduction above, there are significant expectations with respect to the documentation—especially when configuring the operational environment to support TOE functional requirements</w:t>
      </w:r>
      <w:r>
        <w:t xml:space="preserve">. </w:t>
      </w:r>
      <w:r w:rsidRPr="00AC540D">
        <w:t>The evaluator shall check to ensure that the guidance provided for the TOE adequately addresses all platforms (that is, combination of hardware and operating system) claimed for the TOE in the ST.</w:t>
      </w:r>
    </w:p>
    <w:p w14:paraId="0AC99229" w14:textId="77777777" w:rsidR="00D545C2" w:rsidRDefault="00D545C2" w:rsidP="00D545C2">
      <w:pPr>
        <w:pStyle w:val="Numberedparagraph"/>
      </w:pPr>
      <w:r>
        <w:t xml:space="preserve">The operational guidance </w:t>
      </w:r>
      <w:r w:rsidR="00EC12CD">
        <w:t>shall</w:t>
      </w:r>
      <w:r>
        <w:t xml:space="preserve"> contain step-by-step instructions suitable for use by an end-user of the Virtualization System to configure a new, out-of-the-box system into the configuration evaluated under this Protection Profile.</w:t>
      </w:r>
    </w:p>
    <w:p w14:paraId="71F8E2BE" w14:textId="77777777" w:rsidR="00971F20" w:rsidRPr="000A6614" w:rsidRDefault="00971F20"/>
    <w:p w14:paraId="741F8789" w14:textId="77777777" w:rsidR="006566A0" w:rsidRDefault="006566A0" w:rsidP="00524708">
      <w:pPr>
        <w:pStyle w:val="Heading2"/>
      </w:pPr>
      <w:bookmarkStart w:id="862" w:name="_Toc430938720"/>
      <w:r>
        <w:t>Class ALC: Life-cycle support</w:t>
      </w:r>
      <w:bookmarkEnd w:id="862"/>
      <w:r>
        <w:t xml:space="preserve"> </w:t>
      </w:r>
    </w:p>
    <w:p w14:paraId="789F7DFD" w14:textId="77777777" w:rsidR="006566A0" w:rsidRPr="000A6614" w:rsidRDefault="006566A0" w:rsidP="006566A0">
      <w:pPr>
        <w:pStyle w:val="StyleNumberedNormalJustified"/>
      </w:pPr>
      <w:r w:rsidRPr="000A6614">
        <w:t xml:space="preserve">At the assurance level provided for TOEs conformant to </w:t>
      </w:r>
      <w:r>
        <w:t>this PP, life-cycle support is limited to</w:t>
      </w:r>
      <w:r w:rsidRPr="000A6614">
        <w:t xml:space="preserve"> an examination of the TOE vendor’s development and configuration management process</w:t>
      </w:r>
      <w:r>
        <w:t xml:space="preserve">. </w:t>
      </w:r>
      <w:r w:rsidRPr="000A6614">
        <w:t>T</w:t>
      </w:r>
      <w:r>
        <w:t xml:space="preserve">his is a result of </w:t>
      </w:r>
      <w:r w:rsidRPr="000A6614">
        <w:t>the critical role that a developer’s practices play in contributing to the overall trustworthiness of a product</w:t>
      </w:r>
      <w:r>
        <w:t>.</w:t>
      </w:r>
    </w:p>
    <w:p w14:paraId="19B1506B" w14:textId="77777777" w:rsidR="0076401E" w:rsidRDefault="0076401E" w:rsidP="003E6F69">
      <w:pPr>
        <w:pStyle w:val="Heading3"/>
      </w:pPr>
      <w:bookmarkStart w:id="863" w:name="_Toc430938721"/>
      <w:r>
        <w:t>ALC_CMC.1 Labeling of the TOE</w:t>
      </w:r>
      <w:bookmarkEnd w:id="863"/>
    </w:p>
    <w:tbl>
      <w:tblPr>
        <w:tblW w:w="0" w:type="auto"/>
        <w:tblInd w:w="288" w:type="dxa"/>
        <w:tblLook w:val="00A0" w:firstRow="1" w:lastRow="0" w:firstColumn="1" w:lastColumn="0" w:noHBand="0" w:noVBand="0"/>
      </w:tblPr>
      <w:tblGrid>
        <w:gridCol w:w="1978"/>
        <w:gridCol w:w="6603"/>
      </w:tblGrid>
      <w:tr w:rsidR="00597788" w:rsidRPr="000A6614" w14:paraId="3404A5C2" w14:textId="77777777" w:rsidTr="00597788">
        <w:tc>
          <w:tcPr>
            <w:tcW w:w="1978" w:type="dxa"/>
          </w:tcPr>
          <w:p w14:paraId="4266D5F0" w14:textId="77777777" w:rsidR="00D129B4" w:rsidRDefault="00D129B4" w:rsidP="00333F84">
            <w:pPr>
              <w:keepNext/>
            </w:pPr>
          </w:p>
        </w:tc>
        <w:tc>
          <w:tcPr>
            <w:tcW w:w="6603" w:type="dxa"/>
          </w:tcPr>
          <w:p w14:paraId="7E2A3372" w14:textId="77777777" w:rsidR="00D129B4" w:rsidRPr="00CD53D5" w:rsidRDefault="00597788" w:rsidP="00333F84">
            <w:pPr>
              <w:keepNext/>
              <w:autoSpaceDE w:val="0"/>
              <w:autoSpaceDN w:val="0"/>
              <w:adjustRightInd w:val="0"/>
              <w:rPr>
                <w:b/>
              </w:rPr>
            </w:pPr>
            <w:r w:rsidRPr="000A6614">
              <w:rPr>
                <w:b/>
              </w:rPr>
              <w:t>Developer action elements:</w:t>
            </w:r>
          </w:p>
        </w:tc>
      </w:tr>
      <w:tr w:rsidR="00597788" w:rsidRPr="000A6614" w14:paraId="737E5D50" w14:textId="77777777" w:rsidTr="00597788">
        <w:tc>
          <w:tcPr>
            <w:tcW w:w="1978" w:type="dxa"/>
          </w:tcPr>
          <w:p w14:paraId="3157DB5E" w14:textId="77777777" w:rsidR="00597788" w:rsidRPr="000A6614" w:rsidRDefault="00597788" w:rsidP="00597788">
            <w:r>
              <w:t>ALC_CMC.</w:t>
            </w:r>
            <w:r w:rsidR="000762D3">
              <w:t>1</w:t>
            </w:r>
            <w:r w:rsidRPr="000A6614">
              <w:t>.1D</w:t>
            </w:r>
          </w:p>
        </w:tc>
        <w:tc>
          <w:tcPr>
            <w:tcW w:w="6603" w:type="dxa"/>
          </w:tcPr>
          <w:p w14:paraId="12878177" w14:textId="77777777" w:rsidR="00597788" w:rsidRPr="00CD53D5" w:rsidRDefault="00597788" w:rsidP="00597788">
            <w:pPr>
              <w:autoSpaceDE w:val="0"/>
              <w:autoSpaceDN w:val="0"/>
              <w:adjustRightInd w:val="0"/>
            </w:pPr>
            <w:r w:rsidRPr="000E3228">
              <w:t>The developer shall provide the TOE and a reference for the TOE.</w:t>
            </w:r>
          </w:p>
        </w:tc>
      </w:tr>
      <w:tr w:rsidR="00597788" w:rsidRPr="000A6614" w14:paraId="35EC492B" w14:textId="77777777" w:rsidTr="00597788">
        <w:tc>
          <w:tcPr>
            <w:tcW w:w="1978" w:type="dxa"/>
          </w:tcPr>
          <w:p w14:paraId="51CEB0E9" w14:textId="77777777" w:rsidR="00597788" w:rsidRPr="000A6614" w:rsidRDefault="00597788" w:rsidP="00597788"/>
        </w:tc>
        <w:tc>
          <w:tcPr>
            <w:tcW w:w="6603" w:type="dxa"/>
          </w:tcPr>
          <w:p w14:paraId="0165B563" w14:textId="77777777" w:rsidR="00597788" w:rsidRPr="00CD53D5" w:rsidRDefault="00597788" w:rsidP="00597788">
            <w:pPr>
              <w:rPr>
                <w:b/>
              </w:rPr>
            </w:pPr>
            <w:r w:rsidRPr="000A6614">
              <w:rPr>
                <w:b/>
              </w:rPr>
              <w:t>Content and presentation elements:</w:t>
            </w:r>
          </w:p>
        </w:tc>
      </w:tr>
      <w:tr w:rsidR="00597788" w:rsidRPr="000A6614" w14:paraId="6EBC7092" w14:textId="77777777" w:rsidTr="00597788">
        <w:tc>
          <w:tcPr>
            <w:tcW w:w="1978" w:type="dxa"/>
          </w:tcPr>
          <w:p w14:paraId="44BFC4EC" w14:textId="77777777" w:rsidR="00597788" w:rsidRPr="000A6614" w:rsidRDefault="00597788" w:rsidP="00597788">
            <w:r>
              <w:t>ALC_CMC.</w:t>
            </w:r>
            <w:r w:rsidR="000762D3">
              <w:t>1</w:t>
            </w:r>
            <w:r w:rsidRPr="000A6614">
              <w:t>.1C</w:t>
            </w:r>
          </w:p>
        </w:tc>
        <w:tc>
          <w:tcPr>
            <w:tcW w:w="6603" w:type="dxa"/>
          </w:tcPr>
          <w:p w14:paraId="0BF26FEC" w14:textId="77777777" w:rsidR="00597788" w:rsidRPr="00CD53D5" w:rsidRDefault="00597788" w:rsidP="00597788">
            <w:pPr>
              <w:autoSpaceDE w:val="0"/>
              <w:autoSpaceDN w:val="0"/>
              <w:adjustRightInd w:val="0"/>
            </w:pPr>
            <w:r w:rsidRPr="000E3228">
              <w:t xml:space="preserve">The TOE shall be </w:t>
            </w:r>
            <w:r w:rsidR="00AE777F" w:rsidRPr="000E3228">
              <w:t>labeled</w:t>
            </w:r>
            <w:r w:rsidRPr="000E3228">
              <w:t xml:space="preserve"> with its unique reference.</w:t>
            </w:r>
          </w:p>
        </w:tc>
      </w:tr>
      <w:tr w:rsidR="00597788" w:rsidRPr="000A6614" w14:paraId="6ED9F1FB" w14:textId="77777777" w:rsidTr="00597788">
        <w:tc>
          <w:tcPr>
            <w:tcW w:w="1978" w:type="dxa"/>
          </w:tcPr>
          <w:p w14:paraId="4E3787F3" w14:textId="77777777" w:rsidR="00597788" w:rsidRPr="000A6614" w:rsidRDefault="00597788" w:rsidP="00597788"/>
        </w:tc>
        <w:tc>
          <w:tcPr>
            <w:tcW w:w="6603" w:type="dxa"/>
          </w:tcPr>
          <w:p w14:paraId="4367594F" w14:textId="77777777" w:rsidR="00597788" w:rsidRPr="00CD53D5" w:rsidRDefault="00597788" w:rsidP="00597788">
            <w:pPr>
              <w:rPr>
                <w:b/>
              </w:rPr>
            </w:pPr>
            <w:r w:rsidRPr="000A6614">
              <w:rPr>
                <w:b/>
              </w:rPr>
              <w:t>Evaluator action elements:</w:t>
            </w:r>
          </w:p>
        </w:tc>
      </w:tr>
      <w:tr w:rsidR="00597788" w:rsidRPr="000A6614" w14:paraId="00B64240" w14:textId="77777777" w:rsidTr="00597788">
        <w:tc>
          <w:tcPr>
            <w:tcW w:w="1978" w:type="dxa"/>
          </w:tcPr>
          <w:p w14:paraId="3A25128F" w14:textId="77777777" w:rsidR="00597788" w:rsidRPr="000A6614" w:rsidRDefault="00597788" w:rsidP="00597788">
            <w:r>
              <w:t>ALC_CMC.</w:t>
            </w:r>
            <w:r w:rsidR="000762D3">
              <w:t>1</w:t>
            </w:r>
            <w:r w:rsidRPr="000A6614">
              <w:t>.1E</w:t>
            </w:r>
          </w:p>
        </w:tc>
        <w:tc>
          <w:tcPr>
            <w:tcW w:w="6603" w:type="dxa"/>
          </w:tcPr>
          <w:p w14:paraId="3B45D2D6" w14:textId="77777777" w:rsidR="00597788" w:rsidRPr="00D76108" w:rsidRDefault="00597788" w:rsidP="00597788">
            <w:pPr>
              <w:autoSpaceDE w:val="0"/>
              <w:autoSpaceDN w:val="0"/>
              <w:adjustRightInd w:val="0"/>
            </w:pPr>
            <w:r w:rsidRPr="000E3228">
              <w:t xml:space="preserve">The evaluator </w:t>
            </w:r>
            <w:r w:rsidRPr="00897DFD">
              <w:rPr>
                <w:i/>
              </w:rPr>
              <w:t>shall confirm</w:t>
            </w:r>
            <w:r w:rsidRPr="000E3228">
              <w:t xml:space="preserve"> that the</w:t>
            </w:r>
            <w:r>
              <w:t xml:space="preserve"> information provided meets all </w:t>
            </w:r>
            <w:r w:rsidRPr="000E3228">
              <w:t>requirements for content and presentation of evidence.</w:t>
            </w:r>
          </w:p>
        </w:tc>
      </w:tr>
    </w:tbl>
    <w:p w14:paraId="6B1830F1" w14:textId="77777777" w:rsidR="00597788" w:rsidRDefault="00597788" w:rsidP="00597788">
      <w:pPr>
        <w:tabs>
          <w:tab w:val="left" w:pos="1875"/>
        </w:tabs>
        <w:rPr>
          <w:b/>
          <w:i/>
        </w:rPr>
      </w:pPr>
      <w:r>
        <w:rPr>
          <w:b/>
          <w:i/>
        </w:rPr>
        <w:t>Assurance Activity:</w:t>
      </w:r>
    </w:p>
    <w:p w14:paraId="1A1A8763" w14:textId="77777777" w:rsidR="00465938" w:rsidRDefault="00597788" w:rsidP="000C482B">
      <w:pPr>
        <w:pStyle w:val="Numberedparagraph"/>
      </w:pPr>
      <w:r>
        <w:t>The evaluator shall verify that the TOE has been provided with it</w:t>
      </w:r>
      <w:r w:rsidR="00FA3E16">
        <w:t>s</w:t>
      </w:r>
      <w:r>
        <w:t xml:space="preserve"> unique reference labeled. </w:t>
      </w:r>
      <w:r w:rsidR="00AE777F">
        <w:t xml:space="preserve">The evaluator shall verify that the CM documentation has been provided and that it describes the method used to uniquely identify each configuration item. </w:t>
      </w:r>
      <w:r>
        <w:t>The evaluator shall verify that the developer has used a CM system and that this system uniquely identifies each configuration item.</w:t>
      </w:r>
    </w:p>
    <w:p w14:paraId="06C8AD52" w14:textId="77777777" w:rsidR="00D129B4" w:rsidRDefault="00D129B4" w:rsidP="00333F84"/>
    <w:p w14:paraId="5BADD9C9" w14:textId="77777777" w:rsidR="00597788" w:rsidRDefault="00597788" w:rsidP="003E6F69">
      <w:pPr>
        <w:pStyle w:val="Heading3"/>
      </w:pPr>
      <w:bookmarkStart w:id="864" w:name="_Toc430938722"/>
      <w:r>
        <w:t>ALC_CMS.</w:t>
      </w:r>
      <w:r w:rsidR="000762D3">
        <w:t>1</w:t>
      </w:r>
      <w:r>
        <w:t xml:space="preserve"> TOE CM coverage</w:t>
      </w:r>
      <w:bookmarkEnd w:id="864"/>
    </w:p>
    <w:tbl>
      <w:tblPr>
        <w:tblW w:w="0" w:type="auto"/>
        <w:tblInd w:w="288" w:type="dxa"/>
        <w:tblLook w:val="00A0" w:firstRow="1" w:lastRow="0" w:firstColumn="1" w:lastColumn="0" w:noHBand="0" w:noVBand="0"/>
      </w:tblPr>
      <w:tblGrid>
        <w:gridCol w:w="1878"/>
        <w:gridCol w:w="7194"/>
      </w:tblGrid>
      <w:tr w:rsidR="00597788" w:rsidRPr="000A6614" w14:paraId="55064475" w14:textId="77777777" w:rsidTr="00597788">
        <w:tc>
          <w:tcPr>
            <w:tcW w:w="1890" w:type="dxa"/>
          </w:tcPr>
          <w:p w14:paraId="3788DA4C" w14:textId="77777777" w:rsidR="00597788" w:rsidRPr="000A6614" w:rsidRDefault="00597788" w:rsidP="00597788"/>
        </w:tc>
        <w:tc>
          <w:tcPr>
            <w:tcW w:w="7398" w:type="dxa"/>
          </w:tcPr>
          <w:p w14:paraId="182B6D21" w14:textId="77777777" w:rsidR="00597788" w:rsidRPr="00CD53D5" w:rsidRDefault="00597788" w:rsidP="00597788">
            <w:pPr>
              <w:autoSpaceDE w:val="0"/>
              <w:autoSpaceDN w:val="0"/>
              <w:adjustRightInd w:val="0"/>
              <w:rPr>
                <w:b/>
              </w:rPr>
            </w:pPr>
            <w:r w:rsidRPr="000A6614">
              <w:rPr>
                <w:b/>
              </w:rPr>
              <w:t>Developer action elements:</w:t>
            </w:r>
          </w:p>
        </w:tc>
      </w:tr>
      <w:tr w:rsidR="00597788" w:rsidRPr="000A6614" w14:paraId="78077C38" w14:textId="77777777" w:rsidTr="00597788">
        <w:tc>
          <w:tcPr>
            <w:tcW w:w="1890" w:type="dxa"/>
          </w:tcPr>
          <w:p w14:paraId="6C7D228E" w14:textId="77777777" w:rsidR="00597788" w:rsidRPr="000A6614" w:rsidRDefault="00597788" w:rsidP="00597788">
            <w:r>
              <w:t>ALC_CMS.</w:t>
            </w:r>
            <w:r w:rsidR="000762D3">
              <w:t>1</w:t>
            </w:r>
            <w:r w:rsidRPr="000A6614">
              <w:t>.1D</w:t>
            </w:r>
          </w:p>
        </w:tc>
        <w:tc>
          <w:tcPr>
            <w:tcW w:w="7398" w:type="dxa"/>
          </w:tcPr>
          <w:p w14:paraId="17A38A90" w14:textId="77777777" w:rsidR="00597788" w:rsidRPr="00CD53D5" w:rsidRDefault="00597788" w:rsidP="00597788">
            <w:pPr>
              <w:autoSpaceDE w:val="0"/>
              <w:autoSpaceDN w:val="0"/>
              <w:adjustRightInd w:val="0"/>
            </w:pPr>
            <w:r w:rsidRPr="00B5497F">
              <w:t>The developer shall provide a configuration list for the TOE.</w:t>
            </w:r>
          </w:p>
        </w:tc>
      </w:tr>
      <w:tr w:rsidR="00597788" w:rsidRPr="000A6614" w14:paraId="4DCB2E6D" w14:textId="77777777" w:rsidTr="00597788">
        <w:tc>
          <w:tcPr>
            <w:tcW w:w="1890" w:type="dxa"/>
          </w:tcPr>
          <w:p w14:paraId="52355C3D" w14:textId="77777777" w:rsidR="00597788" w:rsidRPr="000A6614" w:rsidRDefault="00597788" w:rsidP="00597788"/>
        </w:tc>
        <w:tc>
          <w:tcPr>
            <w:tcW w:w="7398" w:type="dxa"/>
          </w:tcPr>
          <w:p w14:paraId="64207F94" w14:textId="77777777" w:rsidR="00597788" w:rsidRPr="00CD53D5" w:rsidRDefault="00597788" w:rsidP="00597788">
            <w:pPr>
              <w:rPr>
                <w:b/>
              </w:rPr>
            </w:pPr>
            <w:r w:rsidRPr="000A6614">
              <w:rPr>
                <w:b/>
              </w:rPr>
              <w:t>Content and presentation elements:</w:t>
            </w:r>
          </w:p>
        </w:tc>
      </w:tr>
      <w:tr w:rsidR="00597788" w:rsidRPr="000A6614" w14:paraId="5C415C0F" w14:textId="77777777" w:rsidTr="00597788">
        <w:tc>
          <w:tcPr>
            <w:tcW w:w="1890" w:type="dxa"/>
          </w:tcPr>
          <w:p w14:paraId="06C0E763" w14:textId="77777777" w:rsidR="00597788" w:rsidRPr="000A6614" w:rsidRDefault="00597788" w:rsidP="00597788">
            <w:r>
              <w:t>ALC_CMS.</w:t>
            </w:r>
            <w:r w:rsidR="000762D3">
              <w:t>1</w:t>
            </w:r>
            <w:r w:rsidRPr="000A6614">
              <w:t>.1C</w:t>
            </w:r>
          </w:p>
        </w:tc>
        <w:tc>
          <w:tcPr>
            <w:tcW w:w="7398" w:type="dxa"/>
          </w:tcPr>
          <w:p w14:paraId="31798800" w14:textId="77777777" w:rsidR="000762D3" w:rsidRPr="000762D3" w:rsidRDefault="000762D3" w:rsidP="000762D3">
            <w:pPr>
              <w:autoSpaceDE w:val="0"/>
              <w:autoSpaceDN w:val="0"/>
              <w:adjustRightInd w:val="0"/>
            </w:pPr>
            <w:r w:rsidRPr="000762D3">
              <w:t>The configuration list shall include the following: the TOE itself; and the</w:t>
            </w:r>
          </w:p>
          <w:p w14:paraId="1E6322F9" w14:textId="77777777" w:rsidR="00597788" w:rsidRPr="000A6614" w:rsidRDefault="000762D3" w:rsidP="00597788">
            <w:pPr>
              <w:autoSpaceDE w:val="0"/>
              <w:autoSpaceDN w:val="0"/>
              <w:adjustRightInd w:val="0"/>
              <w:rPr>
                <w:sz w:val="20"/>
                <w:szCs w:val="20"/>
              </w:rPr>
            </w:pPr>
            <w:r w:rsidRPr="000762D3">
              <w:t>evaluation evidence required by the SARs.</w:t>
            </w:r>
          </w:p>
        </w:tc>
      </w:tr>
      <w:tr w:rsidR="00597788" w:rsidRPr="000A6614" w14:paraId="025FF434" w14:textId="77777777" w:rsidTr="00597788">
        <w:tc>
          <w:tcPr>
            <w:tcW w:w="1890" w:type="dxa"/>
          </w:tcPr>
          <w:p w14:paraId="52758EBA" w14:textId="77777777" w:rsidR="00597788" w:rsidRPr="000A6614" w:rsidRDefault="00597788" w:rsidP="00597788">
            <w:r>
              <w:t>ALC_CMS.</w:t>
            </w:r>
            <w:r w:rsidR="000762D3">
              <w:t>1</w:t>
            </w:r>
            <w:r>
              <w:t>.2C</w:t>
            </w:r>
          </w:p>
        </w:tc>
        <w:tc>
          <w:tcPr>
            <w:tcW w:w="7398" w:type="dxa"/>
          </w:tcPr>
          <w:p w14:paraId="02F16943" w14:textId="77777777" w:rsidR="00597788" w:rsidRPr="000A6614" w:rsidRDefault="00597788" w:rsidP="00597788">
            <w:pPr>
              <w:autoSpaceDE w:val="0"/>
              <w:autoSpaceDN w:val="0"/>
              <w:adjustRightInd w:val="0"/>
            </w:pPr>
            <w:r w:rsidRPr="00B5497F">
              <w:t>The configuration list shall uniquely identify the configuration items.</w:t>
            </w:r>
          </w:p>
        </w:tc>
      </w:tr>
      <w:tr w:rsidR="00597788" w:rsidRPr="000A6614" w14:paraId="0A1DEB05" w14:textId="77777777" w:rsidTr="00597788">
        <w:tc>
          <w:tcPr>
            <w:tcW w:w="1890" w:type="dxa"/>
          </w:tcPr>
          <w:p w14:paraId="36281F99" w14:textId="77777777" w:rsidR="00597788" w:rsidRPr="000A6614" w:rsidRDefault="00597788" w:rsidP="00597788"/>
        </w:tc>
        <w:tc>
          <w:tcPr>
            <w:tcW w:w="7398" w:type="dxa"/>
          </w:tcPr>
          <w:p w14:paraId="3C50FD9B" w14:textId="77777777" w:rsidR="00597788" w:rsidRPr="00CD53D5" w:rsidRDefault="00597788" w:rsidP="00597788">
            <w:pPr>
              <w:rPr>
                <w:b/>
              </w:rPr>
            </w:pPr>
            <w:r w:rsidRPr="000A6614">
              <w:rPr>
                <w:b/>
              </w:rPr>
              <w:t>Evaluator action elements:</w:t>
            </w:r>
          </w:p>
        </w:tc>
      </w:tr>
      <w:tr w:rsidR="00597788" w:rsidRPr="000A6614" w14:paraId="46B70C46" w14:textId="77777777" w:rsidTr="00597788">
        <w:tc>
          <w:tcPr>
            <w:tcW w:w="1890" w:type="dxa"/>
          </w:tcPr>
          <w:p w14:paraId="38CDCBC6" w14:textId="77777777" w:rsidR="00597788" w:rsidRPr="000A6614" w:rsidRDefault="00597788" w:rsidP="00597788">
            <w:r>
              <w:t>ALC_CMS.</w:t>
            </w:r>
            <w:r w:rsidR="000762D3">
              <w:t>1</w:t>
            </w:r>
            <w:r w:rsidRPr="000A6614">
              <w:t>.1E</w:t>
            </w:r>
          </w:p>
        </w:tc>
        <w:tc>
          <w:tcPr>
            <w:tcW w:w="7398" w:type="dxa"/>
          </w:tcPr>
          <w:p w14:paraId="4A0F442B"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bl>
    <w:p w14:paraId="775EAD6C" w14:textId="77777777" w:rsidR="00597788" w:rsidRDefault="00597788" w:rsidP="00597788">
      <w:pPr>
        <w:rPr>
          <w:b/>
          <w:i/>
        </w:rPr>
      </w:pPr>
      <w:r>
        <w:rPr>
          <w:b/>
          <w:i/>
        </w:rPr>
        <w:t>Assurance Activity:</w:t>
      </w:r>
    </w:p>
    <w:p w14:paraId="062FF9D4" w14:textId="77777777" w:rsidR="00465938" w:rsidRDefault="00597788" w:rsidP="000C482B">
      <w:pPr>
        <w:pStyle w:val="Numberedparagraph"/>
      </w:pPr>
      <w:r>
        <w:t xml:space="preserve">The evaluator shall verify that the developer has provided a configuration list for the TOE that contains each item </w:t>
      </w:r>
      <w:r w:rsidRPr="000C482B">
        <w:t>highlighted</w:t>
      </w:r>
      <w:r>
        <w:t xml:space="preserve"> above. The evaluator shall verify that each item in the configuration list is uniquely identified and its developer is indicated.</w:t>
      </w:r>
    </w:p>
    <w:p w14:paraId="798FFB93" w14:textId="77777777" w:rsidR="005162FB" w:rsidRDefault="0014373A" w:rsidP="003E6F69">
      <w:pPr>
        <w:pStyle w:val="Heading3"/>
      </w:pPr>
      <w:bookmarkStart w:id="865" w:name="_Toc430938723"/>
      <w:r>
        <w:lastRenderedPageBreak/>
        <w:t>ALC_TSU_EXT Timely security updates</w:t>
      </w:r>
      <w:bookmarkEnd w:id="865"/>
    </w:p>
    <w:p w14:paraId="23B33422" w14:textId="77777777" w:rsidR="005162FB" w:rsidRDefault="0014373A">
      <w:pPr>
        <w:pStyle w:val="Numberedparagraph"/>
      </w:pPr>
      <w:r>
        <w:t>This component requires the TOE developer, in conjunction with any other necessary parties, to provide information as to how the Virtualization System is updated to address security issues in a timely manner. The documentation describes the process of providing updates to the public from the time a security flaw is reported/discovered, to the time an update is released. This description includes the parties involved (e.g., the developer, hardware vendors) and the steps that are performed (e.g., developer testing), including worst case time periods, before an update is made available to the public.</w:t>
      </w:r>
    </w:p>
    <w:p w14:paraId="2CE3CE66" w14:textId="77777777" w:rsidR="005162FB" w:rsidRDefault="0002175F">
      <w:pPr>
        <w:ind w:left="1440" w:firstLine="720"/>
        <w:rPr>
          <w:b/>
        </w:rPr>
      </w:pPr>
      <w:r>
        <w:rPr>
          <w:b/>
        </w:rPr>
        <w:t>Developer action e</w:t>
      </w:r>
      <w:r w:rsidR="00600FA2" w:rsidRPr="00600FA2">
        <w:rPr>
          <w:b/>
        </w:rPr>
        <w:t>lements</w:t>
      </w:r>
      <w:r>
        <w:rPr>
          <w:b/>
        </w:rPr>
        <w:t>:</w:t>
      </w:r>
    </w:p>
    <w:p w14:paraId="3A71F4EC" w14:textId="77777777" w:rsidR="005162FB" w:rsidRDefault="0014373A">
      <w:pPr>
        <w:pStyle w:val="Numberedparagraph"/>
      </w:pPr>
      <w:r>
        <w:t>ALC_</w:t>
      </w:r>
      <w:r w:rsidR="0002175F">
        <w:t>TSU_EXT.1.1D</w:t>
      </w:r>
      <w:r w:rsidR="0002175F">
        <w:tab/>
        <w:t xml:space="preserve">The </w:t>
      </w:r>
      <w:r w:rsidR="0002175F" w:rsidRPr="00776A64">
        <w:t xml:space="preserve">developer shall provide </w:t>
      </w:r>
      <w:r w:rsidR="0002175F">
        <w:t>a description in the TSS of how timely security updates are made to the</w:t>
      </w:r>
      <w:r w:rsidR="0002175F" w:rsidRPr="00776A64">
        <w:t xml:space="preserve"> TOE.</w:t>
      </w:r>
    </w:p>
    <w:p w14:paraId="40CDE1B8" w14:textId="77777777" w:rsidR="0002175F" w:rsidRPr="0002175F" w:rsidRDefault="0002175F" w:rsidP="0014373A">
      <w:pPr>
        <w:rPr>
          <w:b/>
        </w:rPr>
      </w:pPr>
      <w:r>
        <w:tab/>
      </w:r>
      <w:r>
        <w:tab/>
      </w:r>
      <w:r>
        <w:tab/>
      </w:r>
      <w:r w:rsidR="00600FA2" w:rsidRPr="00600FA2">
        <w:rPr>
          <w:b/>
        </w:rPr>
        <w:t>Content and presentation elements:</w:t>
      </w:r>
    </w:p>
    <w:p w14:paraId="35591D78" w14:textId="77777777" w:rsidR="005162FB" w:rsidRDefault="0002175F">
      <w:pPr>
        <w:pStyle w:val="Numberedparagraph"/>
      </w:pPr>
      <w:r>
        <w:t>ALC_</w:t>
      </w:r>
      <w:r w:rsidRPr="0002175F">
        <w:rPr>
          <w:b/>
        </w:rPr>
        <w:t xml:space="preserve"> </w:t>
      </w:r>
      <w:r w:rsidR="00600FA2" w:rsidRPr="00600FA2">
        <w:t>TSU_EXT.1.1C</w:t>
      </w:r>
      <w:r>
        <w:t xml:space="preserve"> </w:t>
      </w:r>
      <w:r>
        <w:tab/>
      </w:r>
      <w:r w:rsidRPr="00776A64">
        <w:t xml:space="preserve">The </w:t>
      </w:r>
      <w:r>
        <w:t>description shall include the process for creating and deploying security updates for the TOE software/firmware.</w:t>
      </w:r>
    </w:p>
    <w:p w14:paraId="36CC6554" w14:textId="77777777" w:rsidR="005162FB" w:rsidRDefault="00600FA2">
      <w:pPr>
        <w:pStyle w:val="Numberedparagraph"/>
      </w:pPr>
      <w:r w:rsidRPr="00600FA2">
        <w:t>ALC_TSU_EXT.1.2C</w:t>
      </w:r>
      <w:r w:rsidR="0002175F">
        <w:rPr>
          <w:b/>
        </w:rPr>
        <w:t xml:space="preserve"> </w:t>
      </w:r>
      <w:r w:rsidR="0002175F">
        <w:rPr>
          <w:b/>
        </w:rPr>
        <w:tab/>
      </w:r>
      <w:r w:rsidR="0002175F">
        <w:t>The</w:t>
      </w:r>
      <w:r w:rsidR="0002175F" w:rsidRPr="00F2574C">
        <w:rPr>
          <w:b/>
        </w:rPr>
        <w:t xml:space="preserve"> </w:t>
      </w:r>
      <w:r w:rsidR="0002175F">
        <w:t xml:space="preserve">description </w:t>
      </w:r>
      <w:r w:rsidR="0002175F" w:rsidRPr="00F2574C">
        <w:t>shall express</w:t>
      </w:r>
      <w:r w:rsidR="0002175F">
        <w:t xml:space="preserve"> the time window</w:t>
      </w:r>
      <w:r w:rsidR="0002175F" w:rsidRPr="00F2574C">
        <w:t xml:space="preserve"> as the length of</w:t>
      </w:r>
      <w:r w:rsidR="0002175F">
        <w:t xml:space="preserve"> </w:t>
      </w:r>
      <w:r w:rsidR="0002175F" w:rsidRPr="00F2574C">
        <w:t>time, in days, between public disclosure of a vulnerability and the</w:t>
      </w:r>
      <w:r w:rsidR="0002175F">
        <w:t xml:space="preserve"> public </w:t>
      </w:r>
      <w:r w:rsidR="0002175F" w:rsidRPr="00F2574C">
        <w:t xml:space="preserve">availability of security updates to </w:t>
      </w:r>
      <w:r w:rsidR="0002175F">
        <w:t>the TOE.</w:t>
      </w:r>
    </w:p>
    <w:p w14:paraId="5A580E19" w14:textId="77777777" w:rsidR="0002175F" w:rsidRPr="00090938" w:rsidRDefault="0002175F" w:rsidP="0002175F">
      <w:pPr>
        <w:rPr>
          <w:i/>
        </w:rPr>
      </w:pPr>
      <w:r w:rsidRPr="00090938">
        <w:rPr>
          <w:i/>
        </w:rPr>
        <w:t xml:space="preserve">Application Note: </w:t>
      </w:r>
    </w:p>
    <w:p w14:paraId="7F21B2F7" w14:textId="77777777" w:rsidR="005162FB" w:rsidRDefault="0002175F">
      <w:pPr>
        <w:pStyle w:val="Numberedparagraph"/>
      </w:pPr>
      <w:r w:rsidRPr="00F2574C">
        <w:t>The total</w:t>
      </w:r>
      <w:r>
        <w:t xml:space="preserve"> </w:t>
      </w:r>
      <w:r w:rsidRPr="00F2574C">
        <w:t>length of time may be presented as a summation of the periods of time that</w:t>
      </w:r>
      <w:r>
        <w:t xml:space="preserve"> </w:t>
      </w:r>
      <w:r w:rsidRPr="00F2574C">
        <w:t xml:space="preserve">each party </w:t>
      </w:r>
      <w:r>
        <w:t xml:space="preserve">(e.g., TOE developer, hardware vendor) </w:t>
      </w:r>
      <w:r w:rsidRPr="00F2574C">
        <w:t>on the critical path consumes.</w:t>
      </w:r>
      <w:r>
        <w:t xml:space="preserve"> The time period until public availability per deployment mechanism may differ; each is described.</w:t>
      </w:r>
    </w:p>
    <w:p w14:paraId="4ADB9E6C" w14:textId="77777777" w:rsidR="005162FB" w:rsidRDefault="00600FA2">
      <w:pPr>
        <w:pStyle w:val="Numberedparagraph"/>
      </w:pPr>
      <w:r w:rsidRPr="00600FA2">
        <w:t>ALC_TSU_EXT.1.3C</w:t>
      </w:r>
      <w:r w:rsidR="0002175F" w:rsidRPr="00F2574C">
        <w:rPr>
          <w:b/>
        </w:rPr>
        <w:t xml:space="preserve"> </w:t>
      </w:r>
      <w:r w:rsidR="0002175F">
        <w:rPr>
          <w:b/>
        </w:rPr>
        <w:tab/>
      </w:r>
      <w:r w:rsidR="0002175F" w:rsidRPr="00F2574C">
        <w:t xml:space="preserve">The </w:t>
      </w:r>
      <w:r w:rsidR="0002175F">
        <w:t>description</w:t>
      </w:r>
      <w:r w:rsidR="0002175F" w:rsidRPr="00F2574C">
        <w:t xml:space="preserve"> shall</w:t>
      </w:r>
      <w:r w:rsidR="0002175F">
        <w:rPr>
          <w:b/>
        </w:rPr>
        <w:t xml:space="preserve"> </w:t>
      </w:r>
      <w:r w:rsidR="0002175F">
        <w:t>include</w:t>
      </w:r>
      <w:r w:rsidR="0002175F" w:rsidRPr="00F2574C">
        <w:t xml:space="preserve"> the mechanisms</w:t>
      </w:r>
      <w:r w:rsidR="0002175F">
        <w:t xml:space="preserve"> </w:t>
      </w:r>
      <w:r w:rsidR="0002175F" w:rsidRPr="00F2574C">
        <w:t xml:space="preserve">publicly available for </w:t>
      </w:r>
      <w:r w:rsidR="0002175F">
        <w:t>reporting security issues pertaining to the TOE.</w:t>
      </w:r>
    </w:p>
    <w:p w14:paraId="66597644" w14:textId="77777777" w:rsidR="0002175F" w:rsidRPr="00090938" w:rsidRDefault="0002175F" w:rsidP="0002175F">
      <w:pPr>
        <w:rPr>
          <w:i/>
        </w:rPr>
      </w:pPr>
      <w:r w:rsidRPr="00090938">
        <w:rPr>
          <w:i/>
        </w:rPr>
        <w:t xml:space="preserve">Application Note: </w:t>
      </w:r>
    </w:p>
    <w:p w14:paraId="111AF129" w14:textId="77777777" w:rsidR="005162FB" w:rsidRDefault="0002175F">
      <w:pPr>
        <w:pStyle w:val="Numberedparagraph"/>
        <w:rPr>
          <w:b/>
        </w:rPr>
      </w:pPr>
      <w:r w:rsidRPr="00F2574C">
        <w:t>Th</w:t>
      </w:r>
      <w:r>
        <w:t>e reporting mechanism could</w:t>
      </w:r>
      <w:r w:rsidRPr="00F2574C">
        <w:t xml:space="preserve"> include web sites,</w:t>
      </w:r>
      <w:r>
        <w:t xml:space="preserve"> </w:t>
      </w:r>
      <w:r w:rsidRPr="00F2574C">
        <w:t xml:space="preserve">email addresses, </w:t>
      </w:r>
      <w:r>
        <w:t xml:space="preserve">as well as a means to protect the sensitive nature of the report (e.g., </w:t>
      </w:r>
      <w:r w:rsidRPr="00F2574C">
        <w:t>public keys t</w:t>
      </w:r>
      <w:r>
        <w:t>hat could be used to</w:t>
      </w:r>
      <w:r w:rsidRPr="00F2574C">
        <w:t xml:space="preserve"> encrypt </w:t>
      </w:r>
      <w:r>
        <w:t>the details of a proof-of-concept exploit)</w:t>
      </w:r>
      <w:r w:rsidRPr="00F2574C">
        <w:t>.</w:t>
      </w:r>
    </w:p>
    <w:p w14:paraId="51A27F4B" w14:textId="77777777" w:rsidR="00610ABE" w:rsidRPr="00610ABE" w:rsidRDefault="00600FA2">
      <w:pPr>
        <w:pStyle w:val="Numberedparagraph"/>
      </w:pPr>
      <w:r w:rsidRPr="00600FA2">
        <w:rPr>
          <w:b/>
        </w:rPr>
        <w:t>Evaluator action elements:</w:t>
      </w:r>
    </w:p>
    <w:p w14:paraId="61FA526F" w14:textId="77777777" w:rsidR="005162FB" w:rsidRDefault="00600FA2">
      <w:pPr>
        <w:pStyle w:val="Numberedparagraph"/>
      </w:pPr>
      <w:r w:rsidRPr="00600FA2">
        <w:t>ALC_TSU_EXT.2.1E</w:t>
      </w:r>
      <w:r w:rsidR="0002175F">
        <w:t xml:space="preserve"> </w:t>
      </w:r>
      <w:r w:rsidR="0002175F">
        <w:tab/>
      </w:r>
      <w:r w:rsidR="0002175F" w:rsidRPr="00776A64">
        <w:t xml:space="preserve">The evaluator </w:t>
      </w:r>
      <w:r w:rsidR="0002175F" w:rsidRPr="00776A64">
        <w:rPr>
          <w:i/>
          <w:iCs/>
        </w:rPr>
        <w:t xml:space="preserve">shall confirm </w:t>
      </w:r>
      <w:r w:rsidR="0002175F" w:rsidRPr="00776A64">
        <w:t>that the information provided meets all requirements for content and presentation of evidence.</w:t>
      </w:r>
    </w:p>
    <w:p w14:paraId="5B3965A2" w14:textId="77777777" w:rsidR="0002175F" w:rsidRPr="0014373A" w:rsidRDefault="0002175F" w:rsidP="0002175F"/>
    <w:p w14:paraId="43FCD49D" w14:textId="77777777" w:rsidR="00597788" w:rsidRDefault="00597788" w:rsidP="00524708">
      <w:pPr>
        <w:pStyle w:val="Heading2"/>
      </w:pPr>
      <w:bookmarkStart w:id="866" w:name="_Toc353471025"/>
      <w:bookmarkStart w:id="867" w:name="_Toc353471026"/>
      <w:bookmarkStart w:id="868" w:name="_Toc353471038"/>
      <w:bookmarkStart w:id="869" w:name="_Toc353471046"/>
      <w:bookmarkStart w:id="870" w:name="_Toc353471054"/>
      <w:bookmarkStart w:id="871" w:name="_Toc353471055"/>
      <w:bookmarkStart w:id="872" w:name="_Toc353471056"/>
      <w:bookmarkStart w:id="873" w:name="_Toc353471057"/>
      <w:bookmarkStart w:id="874" w:name="_Toc430938724"/>
      <w:bookmarkEnd w:id="866"/>
      <w:bookmarkEnd w:id="867"/>
      <w:bookmarkEnd w:id="868"/>
      <w:bookmarkEnd w:id="869"/>
      <w:bookmarkEnd w:id="870"/>
      <w:bookmarkEnd w:id="871"/>
      <w:bookmarkEnd w:id="872"/>
      <w:bookmarkEnd w:id="873"/>
      <w:r>
        <w:t>Class ASE: Security Target Evaluation</w:t>
      </w:r>
      <w:bookmarkEnd w:id="874"/>
    </w:p>
    <w:p w14:paraId="55755FEE" w14:textId="77777777" w:rsidR="00597788" w:rsidRDefault="00597788" w:rsidP="003E6F69">
      <w:pPr>
        <w:pStyle w:val="Heading3"/>
      </w:pPr>
      <w:bookmarkStart w:id="875" w:name="_Toc430938725"/>
      <w:r>
        <w:t>ASE_CCL.</w:t>
      </w:r>
      <w:proofErr w:type="gramStart"/>
      <w:r>
        <w:t>1  Conformance</w:t>
      </w:r>
      <w:proofErr w:type="gramEnd"/>
      <w:r>
        <w:t xml:space="preserve"> claims</w:t>
      </w:r>
      <w:bookmarkEnd w:id="875"/>
    </w:p>
    <w:tbl>
      <w:tblPr>
        <w:tblW w:w="0" w:type="auto"/>
        <w:tblInd w:w="288" w:type="dxa"/>
        <w:tblLook w:val="00A0" w:firstRow="1" w:lastRow="0" w:firstColumn="1" w:lastColumn="0" w:noHBand="0" w:noVBand="0"/>
      </w:tblPr>
      <w:tblGrid>
        <w:gridCol w:w="1878"/>
        <w:gridCol w:w="7194"/>
      </w:tblGrid>
      <w:tr w:rsidR="00597788" w:rsidRPr="000A6614" w14:paraId="033A8699" w14:textId="77777777" w:rsidTr="00597788">
        <w:tc>
          <w:tcPr>
            <w:tcW w:w="1890" w:type="dxa"/>
          </w:tcPr>
          <w:p w14:paraId="12EDFF96" w14:textId="77777777" w:rsidR="00597788" w:rsidRPr="000A6614" w:rsidRDefault="00597788" w:rsidP="00597788"/>
        </w:tc>
        <w:tc>
          <w:tcPr>
            <w:tcW w:w="7398" w:type="dxa"/>
          </w:tcPr>
          <w:p w14:paraId="4F72D3F7" w14:textId="77777777" w:rsidR="00597788" w:rsidRPr="00055E63" w:rsidRDefault="00597788" w:rsidP="00597788">
            <w:pPr>
              <w:autoSpaceDE w:val="0"/>
              <w:autoSpaceDN w:val="0"/>
              <w:adjustRightInd w:val="0"/>
              <w:rPr>
                <w:b/>
              </w:rPr>
            </w:pPr>
            <w:r w:rsidRPr="000A6614">
              <w:rPr>
                <w:b/>
              </w:rPr>
              <w:t>Developer action elements:</w:t>
            </w:r>
          </w:p>
        </w:tc>
      </w:tr>
      <w:tr w:rsidR="00597788" w:rsidRPr="00E36334" w14:paraId="13466F02" w14:textId="77777777" w:rsidTr="00597788">
        <w:tc>
          <w:tcPr>
            <w:tcW w:w="1890" w:type="dxa"/>
          </w:tcPr>
          <w:p w14:paraId="774A4337" w14:textId="77777777" w:rsidR="00597788" w:rsidRPr="000A6614" w:rsidRDefault="00597788" w:rsidP="00597788">
            <w:r>
              <w:t>ASE_CCL.1</w:t>
            </w:r>
            <w:r w:rsidRPr="000A6614">
              <w:t>.1D</w:t>
            </w:r>
          </w:p>
        </w:tc>
        <w:tc>
          <w:tcPr>
            <w:tcW w:w="7398" w:type="dxa"/>
          </w:tcPr>
          <w:p w14:paraId="7701988E" w14:textId="77777777" w:rsidR="00597788" w:rsidRPr="00E36334" w:rsidRDefault="00597788" w:rsidP="00597788">
            <w:pPr>
              <w:autoSpaceDE w:val="0"/>
              <w:autoSpaceDN w:val="0"/>
              <w:adjustRightInd w:val="0"/>
            </w:pPr>
            <w:r w:rsidRPr="00FC7F65">
              <w:t>The developer shall provide a conformance claim.</w:t>
            </w:r>
          </w:p>
        </w:tc>
      </w:tr>
      <w:tr w:rsidR="00597788" w:rsidRPr="00B5497F" w14:paraId="2161C705" w14:textId="77777777" w:rsidTr="00597788">
        <w:tc>
          <w:tcPr>
            <w:tcW w:w="1890" w:type="dxa"/>
          </w:tcPr>
          <w:p w14:paraId="101D571A" w14:textId="77777777" w:rsidR="00597788" w:rsidRDefault="00597788" w:rsidP="00597788">
            <w:r>
              <w:t>ASE_CCL.1.2D</w:t>
            </w:r>
          </w:p>
        </w:tc>
        <w:tc>
          <w:tcPr>
            <w:tcW w:w="7398" w:type="dxa"/>
          </w:tcPr>
          <w:p w14:paraId="50A33CD6" w14:textId="77777777" w:rsidR="00597788" w:rsidRPr="00B5497F" w:rsidRDefault="00597788" w:rsidP="00597788">
            <w:pPr>
              <w:autoSpaceDE w:val="0"/>
              <w:autoSpaceDN w:val="0"/>
              <w:adjustRightInd w:val="0"/>
            </w:pPr>
            <w:r w:rsidRPr="00FC7F65">
              <w:t>The developer shall provide a conformance claim rationale.</w:t>
            </w:r>
          </w:p>
        </w:tc>
      </w:tr>
      <w:tr w:rsidR="00597788" w:rsidRPr="000A6614" w14:paraId="47B9C348" w14:textId="77777777" w:rsidTr="00597788">
        <w:tc>
          <w:tcPr>
            <w:tcW w:w="1890" w:type="dxa"/>
          </w:tcPr>
          <w:p w14:paraId="3F1CC629" w14:textId="77777777" w:rsidR="00597788" w:rsidRPr="000A6614" w:rsidRDefault="00597788" w:rsidP="00597788"/>
        </w:tc>
        <w:tc>
          <w:tcPr>
            <w:tcW w:w="7398" w:type="dxa"/>
          </w:tcPr>
          <w:p w14:paraId="4DEAE757" w14:textId="77777777" w:rsidR="00597788" w:rsidRPr="00055E63" w:rsidRDefault="00597788" w:rsidP="00597788">
            <w:pPr>
              <w:rPr>
                <w:b/>
              </w:rPr>
            </w:pPr>
            <w:r w:rsidRPr="000A6614">
              <w:rPr>
                <w:b/>
              </w:rPr>
              <w:t>Content and presentation elements:</w:t>
            </w:r>
          </w:p>
        </w:tc>
      </w:tr>
      <w:tr w:rsidR="00597788" w:rsidRPr="00E36334" w14:paraId="7AA2A59C" w14:textId="77777777" w:rsidTr="00597788">
        <w:tc>
          <w:tcPr>
            <w:tcW w:w="1890" w:type="dxa"/>
          </w:tcPr>
          <w:p w14:paraId="3C85705B" w14:textId="77777777" w:rsidR="00597788" w:rsidRPr="000A6614" w:rsidRDefault="00597788" w:rsidP="00597788">
            <w:r>
              <w:lastRenderedPageBreak/>
              <w:t>ASE_CCL.1</w:t>
            </w:r>
            <w:r w:rsidRPr="000A6614">
              <w:t>.1C</w:t>
            </w:r>
          </w:p>
        </w:tc>
        <w:tc>
          <w:tcPr>
            <w:tcW w:w="7398" w:type="dxa"/>
          </w:tcPr>
          <w:p w14:paraId="66342CAC" w14:textId="77777777" w:rsidR="00597788" w:rsidRPr="00E36334" w:rsidRDefault="00597788" w:rsidP="00597788">
            <w:pPr>
              <w:autoSpaceDE w:val="0"/>
              <w:autoSpaceDN w:val="0"/>
              <w:adjustRightInd w:val="0"/>
            </w:pPr>
            <w:r w:rsidRPr="00FC7F65">
              <w:t>The conformance claim shall cont</w:t>
            </w:r>
            <w:r>
              <w:t xml:space="preserve">ain a CC conformance claim that </w:t>
            </w:r>
            <w:r w:rsidRPr="00FC7F65">
              <w:t>identifies the version of the CC to</w:t>
            </w:r>
            <w:r>
              <w:t xml:space="preserve"> which the ST and the TOE claim </w:t>
            </w:r>
            <w:r w:rsidRPr="00FC7F65">
              <w:t>conformance.</w:t>
            </w:r>
          </w:p>
        </w:tc>
      </w:tr>
      <w:tr w:rsidR="00597788" w:rsidRPr="00E36334" w14:paraId="1AE0BA1C" w14:textId="77777777" w:rsidTr="00597788">
        <w:tc>
          <w:tcPr>
            <w:tcW w:w="1890" w:type="dxa"/>
          </w:tcPr>
          <w:p w14:paraId="4CB85DCA" w14:textId="77777777" w:rsidR="00597788" w:rsidRDefault="00597788" w:rsidP="00597788">
            <w:r>
              <w:t>ASE_CCL.1.2</w:t>
            </w:r>
            <w:r w:rsidRPr="000A6614">
              <w:t>C</w:t>
            </w:r>
          </w:p>
        </w:tc>
        <w:tc>
          <w:tcPr>
            <w:tcW w:w="7398" w:type="dxa"/>
          </w:tcPr>
          <w:p w14:paraId="57F2DBA2" w14:textId="77777777" w:rsidR="00597788" w:rsidRPr="00B5497F" w:rsidRDefault="00597788" w:rsidP="00597788">
            <w:pPr>
              <w:autoSpaceDE w:val="0"/>
              <w:autoSpaceDN w:val="0"/>
              <w:adjustRightInd w:val="0"/>
            </w:pPr>
            <w:r w:rsidRPr="00FC7F65">
              <w:t>The CC conformance claim shall descri</w:t>
            </w:r>
            <w:r>
              <w:t xml:space="preserve">be the conformance of the ST to </w:t>
            </w:r>
            <w:r w:rsidRPr="00FC7F65">
              <w:t>CC Part 2 as either CC Part 2 conformant or CC Part 2 extended.</w:t>
            </w:r>
          </w:p>
        </w:tc>
      </w:tr>
      <w:tr w:rsidR="00597788" w:rsidRPr="00E36334" w14:paraId="4B257E3E" w14:textId="77777777" w:rsidTr="00597788">
        <w:tc>
          <w:tcPr>
            <w:tcW w:w="1890" w:type="dxa"/>
          </w:tcPr>
          <w:p w14:paraId="3A5078FF" w14:textId="77777777" w:rsidR="00597788" w:rsidRDefault="00597788" w:rsidP="00597788">
            <w:r>
              <w:t>ASE_CCL.1.3</w:t>
            </w:r>
            <w:r w:rsidRPr="000A6614">
              <w:t>C</w:t>
            </w:r>
          </w:p>
        </w:tc>
        <w:tc>
          <w:tcPr>
            <w:tcW w:w="7398" w:type="dxa"/>
          </w:tcPr>
          <w:p w14:paraId="3C3EAAA6" w14:textId="77777777" w:rsidR="00597788" w:rsidRPr="00B5497F" w:rsidRDefault="00597788" w:rsidP="00597788">
            <w:pPr>
              <w:autoSpaceDE w:val="0"/>
              <w:autoSpaceDN w:val="0"/>
              <w:adjustRightInd w:val="0"/>
            </w:pPr>
            <w:r w:rsidRPr="00FC7F65">
              <w:t>The CC conformance claim shall describe the c</w:t>
            </w:r>
            <w:r>
              <w:t xml:space="preserve">onformance of the ST to </w:t>
            </w:r>
            <w:r w:rsidRPr="00FC7F65">
              <w:t>CC Part 3 as either CC Part 3 conformant or CC Part 3 extended.</w:t>
            </w:r>
          </w:p>
        </w:tc>
      </w:tr>
      <w:tr w:rsidR="00597788" w:rsidRPr="00E36334" w14:paraId="01BD5614" w14:textId="77777777" w:rsidTr="00597788">
        <w:tc>
          <w:tcPr>
            <w:tcW w:w="1890" w:type="dxa"/>
          </w:tcPr>
          <w:p w14:paraId="7868E57D" w14:textId="77777777" w:rsidR="00597788" w:rsidRDefault="00597788" w:rsidP="00597788">
            <w:r>
              <w:t>ASE_CCL.1.4</w:t>
            </w:r>
            <w:r w:rsidRPr="000A6614">
              <w:t>C</w:t>
            </w:r>
          </w:p>
        </w:tc>
        <w:tc>
          <w:tcPr>
            <w:tcW w:w="7398" w:type="dxa"/>
          </w:tcPr>
          <w:p w14:paraId="6B38EBDC" w14:textId="77777777" w:rsidR="00597788" w:rsidRPr="00B5497F" w:rsidRDefault="00597788" w:rsidP="00597788">
            <w:pPr>
              <w:autoSpaceDE w:val="0"/>
              <w:autoSpaceDN w:val="0"/>
              <w:adjustRightInd w:val="0"/>
            </w:pPr>
            <w:r w:rsidRPr="00FC7F65">
              <w:t xml:space="preserve">The CC conformance claim shall </w:t>
            </w:r>
            <w:r>
              <w:t xml:space="preserve">be consistent with the extended </w:t>
            </w:r>
            <w:r w:rsidRPr="00FC7F65">
              <w:t>components definition.</w:t>
            </w:r>
          </w:p>
        </w:tc>
      </w:tr>
      <w:tr w:rsidR="00597788" w:rsidRPr="00E36334" w14:paraId="5A6B0D47" w14:textId="77777777" w:rsidTr="00597788">
        <w:tc>
          <w:tcPr>
            <w:tcW w:w="1890" w:type="dxa"/>
          </w:tcPr>
          <w:p w14:paraId="579BFA2E" w14:textId="77777777" w:rsidR="00597788" w:rsidRDefault="00597788" w:rsidP="00597788">
            <w:r>
              <w:t>ASE_CCL.1.5</w:t>
            </w:r>
            <w:r w:rsidRPr="000A6614">
              <w:t>C</w:t>
            </w:r>
          </w:p>
        </w:tc>
        <w:tc>
          <w:tcPr>
            <w:tcW w:w="7398" w:type="dxa"/>
          </w:tcPr>
          <w:p w14:paraId="15D9AA68" w14:textId="77777777" w:rsidR="00597788" w:rsidRPr="00B5497F" w:rsidRDefault="00597788" w:rsidP="00597788">
            <w:pPr>
              <w:autoSpaceDE w:val="0"/>
              <w:autoSpaceDN w:val="0"/>
              <w:adjustRightInd w:val="0"/>
            </w:pPr>
            <w:r w:rsidRPr="00FC7F65">
              <w:t>The conformance claim shall identify a</w:t>
            </w:r>
            <w:r>
              <w:t xml:space="preserve">ll PPs and security requirement </w:t>
            </w:r>
            <w:r w:rsidRPr="00FC7F65">
              <w:t>packages to which the ST claims conformance.</w:t>
            </w:r>
          </w:p>
        </w:tc>
      </w:tr>
      <w:tr w:rsidR="00597788" w:rsidRPr="00E36334" w14:paraId="7382795C" w14:textId="77777777" w:rsidTr="00597788">
        <w:tc>
          <w:tcPr>
            <w:tcW w:w="1890" w:type="dxa"/>
          </w:tcPr>
          <w:p w14:paraId="57E95128" w14:textId="77777777" w:rsidR="00597788" w:rsidRDefault="00597788" w:rsidP="00597788">
            <w:r>
              <w:t>ASE_CCL.1.6</w:t>
            </w:r>
            <w:r w:rsidRPr="000A6614">
              <w:t>C</w:t>
            </w:r>
          </w:p>
        </w:tc>
        <w:tc>
          <w:tcPr>
            <w:tcW w:w="7398" w:type="dxa"/>
          </w:tcPr>
          <w:p w14:paraId="2CDB48BE" w14:textId="77777777" w:rsidR="00597788" w:rsidRPr="00B5497F" w:rsidRDefault="00597788" w:rsidP="00597788">
            <w:pPr>
              <w:autoSpaceDE w:val="0"/>
              <w:autoSpaceDN w:val="0"/>
              <w:adjustRightInd w:val="0"/>
            </w:pPr>
            <w:r w:rsidRPr="00FC7F65">
              <w:t>The conformance claim shall describe</w:t>
            </w:r>
            <w:r>
              <w:t xml:space="preserve"> any conformance of the ST to a </w:t>
            </w:r>
            <w:r w:rsidRPr="00FC7F65">
              <w:t>package as either package-conformant or package-augmented.</w:t>
            </w:r>
          </w:p>
        </w:tc>
      </w:tr>
      <w:tr w:rsidR="00597788" w:rsidRPr="00E36334" w14:paraId="65ECC5AD" w14:textId="77777777" w:rsidTr="00597788">
        <w:tc>
          <w:tcPr>
            <w:tcW w:w="1890" w:type="dxa"/>
          </w:tcPr>
          <w:p w14:paraId="6F76C48A" w14:textId="77777777" w:rsidR="00597788" w:rsidRDefault="00597788" w:rsidP="00597788">
            <w:r>
              <w:t>ASE_CCL.1.7</w:t>
            </w:r>
            <w:r w:rsidRPr="000A6614">
              <w:t>C</w:t>
            </w:r>
          </w:p>
        </w:tc>
        <w:tc>
          <w:tcPr>
            <w:tcW w:w="7398" w:type="dxa"/>
          </w:tcPr>
          <w:p w14:paraId="3A5EE7BB" w14:textId="77777777" w:rsidR="00597788" w:rsidRPr="00B5497F" w:rsidRDefault="00597788" w:rsidP="00597788">
            <w:pPr>
              <w:autoSpaceDE w:val="0"/>
              <w:autoSpaceDN w:val="0"/>
              <w:adjustRightInd w:val="0"/>
            </w:pPr>
            <w:r w:rsidRPr="00FC7F65">
              <w:t>The conformance claim rationale shall d</w:t>
            </w:r>
            <w:r>
              <w:t>emonstrate that the TOE type is c</w:t>
            </w:r>
            <w:r w:rsidRPr="00FC7F65">
              <w:t>onsistent with the TOE type in the PPs</w:t>
            </w:r>
            <w:r>
              <w:t xml:space="preserve"> for which conformance is being </w:t>
            </w:r>
            <w:r w:rsidRPr="00FC7F65">
              <w:t>claimed.</w:t>
            </w:r>
          </w:p>
        </w:tc>
      </w:tr>
      <w:tr w:rsidR="00597788" w:rsidRPr="00E36334" w14:paraId="5B2493AE" w14:textId="77777777" w:rsidTr="00597788">
        <w:tc>
          <w:tcPr>
            <w:tcW w:w="1890" w:type="dxa"/>
          </w:tcPr>
          <w:p w14:paraId="47686865" w14:textId="77777777" w:rsidR="00597788" w:rsidRDefault="00597788" w:rsidP="00597788">
            <w:r>
              <w:t>ASE_CCL.1.8</w:t>
            </w:r>
            <w:r w:rsidRPr="000A6614">
              <w:t>C</w:t>
            </w:r>
          </w:p>
        </w:tc>
        <w:tc>
          <w:tcPr>
            <w:tcW w:w="7398" w:type="dxa"/>
          </w:tcPr>
          <w:p w14:paraId="0B79CFC6" w14:textId="77777777" w:rsidR="00597788" w:rsidRPr="00B5497F" w:rsidRDefault="00597788" w:rsidP="00597788">
            <w:pPr>
              <w:autoSpaceDE w:val="0"/>
              <w:autoSpaceDN w:val="0"/>
              <w:adjustRightInd w:val="0"/>
            </w:pPr>
            <w:r w:rsidRPr="00FC7F65">
              <w:t>The conformance claim rationale shall demonstrate that t</w:t>
            </w:r>
            <w:r>
              <w:t xml:space="preserve">he statement </w:t>
            </w:r>
            <w:r w:rsidRPr="00FC7F65">
              <w:t>of the security problem definition is consi</w:t>
            </w:r>
            <w:r>
              <w:t xml:space="preserve">stent with the statement of the </w:t>
            </w:r>
            <w:r w:rsidRPr="00FC7F65">
              <w:t>security problem definition in the PPs</w:t>
            </w:r>
            <w:r>
              <w:t xml:space="preserve"> for which conformance is being </w:t>
            </w:r>
            <w:r w:rsidRPr="00FC7F65">
              <w:t>claimed.</w:t>
            </w:r>
          </w:p>
        </w:tc>
      </w:tr>
      <w:tr w:rsidR="00597788" w:rsidRPr="00E36334" w14:paraId="740EAB13" w14:textId="77777777" w:rsidTr="00597788">
        <w:tc>
          <w:tcPr>
            <w:tcW w:w="1890" w:type="dxa"/>
          </w:tcPr>
          <w:p w14:paraId="25424F42" w14:textId="77777777" w:rsidR="00597788" w:rsidRDefault="00597788" w:rsidP="00597788">
            <w:r>
              <w:t>ASE_CCL.1.9</w:t>
            </w:r>
            <w:r w:rsidRPr="000A6614">
              <w:t>C</w:t>
            </w:r>
          </w:p>
        </w:tc>
        <w:tc>
          <w:tcPr>
            <w:tcW w:w="7398" w:type="dxa"/>
          </w:tcPr>
          <w:p w14:paraId="7BE750AB" w14:textId="77777777" w:rsidR="00597788" w:rsidRPr="00B5497F" w:rsidRDefault="00597788" w:rsidP="00597788">
            <w:pPr>
              <w:autoSpaceDE w:val="0"/>
              <w:autoSpaceDN w:val="0"/>
              <w:adjustRightInd w:val="0"/>
            </w:pPr>
            <w:r w:rsidRPr="00FC7F65">
              <w:t>The conformance claim rationale shall</w:t>
            </w:r>
            <w:r>
              <w:t xml:space="preserve"> demonstrate that the statement </w:t>
            </w:r>
            <w:r w:rsidRPr="00FC7F65">
              <w:t>of security objectives is consistent</w:t>
            </w:r>
            <w:r>
              <w:t xml:space="preserve"> with the statement of security </w:t>
            </w:r>
            <w:r w:rsidRPr="00FC7F65">
              <w:t>objectives in the PPs for which conformance is being claimed.</w:t>
            </w:r>
          </w:p>
        </w:tc>
      </w:tr>
      <w:tr w:rsidR="00597788" w:rsidRPr="00E36334" w14:paraId="540BE0DD" w14:textId="77777777" w:rsidTr="00597788">
        <w:tc>
          <w:tcPr>
            <w:tcW w:w="1890" w:type="dxa"/>
          </w:tcPr>
          <w:p w14:paraId="71C5FAF3" w14:textId="77777777" w:rsidR="00597788" w:rsidRDefault="00597788" w:rsidP="00597788">
            <w:r>
              <w:t>ASE_CCL.1</w:t>
            </w:r>
            <w:r w:rsidRPr="000A6614">
              <w:t>.1</w:t>
            </w:r>
            <w:r>
              <w:t>0</w:t>
            </w:r>
            <w:r w:rsidRPr="000A6614">
              <w:t>C</w:t>
            </w:r>
          </w:p>
        </w:tc>
        <w:tc>
          <w:tcPr>
            <w:tcW w:w="7398" w:type="dxa"/>
          </w:tcPr>
          <w:p w14:paraId="533930A4" w14:textId="77777777" w:rsidR="00597788" w:rsidRPr="00B5497F" w:rsidRDefault="00597788" w:rsidP="00597788">
            <w:pPr>
              <w:autoSpaceDE w:val="0"/>
              <w:autoSpaceDN w:val="0"/>
              <w:adjustRightInd w:val="0"/>
            </w:pPr>
            <w:r w:rsidRPr="00FC7F65">
              <w:t>The conformance claim rationale shall</w:t>
            </w:r>
            <w:r>
              <w:t xml:space="preserve"> demonstrate that the statement </w:t>
            </w:r>
            <w:r w:rsidRPr="00FC7F65">
              <w:t>of security requirements is consistent</w:t>
            </w:r>
            <w:r>
              <w:t xml:space="preserve"> with the statement of security </w:t>
            </w:r>
            <w:r w:rsidRPr="00FC7F65">
              <w:t>requirements in the PPs for which conformance is being claimed.</w:t>
            </w:r>
          </w:p>
        </w:tc>
      </w:tr>
      <w:tr w:rsidR="00597788" w:rsidRPr="000A6614" w14:paraId="5A4B9004" w14:textId="77777777" w:rsidTr="00597788">
        <w:tc>
          <w:tcPr>
            <w:tcW w:w="1890" w:type="dxa"/>
          </w:tcPr>
          <w:p w14:paraId="66BE5D98" w14:textId="77777777" w:rsidR="00597788" w:rsidRPr="000A6614" w:rsidRDefault="00597788" w:rsidP="00597788"/>
        </w:tc>
        <w:tc>
          <w:tcPr>
            <w:tcW w:w="7398" w:type="dxa"/>
          </w:tcPr>
          <w:p w14:paraId="30196BDB" w14:textId="77777777" w:rsidR="00597788" w:rsidRPr="00055E63" w:rsidRDefault="00597788" w:rsidP="00597788">
            <w:pPr>
              <w:rPr>
                <w:b/>
              </w:rPr>
            </w:pPr>
            <w:r w:rsidRPr="000A6614">
              <w:rPr>
                <w:b/>
              </w:rPr>
              <w:t>Evaluator action elements:</w:t>
            </w:r>
          </w:p>
        </w:tc>
      </w:tr>
      <w:tr w:rsidR="00597788" w:rsidRPr="000A6614" w14:paraId="6F341ECC" w14:textId="77777777" w:rsidTr="00597788">
        <w:tc>
          <w:tcPr>
            <w:tcW w:w="1890" w:type="dxa"/>
          </w:tcPr>
          <w:p w14:paraId="1FE0D308" w14:textId="77777777" w:rsidR="00597788" w:rsidRPr="000A6614" w:rsidRDefault="00597788" w:rsidP="00597788">
            <w:r>
              <w:t>ASE_CCL.1.1E</w:t>
            </w:r>
          </w:p>
        </w:tc>
        <w:tc>
          <w:tcPr>
            <w:tcW w:w="7398" w:type="dxa"/>
          </w:tcPr>
          <w:p w14:paraId="0F0C8AC3"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bl>
    <w:p w14:paraId="3D8E6EA5" w14:textId="77777777" w:rsidR="00597788" w:rsidRDefault="00597788" w:rsidP="00597788">
      <w:pPr>
        <w:rPr>
          <w:b/>
          <w:i/>
        </w:rPr>
      </w:pPr>
      <w:r>
        <w:rPr>
          <w:b/>
          <w:i/>
        </w:rPr>
        <w:t>Assurance Activity:</w:t>
      </w:r>
    </w:p>
    <w:p w14:paraId="1C379792" w14:textId="77777777" w:rsidR="00465938" w:rsidRDefault="00597788">
      <w:pPr>
        <w:pStyle w:val="Numberedparagraph"/>
      </w:pPr>
      <w:r>
        <w:t>The evaluator shall verify that the developer has provided a conformance claim that meets the standards outlined above. The evaluator shall verify that the developer has provided a conformance claim rationale that meets the standard above.</w:t>
      </w:r>
    </w:p>
    <w:p w14:paraId="1BBE7789" w14:textId="77777777" w:rsidR="00597788" w:rsidRPr="00B562B1" w:rsidRDefault="00597788" w:rsidP="000C482B"/>
    <w:p w14:paraId="74FC7EC9" w14:textId="77777777" w:rsidR="00597788" w:rsidRDefault="00597788" w:rsidP="003E6F69">
      <w:pPr>
        <w:pStyle w:val="Heading3"/>
      </w:pPr>
      <w:bookmarkStart w:id="876" w:name="_Toc430938726"/>
      <w:r>
        <w:t>ASE_ECD.</w:t>
      </w:r>
      <w:proofErr w:type="gramStart"/>
      <w:r>
        <w:t>1  Extended</w:t>
      </w:r>
      <w:proofErr w:type="gramEnd"/>
      <w:r>
        <w:t xml:space="preserve"> components definition</w:t>
      </w:r>
      <w:bookmarkEnd w:id="876"/>
    </w:p>
    <w:tbl>
      <w:tblPr>
        <w:tblW w:w="0" w:type="auto"/>
        <w:tblInd w:w="288" w:type="dxa"/>
        <w:tblLook w:val="00A0" w:firstRow="1" w:lastRow="0" w:firstColumn="1" w:lastColumn="0" w:noHBand="0" w:noVBand="0"/>
      </w:tblPr>
      <w:tblGrid>
        <w:gridCol w:w="1876"/>
        <w:gridCol w:w="7196"/>
      </w:tblGrid>
      <w:tr w:rsidR="00597788" w:rsidRPr="000A6614" w14:paraId="3D6579F2" w14:textId="77777777" w:rsidTr="00597788">
        <w:tc>
          <w:tcPr>
            <w:tcW w:w="1890" w:type="dxa"/>
          </w:tcPr>
          <w:p w14:paraId="1598D1D1" w14:textId="77777777" w:rsidR="00597788" w:rsidRPr="000A6614" w:rsidRDefault="00597788" w:rsidP="00597788"/>
        </w:tc>
        <w:tc>
          <w:tcPr>
            <w:tcW w:w="7398" w:type="dxa"/>
          </w:tcPr>
          <w:p w14:paraId="22B60EE0" w14:textId="77777777" w:rsidR="00597788" w:rsidRPr="00CD53D5" w:rsidRDefault="00597788" w:rsidP="00597788">
            <w:pPr>
              <w:autoSpaceDE w:val="0"/>
              <w:autoSpaceDN w:val="0"/>
              <w:adjustRightInd w:val="0"/>
              <w:rPr>
                <w:b/>
              </w:rPr>
            </w:pPr>
            <w:r w:rsidRPr="000A6614">
              <w:rPr>
                <w:b/>
              </w:rPr>
              <w:t>Developer action elements:</w:t>
            </w:r>
          </w:p>
        </w:tc>
      </w:tr>
      <w:tr w:rsidR="00597788" w:rsidRPr="00E36334" w14:paraId="2A865602" w14:textId="77777777" w:rsidTr="00597788">
        <w:tc>
          <w:tcPr>
            <w:tcW w:w="1890" w:type="dxa"/>
          </w:tcPr>
          <w:p w14:paraId="79041932" w14:textId="77777777" w:rsidR="00597788" w:rsidRPr="000A6614" w:rsidRDefault="00597788" w:rsidP="00597788">
            <w:r>
              <w:t>ASE_ECD.1</w:t>
            </w:r>
            <w:r w:rsidRPr="000A6614">
              <w:t>.1D</w:t>
            </w:r>
          </w:p>
        </w:tc>
        <w:tc>
          <w:tcPr>
            <w:tcW w:w="7398" w:type="dxa"/>
          </w:tcPr>
          <w:p w14:paraId="2D477CAA" w14:textId="77777777" w:rsidR="00597788" w:rsidRPr="00E36334" w:rsidRDefault="00597788" w:rsidP="00597788">
            <w:pPr>
              <w:autoSpaceDE w:val="0"/>
              <w:autoSpaceDN w:val="0"/>
              <w:adjustRightInd w:val="0"/>
            </w:pPr>
            <w:r w:rsidRPr="00FC7F65">
              <w:t>The developer shall provide a statement of security requirements.</w:t>
            </w:r>
          </w:p>
        </w:tc>
      </w:tr>
      <w:tr w:rsidR="00597788" w:rsidRPr="00B5497F" w14:paraId="766F87B5" w14:textId="77777777" w:rsidTr="00597788">
        <w:tc>
          <w:tcPr>
            <w:tcW w:w="1890" w:type="dxa"/>
          </w:tcPr>
          <w:p w14:paraId="7E9E52CE" w14:textId="77777777" w:rsidR="00597788" w:rsidRDefault="00597788" w:rsidP="00597788">
            <w:r>
              <w:lastRenderedPageBreak/>
              <w:t>ASE_ECD.1.2D</w:t>
            </w:r>
          </w:p>
        </w:tc>
        <w:tc>
          <w:tcPr>
            <w:tcW w:w="7398" w:type="dxa"/>
          </w:tcPr>
          <w:p w14:paraId="1ADB9F00" w14:textId="77777777" w:rsidR="00597788" w:rsidRPr="00B5497F" w:rsidRDefault="00597788" w:rsidP="00597788">
            <w:pPr>
              <w:autoSpaceDE w:val="0"/>
              <w:autoSpaceDN w:val="0"/>
              <w:adjustRightInd w:val="0"/>
            </w:pPr>
            <w:r w:rsidRPr="00FC7F65">
              <w:t>The developer shall provide an extended components definition.</w:t>
            </w:r>
          </w:p>
        </w:tc>
      </w:tr>
      <w:tr w:rsidR="00597788" w:rsidRPr="000A6614" w14:paraId="1007EA9F" w14:textId="77777777" w:rsidTr="00597788">
        <w:tc>
          <w:tcPr>
            <w:tcW w:w="1890" w:type="dxa"/>
          </w:tcPr>
          <w:p w14:paraId="2FB61A40" w14:textId="77777777" w:rsidR="00597788" w:rsidRPr="000A6614" w:rsidRDefault="00597788" w:rsidP="00597788"/>
        </w:tc>
        <w:tc>
          <w:tcPr>
            <w:tcW w:w="7398" w:type="dxa"/>
          </w:tcPr>
          <w:p w14:paraId="7819C783" w14:textId="77777777" w:rsidR="00597788" w:rsidRPr="00CD53D5" w:rsidRDefault="00597788" w:rsidP="00597788">
            <w:pPr>
              <w:rPr>
                <w:b/>
              </w:rPr>
            </w:pPr>
            <w:r w:rsidRPr="000A6614">
              <w:rPr>
                <w:b/>
              </w:rPr>
              <w:t>Content and presentation elements:</w:t>
            </w:r>
          </w:p>
        </w:tc>
      </w:tr>
      <w:tr w:rsidR="00597788" w:rsidRPr="00E36334" w14:paraId="038C3178" w14:textId="77777777" w:rsidTr="00597788">
        <w:tc>
          <w:tcPr>
            <w:tcW w:w="1890" w:type="dxa"/>
          </w:tcPr>
          <w:p w14:paraId="1AC09D52" w14:textId="77777777" w:rsidR="00597788" w:rsidRPr="000A6614" w:rsidRDefault="00597788" w:rsidP="00597788">
            <w:r>
              <w:t>ASE_ECD.1</w:t>
            </w:r>
            <w:r w:rsidRPr="000A6614">
              <w:t>.1C</w:t>
            </w:r>
          </w:p>
        </w:tc>
        <w:tc>
          <w:tcPr>
            <w:tcW w:w="7398" w:type="dxa"/>
          </w:tcPr>
          <w:p w14:paraId="6A60182C" w14:textId="77777777" w:rsidR="00597788" w:rsidRPr="00E36334" w:rsidRDefault="00597788" w:rsidP="00597788">
            <w:pPr>
              <w:autoSpaceDE w:val="0"/>
              <w:autoSpaceDN w:val="0"/>
              <w:adjustRightInd w:val="0"/>
            </w:pPr>
            <w:r w:rsidRPr="00FC7F65">
              <w:t>The statement of security requireme</w:t>
            </w:r>
            <w:r>
              <w:t xml:space="preserve">nts shall identify all extended </w:t>
            </w:r>
            <w:r w:rsidRPr="00FC7F65">
              <w:t>security requirements.</w:t>
            </w:r>
          </w:p>
        </w:tc>
      </w:tr>
      <w:tr w:rsidR="00597788" w:rsidRPr="00B5497F" w14:paraId="15E7D968" w14:textId="77777777" w:rsidTr="00597788">
        <w:tc>
          <w:tcPr>
            <w:tcW w:w="1890" w:type="dxa"/>
          </w:tcPr>
          <w:p w14:paraId="34528822" w14:textId="77777777" w:rsidR="00597788" w:rsidRDefault="00597788" w:rsidP="00597788">
            <w:r>
              <w:t>ASE_ECD1.2</w:t>
            </w:r>
            <w:r w:rsidRPr="000A6614">
              <w:t>C</w:t>
            </w:r>
          </w:p>
        </w:tc>
        <w:tc>
          <w:tcPr>
            <w:tcW w:w="7398" w:type="dxa"/>
          </w:tcPr>
          <w:p w14:paraId="5D3D5B63" w14:textId="77777777" w:rsidR="00597788" w:rsidRPr="00B5497F" w:rsidRDefault="00597788" w:rsidP="00597788">
            <w:pPr>
              <w:autoSpaceDE w:val="0"/>
              <w:autoSpaceDN w:val="0"/>
              <w:adjustRightInd w:val="0"/>
            </w:pPr>
            <w:r w:rsidRPr="00FC7F65">
              <w:t>The extended components definition sha</w:t>
            </w:r>
            <w:r>
              <w:t xml:space="preserve">ll define an extended component </w:t>
            </w:r>
            <w:r w:rsidRPr="00FC7F65">
              <w:t>for each extended security requirement.</w:t>
            </w:r>
          </w:p>
        </w:tc>
      </w:tr>
      <w:tr w:rsidR="00597788" w:rsidRPr="00B5497F" w14:paraId="4F621D9B" w14:textId="77777777" w:rsidTr="00597788">
        <w:tc>
          <w:tcPr>
            <w:tcW w:w="1890" w:type="dxa"/>
          </w:tcPr>
          <w:p w14:paraId="7A8C2898" w14:textId="77777777" w:rsidR="00597788" w:rsidRDefault="00597788" w:rsidP="00597788">
            <w:r>
              <w:t>ASE_ECD.1.3</w:t>
            </w:r>
            <w:r w:rsidRPr="000A6614">
              <w:t>C</w:t>
            </w:r>
          </w:p>
        </w:tc>
        <w:tc>
          <w:tcPr>
            <w:tcW w:w="7398" w:type="dxa"/>
          </w:tcPr>
          <w:p w14:paraId="6DFE49CD" w14:textId="77777777" w:rsidR="00597788" w:rsidRPr="00B5497F" w:rsidRDefault="00597788" w:rsidP="00597788">
            <w:pPr>
              <w:autoSpaceDE w:val="0"/>
              <w:autoSpaceDN w:val="0"/>
              <w:adjustRightInd w:val="0"/>
            </w:pPr>
            <w:r w:rsidRPr="00FC7F65">
              <w:t>The extended components definition s</w:t>
            </w:r>
            <w:r>
              <w:t xml:space="preserve">hall describe how each extended </w:t>
            </w:r>
            <w:r w:rsidRPr="00FC7F65">
              <w:t>component is related to the existi</w:t>
            </w:r>
            <w:r>
              <w:t xml:space="preserve">ng CC components, families, and </w:t>
            </w:r>
            <w:r w:rsidRPr="00FC7F65">
              <w:t>classes.</w:t>
            </w:r>
          </w:p>
        </w:tc>
      </w:tr>
      <w:tr w:rsidR="00597788" w:rsidRPr="00B5497F" w14:paraId="7F8EEB16" w14:textId="77777777" w:rsidTr="00597788">
        <w:tc>
          <w:tcPr>
            <w:tcW w:w="1890" w:type="dxa"/>
          </w:tcPr>
          <w:p w14:paraId="02169EF3" w14:textId="77777777" w:rsidR="00597788" w:rsidRDefault="00597788" w:rsidP="00597788">
            <w:r>
              <w:t>ASE_ECD.1.4</w:t>
            </w:r>
            <w:r w:rsidRPr="000A6614">
              <w:t>C</w:t>
            </w:r>
          </w:p>
        </w:tc>
        <w:tc>
          <w:tcPr>
            <w:tcW w:w="7398" w:type="dxa"/>
          </w:tcPr>
          <w:p w14:paraId="38DC8960" w14:textId="77777777" w:rsidR="00597788" w:rsidRPr="00B5497F" w:rsidRDefault="00597788" w:rsidP="00597788">
            <w:pPr>
              <w:autoSpaceDE w:val="0"/>
              <w:autoSpaceDN w:val="0"/>
              <w:adjustRightInd w:val="0"/>
            </w:pPr>
            <w:r w:rsidRPr="00FC7F65">
              <w:t>The extended components defin</w:t>
            </w:r>
            <w:r>
              <w:t xml:space="preserve">ition shall use the existing CC </w:t>
            </w:r>
            <w:r w:rsidRPr="00FC7F65">
              <w:t>components, families, classes, and methodology a</w:t>
            </w:r>
            <w:r>
              <w:t xml:space="preserve">s a model for </w:t>
            </w:r>
            <w:r w:rsidRPr="00FC7F65">
              <w:t>presentation.</w:t>
            </w:r>
          </w:p>
        </w:tc>
      </w:tr>
      <w:tr w:rsidR="00597788" w:rsidRPr="00B5497F" w14:paraId="65917B3E" w14:textId="77777777" w:rsidTr="00597788">
        <w:tc>
          <w:tcPr>
            <w:tcW w:w="1890" w:type="dxa"/>
          </w:tcPr>
          <w:p w14:paraId="28DD9937" w14:textId="77777777" w:rsidR="00597788" w:rsidRDefault="00597788" w:rsidP="00597788">
            <w:r>
              <w:t>ASE_ECD.1.5</w:t>
            </w:r>
            <w:r w:rsidRPr="000A6614">
              <w:t>C</w:t>
            </w:r>
          </w:p>
        </w:tc>
        <w:tc>
          <w:tcPr>
            <w:tcW w:w="7398" w:type="dxa"/>
          </w:tcPr>
          <w:p w14:paraId="584B8DF3" w14:textId="77777777" w:rsidR="00597788" w:rsidRPr="00B5497F" w:rsidRDefault="00597788" w:rsidP="00597788">
            <w:pPr>
              <w:autoSpaceDE w:val="0"/>
              <w:autoSpaceDN w:val="0"/>
              <w:adjustRightInd w:val="0"/>
            </w:pPr>
            <w:r w:rsidRPr="00FC7F65">
              <w:t>The extended components shall cons</w:t>
            </w:r>
            <w:r>
              <w:t xml:space="preserve">ist of measurable and objective </w:t>
            </w:r>
            <w:r w:rsidRPr="00FC7F65">
              <w:t>elements such that conformance or n</w:t>
            </w:r>
            <w:r>
              <w:t xml:space="preserve">onconformance to these elements </w:t>
            </w:r>
            <w:r w:rsidRPr="00FC7F65">
              <w:t>can be demonstrated.</w:t>
            </w:r>
          </w:p>
        </w:tc>
      </w:tr>
      <w:tr w:rsidR="00597788" w:rsidRPr="000A6614" w14:paraId="310A481E" w14:textId="77777777" w:rsidTr="00597788">
        <w:tc>
          <w:tcPr>
            <w:tcW w:w="1890" w:type="dxa"/>
          </w:tcPr>
          <w:p w14:paraId="1931DCCE" w14:textId="77777777" w:rsidR="00597788" w:rsidRPr="000A6614" w:rsidRDefault="00597788" w:rsidP="00597788"/>
        </w:tc>
        <w:tc>
          <w:tcPr>
            <w:tcW w:w="7398" w:type="dxa"/>
          </w:tcPr>
          <w:p w14:paraId="28F0982A" w14:textId="77777777" w:rsidR="00597788" w:rsidRPr="00CD53D5" w:rsidRDefault="00597788" w:rsidP="00597788">
            <w:pPr>
              <w:rPr>
                <w:b/>
              </w:rPr>
            </w:pPr>
            <w:r w:rsidRPr="000A6614">
              <w:rPr>
                <w:b/>
              </w:rPr>
              <w:t>Evaluator action elements:</w:t>
            </w:r>
          </w:p>
        </w:tc>
      </w:tr>
      <w:tr w:rsidR="00597788" w:rsidRPr="000A6614" w14:paraId="303FDC64" w14:textId="77777777" w:rsidTr="00597788">
        <w:tc>
          <w:tcPr>
            <w:tcW w:w="1890" w:type="dxa"/>
          </w:tcPr>
          <w:p w14:paraId="727D7DF6" w14:textId="77777777" w:rsidR="00597788" w:rsidRPr="000A6614" w:rsidRDefault="00597788" w:rsidP="00597788">
            <w:r>
              <w:t>ASE_ECD.1.1E</w:t>
            </w:r>
          </w:p>
        </w:tc>
        <w:tc>
          <w:tcPr>
            <w:tcW w:w="7398" w:type="dxa"/>
          </w:tcPr>
          <w:p w14:paraId="5356491E"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597788" w:rsidRPr="000A6614" w14:paraId="101194A5" w14:textId="77777777" w:rsidTr="00597788">
        <w:tc>
          <w:tcPr>
            <w:tcW w:w="1890" w:type="dxa"/>
          </w:tcPr>
          <w:p w14:paraId="1CF6AFAA" w14:textId="77777777" w:rsidR="00597788" w:rsidRDefault="00597788" w:rsidP="00597788">
            <w:r>
              <w:t>ASE_ECD.1.2E</w:t>
            </w:r>
          </w:p>
        </w:tc>
        <w:tc>
          <w:tcPr>
            <w:tcW w:w="7398" w:type="dxa"/>
          </w:tcPr>
          <w:p w14:paraId="3EBDBD3D" w14:textId="77777777" w:rsidR="00597788" w:rsidRPr="000A6614" w:rsidRDefault="00597788" w:rsidP="00597788">
            <w:pPr>
              <w:autoSpaceDE w:val="0"/>
              <w:autoSpaceDN w:val="0"/>
              <w:adjustRightInd w:val="0"/>
            </w:pPr>
            <w:r w:rsidRPr="00EE20ED">
              <w:t xml:space="preserve">The evaluator </w:t>
            </w:r>
            <w:r w:rsidRPr="00897DFD">
              <w:rPr>
                <w:i/>
              </w:rPr>
              <w:t>shall confirm</w:t>
            </w:r>
            <w:r w:rsidRPr="00EE20ED">
              <w:t xml:space="preserve"> that no ex</w:t>
            </w:r>
            <w:r>
              <w:t xml:space="preserve">tended component can be clearly </w:t>
            </w:r>
            <w:r w:rsidRPr="00EE20ED">
              <w:t>expressed using existing components.</w:t>
            </w:r>
          </w:p>
        </w:tc>
      </w:tr>
    </w:tbl>
    <w:p w14:paraId="0D803C5C" w14:textId="77777777" w:rsidR="00597788" w:rsidRDefault="00597788" w:rsidP="00597788">
      <w:pPr>
        <w:rPr>
          <w:b/>
          <w:i/>
        </w:rPr>
      </w:pPr>
      <w:r>
        <w:rPr>
          <w:b/>
          <w:i/>
        </w:rPr>
        <w:t>Assurance Activity:</w:t>
      </w:r>
    </w:p>
    <w:p w14:paraId="0B9854AA" w14:textId="77777777" w:rsidR="00465938" w:rsidRDefault="00597788">
      <w:pPr>
        <w:pStyle w:val="Numberedparagraph"/>
      </w:pPr>
      <w:r>
        <w:t xml:space="preserve">The evaluator shall verify that the developer has provided a statement of security requirements in accordance with ASE_REQ.1. The evaluator shall verify that the statement identifies all requirements. The evaluator shall confirm that the developer has provided an extended components definition that meets the standards listed above. </w:t>
      </w:r>
    </w:p>
    <w:p w14:paraId="6DF4BCEB" w14:textId="77777777" w:rsidR="00597788" w:rsidRPr="00B562B1" w:rsidRDefault="00597788" w:rsidP="00597788">
      <w:pPr>
        <w:rPr>
          <w:i/>
        </w:rPr>
      </w:pPr>
    </w:p>
    <w:p w14:paraId="6100884B" w14:textId="77777777" w:rsidR="00597788" w:rsidRDefault="00597788" w:rsidP="003E6F69">
      <w:pPr>
        <w:pStyle w:val="Heading3"/>
      </w:pPr>
      <w:bookmarkStart w:id="877" w:name="_Toc430938727"/>
      <w:r>
        <w:t>ASE_INT.</w:t>
      </w:r>
      <w:proofErr w:type="gramStart"/>
      <w:r>
        <w:t>1  ST</w:t>
      </w:r>
      <w:proofErr w:type="gramEnd"/>
      <w:r>
        <w:t xml:space="preserve"> </w:t>
      </w:r>
      <w:r w:rsidR="00CB7C57">
        <w:t>i</w:t>
      </w:r>
      <w:r>
        <w:t>ntroduction</w:t>
      </w:r>
      <w:bookmarkEnd w:id="877"/>
    </w:p>
    <w:tbl>
      <w:tblPr>
        <w:tblW w:w="0" w:type="auto"/>
        <w:tblInd w:w="288" w:type="dxa"/>
        <w:tblLook w:val="00A0" w:firstRow="1" w:lastRow="0" w:firstColumn="1" w:lastColumn="0" w:noHBand="0" w:noVBand="0"/>
      </w:tblPr>
      <w:tblGrid>
        <w:gridCol w:w="1870"/>
        <w:gridCol w:w="7202"/>
      </w:tblGrid>
      <w:tr w:rsidR="00597788" w:rsidRPr="000A6614" w14:paraId="2478362E" w14:textId="77777777" w:rsidTr="00597788">
        <w:tc>
          <w:tcPr>
            <w:tcW w:w="1890" w:type="dxa"/>
          </w:tcPr>
          <w:p w14:paraId="6C798813" w14:textId="77777777" w:rsidR="00597788" w:rsidRPr="000A6614" w:rsidRDefault="00597788" w:rsidP="00597788"/>
        </w:tc>
        <w:tc>
          <w:tcPr>
            <w:tcW w:w="7398" w:type="dxa"/>
          </w:tcPr>
          <w:p w14:paraId="0D663126" w14:textId="77777777" w:rsidR="00597788" w:rsidRPr="00CD53D5" w:rsidRDefault="00597788" w:rsidP="00597788">
            <w:pPr>
              <w:autoSpaceDE w:val="0"/>
              <w:autoSpaceDN w:val="0"/>
              <w:adjustRightInd w:val="0"/>
              <w:rPr>
                <w:b/>
              </w:rPr>
            </w:pPr>
            <w:r w:rsidRPr="000A6614">
              <w:rPr>
                <w:b/>
              </w:rPr>
              <w:t>Developer action elements:</w:t>
            </w:r>
          </w:p>
        </w:tc>
      </w:tr>
      <w:tr w:rsidR="00597788" w:rsidRPr="00E36334" w14:paraId="70A6C18C" w14:textId="77777777" w:rsidTr="00597788">
        <w:tc>
          <w:tcPr>
            <w:tcW w:w="1890" w:type="dxa"/>
          </w:tcPr>
          <w:p w14:paraId="32C33F1B" w14:textId="77777777" w:rsidR="00597788" w:rsidRPr="000A6614" w:rsidRDefault="00597788" w:rsidP="00597788">
            <w:r>
              <w:t>ASE_INT.1</w:t>
            </w:r>
            <w:r w:rsidRPr="000A6614">
              <w:t>.1D</w:t>
            </w:r>
          </w:p>
        </w:tc>
        <w:tc>
          <w:tcPr>
            <w:tcW w:w="7398" w:type="dxa"/>
          </w:tcPr>
          <w:p w14:paraId="0758B1B9" w14:textId="77777777" w:rsidR="00597788" w:rsidRPr="00E36334" w:rsidRDefault="00597788" w:rsidP="00597788">
            <w:pPr>
              <w:autoSpaceDE w:val="0"/>
              <w:autoSpaceDN w:val="0"/>
              <w:adjustRightInd w:val="0"/>
            </w:pPr>
            <w:r w:rsidRPr="00EE20ED">
              <w:t>The developer shall provide an ST introduction.</w:t>
            </w:r>
          </w:p>
        </w:tc>
      </w:tr>
      <w:tr w:rsidR="00597788" w:rsidRPr="000A6614" w14:paraId="640C592D" w14:textId="77777777" w:rsidTr="00597788">
        <w:tc>
          <w:tcPr>
            <w:tcW w:w="1890" w:type="dxa"/>
          </w:tcPr>
          <w:p w14:paraId="485C12AB" w14:textId="77777777" w:rsidR="00D129B4" w:rsidRDefault="00D129B4" w:rsidP="00333F84">
            <w:pPr>
              <w:keepNext/>
            </w:pPr>
          </w:p>
        </w:tc>
        <w:tc>
          <w:tcPr>
            <w:tcW w:w="7398" w:type="dxa"/>
          </w:tcPr>
          <w:p w14:paraId="0F44F8E0" w14:textId="77777777" w:rsidR="00D129B4" w:rsidRPr="00CD53D5" w:rsidRDefault="00597788" w:rsidP="00333F84">
            <w:pPr>
              <w:keepNext/>
              <w:rPr>
                <w:b/>
                <w:i/>
                <w:iCs/>
                <w:color w:val="0000FF"/>
                <w:szCs w:val="22"/>
              </w:rPr>
            </w:pPr>
            <w:r w:rsidRPr="000A6614">
              <w:rPr>
                <w:b/>
              </w:rPr>
              <w:t>Content and presentation elements:</w:t>
            </w:r>
          </w:p>
        </w:tc>
      </w:tr>
      <w:tr w:rsidR="00597788" w:rsidRPr="00E36334" w14:paraId="110801ED" w14:textId="77777777" w:rsidTr="00597788">
        <w:tc>
          <w:tcPr>
            <w:tcW w:w="1890" w:type="dxa"/>
          </w:tcPr>
          <w:p w14:paraId="48C60F34" w14:textId="77777777" w:rsidR="00597788" w:rsidRPr="000A6614" w:rsidRDefault="00597788" w:rsidP="00597788">
            <w:r>
              <w:t>ASE_INT.1</w:t>
            </w:r>
            <w:r w:rsidRPr="000A6614">
              <w:t>.1C</w:t>
            </w:r>
          </w:p>
        </w:tc>
        <w:tc>
          <w:tcPr>
            <w:tcW w:w="7398" w:type="dxa"/>
          </w:tcPr>
          <w:p w14:paraId="71422165" w14:textId="77777777" w:rsidR="00597788" w:rsidRPr="00E36334" w:rsidRDefault="00597788" w:rsidP="00597788">
            <w:pPr>
              <w:autoSpaceDE w:val="0"/>
              <w:autoSpaceDN w:val="0"/>
              <w:adjustRightInd w:val="0"/>
            </w:pPr>
            <w:r w:rsidRPr="00EE20ED">
              <w:t>The ST introduction shall contain an ST reference, a TOE reference, a</w:t>
            </w:r>
            <w:r>
              <w:t xml:space="preserve"> </w:t>
            </w:r>
            <w:r w:rsidRPr="00EE20ED">
              <w:t>TOE overview and a TOE description.</w:t>
            </w:r>
          </w:p>
        </w:tc>
      </w:tr>
      <w:tr w:rsidR="00597788" w:rsidRPr="00B5497F" w14:paraId="5108DC02" w14:textId="77777777" w:rsidTr="00597788">
        <w:tc>
          <w:tcPr>
            <w:tcW w:w="1890" w:type="dxa"/>
          </w:tcPr>
          <w:p w14:paraId="7B3E99AA" w14:textId="77777777" w:rsidR="00597788" w:rsidRDefault="00597788" w:rsidP="00597788">
            <w:r>
              <w:t>ASE_INT.1.2</w:t>
            </w:r>
            <w:r w:rsidRPr="000A6614">
              <w:t>C</w:t>
            </w:r>
          </w:p>
        </w:tc>
        <w:tc>
          <w:tcPr>
            <w:tcW w:w="7398" w:type="dxa"/>
          </w:tcPr>
          <w:p w14:paraId="2B9A1448" w14:textId="77777777" w:rsidR="00597788" w:rsidRPr="00B5497F" w:rsidRDefault="00597788" w:rsidP="00597788">
            <w:pPr>
              <w:autoSpaceDE w:val="0"/>
              <w:autoSpaceDN w:val="0"/>
              <w:adjustRightInd w:val="0"/>
            </w:pPr>
            <w:r w:rsidRPr="00EE20ED">
              <w:t>The ST reference shall uniquely identify the ST.</w:t>
            </w:r>
          </w:p>
        </w:tc>
      </w:tr>
      <w:tr w:rsidR="00597788" w:rsidRPr="00B5497F" w14:paraId="7C13DB22" w14:textId="77777777" w:rsidTr="00597788">
        <w:tc>
          <w:tcPr>
            <w:tcW w:w="1890" w:type="dxa"/>
          </w:tcPr>
          <w:p w14:paraId="5BED0800" w14:textId="77777777" w:rsidR="00597788" w:rsidRDefault="00597788" w:rsidP="00597788">
            <w:r>
              <w:t>ASE_INT.1.3</w:t>
            </w:r>
            <w:r w:rsidRPr="000A6614">
              <w:t>C</w:t>
            </w:r>
          </w:p>
        </w:tc>
        <w:tc>
          <w:tcPr>
            <w:tcW w:w="7398" w:type="dxa"/>
          </w:tcPr>
          <w:p w14:paraId="2F58C895" w14:textId="77777777" w:rsidR="00597788" w:rsidRPr="00B5497F" w:rsidRDefault="00597788" w:rsidP="00597788">
            <w:pPr>
              <w:autoSpaceDE w:val="0"/>
              <w:autoSpaceDN w:val="0"/>
              <w:adjustRightInd w:val="0"/>
            </w:pPr>
            <w:r w:rsidRPr="00EE20ED">
              <w:t>The TOE reference shall identify the TOE.</w:t>
            </w:r>
          </w:p>
        </w:tc>
      </w:tr>
      <w:tr w:rsidR="00597788" w:rsidRPr="00B5497F" w14:paraId="20B6A74F" w14:textId="77777777" w:rsidTr="00597788">
        <w:tc>
          <w:tcPr>
            <w:tcW w:w="1890" w:type="dxa"/>
          </w:tcPr>
          <w:p w14:paraId="20CAB3D8" w14:textId="77777777" w:rsidR="00597788" w:rsidRDefault="00597788" w:rsidP="00597788">
            <w:r>
              <w:t>ASE_INT.1.4</w:t>
            </w:r>
            <w:r w:rsidRPr="000A6614">
              <w:t>C</w:t>
            </w:r>
          </w:p>
        </w:tc>
        <w:tc>
          <w:tcPr>
            <w:tcW w:w="7398" w:type="dxa"/>
          </w:tcPr>
          <w:p w14:paraId="1B622F20" w14:textId="77777777" w:rsidR="00597788" w:rsidRPr="00B5497F" w:rsidRDefault="00597788" w:rsidP="00597788">
            <w:pPr>
              <w:autoSpaceDE w:val="0"/>
              <w:autoSpaceDN w:val="0"/>
              <w:adjustRightInd w:val="0"/>
            </w:pPr>
            <w:r>
              <w:t xml:space="preserve">The TOE overview shall summarize the usage and major security </w:t>
            </w:r>
            <w:r w:rsidRPr="00EE20ED">
              <w:t>features of the TOE.</w:t>
            </w:r>
          </w:p>
        </w:tc>
      </w:tr>
      <w:tr w:rsidR="00597788" w:rsidRPr="00B5497F" w14:paraId="64AD0F7D" w14:textId="77777777" w:rsidTr="00597788">
        <w:tc>
          <w:tcPr>
            <w:tcW w:w="1890" w:type="dxa"/>
          </w:tcPr>
          <w:p w14:paraId="1A3D3C85" w14:textId="77777777" w:rsidR="00597788" w:rsidRDefault="00597788" w:rsidP="00597788">
            <w:r>
              <w:lastRenderedPageBreak/>
              <w:t>ASE_INT.1.5</w:t>
            </w:r>
            <w:r w:rsidRPr="000A6614">
              <w:t>C</w:t>
            </w:r>
          </w:p>
        </w:tc>
        <w:tc>
          <w:tcPr>
            <w:tcW w:w="7398" w:type="dxa"/>
          </w:tcPr>
          <w:p w14:paraId="3A478459" w14:textId="77777777" w:rsidR="00597788" w:rsidRPr="00B5497F" w:rsidRDefault="00597788" w:rsidP="00597788">
            <w:pPr>
              <w:autoSpaceDE w:val="0"/>
              <w:autoSpaceDN w:val="0"/>
              <w:adjustRightInd w:val="0"/>
            </w:pPr>
            <w:r w:rsidRPr="00EE20ED">
              <w:t>The TOE overview shall identify the TOE type.</w:t>
            </w:r>
          </w:p>
        </w:tc>
      </w:tr>
      <w:tr w:rsidR="00597788" w:rsidRPr="00B5497F" w14:paraId="63CED87E" w14:textId="77777777" w:rsidTr="00597788">
        <w:tc>
          <w:tcPr>
            <w:tcW w:w="1890" w:type="dxa"/>
          </w:tcPr>
          <w:p w14:paraId="5E382159" w14:textId="77777777" w:rsidR="00597788" w:rsidRDefault="00597788" w:rsidP="00597788">
            <w:r>
              <w:t>ASE_INT.1.6C</w:t>
            </w:r>
          </w:p>
        </w:tc>
        <w:tc>
          <w:tcPr>
            <w:tcW w:w="7398" w:type="dxa"/>
          </w:tcPr>
          <w:p w14:paraId="2A644599" w14:textId="77777777" w:rsidR="00597788" w:rsidRPr="00FC7F65" w:rsidRDefault="00597788" w:rsidP="00597788">
            <w:pPr>
              <w:autoSpaceDE w:val="0"/>
              <w:autoSpaceDN w:val="0"/>
              <w:adjustRightInd w:val="0"/>
            </w:pPr>
            <w:r w:rsidRPr="00EE20ED">
              <w:t>The TOE over</w:t>
            </w:r>
            <w:r>
              <w:t xml:space="preserve">view shall identify any non-TOE </w:t>
            </w:r>
            <w:r w:rsidRPr="00EE20ED">
              <w:t>hardware/software/firmware required by the TOE.</w:t>
            </w:r>
          </w:p>
        </w:tc>
      </w:tr>
      <w:tr w:rsidR="00597788" w:rsidRPr="00B5497F" w14:paraId="569C25E9" w14:textId="77777777" w:rsidTr="00597788">
        <w:tc>
          <w:tcPr>
            <w:tcW w:w="1890" w:type="dxa"/>
          </w:tcPr>
          <w:p w14:paraId="115458C8" w14:textId="77777777" w:rsidR="00597788" w:rsidRDefault="00597788" w:rsidP="00597788">
            <w:r>
              <w:t>ASE_INT.1.7C</w:t>
            </w:r>
          </w:p>
        </w:tc>
        <w:tc>
          <w:tcPr>
            <w:tcW w:w="7398" w:type="dxa"/>
          </w:tcPr>
          <w:p w14:paraId="6BDE9F8F" w14:textId="77777777" w:rsidR="00597788" w:rsidRPr="00FC7F65" w:rsidRDefault="00597788" w:rsidP="00597788">
            <w:pPr>
              <w:autoSpaceDE w:val="0"/>
              <w:autoSpaceDN w:val="0"/>
              <w:adjustRightInd w:val="0"/>
            </w:pPr>
            <w:r w:rsidRPr="00EE20ED">
              <w:t>The TOE description shall describe the physical scope of the TOE.</w:t>
            </w:r>
          </w:p>
        </w:tc>
      </w:tr>
      <w:tr w:rsidR="00597788" w:rsidRPr="00B5497F" w14:paraId="645514D6" w14:textId="77777777" w:rsidTr="00597788">
        <w:tc>
          <w:tcPr>
            <w:tcW w:w="1890" w:type="dxa"/>
          </w:tcPr>
          <w:p w14:paraId="3F674A50" w14:textId="77777777" w:rsidR="00597788" w:rsidRDefault="00597788" w:rsidP="00597788">
            <w:r>
              <w:t>ASE_INT.1.8C</w:t>
            </w:r>
          </w:p>
        </w:tc>
        <w:tc>
          <w:tcPr>
            <w:tcW w:w="7398" w:type="dxa"/>
          </w:tcPr>
          <w:p w14:paraId="789AC3C3" w14:textId="77777777" w:rsidR="00597788" w:rsidRPr="00FC7F65" w:rsidRDefault="00597788" w:rsidP="00597788">
            <w:pPr>
              <w:autoSpaceDE w:val="0"/>
              <w:autoSpaceDN w:val="0"/>
              <w:adjustRightInd w:val="0"/>
            </w:pPr>
            <w:r w:rsidRPr="00EE20ED">
              <w:t>The TOE description shall describe the logical scope of the TOE.</w:t>
            </w:r>
          </w:p>
        </w:tc>
      </w:tr>
      <w:tr w:rsidR="00597788" w:rsidRPr="000A6614" w14:paraId="3ECA9AAF" w14:textId="77777777" w:rsidTr="00597788">
        <w:tc>
          <w:tcPr>
            <w:tcW w:w="1890" w:type="dxa"/>
          </w:tcPr>
          <w:p w14:paraId="2F0D3F78" w14:textId="77777777" w:rsidR="00D129B4" w:rsidRDefault="00D129B4" w:rsidP="00333F84">
            <w:pPr>
              <w:keepNext/>
            </w:pPr>
          </w:p>
        </w:tc>
        <w:tc>
          <w:tcPr>
            <w:tcW w:w="7398" w:type="dxa"/>
          </w:tcPr>
          <w:p w14:paraId="2A489D63" w14:textId="77777777" w:rsidR="00D129B4" w:rsidRPr="00CD53D5" w:rsidRDefault="00597788" w:rsidP="00333F84">
            <w:pPr>
              <w:keepNext/>
              <w:rPr>
                <w:b/>
                <w:i/>
                <w:iCs/>
                <w:color w:val="0000FF"/>
                <w:szCs w:val="22"/>
              </w:rPr>
            </w:pPr>
            <w:r w:rsidRPr="000A6614">
              <w:rPr>
                <w:b/>
              </w:rPr>
              <w:t>Evaluator action elements:</w:t>
            </w:r>
          </w:p>
        </w:tc>
      </w:tr>
      <w:tr w:rsidR="00597788" w:rsidRPr="000A6614" w14:paraId="3C77D630" w14:textId="77777777" w:rsidTr="00597788">
        <w:tc>
          <w:tcPr>
            <w:tcW w:w="1890" w:type="dxa"/>
          </w:tcPr>
          <w:p w14:paraId="7D9CFC7E" w14:textId="77777777" w:rsidR="00597788" w:rsidRPr="000A6614" w:rsidRDefault="00597788" w:rsidP="00597788">
            <w:r>
              <w:t>ASE_INT.1.1E</w:t>
            </w:r>
          </w:p>
        </w:tc>
        <w:tc>
          <w:tcPr>
            <w:tcW w:w="7398" w:type="dxa"/>
          </w:tcPr>
          <w:p w14:paraId="0A8F7493"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597788" w:rsidRPr="000A6614" w14:paraId="6B830679" w14:textId="77777777" w:rsidTr="00597788">
        <w:tc>
          <w:tcPr>
            <w:tcW w:w="1890" w:type="dxa"/>
          </w:tcPr>
          <w:p w14:paraId="5C60BE69" w14:textId="77777777" w:rsidR="00597788" w:rsidRDefault="00597788" w:rsidP="00597788">
            <w:r>
              <w:t>ASE_INT.1.2E</w:t>
            </w:r>
          </w:p>
        </w:tc>
        <w:tc>
          <w:tcPr>
            <w:tcW w:w="7398" w:type="dxa"/>
          </w:tcPr>
          <w:p w14:paraId="0675AD39" w14:textId="77777777" w:rsidR="00597788" w:rsidRPr="000A6614" w:rsidRDefault="00597788" w:rsidP="00597788">
            <w:pPr>
              <w:autoSpaceDE w:val="0"/>
              <w:autoSpaceDN w:val="0"/>
              <w:adjustRightInd w:val="0"/>
            </w:pPr>
            <w:r w:rsidRPr="00EE20ED">
              <w:t xml:space="preserve">The evaluator </w:t>
            </w:r>
            <w:r w:rsidRPr="00897DFD">
              <w:rPr>
                <w:i/>
              </w:rPr>
              <w:t>shall confirm</w:t>
            </w:r>
            <w:r w:rsidRPr="00EE20ED">
              <w:t xml:space="preserve"> that the TOE reference, the TOE overview,</w:t>
            </w:r>
            <w:r>
              <w:t xml:space="preserve"> </w:t>
            </w:r>
            <w:r w:rsidRPr="00EE20ED">
              <w:t>and the TOE description are consistent with each other.</w:t>
            </w:r>
          </w:p>
        </w:tc>
      </w:tr>
    </w:tbl>
    <w:p w14:paraId="1C9C3497" w14:textId="77777777" w:rsidR="00597788" w:rsidRDefault="00597788" w:rsidP="00985420">
      <w:pPr>
        <w:keepNext/>
        <w:tabs>
          <w:tab w:val="left" w:pos="2235"/>
        </w:tabs>
        <w:rPr>
          <w:b/>
          <w:i/>
        </w:rPr>
      </w:pPr>
      <w:r>
        <w:rPr>
          <w:b/>
          <w:i/>
        </w:rPr>
        <w:t>Assurance Activity:</w:t>
      </w:r>
    </w:p>
    <w:p w14:paraId="2F9A363C" w14:textId="77777777" w:rsidR="00465938" w:rsidRDefault="00597788">
      <w:pPr>
        <w:pStyle w:val="Numberedparagraph"/>
      </w:pPr>
      <w:r>
        <w:t>The evaluator shall verify that the developer has provided</w:t>
      </w:r>
      <w:r w:rsidR="00D45ED0">
        <w:t xml:space="preserve"> </w:t>
      </w:r>
      <w:r>
        <w:t>an ST introduction. The evaluator shall confirm that the ST introduction contains an ST reference, a TOE reference, a TOE overview, and a TOE description that meet the content and presentation elements listed above.</w:t>
      </w:r>
    </w:p>
    <w:p w14:paraId="4A1F6A2C" w14:textId="77777777" w:rsidR="00597788" w:rsidRPr="00B562B1" w:rsidRDefault="00597788" w:rsidP="00597788">
      <w:pPr>
        <w:tabs>
          <w:tab w:val="left" w:pos="2235"/>
        </w:tabs>
        <w:rPr>
          <w:i/>
        </w:rPr>
      </w:pPr>
    </w:p>
    <w:p w14:paraId="3238F3AD" w14:textId="77777777" w:rsidR="00597788" w:rsidRDefault="00597788" w:rsidP="003E6F69">
      <w:pPr>
        <w:pStyle w:val="Heading3"/>
      </w:pPr>
      <w:bookmarkStart w:id="878" w:name="_Toc430938728"/>
      <w:r>
        <w:t>ASE_OBJ.</w:t>
      </w:r>
      <w:proofErr w:type="gramStart"/>
      <w:r w:rsidR="000762D3">
        <w:t>1</w:t>
      </w:r>
      <w:r>
        <w:t xml:space="preserve">  Security</w:t>
      </w:r>
      <w:proofErr w:type="gramEnd"/>
      <w:r>
        <w:t xml:space="preserve"> objectives</w:t>
      </w:r>
      <w:r w:rsidR="000762D3">
        <w:t xml:space="preserve"> for the operational environment</w:t>
      </w:r>
      <w:bookmarkEnd w:id="878"/>
    </w:p>
    <w:tbl>
      <w:tblPr>
        <w:tblW w:w="0" w:type="auto"/>
        <w:tblInd w:w="288" w:type="dxa"/>
        <w:tblLook w:val="00A0" w:firstRow="1" w:lastRow="0" w:firstColumn="1" w:lastColumn="0" w:noHBand="0" w:noVBand="0"/>
      </w:tblPr>
      <w:tblGrid>
        <w:gridCol w:w="1876"/>
        <w:gridCol w:w="7196"/>
      </w:tblGrid>
      <w:tr w:rsidR="00597788" w:rsidRPr="000A6614" w14:paraId="24173651" w14:textId="77777777" w:rsidTr="00597788">
        <w:tc>
          <w:tcPr>
            <w:tcW w:w="1890" w:type="dxa"/>
          </w:tcPr>
          <w:p w14:paraId="4DE8F795" w14:textId="77777777" w:rsidR="00597788" w:rsidRPr="000A6614" w:rsidRDefault="00597788" w:rsidP="00597788"/>
        </w:tc>
        <w:tc>
          <w:tcPr>
            <w:tcW w:w="7398" w:type="dxa"/>
          </w:tcPr>
          <w:p w14:paraId="7D6EF0C2" w14:textId="77777777" w:rsidR="00597788" w:rsidRPr="00CD53D5" w:rsidRDefault="00597788" w:rsidP="00597788">
            <w:pPr>
              <w:autoSpaceDE w:val="0"/>
              <w:autoSpaceDN w:val="0"/>
              <w:adjustRightInd w:val="0"/>
              <w:rPr>
                <w:b/>
              </w:rPr>
            </w:pPr>
            <w:r w:rsidRPr="000A6614">
              <w:rPr>
                <w:b/>
              </w:rPr>
              <w:t>Developer action elements:</w:t>
            </w:r>
          </w:p>
        </w:tc>
      </w:tr>
      <w:tr w:rsidR="00597788" w:rsidRPr="00E36334" w14:paraId="10809B54" w14:textId="77777777" w:rsidTr="00597788">
        <w:tc>
          <w:tcPr>
            <w:tcW w:w="1890" w:type="dxa"/>
          </w:tcPr>
          <w:p w14:paraId="298B9460" w14:textId="77777777" w:rsidR="00597788" w:rsidRPr="000A6614" w:rsidRDefault="00597788" w:rsidP="00597788">
            <w:r>
              <w:t>ASE_OBJ.</w:t>
            </w:r>
            <w:r w:rsidR="000762D3">
              <w:t>1</w:t>
            </w:r>
            <w:r w:rsidRPr="000A6614">
              <w:t>.1D</w:t>
            </w:r>
          </w:p>
        </w:tc>
        <w:tc>
          <w:tcPr>
            <w:tcW w:w="7398" w:type="dxa"/>
          </w:tcPr>
          <w:p w14:paraId="6AC7DD45" w14:textId="77777777" w:rsidR="00597788" w:rsidRPr="00E36334" w:rsidRDefault="00597788" w:rsidP="00597788">
            <w:pPr>
              <w:autoSpaceDE w:val="0"/>
              <w:autoSpaceDN w:val="0"/>
              <w:adjustRightInd w:val="0"/>
            </w:pPr>
            <w:r w:rsidRPr="00EE20ED">
              <w:t>The developer shall provide a statement of security objectives.</w:t>
            </w:r>
          </w:p>
        </w:tc>
      </w:tr>
      <w:tr w:rsidR="00597788" w:rsidRPr="000A6614" w14:paraId="0F5F0176" w14:textId="77777777" w:rsidTr="00597788">
        <w:tc>
          <w:tcPr>
            <w:tcW w:w="1890" w:type="dxa"/>
          </w:tcPr>
          <w:p w14:paraId="30D3915A" w14:textId="77777777" w:rsidR="00597788" w:rsidRPr="000A6614" w:rsidRDefault="00597788" w:rsidP="00597788"/>
        </w:tc>
        <w:tc>
          <w:tcPr>
            <w:tcW w:w="7398" w:type="dxa"/>
          </w:tcPr>
          <w:p w14:paraId="3F7BE723" w14:textId="77777777" w:rsidR="00597788" w:rsidRPr="00CD53D5" w:rsidRDefault="00597788" w:rsidP="00597788">
            <w:pPr>
              <w:rPr>
                <w:b/>
              </w:rPr>
            </w:pPr>
            <w:r w:rsidRPr="000A6614">
              <w:rPr>
                <w:b/>
              </w:rPr>
              <w:t>Content and presentation elements:</w:t>
            </w:r>
          </w:p>
        </w:tc>
      </w:tr>
      <w:tr w:rsidR="00597788" w:rsidRPr="00E36334" w14:paraId="178077B3" w14:textId="77777777" w:rsidTr="00597788">
        <w:tc>
          <w:tcPr>
            <w:tcW w:w="1890" w:type="dxa"/>
          </w:tcPr>
          <w:p w14:paraId="4AC7B3E1" w14:textId="77777777" w:rsidR="00597788" w:rsidRPr="000A6614" w:rsidRDefault="00597788" w:rsidP="00597788">
            <w:r>
              <w:t>ASE_OBJ.</w:t>
            </w:r>
            <w:r w:rsidR="000762D3">
              <w:t>1</w:t>
            </w:r>
            <w:r w:rsidRPr="000A6614">
              <w:t>.1C</w:t>
            </w:r>
          </w:p>
        </w:tc>
        <w:tc>
          <w:tcPr>
            <w:tcW w:w="7398" w:type="dxa"/>
          </w:tcPr>
          <w:p w14:paraId="6A4C986D" w14:textId="77777777" w:rsidR="00597788" w:rsidRPr="00E36334" w:rsidRDefault="000762D3" w:rsidP="00597788">
            <w:pPr>
              <w:autoSpaceDE w:val="0"/>
              <w:autoSpaceDN w:val="0"/>
              <w:adjustRightInd w:val="0"/>
            </w:pPr>
            <w:r w:rsidRPr="000762D3">
              <w:t>The statement of security objectives shall describe the security objectives for the operational environment.</w:t>
            </w:r>
          </w:p>
        </w:tc>
      </w:tr>
      <w:tr w:rsidR="00597788" w:rsidRPr="000A6614" w14:paraId="697EBCC9" w14:textId="77777777" w:rsidTr="00597788">
        <w:tc>
          <w:tcPr>
            <w:tcW w:w="1890" w:type="dxa"/>
          </w:tcPr>
          <w:p w14:paraId="367CC94C" w14:textId="77777777" w:rsidR="00D129B4" w:rsidRDefault="00D129B4" w:rsidP="00333F84">
            <w:pPr>
              <w:keepNext/>
            </w:pPr>
          </w:p>
        </w:tc>
        <w:tc>
          <w:tcPr>
            <w:tcW w:w="7398" w:type="dxa"/>
          </w:tcPr>
          <w:p w14:paraId="6C433615" w14:textId="77777777" w:rsidR="00D129B4" w:rsidRPr="00CD53D5" w:rsidRDefault="00597788" w:rsidP="00333F84">
            <w:pPr>
              <w:keepNext/>
              <w:rPr>
                <w:b/>
                <w:i/>
                <w:iCs/>
                <w:color w:val="0000FF"/>
                <w:szCs w:val="22"/>
              </w:rPr>
            </w:pPr>
            <w:r w:rsidRPr="000A6614">
              <w:rPr>
                <w:b/>
              </w:rPr>
              <w:t>Evaluator action elements:</w:t>
            </w:r>
          </w:p>
        </w:tc>
      </w:tr>
      <w:tr w:rsidR="00597788" w:rsidRPr="000A6614" w14:paraId="0B756D98" w14:textId="77777777" w:rsidTr="00597788">
        <w:tc>
          <w:tcPr>
            <w:tcW w:w="1890" w:type="dxa"/>
          </w:tcPr>
          <w:p w14:paraId="3E1D6048" w14:textId="77777777" w:rsidR="00597788" w:rsidRPr="000A6614" w:rsidRDefault="00597788" w:rsidP="00597788">
            <w:r>
              <w:t>ASE_OBJ.</w:t>
            </w:r>
            <w:r w:rsidR="000762D3">
              <w:t>1</w:t>
            </w:r>
            <w:r>
              <w:t>.1E</w:t>
            </w:r>
          </w:p>
        </w:tc>
        <w:tc>
          <w:tcPr>
            <w:tcW w:w="7398" w:type="dxa"/>
          </w:tcPr>
          <w:p w14:paraId="08038E44"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bl>
    <w:p w14:paraId="32FA1E1C" w14:textId="77777777" w:rsidR="00597788" w:rsidRDefault="00597788" w:rsidP="00597788">
      <w:pPr>
        <w:tabs>
          <w:tab w:val="left" w:pos="2235"/>
        </w:tabs>
        <w:rPr>
          <w:b/>
          <w:i/>
        </w:rPr>
      </w:pPr>
      <w:r>
        <w:rPr>
          <w:b/>
          <w:i/>
        </w:rPr>
        <w:t>Assurance Activity:</w:t>
      </w:r>
    </w:p>
    <w:p w14:paraId="4061F35C" w14:textId="77777777" w:rsidR="00465938" w:rsidRDefault="00597788">
      <w:pPr>
        <w:pStyle w:val="Numberedparagraph"/>
      </w:pPr>
      <w:r>
        <w:t xml:space="preserve">The evaluator shall verify that the developer has provided a statement of security objectives describing the objectives for the TOE and the operational environment as a whole. The evaluator shall verify that the developer has provided </w:t>
      </w:r>
      <w:r w:rsidR="003A4701">
        <w:t>a security objective</w:t>
      </w:r>
      <w:r>
        <w:t xml:space="preserve"> rationale that meets the content and presentation requirements listed above.</w:t>
      </w:r>
    </w:p>
    <w:p w14:paraId="08C1EC70" w14:textId="77777777" w:rsidR="00597788" w:rsidRPr="00B562B1" w:rsidRDefault="00597788" w:rsidP="00597788">
      <w:pPr>
        <w:tabs>
          <w:tab w:val="left" w:pos="2235"/>
        </w:tabs>
        <w:rPr>
          <w:i/>
        </w:rPr>
      </w:pPr>
    </w:p>
    <w:p w14:paraId="12983A44" w14:textId="77777777" w:rsidR="00D129B4" w:rsidRDefault="00597788" w:rsidP="003E6F69">
      <w:pPr>
        <w:pStyle w:val="Heading3"/>
      </w:pPr>
      <w:bookmarkStart w:id="879" w:name="_Toc430938729"/>
      <w:r>
        <w:t>ASE_REQ.</w:t>
      </w:r>
      <w:proofErr w:type="gramStart"/>
      <w:r w:rsidR="000762D3">
        <w:t>1</w:t>
      </w:r>
      <w:r>
        <w:t xml:space="preserve">  </w:t>
      </w:r>
      <w:r w:rsidR="000762D3">
        <w:t>Stated</w:t>
      </w:r>
      <w:proofErr w:type="gramEnd"/>
      <w:r>
        <w:t xml:space="preserve"> security requirements</w:t>
      </w:r>
      <w:bookmarkEnd w:id="879"/>
    </w:p>
    <w:tbl>
      <w:tblPr>
        <w:tblW w:w="0" w:type="auto"/>
        <w:tblInd w:w="288" w:type="dxa"/>
        <w:tblLook w:val="00A0" w:firstRow="1" w:lastRow="0" w:firstColumn="1" w:lastColumn="0" w:noHBand="0" w:noVBand="0"/>
      </w:tblPr>
      <w:tblGrid>
        <w:gridCol w:w="1877"/>
        <w:gridCol w:w="7195"/>
      </w:tblGrid>
      <w:tr w:rsidR="00597788" w:rsidRPr="000A6614" w14:paraId="3DFDEA2C" w14:textId="77777777" w:rsidTr="00597788">
        <w:tc>
          <w:tcPr>
            <w:tcW w:w="1890" w:type="dxa"/>
          </w:tcPr>
          <w:p w14:paraId="74FFF14E" w14:textId="77777777" w:rsidR="00597788" w:rsidRPr="000A6614" w:rsidRDefault="00597788" w:rsidP="00597788"/>
        </w:tc>
        <w:tc>
          <w:tcPr>
            <w:tcW w:w="7398" w:type="dxa"/>
          </w:tcPr>
          <w:p w14:paraId="19D93CCB" w14:textId="77777777" w:rsidR="00597788" w:rsidRPr="00CD53D5" w:rsidRDefault="00597788" w:rsidP="00597788">
            <w:pPr>
              <w:autoSpaceDE w:val="0"/>
              <w:autoSpaceDN w:val="0"/>
              <w:adjustRightInd w:val="0"/>
              <w:rPr>
                <w:b/>
              </w:rPr>
            </w:pPr>
            <w:r w:rsidRPr="000A6614">
              <w:rPr>
                <w:b/>
              </w:rPr>
              <w:t>Developer action elements:</w:t>
            </w:r>
          </w:p>
        </w:tc>
      </w:tr>
      <w:tr w:rsidR="00597788" w:rsidRPr="00E36334" w14:paraId="49B5F8E0" w14:textId="77777777" w:rsidTr="00597788">
        <w:tc>
          <w:tcPr>
            <w:tcW w:w="1890" w:type="dxa"/>
          </w:tcPr>
          <w:p w14:paraId="510D7D30" w14:textId="77777777" w:rsidR="00597788" w:rsidRPr="000A6614" w:rsidRDefault="00597788" w:rsidP="00597788">
            <w:r>
              <w:t>ASE_REQ.</w:t>
            </w:r>
            <w:r w:rsidR="000762D3">
              <w:t>1</w:t>
            </w:r>
            <w:r w:rsidRPr="000A6614">
              <w:t>.1D</w:t>
            </w:r>
          </w:p>
        </w:tc>
        <w:tc>
          <w:tcPr>
            <w:tcW w:w="7398" w:type="dxa"/>
          </w:tcPr>
          <w:p w14:paraId="0D888729" w14:textId="77777777" w:rsidR="00597788" w:rsidRPr="00E36334" w:rsidRDefault="00597788" w:rsidP="00597788">
            <w:pPr>
              <w:autoSpaceDE w:val="0"/>
              <w:autoSpaceDN w:val="0"/>
              <w:adjustRightInd w:val="0"/>
            </w:pPr>
            <w:r w:rsidRPr="005E1D3E">
              <w:t>The developer shall provide a statement of security requirements.</w:t>
            </w:r>
          </w:p>
        </w:tc>
      </w:tr>
      <w:tr w:rsidR="00597788" w:rsidRPr="00EE20ED" w14:paraId="6E37CEA6" w14:textId="77777777" w:rsidTr="00597788">
        <w:tc>
          <w:tcPr>
            <w:tcW w:w="1890" w:type="dxa"/>
          </w:tcPr>
          <w:p w14:paraId="65198011" w14:textId="77777777" w:rsidR="00597788" w:rsidRDefault="00597788" w:rsidP="00597788">
            <w:r>
              <w:lastRenderedPageBreak/>
              <w:t>ASE_REQ.</w:t>
            </w:r>
            <w:r w:rsidR="000762D3">
              <w:t>1</w:t>
            </w:r>
            <w:r>
              <w:t>.2D</w:t>
            </w:r>
          </w:p>
        </w:tc>
        <w:tc>
          <w:tcPr>
            <w:tcW w:w="7398" w:type="dxa"/>
          </w:tcPr>
          <w:p w14:paraId="1E52EC16" w14:textId="77777777" w:rsidR="00597788" w:rsidRPr="00EE20ED" w:rsidRDefault="00597788" w:rsidP="00597788">
            <w:pPr>
              <w:autoSpaceDE w:val="0"/>
              <w:autoSpaceDN w:val="0"/>
              <w:adjustRightInd w:val="0"/>
            </w:pPr>
            <w:r w:rsidRPr="005E1D3E">
              <w:t>The developer shall provide a security requirements rationale.</w:t>
            </w:r>
          </w:p>
        </w:tc>
      </w:tr>
      <w:tr w:rsidR="00597788" w:rsidRPr="000A6614" w14:paraId="77F798AA" w14:textId="77777777" w:rsidTr="00597788">
        <w:tc>
          <w:tcPr>
            <w:tcW w:w="1890" w:type="dxa"/>
          </w:tcPr>
          <w:p w14:paraId="6DFF9B28" w14:textId="77777777" w:rsidR="00597788" w:rsidRPr="000A6614" w:rsidRDefault="00597788" w:rsidP="00597788"/>
        </w:tc>
        <w:tc>
          <w:tcPr>
            <w:tcW w:w="7398" w:type="dxa"/>
          </w:tcPr>
          <w:p w14:paraId="01F03A42" w14:textId="77777777" w:rsidR="00597788" w:rsidRPr="00CD53D5" w:rsidRDefault="00597788" w:rsidP="00597788">
            <w:pPr>
              <w:rPr>
                <w:b/>
              </w:rPr>
            </w:pPr>
            <w:r w:rsidRPr="000A6614">
              <w:rPr>
                <w:b/>
              </w:rPr>
              <w:t>Content and presentation elements:</w:t>
            </w:r>
          </w:p>
        </w:tc>
      </w:tr>
      <w:tr w:rsidR="00597788" w:rsidRPr="00E36334" w14:paraId="65B155B0" w14:textId="77777777" w:rsidTr="00597788">
        <w:tc>
          <w:tcPr>
            <w:tcW w:w="1890" w:type="dxa"/>
          </w:tcPr>
          <w:p w14:paraId="70A8B5C8" w14:textId="77777777" w:rsidR="00597788" w:rsidRPr="000A6614" w:rsidRDefault="00597788" w:rsidP="00597788">
            <w:r>
              <w:t>ASE_REQ.</w:t>
            </w:r>
            <w:r w:rsidR="000762D3">
              <w:t>1</w:t>
            </w:r>
            <w:r w:rsidRPr="000A6614">
              <w:t>.1C</w:t>
            </w:r>
          </w:p>
        </w:tc>
        <w:tc>
          <w:tcPr>
            <w:tcW w:w="7398" w:type="dxa"/>
          </w:tcPr>
          <w:p w14:paraId="1352AC86" w14:textId="77777777" w:rsidR="00597788" w:rsidRPr="00E36334" w:rsidRDefault="00597788" w:rsidP="00597788">
            <w:pPr>
              <w:autoSpaceDE w:val="0"/>
              <w:autoSpaceDN w:val="0"/>
              <w:adjustRightInd w:val="0"/>
            </w:pPr>
            <w:r w:rsidRPr="005E1D3E">
              <w:t xml:space="preserve">The statement of security requirements </w:t>
            </w:r>
            <w:r>
              <w:t xml:space="preserve">shall describe the SFRs and the </w:t>
            </w:r>
            <w:r w:rsidRPr="005E1D3E">
              <w:t>SARs.</w:t>
            </w:r>
          </w:p>
        </w:tc>
      </w:tr>
      <w:tr w:rsidR="00597788" w:rsidRPr="00B5497F" w14:paraId="609C1FD4" w14:textId="77777777" w:rsidTr="00597788">
        <w:tc>
          <w:tcPr>
            <w:tcW w:w="1890" w:type="dxa"/>
          </w:tcPr>
          <w:p w14:paraId="5F3125F0" w14:textId="77777777" w:rsidR="00597788" w:rsidRDefault="00597788" w:rsidP="00597788">
            <w:r>
              <w:t>ASE_REQ.</w:t>
            </w:r>
            <w:r w:rsidR="000762D3">
              <w:t>1</w:t>
            </w:r>
            <w:r>
              <w:t>.2</w:t>
            </w:r>
            <w:r w:rsidRPr="000A6614">
              <w:t>C</w:t>
            </w:r>
          </w:p>
        </w:tc>
        <w:tc>
          <w:tcPr>
            <w:tcW w:w="7398" w:type="dxa"/>
          </w:tcPr>
          <w:p w14:paraId="7B8962B1" w14:textId="77777777" w:rsidR="00597788" w:rsidRPr="00B5497F" w:rsidRDefault="00597788" w:rsidP="00597788">
            <w:pPr>
              <w:autoSpaceDE w:val="0"/>
              <w:autoSpaceDN w:val="0"/>
              <w:adjustRightInd w:val="0"/>
            </w:pPr>
            <w:r w:rsidRPr="005E1D3E">
              <w:t>All subjects, objects, operations, security at</w:t>
            </w:r>
            <w:r>
              <w:t xml:space="preserve">tributes, external entities and </w:t>
            </w:r>
            <w:r w:rsidRPr="005E1D3E">
              <w:t>other terms that are used in the SFRs and the SARs shall be defined.</w:t>
            </w:r>
          </w:p>
        </w:tc>
      </w:tr>
      <w:tr w:rsidR="00597788" w:rsidRPr="00B5497F" w14:paraId="47CFA813" w14:textId="77777777" w:rsidTr="00597788">
        <w:tc>
          <w:tcPr>
            <w:tcW w:w="1890" w:type="dxa"/>
          </w:tcPr>
          <w:p w14:paraId="607DE7D9" w14:textId="77777777" w:rsidR="00597788" w:rsidRDefault="00597788" w:rsidP="00597788">
            <w:r>
              <w:t>ASE_REQ.</w:t>
            </w:r>
            <w:r w:rsidR="000762D3">
              <w:t>1</w:t>
            </w:r>
            <w:r>
              <w:t>.3</w:t>
            </w:r>
            <w:r w:rsidRPr="000A6614">
              <w:t>C</w:t>
            </w:r>
          </w:p>
        </w:tc>
        <w:tc>
          <w:tcPr>
            <w:tcW w:w="7398" w:type="dxa"/>
          </w:tcPr>
          <w:p w14:paraId="593455E2" w14:textId="77777777" w:rsidR="00597788" w:rsidRPr="00B5497F" w:rsidRDefault="00597788" w:rsidP="00597788">
            <w:pPr>
              <w:autoSpaceDE w:val="0"/>
              <w:autoSpaceDN w:val="0"/>
              <w:adjustRightInd w:val="0"/>
            </w:pPr>
            <w:r w:rsidRPr="005E1D3E">
              <w:t>The statement of security requirements shall</w:t>
            </w:r>
            <w:r>
              <w:t xml:space="preserve"> identify all operations on the </w:t>
            </w:r>
            <w:r w:rsidRPr="005E1D3E">
              <w:t>security requirements.</w:t>
            </w:r>
          </w:p>
        </w:tc>
      </w:tr>
      <w:tr w:rsidR="00597788" w:rsidRPr="00B5497F" w14:paraId="6191C944" w14:textId="77777777" w:rsidTr="00597788">
        <w:tc>
          <w:tcPr>
            <w:tcW w:w="1890" w:type="dxa"/>
          </w:tcPr>
          <w:p w14:paraId="046FCD1A" w14:textId="77777777" w:rsidR="00597788" w:rsidRDefault="00597788" w:rsidP="00597788">
            <w:r>
              <w:t>ASE_REQ.</w:t>
            </w:r>
            <w:r w:rsidR="000762D3">
              <w:t>1</w:t>
            </w:r>
            <w:r>
              <w:t>.4</w:t>
            </w:r>
            <w:r w:rsidRPr="000A6614">
              <w:t>C</w:t>
            </w:r>
          </w:p>
        </w:tc>
        <w:tc>
          <w:tcPr>
            <w:tcW w:w="7398" w:type="dxa"/>
          </w:tcPr>
          <w:p w14:paraId="501C1D03" w14:textId="77777777" w:rsidR="00597788" w:rsidRPr="00B5497F" w:rsidRDefault="00597788" w:rsidP="00597788">
            <w:pPr>
              <w:autoSpaceDE w:val="0"/>
              <w:autoSpaceDN w:val="0"/>
              <w:adjustRightInd w:val="0"/>
            </w:pPr>
            <w:r w:rsidRPr="005E1D3E">
              <w:t>All operations shall be performed correctly.</w:t>
            </w:r>
          </w:p>
        </w:tc>
      </w:tr>
      <w:tr w:rsidR="00597788" w:rsidRPr="00B5497F" w14:paraId="7AF166FA" w14:textId="77777777" w:rsidTr="00597788">
        <w:tc>
          <w:tcPr>
            <w:tcW w:w="1890" w:type="dxa"/>
          </w:tcPr>
          <w:p w14:paraId="30E312FD" w14:textId="77777777" w:rsidR="00597788" w:rsidRDefault="00597788" w:rsidP="00597788">
            <w:r>
              <w:t>ASE_REQ.</w:t>
            </w:r>
            <w:r w:rsidR="000762D3">
              <w:t>1</w:t>
            </w:r>
            <w:r>
              <w:t>.5</w:t>
            </w:r>
            <w:r w:rsidRPr="000A6614">
              <w:t>C</w:t>
            </w:r>
          </w:p>
        </w:tc>
        <w:tc>
          <w:tcPr>
            <w:tcW w:w="7398" w:type="dxa"/>
          </w:tcPr>
          <w:p w14:paraId="125C5339" w14:textId="77777777" w:rsidR="00597788" w:rsidRPr="00B5497F" w:rsidRDefault="00597788" w:rsidP="00597788">
            <w:pPr>
              <w:autoSpaceDE w:val="0"/>
              <w:autoSpaceDN w:val="0"/>
              <w:adjustRightInd w:val="0"/>
            </w:pPr>
            <w:r w:rsidRPr="005E1D3E">
              <w:t>Each dependency of the security requirements sh</w:t>
            </w:r>
            <w:r>
              <w:t xml:space="preserve">all either be satisfied, or the </w:t>
            </w:r>
            <w:r w:rsidRPr="005E1D3E">
              <w:t>security requirements rationale shall j</w:t>
            </w:r>
            <w:r>
              <w:t xml:space="preserve">ustify the dependency not being </w:t>
            </w:r>
            <w:r w:rsidRPr="005E1D3E">
              <w:t>satisfied.</w:t>
            </w:r>
          </w:p>
        </w:tc>
      </w:tr>
      <w:tr w:rsidR="00597788" w:rsidRPr="00FC7F65" w14:paraId="3CDB3220" w14:textId="77777777" w:rsidTr="00597788">
        <w:tc>
          <w:tcPr>
            <w:tcW w:w="1890" w:type="dxa"/>
          </w:tcPr>
          <w:p w14:paraId="1A088AA5" w14:textId="77777777" w:rsidR="00597788" w:rsidRDefault="00597788" w:rsidP="00597788">
            <w:r>
              <w:t>ASE_REQ.</w:t>
            </w:r>
            <w:r w:rsidR="000762D3">
              <w:t>1</w:t>
            </w:r>
            <w:r>
              <w:t>.6C</w:t>
            </w:r>
          </w:p>
        </w:tc>
        <w:tc>
          <w:tcPr>
            <w:tcW w:w="7398" w:type="dxa"/>
          </w:tcPr>
          <w:p w14:paraId="54BB9F4D" w14:textId="77777777" w:rsidR="00597788" w:rsidRPr="00FC7F65" w:rsidRDefault="000762D3" w:rsidP="00597788">
            <w:pPr>
              <w:autoSpaceDE w:val="0"/>
              <w:autoSpaceDN w:val="0"/>
              <w:adjustRightInd w:val="0"/>
            </w:pPr>
            <w:r w:rsidRPr="000762D3">
              <w:t>The statement of security requirements shall be internally consistent.</w:t>
            </w:r>
          </w:p>
        </w:tc>
      </w:tr>
      <w:tr w:rsidR="00597788" w:rsidRPr="000A6614" w14:paraId="6C3ACC47" w14:textId="77777777" w:rsidTr="00597788">
        <w:tc>
          <w:tcPr>
            <w:tcW w:w="1890" w:type="dxa"/>
          </w:tcPr>
          <w:p w14:paraId="401ED7B5" w14:textId="77777777" w:rsidR="00597788" w:rsidRPr="000A6614" w:rsidRDefault="00597788" w:rsidP="00597788"/>
        </w:tc>
        <w:tc>
          <w:tcPr>
            <w:tcW w:w="7398" w:type="dxa"/>
          </w:tcPr>
          <w:p w14:paraId="7A460BAC" w14:textId="77777777" w:rsidR="00597788" w:rsidRPr="00CD53D5" w:rsidRDefault="00597788" w:rsidP="00597788">
            <w:pPr>
              <w:rPr>
                <w:b/>
              </w:rPr>
            </w:pPr>
            <w:r w:rsidRPr="000A6614">
              <w:rPr>
                <w:b/>
              </w:rPr>
              <w:t>Evaluator action elements:</w:t>
            </w:r>
          </w:p>
        </w:tc>
      </w:tr>
      <w:tr w:rsidR="00597788" w:rsidRPr="000A6614" w14:paraId="1E5973A5" w14:textId="77777777" w:rsidTr="00597788">
        <w:tc>
          <w:tcPr>
            <w:tcW w:w="1890" w:type="dxa"/>
          </w:tcPr>
          <w:p w14:paraId="26BBB74E" w14:textId="77777777" w:rsidR="00597788" w:rsidRPr="000A6614" w:rsidRDefault="00597788" w:rsidP="00597788">
            <w:r>
              <w:t>ASE_REQ.</w:t>
            </w:r>
            <w:r w:rsidR="000762D3">
              <w:t>1</w:t>
            </w:r>
            <w:r>
              <w:t>.1E</w:t>
            </w:r>
          </w:p>
        </w:tc>
        <w:tc>
          <w:tcPr>
            <w:tcW w:w="7398" w:type="dxa"/>
          </w:tcPr>
          <w:p w14:paraId="0A73FA64"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bl>
    <w:p w14:paraId="68B645F3" w14:textId="77777777" w:rsidR="00597788" w:rsidRDefault="00597788" w:rsidP="00597788">
      <w:pPr>
        <w:tabs>
          <w:tab w:val="left" w:pos="2235"/>
        </w:tabs>
        <w:rPr>
          <w:b/>
          <w:i/>
        </w:rPr>
      </w:pPr>
      <w:r>
        <w:rPr>
          <w:b/>
          <w:i/>
        </w:rPr>
        <w:t>Assurance Activity:</w:t>
      </w:r>
    </w:p>
    <w:p w14:paraId="33A66048" w14:textId="77777777" w:rsidR="00465938" w:rsidRDefault="00597788">
      <w:pPr>
        <w:pStyle w:val="Numberedparagraph"/>
      </w:pPr>
      <w:r>
        <w:t xml:space="preserve">The evaluator shall verify that the developer has provided a statement of security requirements that describes all the SFRs and SARs. The evaluator shall ensure that the statement lists all operations on the security requirements and all the dependencies are </w:t>
      </w:r>
      <w:r w:rsidR="00AE777F">
        <w:t>satisfied</w:t>
      </w:r>
      <w:r>
        <w:t>. The evaluator shall verify that the developer has provided a security requirements rationale that meets the requirements listed above.</w:t>
      </w:r>
    </w:p>
    <w:p w14:paraId="10C87E4E" w14:textId="77777777" w:rsidR="00597788" w:rsidRPr="00B562B1" w:rsidRDefault="00597788" w:rsidP="00597788">
      <w:pPr>
        <w:tabs>
          <w:tab w:val="left" w:pos="2235"/>
        </w:tabs>
        <w:rPr>
          <w:i/>
        </w:rPr>
      </w:pPr>
    </w:p>
    <w:p w14:paraId="76A22922" w14:textId="77777777" w:rsidR="00597788" w:rsidRDefault="00597788" w:rsidP="003E6F69">
      <w:pPr>
        <w:pStyle w:val="Heading3"/>
      </w:pPr>
      <w:bookmarkStart w:id="880" w:name="_Toc430938730"/>
      <w:r>
        <w:t>ASE_TSS.</w:t>
      </w:r>
      <w:proofErr w:type="gramStart"/>
      <w:r>
        <w:t>1  TOE</w:t>
      </w:r>
      <w:proofErr w:type="gramEnd"/>
      <w:r>
        <w:t xml:space="preserve"> summary specification</w:t>
      </w:r>
      <w:bookmarkEnd w:id="880"/>
    </w:p>
    <w:tbl>
      <w:tblPr>
        <w:tblW w:w="0" w:type="auto"/>
        <w:tblInd w:w="288" w:type="dxa"/>
        <w:tblLook w:val="00A0" w:firstRow="1" w:lastRow="0" w:firstColumn="1" w:lastColumn="0" w:noHBand="0" w:noVBand="0"/>
      </w:tblPr>
      <w:tblGrid>
        <w:gridCol w:w="1875"/>
        <w:gridCol w:w="7197"/>
      </w:tblGrid>
      <w:tr w:rsidR="00597788" w:rsidRPr="000A6614" w14:paraId="70C69AB5" w14:textId="77777777" w:rsidTr="00597788">
        <w:tc>
          <w:tcPr>
            <w:tcW w:w="1890" w:type="dxa"/>
          </w:tcPr>
          <w:p w14:paraId="46110366" w14:textId="77777777" w:rsidR="00597788" w:rsidRPr="000A6614" w:rsidRDefault="00597788" w:rsidP="00597788"/>
        </w:tc>
        <w:tc>
          <w:tcPr>
            <w:tcW w:w="7398" w:type="dxa"/>
          </w:tcPr>
          <w:p w14:paraId="15BC3840" w14:textId="77777777" w:rsidR="00597788" w:rsidRPr="00CD53D5" w:rsidRDefault="00597788" w:rsidP="00597788">
            <w:pPr>
              <w:autoSpaceDE w:val="0"/>
              <w:autoSpaceDN w:val="0"/>
              <w:adjustRightInd w:val="0"/>
              <w:rPr>
                <w:b/>
              </w:rPr>
            </w:pPr>
            <w:r w:rsidRPr="000A6614">
              <w:rPr>
                <w:b/>
              </w:rPr>
              <w:t>Developer action elements:</w:t>
            </w:r>
          </w:p>
        </w:tc>
      </w:tr>
      <w:tr w:rsidR="00597788" w:rsidRPr="00E36334" w14:paraId="2F9B1369" w14:textId="77777777" w:rsidTr="00597788">
        <w:tc>
          <w:tcPr>
            <w:tcW w:w="1890" w:type="dxa"/>
          </w:tcPr>
          <w:p w14:paraId="0E29F915" w14:textId="77777777" w:rsidR="00597788" w:rsidRPr="000A6614" w:rsidRDefault="00597788" w:rsidP="00597788">
            <w:r>
              <w:t>ASE_TSS.1</w:t>
            </w:r>
            <w:r w:rsidRPr="000A6614">
              <w:t>.1D</w:t>
            </w:r>
          </w:p>
        </w:tc>
        <w:tc>
          <w:tcPr>
            <w:tcW w:w="7398" w:type="dxa"/>
          </w:tcPr>
          <w:p w14:paraId="7B4560AF" w14:textId="77777777" w:rsidR="00597788" w:rsidRPr="00E36334" w:rsidRDefault="00597788" w:rsidP="00597788">
            <w:pPr>
              <w:autoSpaceDE w:val="0"/>
              <w:autoSpaceDN w:val="0"/>
              <w:adjustRightInd w:val="0"/>
            </w:pPr>
            <w:r w:rsidRPr="00806A0A">
              <w:t>The developer shall provide a TOE summary specification.</w:t>
            </w:r>
          </w:p>
        </w:tc>
      </w:tr>
      <w:tr w:rsidR="00597788" w:rsidRPr="000A6614" w14:paraId="4793672F" w14:textId="77777777" w:rsidTr="00597788">
        <w:tc>
          <w:tcPr>
            <w:tcW w:w="1890" w:type="dxa"/>
          </w:tcPr>
          <w:p w14:paraId="6B44641B" w14:textId="77777777" w:rsidR="00597788" w:rsidRPr="000A6614" w:rsidRDefault="00597788" w:rsidP="00597788"/>
        </w:tc>
        <w:tc>
          <w:tcPr>
            <w:tcW w:w="7398" w:type="dxa"/>
          </w:tcPr>
          <w:p w14:paraId="39C14C28" w14:textId="77777777" w:rsidR="00597788" w:rsidRPr="00CD53D5" w:rsidRDefault="00597788" w:rsidP="00597788">
            <w:pPr>
              <w:rPr>
                <w:b/>
              </w:rPr>
            </w:pPr>
            <w:r w:rsidRPr="000A6614">
              <w:rPr>
                <w:b/>
              </w:rPr>
              <w:t>Content and presentation elements:</w:t>
            </w:r>
          </w:p>
        </w:tc>
      </w:tr>
      <w:tr w:rsidR="00597788" w:rsidRPr="00E36334" w14:paraId="08CE95D9" w14:textId="77777777" w:rsidTr="00597788">
        <w:tc>
          <w:tcPr>
            <w:tcW w:w="1890" w:type="dxa"/>
          </w:tcPr>
          <w:p w14:paraId="7CEA48F1" w14:textId="77777777" w:rsidR="00597788" w:rsidRPr="000A6614" w:rsidRDefault="00597788" w:rsidP="00597788">
            <w:r>
              <w:t>ASE_TSS.1</w:t>
            </w:r>
            <w:r w:rsidRPr="000A6614">
              <w:t>.1C</w:t>
            </w:r>
          </w:p>
        </w:tc>
        <w:tc>
          <w:tcPr>
            <w:tcW w:w="7398" w:type="dxa"/>
          </w:tcPr>
          <w:p w14:paraId="42FD41B5" w14:textId="77777777" w:rsidR="00597788" w:rsidRPr="00E36334" w:rsidRDefault="00597788" w:rsidP="00597788">
            <w:pPr>
              <w:autoSpaceDE w:val="0"/>
              <w:autoSpaceDN w:val="0"/>
              <w:adjustRightInd w:val="0"/>
            </w:pPr>
            <w:r w:rsidRPr="00806A0A">
              <w:t xml:space="preserve">The TOE summary specification shall </w:t>
            </w:r>
            <w:r>
              <w:t xml:space="preserve">describe how the TOE meets each </w:t>
            </w:r>
            <w:r w:rsidRPr="00806A0A">
              <w:t>SFR.</w:t>
            </w:r>
          </w:p>
        </w:tc>
      </w:tr>
      <w:tr w:rsidR="00597788" w:rsidRPr="000A6614" w14:paraId="0629CA9F" w14:textId="77777777" w:rsidTr="00597788">
        <w:tc>
          <w:tcPr>
            <w:tcW w:w="1890" w:type="dxa"/>
          </w:tcPr>
          <w:p w14:paraId="7857582E" w14:textId="77777777" w:rsidR="00597788" w:rsidRPr="000A6614" w:rsidRDefault="00597788" w:rsidP="00597788"/>
        </w:tc>
        <w:tc>
          <w:tcPr>
            <w:tcW w:w="7398" w:type="dxa"/>
          </w:tcPr>
          <w:p w14:paraId="49DEDF50" w14:textId="77777777" w:rsidR="00597788" w:rsidRPr="00CD53D5" w:rsidRDefault="00597788" w:rsidP="00597788">
            <w:pPr>
              <w:rPr>
                <w:b/>
              </w:rPr>
            </w:pPr>
            <w:r w:rsidRPr="000A6614">
              <w:rPr>
                <w:b/>
              </w:rPr>
              <w:t>Evaluator action elements:</w:t>
            </w:r>
          </w:p>
        </w:tc>
      </w:tr>
      <w:tr w:rsidR="00597788" w:rsidRPr="000A6614" w14:paraId="73D00BBF" w14:textId="77777777" w:rsidTr="00597788">
        <w:tc>
          <w:tcPr>
            <w:tcW w:w="1890" w:type="dxa"/>
          </w:tcPr>
          <w:p w14:paraId="0C4EDEFA" w14:textId="77777777" w:rsidR="00597788" w:rsidRPr="000A6614" w:rsidRDefault="00597788" w:rsidP="00597788">
            <w:r>
              <w:t>ASE_TSS.1.1E</w:t>
            </w:r>
          </w:p>
        </w:tc>
        <w:tc>
          <w:tcPr>
            <w:tcW w:w="7398" w:type="dxa"/>
          </w:tcPr>
          <w:p w14:paraId="48CCCC8D"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597788" w:rsidRPr="000A6614" w14:paraId="7B71C02A" w14:textId="77777777" w:rsidTr="00597788">
        <w:tc>
          <w:tcPr>
            <w:tcW w:w="1890" w:type="dxa"/>
          </w:tcPr>
          <w:p w14:paraId="0F5F8604" w14:textId="77777777" w:rsidR="00597788" w:rsidRDefault="00597788" w:rsidP="00597788">
            <w:r>
              <w:t>ASE_TSS.1.2E</w:t>
            </w:r>
          </w:p>
        </w:tc>
        <w:tc>
          <w:tcPr>
            <w:tcW w:w="7398" w:type="dxa"/>
          </w:tcPr>
          <w:p w14:paraId="5EA50305" w14:textId="77777777" w:rsidR="00597788" w:rsidRPr="000A6614" w:rsidRDefault="00597788" w:rsidP="00597788">
            <w:pPr>
              <w:autoSpaceDE w:val="0"/>
              <w:autoSpaceDN w:val="0"/>
              <w:adjustRightInd w:val="0"/>
            </w:pPr>
            <w:r w:rsidRPr="00806A0A">
              <w:t xml:space="preserve">The evaluator </w:t>
            </w:r>
            <w:r w:rsidRPr="00897DFD">
              <w:rPr>
                <w:i/>
              </w:rPr>
              <w:t>shall confirm</w:t>
            </w:r>
            <w:r w:rsidRPr="00806A0A">
              <w:t xml:space="preserve"> that t</w:t>
            </w:r>
            <w:r>
              <w:t xml:space="preserve">he TOE summary specification is </w:t>
            </w:r>
            <w:r w:rsidRPr="00806A0A">
              <w:t>consistent with the TOE overview and the TOE description.</w:t>
            </w:r>
          </w:p>
        </w:tc>
      </w:tr>
    </w:tbl>
    <w:p w14:paraId="55E5F3EE" w14:textId="77777777" w:rsidR="00597788" w:rsidRDefault="00597788" w:rsidP="008A6691">
      <w:pPr>
        <w:keepNext/>
        <w:tabs>
          <w:tab w:val="left" w:pos="2235"/>
        </w:tabs>
        <w:rPr>
          <w:b/>
          <w:i/>
        </w:rPr>
      </w:pPr>
      <w:r>
        <w:rPr>
          <w:b/>
          <w:i/>
        </w:rPr>
        <w:lastRenderedPageBreak/>
        <w:t>Assurance Activity:</w:t>
      </w:r>
    </w:p>
    <w:p w14:paraId="71CBE838" w14:textId="77777777" w:rsidR="00465938" w:rsidRDefault="00597788">
      <w:pPr>
        <w:pStyle w:val="Numberedparagraph"/>
      </w:pPr>
      <w:r>
        <w:t xml:space="preserve">The evaluator shall verify that the developer has provided the TSS. The evaluator shall verify that the TSS describes how the TOE meets each SFR. This evaluation can be done using the assurance requirements listed in Section 4.2 </w:t>
      </w:r>
    </w:p>
    <w:p w14:paraId="3698A8BA" w14:textId="77777777" w:rsidR="00465938" w:rsidRDefault="00465938" w:rsidP="000C482B"/>
    <w:p w14:paraId="198DAF21" w14:textId="77777777" w:rsidR="00504BDE" w:rsidRPr="000A6614" w:rsidRDefault="00504BDE" w:rsidP="00524708">
      <w:pPr>
        <w:pStyle w:val="Heading2"/>
      </w:pPr>
      <w:bookmarkStart w:id="881" w:name="_Toc430938731"/>
      <w:r w:rsidRPr="000A6614">
        <w:t>Class ATE: Tests</w:t>
      </w:r>
      <w:bookmarkEnd w:id="881"/>
    </w:p>
    <w:p w14:paraId="6B844A5F" w14:textId="77777777" w:rsidR="00597788" w:rsidRPr="000A6614" w:rsidRDefault="00597788" w:rsidP="00597788">
      <w:pPr>
        <w:pStyle w:val="StyleNumberedNormalJustified"/>
      </w:pPr>
      <w:r w:rsidRPr="000A6614">
        <w:t>Testing is specified for functional aspects of the system as well as aspects that take advantage of design or implementation weaknesses</w:t>
      </w:r>
      <w:r>
        <w:t xml:space="preserve">. </w:t>
      </w:r>
      <w:r w:rsidRPr="000A6614">
        <w:t>The former is done through ATE_IND family, while the latter is through the AVA_VAN family</w:t>
      </w:r>
      <w:r>
        <w:t xml:space="preserve">. </w:t>
      </w:r>
      <w:r w:rsidRPr="000A6614">
        <w:t>At the assurance level specified in this PP, testing is based on advertised functionality and interfaces with dependency on the availability of design information</w:t>
      </w:r>
      <w:r>
        <w:t xml:space="preserve">. </w:t>
      </w:r>
      <w:r w:rsidRPr="000A6614">
        <w:t>One of the primary outputs of the evaluation process is the test report as specified in the following requirements.</w:t>
      </w:r>
    </w:p>
    <w:p w14:paraId="4D25FFFE" w14:textId="77777777" w:rsidR="00D129B4" w:rsidRDefault="00597788" w:rsidP="003E6F69">
      <w:pPr>
        <w:pStyle w:val="Heading3"/>
      </w:pPr>
      <w:bookmarkStart w:id="882" w:name="_Toc430938732"/>
      <w:r w:rsidRPr="000A6614">
        <w:t>ATE_IND.</w:t>
      </w:r>
      <w:r w:rsidR="00B971EB">
        <w:t>1</w:t>
      </w:r>
      <w:r w:rsidRPr="000A6614">
        <w:t xml:space="preserve"> </w:t>
      </w:r>
      <w:r w:rsidRPr="000A6614">
        <w:tab/>
        <w:t xml:space="preserve">Independent testing </w:t>
      </w:r>
      <w:r>
        <w:t>–</w:t>
      </w:r>
      <w:r w:rsidRPr="000A6614">
        <w:t xml:space="preserve"> </w:t>
      </w:r>
      <w:r w:rsidR="00CB7C57">
        <w:t>s</w:t>
      </w:r>
      <w:r w:rsidR="00B664C3">
        <w:t>ample</w:t>
      </w:r>
      <w:bookmarkEnd w:id="882"/>
    </w:p>
    <w:p w14:paraId="45DA9940" w14:textId="77777777" w:rsidR="00597788" w:rsidRPr="000A6614" w:rsidRDefault="00597788" w:rsidP="00597788">
      <w:pPr>
        <w:pStyle w:val="StyleNumberedNormalJustified"/>
      </w:pPr>
      <w:r w:rsidRPr="000A6614">
        <w:t>Testing is performed to confirm the functionality described in the TSS as well as the administrative (including configuration and operation) documentation provided</w:t>
      </w:r>
      <w:r>
        <w:t xml:space="preserve">. </w:t>
      </w:r>
      <w:r w:rsidRPr="000A6614">
        <w:t xml:space="preserve">The focus of the testing is to confirm that the requirements specified in </w:t>
      </w:r>
      <w:r>
        <w:t>S</w:t>
      </w:r>
      <w:r w:rsidRPr="000A6614">
        <w:t xml:space="preserve">ection </w:t>
      </w:r>
      <w:r>
        <w:t>4.2</w:t>
      </w:r>
      <w:r w:rsidRPr="000A6614">
        <w:t xml:space="preserve"> are being met, although some additional testing is</w:t>
      </w:r>
      <w:r>
        <w:t xml:space="preserve"> specified for SARs in Section 4</w:t>
      </w:r>
      <w:r w:rsidRPr="000A6614">
        <w:t>.3</w:t>
      </w:r>
      <w:r>
        <w:t xml:space="preserve">. </w:t>
      </w:r>
      <w:r w:rsidRPr="000A6614">
        <w:t xml:space="preserve">The Assurance Activities identify the </w:t>
      </w:r>
      <w:r>
        <w:t>additional</w:t>
      </w:r>
      <w:r w:rsidRPr="000A6614">
        <w:t xml:space="preserve"> testing activities associated with these components</w:t>
      </w:r>
      <w:r>
        <w:t xml:space="preserve">. </w:t>
      </w:r>
      <w:r w:rsidRPr="000A6614">
        <w:t xml:space="preserve">The evaluator produces a test report documenting the plan for and results of testing, as well as coverage arguments focused on the platform/TOE combinations that are claiming conformance to this PP. </w:t>
      </w:r>
    </w:p>
    <w:tbl>
      <w:tblPr>
        <w:tblW w:w="0" w:type="auto"/>
        <w:tblInd w:w="288" w:type="dxa"/>
        <w:tblLook w:val="00A0" w:firstRow="1" w:lastRow="0" w:firstColumn="1" w:lastColumn="0" w:noHBand="0" w:noVBand="0"/>
      </w:tblPr>
      <w:tblGrid>
        <w:gridCol w:w="1876"/>
        <w:gridCol w:w="7196"/>
      </w:tblGrid>
      <w:tr w:rsidR="00597788" w:rsidRPr="000A6614" w14:paraId="32E26617" w14:textId="77777777" w:rsidTr="00597788">
        <w:tc>
          <w:tcPr>
            <w:tcW w:w="1890" w:type="dxa"/>
          </w:tcPr>
          <w:p w14:paraId="6E360E41" w14:textId="77777777" w:rsidR="00597788" w:rsidRPr="000A6614" w:rsidRDefault="00597788" w:rsidP="00597788"/>
        </w:tc>
        <w:tc>
          <w:tcPr>
            <w:tcW w:w="7398" w:type="dxa"/>
          </w:tcPr>
          <w:p w14:paraId="2ACDC3EF" w14:textId="77777777" w:rsidR="00597788" w:rsidRPr="00CD53D5" w:rsidRDefault="00597788" w:rsidP="00597788">
            <w:pPr>
              <w:autoSpaceDE w:val="0"/>
              <w:autoSpaceDN w:val="0"/>
              <w:adjustRightInd w:val="0"/>
              <w:rPr>
                <w:b/>
              </w:rPr>
            </w:pPr>
            <w:r w:rsidRPr="000A6614">
              <w:rPr>
                <w:b/>
              </w:rPr>
              <w:t>Developer action elements:</w:t>
            </w:r>
          </w:p>
        </w:tc>
      </w:tr>
      <w:tr w:rsidR="00597788" w:rsidRPr="000A6614" w14:paraId="6351494D" w14:textId="77777777" w:rsidTr="00597788">
        <w:tc>
          <w:tcPr>
            <w:tcW w:w="1890" w:type="dxa"/>
          </w:tcPr>
          <w:p w14:paraId="32735806" w14:textId="77777777" w:rsidR="00597788" w:rsidRPr="000A6614" w:rsidRDefault="00597788" w:rsidP="00597788">
            <w:r w:rsidRPr="000A6614">
              <w:t>ATE_IND.</w:t>
            </w:r>
            <w:r w:rsidR="00B971EB">
              <w:t>1</w:t>
            </w:r>
            <w:r w:rsidRPr="000A6614">
              <w:t>.1D</w:t>
            </w:r>
          </w:p>
        </w:tc>
        <w:tc>
          <w:tcPr>
            <w:tcW w:w="7398" w:type="dxa"/>
          </w:tcPr>
          <w:p w14:paraId="0E04A597" w14:textId="77777777" w:rsidR="00597788" w:rsidRPr="000A6614" w:rsidRDefault="00597788" w:rsidP="00597788">
            <w:pPr>
              <w:autoSpaceDE w:val="0"/>
              <w:autoSpaceDN w:val="0"/>
              <w:adjustRightInd w:val="0"/>
              <w:rPr>
                <w:sz w:val="20"/>
                <w:szCs w:val="20"/>
              </w:rPr>
            </w:pPr>
            <w:r w:rsidRPr="000A6614">
              <w:t>The developer shall provide the TOE for testing.</w:t>
            </w:r>
          </w:p>
        </w:tc>
      </w:tr>
      <w:tr w:rsidR="00597788" w:rsidRPr="000A6614" w14:paraId="14C99903" w14:textId="77777777" w:rsidTr="00597788">
        <w:tc>
          <w:tcPr>
            <w:tcW w:w="1890" w:type="dxa"/>
          </w:tcPr>
          <w:p w14:paraId="4075F8B2" w14:textId="77777777" w:rsidR="00D129B4" w:rsidRDefault="00D129B4" w:rsidP="00333F84">
            <w:pPr>
              <w:keepNext/>
            </w:pPr>
          </w:p>
        </w:tc>
        <w:tc>
          <w:tcPr>
            <w:tcW w:w="7398" w:type="dxa"/>
          </w:tcPr>
          <w:p w14:paraId="08D2A9D2" w14:textId="77777777" w:rsidR="00D129B4" w:rsidRPr="00CD53D5" w:rsidRDefault="00597788" w:rsidP="00333F84">
            <w:pPr>
              <w:keepNext/>
              <w:rPr>
                <w:b/>
                <w:i/>
                <w:iCs/>
                <w:color w:val="0000FF"/>
                <w:szCs w:val="22"/>
              </w:rPr>
            </w:pPr>
            <w:r w:rsidRPr="000A6614">
              <w:rPr>
                <w:b/>
              </w:rPr>
              <w:t>Content and presentation elements:</w:t>
            </w:r>
          </w:p>
        </w:tc>
      </w:tr>
      <w:tr w:rsidR="00597788" w:rsidRPr="000A6614" w14:paraId="238CA5BC" w14:textId="77777777" w:rsidTr="00597788">
        <w:tc>
          <w:tcPr>
            <w:tcW w:w="1890" w:type="dxa"/>
          </w:tcPr>
          <w:p w14:paraId="14FFB2A7" w14:textId="77777777" w:rsidR="00597788" w:rsidRPr="000A6614" w:rsidRDefault="00597788" w:rsidP="00597788">
            <w:r w:rsidRPr="000A6614">
              <w:t>ATE_IND.</w:t>
            </w:r>
            <w:r w:rsidR="00B971EB">
              <w:t>1</w:t>
            </w:r>
            <w:r w:rsidRPr="000A6614">
              <w:t>.1C</w:t>
            </w:r>
          </w:p>
        </w:tc>
        <w:tc>
          <w:tcPr>
            <w:tcW w:w="7398" w:type="dxa"/>
          </w:tcPr>
          <w:p w14:paraId="30756ABD" w14:textId="77777777" w:rsidR="00597788" w:rsidRPr="000A6614" w:rsidRDefault="00597788" w:rsidP="00597788">
            <w:pPr>
              <w:autoSpaceDE w:val="0"/>
              <w:autoSpaceDN w:val="0"/>
              <w:adjustRightInd w:val="0"/>
              <w:rPr>
                <w:sz w:val="20"/>
                <w:szCs w:val="20"/>
              </w:rPr>
            </w:pPr>
            <w:r w:rsidRPr="000A6614">
              <w:t>The TOE shall be suitable for testing.</w:t>
            </w:r>
          </w:p>
        </w:tc>
      </w:tr>
      <w:tr w:rsidR="00597788" w:rsidRPr="000A6614" w14:paraId="41DFFC60" w14:textId="77777777" w:rsidTr="00597788">
        <w:tc>
          <w:tcPr>
            <w:tcW w:w="1890" w:type="dxa"/>
          </w:tcPr>
          <w:p w14:paraId="65BEE54D" w14:textId="77777777" w:rsidR="00597788" w:rsidRPr="000A6614" w:rsidRDefault="00597788" w:rsidP="00597788"/>
        </w:tc>
        <w:tc>
          <w:tcPr>
            <w:tcW w:w="7398" w:type="dxa"/>
          </w:tcPr>
          <w:p w14:paraId="676FAA2A" w14:textId="77777777" w:rsidR="00597788" w:rsidRPr="00CD53D5" w:rsidRDefault="00597788" w:rsidP="00597788">
            <w:pPr>
              <w:rPr>
                <w:b/>
              </w:rPr>
            </w:pPr>
            <w:r w:rsidRPr="000A6614">
              <w:rPr>
                <w:b/>
              </w:rPr>
              <w:t>Evaluator action elements:</w:t>
            </w:r>
          </w:p>
        </w:tc>
      </w:tr>
      <w:tr w:rsidR="00597788" w:rsidRPr="000A6614" w14:paraId="5A5C40AC" w14:textId="77777777" w:rsidTr="00597788">
        <w:tc>
          <w:tcPr>
            <w:tcW w:w="1890" w:type="dxa"/>
          </w:tcPr>
          <w:p w14:paraId="48E1D706" w14:textId="77777777" w:rsidR="00597788" w:rsidRPr="000A6614" w:rsidRDefault="00597788" w:rsidP="00597788">
            <w:r w:rsidRPr="000A6614">
              <w:t>ATE_IND.</w:t>
            </w:r>
            <w:r w:rsidR="00B971EB">
              <w:t>1</w:t>
            </w:r>
            <w:r w:rsidRPr="000A6614">
              <w:t>.1E</w:t>
            </w:r>
          </w:p>
        </w:tc>
        <w:tc>
          <w:tcPr>
            <w:tcW w:w="7398" w:type="dxa"/>
          </w:tcPr>
          <w:p w14:paraId="1B02ED74" w14:textId="77777777" w:rsidR="00597788" w:rsidRPr="000A6614" w:rsidRDefault="00597788" w:rsidP="00597788">
            <w:pPr>
              <w:autoSpaceDE w:val="0"/>
              <w:autoSpaceDN w:val="0"/>
              <w:adjustRightInd w:val="0"/>
              <w:rPr>
                <w:sz w:val="20"/>
                <w:szCs w:val="20"/>
              </w:rPr>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597788" w:rsidRPr="000A6614" w14:paraId="2C82AF9F" w14:textId="77777777" w:rsidTr="00597788">
        <w:tc>
          <w:tcPr>
            <w:tcW w:w="1890" w:type="dxa"/>
          </w:tcPr>
          <w:p w14:paraId="2029F5E8" w14:textId="77777777" w:rsidR="00597788" w:rsidRPr="000A6614" w:rsidRDefault="00597788" w:rsidP="00597788">
            <w:r w:rsidRPr="000A6614">
              <w:t>ATE_IND.</w:t>
            </w:r>
            <w:r w:rsidR="00B971EB">
              <w:t>1</w:t>
            </w:r>
            <w:r w:rsidRPr="000A6614">
              <w:t>.2E</w:t>
            </w:r>
          </w:p>
        </w:tc>
        <w:tc>
          <w:tcPr>
            <w:tcW w:w="7398" w:type="dxa"/>
          </w:tcPr>
          <w:p w14:paraId="04CB7C95" w14:textId="77777777" w:rsidR="00B971EB" w:rsidRPr="00B971EB" w:rsidRDefault="00B971EB" w:rsidP="00B971EB">
            <w:pPr>
              <w:autoSpaceDE w:val="0"/>
              <w:autoSpaceDN w:val="0"/>
              <w:adjustRightInd w:val="0"/>
            </w:pPr>
            <w:r w:rsidRPr="00B971EB">
              <w:t xml:space="preserve">The evaluator </w:t>
            </w:r>
            <w:r w:rsidRPr="00B971EB">
              <w:rPr>
                <w:i/>
              </w:rPr>
              <w:t>shall test</w:t>
            </w:r>
            <w:r w:rsidRPr="00B971EB">
              <w:t xml:space="preserve"> a subset of the TSF to confirm that the TSF</w:t>
            </w:r>
          </w:p>
          <w:p w14:paraId="0D77158E" w14:textId="77777777" w:rsidR="00597788" w:rsidRPr="00897DFD" w:rsidRDefault="00B971EB" w:rsidP="00597788">
            <w:pPr>
              <w:autoSpaceDE w:val="0"/>
              <w:autoSpaceDN w:val="0"/>
              <w:adjustRightInd w:val="0"/>
            </w:pPr>
            <w:r w:rsidRPr="00B971EB">
              <w:t>operates as specified.</w:t>
            </w:r>
          </w:p>
        </w:tc>
      </w:tr>
    </w:tbl>
    <w:p w14:paraId="2C9821BB" w14:textId="77777777" w:rsidR="00597788" w:rsidRPr="00484A71" w:rsidRDefault="00597788" w:rsidP="00597788">
      <w:pPr>
        <w:pStyle w:val="tabletext"/>
        <w:tabs>
          <w:tab w:val="clear" w:pos="720"/>
        </w:tabs>
        <w:ind w:left="2160" w:hanging="2160"/>
        <w:rPr>
          <w:rFonts w:ascii="Calibri" w:hAnsi="Calibri"/>
          <w:b/>
          <w:i/>
        </w:rPr>
      </w:pPr>
      <w:r w:rsidRPr="00484A71">
        <w:rPr>
          <w:rFonts w:ascii="Calibri" w:hAnsi="Calibri"/>
          <w:b/>
          <w:i/>
        </w:rPr>
        <w:t>Assurance Activit</w:t>
      </w:r>
      <w:r>
        <w:rPr>
          <w:rFonts w:ascii="Calibri" w:hAnsi="Calibri"/>
          <w:b/>
          <w:i/>
        </w:rPr>
        <w:t>y</w:t>
      </w:r>
      <w:r w:rsidRPr="00484A71">
        <w:rPr>
          <w:rFonts w:ascii="Calibri" w:hAnsi="Calibri"/>
          <w:b/>
          <w:i/>
        </w:rPr>
        <w:t>:</w:t>
      </w:r>
      <w:r w:rsidRPr="00484A71">
        <w:rPr>
          <w:rFonts w:ascii="Calibri" w:hAnsi="Calibri"/>
          <w:b/>
          <w:i/>
        </w:rPr>
        <w:tab/>
      </w:r>
    </w:p>
    <w:p w14:paraId="6352DAE6" w14:textId="77777777" w:rsidR="00D129B4" w:rsidRDefault="00597788" w:rsidP="00333F84">
      <w:pPr>
        <w:pStyle w:val="Numberedparagraph"/>
      </w:pPr>
      <w:r w:rsidRPr="00AC540D">
        <w:t>The evaluator shall prepare a test plan and report documenting the testing aspects of the system</w:t>
      </w:r>
      <w:r>
        <w:t xml:space="preserve">. </w:t>
      </w:r>
      <w:r w:rsidRPr="00AC540D">
        <w:t xml:space="preserve">While it is not necessary to have one test case per test listed in an Assurance Activity, the evaluators must document in the test plan that each applicable testing requirement in the ST is covered. </w:t>
      </w:r>
    </w:p>
    <w:p w14:paraId="7CA48CD5" w14:textId="77777777" w:rsidR="00D129B4" w:rsidRDefault="00597788" w:rsidP="00333F84">
      <w:pPr>
        <w:pStyle w:val="Numberedparagraph"/>
      </w:pPr>
      <w:r w:rsidRPr="00AC540D">
        <w:t>The Test Plan identifies the platforms to be tested, and for those platforms not included in the test plan but included in the ST, the test plan provides a justification for not testing the platforms</w:t>
      </w:r>
      <w:r>
        <w:t xml:space="preserve">. </w:t>
      </w:r>
      <w:r w:rsidRPr="00AC540D">
        <w:t>This justification must address the differences between the tested platforms and the untested platforms, and make an argument that the differences do not affect the testing to be performed</w:t>
      </w:r>
      <w:r>
        <w:t xml:space="preserve">. </w:t>
      </w:r>
      <w:r w:rsidRPr="00AC540D">
        <w:t xml:space="preserve">It is not sufficient to merely </w:t>
      </w:r>
      <w:r w:rsidRPr="00AC540D">
        <w:lastRenderedPageBreak/>
        <w:t>assert that the differences have no affect; rationale must be provided</w:t>
      </w:r>
      <w:r>
        <w:t xml:space="preserve">. </w:t>
      </w:r>
      <w:r w:rsidRPr="00AC540D">
        <w:t xml:space="preserve">If all platforms claimed in the ST are tested, then no rationale is necessary. </w:t>
      </w:r>
    </w:p>
    <w:p w14:paraId="4FBBBB11" w14:textId="77777777" w:rsidR="00D129B4" w:rsidRPr="00BC64B3" w:rsidRDefault="00597788" w:rsidP="00333F84">
      <w:pPr>
        <w:pStyle w:val="Numberedparagraph"/>
        <w:rPr>
          <w:szCs w:val="22"/>
        </w:rPr>
      </w:pPr>
      <w:r w:rsidRPr="00AC540D">
        <w:t>The test plan describes the composition of each platform to be tested, and any setup that is necessary beyond what is contained in the AGD documentation</w:t>
      </w:r>
      <w:r>
        <w:t xml:space="preserve">. </w:t>
      </w:r>
      <w:r w:rsidRPr="00AC540D">
        <w:t>It should be noted that the evaluators are expected to follow the AGD documentation for installation and setup of each platform either as part of a test or as a standard pre-test condition</w:t>
      </w:r>
      <w:r>
        <w:t xml:space="preserve">. </w:t>
      </w:r>
      <w:r w:rsidRPr="00AC540D">
        <w:t>This may include special test drivers or tools</w:t>
      </w:r>
      <w:r>
        <w:t xml:space="preserve">. </w:t>
      </w:r>
      <w:r w:rsidRPr="00AC540D">
        <w:t xml:space="preserve">For each driver or tool, an argument (not just an assertion) is provided that the driver or tool will not adversely affect the performance of the functionality by the TOE and its platform. </w:t>
      </w:r>
      <w:r w:rsidRPr="00BC64B3">
        <w:rPr>
          <w:iCs/>
          <w:szCs w:val="22"/>
        </w:rPr>
        <w:t>This also includes the configuration of cryptographic engine</w:t>
      </w:r>
      <w:r w:rsidR="00BC64B3">
        <w:rPr>
          <w:iCs/>
          <w:szCs w:val="22"/>
        </w:rPr>
        <w:t>s</w:t>
      </w:r>
      <w:r w:rsidRPr="00BC64B3">
        <w:rPr>
          <w:iCs/>
          <w:szCs w:val="22"/>
        </w:rPr>
        <w:t xml:space="preserve"> to be used. The cryptographic algorithms implemented by th</w:t>
      </w:r>
      <w:r w:rsidR="00BC64B3">
        <w:rPr>
          <w:iCs/>
          <w:szCs w:val="22"/>
        </w:rPr>
        <w:t>ese</w:t>
      </w:r>
      <w:r w:rsidRPr="00BC64B3">
        <w:rPr>
          <w:iCs/>
          <w:szCs w:val="22"/>
        </w:rPr>
        <w:t xml:space="preserve"> engine</w:t>
      </w:r>
      <w:r w:rsidR="00BC64B3">
        <w:rPr>
          <w:iCs/>
          <w:szCs w:val="22"/>
        </w:rPr>
        <w:t>s</w:t>
      </w:r>
      <w:r w:rsidRPr="00BC64B3">
        <w:rPr>
          <w:iCs/>
          <w:szCs w:val="22"/>
        </w:rPr>
        <w:t xml:space="preserve"> are those specified by this PP and used by the cryptographic protocols being evaluated (IPsec, TLS/HTTPS, SSH).</w:t>
      </w:r>
    </w:p>
    <w:p w14:paraId="70046665" w14:textId="77777777" w:rsidR="00D129B4" w:rsidRDefault="00597788" w:rsidP="00333F84">
      <w:pPr>
        <w:pStyle w:val="Numberedparagraph"/>
      </w:pPr>
      <w:r w:rsidRPr="00AC540D">
        <w:t>The test plan identifies high-level test objectives as well as the test procedures to be followed to achieve those objectives</w:t>
      </w:r>
      <w:r>
        <w:t xml:space="preserve">. </w:t>
      </w:r>
      <w:r w:rsidRPr="00AC540D">
        <w:t>These procedures include expected results</w:t>
      </w:r>
      <w:r>
        <w:t xml:space="preserve">. </w:t>
      </w:r>
      <w:r w:rsidRPr="00AC540D">
        <w:t>The test report (which could just be an annotated version of the test plan) details the activities that took place when the test procedures were executed, and includes the actual results of the tests</w:t>
      </w:r>
      <w:r>
        <w:t xml:space="preserve">. </w:t>
      </w:r>
      <w:r w:rsidRPr="00AC540D">
        <w:t>This shall be a cumulative account, so if there was a test run that resulted in a failure; a fix installed; and then a successful re-run of the test, the report would show a “fail” and “pass” result (and the supporting details), and not just the “pass” result.</w:t>
      </w:r>
    </w:p>
    <w:p w14:paraId="73D92E1E" w14:textId="77777777" w:rsidR="00504BDE" w:rsidRPr="000A6614" w:rsidRDefault="00504BDE" w:rsidP="00524708">
      <w:pPr>
        <w:pStyle w:val="Heading2"/>
      </w:pPr>
      <w:bookmarkStart w:id="883" w:name="_Toc430938733"/>
      <w:r w:rsidRPr="000A6614">
        <w:t>Class AVA: Vulnerability assessment</w:t>
      </w:r>
      <w:bookmarkEnd w:id="883"/>
    </w:p>
    <w:p w14:paraId="6DCB37CC" w14:textId="77777777" w:rsidR="00597788" w:rsidRPr="000A6614" w:rsidRDefault="00597788" w:rsidP="00597788">
      <w:pPr>
        <w:pStyle w:val="StyleNumberedNormalJustified"/>
      </w:pPr>
      <w:r w:rsidRPr="000A6614">
        <w:t xml:space="preserve">For the first generation of this protection profile, the evaluation lab is expected to survey open sources to </w:t>
      </w:r>
      <w:r>
        <w:t>learn</w:t>
      </w:r>
      <w:r w:rsidRPr="000A6614">
        <w:t xml:space="preserve"> what vulnerabilities have been discovered in these types of products. In most cases, these vulnerabilities will require sophistication beyond that of a basic attacker. Until penetration tools are created and uniformly distributed to the evaluation labs, evaluators will not be expected to test for these vulnerabilities in the TOE. The labs will be expected to comment on the likelihood of these vulnerabilities given the documentation provided by the vendor. This information will be used in the development of penetration testing tools and for the development of future protection profiles.</w:t>
      </w:r>
    </w:p>
    <w:p w14:paraId="2828738A" w14:textId="77777777" w:rsidR="00597788" w:rsidRPr="000A6614" w:rsidRDefault="00597788" w:rsidP="003E6F69">
      <w:pPr>
        <w:pStyle w:val="Heading3"/>
      </w:pPr>
      <w:bookmarkStart w:id="884" w:name="_Toc430938734"/>
      <w:r w:rsidRPr="000A6614">
        <w:t>AVA_VAN.</w:t>
      </w:r>
      <w:r w:rsidR="00B971EB">
        <w:t>1</w:t>
      </w:r>
      <w:r>
        <w:tab/>
      </w:r>
      <w:r w:rsidRPr="000A6614">
        <w:tab/>
        <w:t>Vulnerability survey</w:t>
      </w:r>
      <w:bookmarkEnd w:id="884"/>
    </w:p>
    <w:tbl>
      <w:tblPr>
        <w:tblW w:w="0" w:type="auto"/>
        <w:tblInd w:w="288" w:type="dxa"/>
        <w:tblLook w:val="00A0" w:firstRow="1" w:lastRow="0" w:firstColumn="1" w:lastColumn="0" w:noHBand="0" w:noVBand="0"/>
      </w:tblPr>
      <w:tblGrid>
        <w:gridCol w:w="1978"/>
        <w:gridCol w:w="6603"/>
      </w:tblGrid>
      <w:tr w:rsidR="00752852" w:rsidRPr="000A6614" w14:paraId="0609224E" w14:textId="77777777">
        <w:tc>
          <w:tcPr>
            <w:tcW w:w="1978" w:type="dxa"/>
          </w:tcPr>
          <w:p w14:paraId="32E5344C" w14:textId="77777777" w:rsidR="00752852" w:rsidRPr="000A6614" w:rsidRDefault="00752852"/>
        </w:tc>
        <w:tc>
          <w:tcPr>
            <w:tcW w:w="6603" w:type="dxa"/>
          </w:tcPr>
          <w:p w14:paraId="1E14262C" w14:textId="77777777" w:rsidR="00752852" w:rsidRPr="00CD53D5" w:rsidRDefault="00752852">
            <w:pPr>
              <w:autoSpaceDE w:val="0"/>
              <w:autoSpaceDN w:val="0"/>
              <w:adjustRightInd w:val="0"/>
              <w:rPr>
                <w:b/>
              </w:rPr>
            </w:pPr>
            <w:r w:rsidRPr="000A6614">
              <w:rPr>
                <w:b/>
              </w:rPr>
              <w:t>Developer action elements:</w:t>
            </w:r>
          </w:p>
        </w:tc>
      </w:tr>
      <w:tr w:rsidR="00752852" w:rsidRPr="000A6614" w14:paraId="19ADE2D5" w14:textId="77777777">
        <w:tc>
          <w:tcPr>
            <w:tcW w:w="1978" w:type="dxa"/>
          </w:tcPr>
          <w:p w14:paraId="2775C648" w14:textId="77777777" w:rsidR="00752852" w:rsidRPr="000A6614" w:rsidRDefault="00752852">
            <w:r w:rsidRPr="000A6614">
              <w:t>AVA_VAN.1.1D</w:t>
            </w:r>
          </w:p>
        </w:tc>
        <w:tc>
          <w:tcPr>
            <w:tcW w:w="6603" w:type="dxa"/>
          </w:tcPr>
          <w:p w14:paraId="6C44779E" w14:textId="77777777" w:rsidR="00752852" w:rsidRPr="00CD53D5" w:rsidRDefault="00752852">
            <w:pPr>
              <w:autoSpaceDE w:val="0"/>
              <w:autoSpaceDN w:val="0"/>
              <w:adjustRightInd w:val="0"/>
            </w:pPr>
            <w:r w:rsidRPr="000A6614">
              <w:t>The developer shall provide the TOE for testing.</w:t>
            </w:r>
          </w:p>
        </w:tc>
      </w:tr>
      <w:tr w:rsidR="00752852" w:rsidRPr="000A6614" w14:paraId="01D1CAC8" w14:textId="77777777">
        <w:tc>
          <w:tcPr>
            <w:tcW w:w="1978" w:type="dxa"/>
          </w:tcPr>
          <w:p w14:paraId="3EE3D7BA" w14:textId="77777777" w:rsidR="00752852" w:rsidRPr="000A6614" w:rsidRDefault="00752852"/>
        </w:tc>
        <w:tc>
          <w:tcPr>
            <w:tcW w:w="6603" w:type="dxa"/>
          </w:tcPr>
          <w:p w14:paraId="45D7C5F3" w14:textId="77777777" w:rsidR="00752852" w:rsidRPr="00CD53D5" w:rsidRDefault="00752852">
            <w:pPr>
              <w:rPr>
                <w:b/>
              </w:rPr>
            </w:pPr>
            <w:r w:rsidRPr="000A6614">
              <w:rPr>
                <w:b/>
              </w:rPr>
              <w:t>Content and presentation elements:</w:t>
            </w:r>
          </w:p>
        </w:tc>
      </w:tr>
      <w:tr w:rsidR="00752852" w:rsidRPr="000A6614" w14:paraId="165CB036" w14:textId="77777777">
        <w:tc>
          <w:tcPr>
            <w:tcW w:w="1978" w:type="dxa"/>
          </w:tcPr>
          <w:p w14:paraId="685D036A" w14:textId="77777777" w:rsidR="00752852" w:rsidRPr="000A6614" w:rsidRDefault="00752852">
            <w:r w:rsidRPr="000A6614">
              <w:t>AVA_VAN.1.1C</w:t>
            </w:r>
          </w:p>
        </w:tc>
        <w:tc>
          <w:tcPr>
            <w:tcW w:w="6603" w:type="dxa"/>
          </w:tcPr>
          <w:p w14:paraId="5358F285" w14:textId="77777777" w:rsidR="00752852" w:rsidRPr="00CD53D5" w:rsidRDefault="00752852">
            <w:pPr>
              <w:autoSpaceDE w:val="0"/>
              <w:autoSpaceDN w:val="0"/>
              <w:adjustRightInd w:val="0"/>
            </w:pPr>
            <w:r w:rsidRPr="000A6614">
              <w:t>The TOE shall be suitable for testing.</w:t>
            </w:r>
          </w:p>
        </w:tc>
      </w:tr>
      <w:tr w:rsidR="00752852" w:rsidRPr="000A6614" w14:paraId="1263D130" w14:textId="77777777">
        <w:tc>
          <w:tcPr>
            <w:tcW w:w="1978" w:type="dxa"/>
          </w:tcPr>
          <w:p w14:paraId="7CE0BD90" w14:textId="77777777" w:rsidR="00D129B4" w:rsidRDefault="00D129B4" w:rsidP="00333F84">
            <w:pPr>
              <w:keepNext/>
            </w:pPr>
          </w:p>
        </w:tc>
        <w:tc>
          <w:tcPr>
            <w:tcW w:w="6603" w:type="dxa"/>
          </w:tcPr>
          <w:p w14:paraId="54D5351F" w14:textId="77777777" w:rsidR="00D129B4" w:rsidRPr="00CD53D5" w:rsidRDefault="00752852" w:rsidP="00333F84">
            <w:pPr>
              <w:keepNext/>
              <w:rPr>
                <w:b/>
                <w:i/>
                <w:iCs/>
                <w:color w:val="0000FF"/>
                <w:szCs w:val="22"/>
              </w:rPr>
            </w:pPr>
            <w:r w:rsidRPr="000A6614">
              <w:rPr>
                <w:b/>
              </w:rPr>
              <w:t>Evaluator action elements:</w:t>
            </w:r>
          </w:p>
        </w:tc>
      </w:tr>
      <w:tr w:rsidR="00752852" w:rsidRPr="000A6614" w14:paraId="1D99BA57" w14:textId="77777777">
        <w:tc>
          <w:tcPr>
            <w:tcW w:w="1978" w:type="dxa"/>
          </w:tcPr>
          <w:p w14:paraId="1A5CD9A2" w14:textId="77777777" w:rsidR="00752852" w:rsidRPr="000A6614" w:rsidRDefault="00752852">
            <w:r w:rsidRPr="000A6614">
              <w:t>AVA_VAN.1.1E</w:t>
            </w:r>
          </w:p>
        </w:tc>
        <w:tc>
          <w:tcPr>
            <w:tcW w:w="6603" w:type="dxa"/>
          </w:tcPr>
          <w:p w14:paraId="7715E25B" w14:textId="77777777" w:rsidR="00752852" w:rsidRPr="000A6614" w:rsidRDefault="00752852">
            <w:pPr>
              <w:autoSpaceDE w:val="0"/>
              <w:autoSpaceDN w:val="0"/>
              <w:adjustRightInd w:val="0"/>
            </w:pPr>
            <w:r w:rsidRPr="000A6614">
              <w:t xml:space="preserve">The evaluator </w:t>
            </w:r>
            <w:r w:rsidRPr="000A6614">
              <w:rPr>
                <w:i/>
                <w:iCs/>
              </w:rPr>
              <w:t xml:space="preserve">shall confirm </w:t>
            </w:r>
            <w:r w:rsidRPr="000A6614">
              <w:t>that the information provided meets all requirements for content and presentation of evidence.</w:t>
            </w:r>
          </w:p>
        </w:tc>
      </w:tr>
      <w:tr w:rsidR="00752852" w:rsidRPr="000A6614" w14:paraId="27A30E01" w14:textId="77777777">
        <w:tc>
          <w:tcPr>
            <w:tcW w:w="1978" w:type="dxa"/>
          </w:tcPr>
          <w:p w14:paraId="2D8E6A0F" w14:textId="77777777" w:rsidR="00752852" w:rsidRPr="000A6614" w:rsidRDefault="00752852">
            <w:r w:rsidRPr="000A6614">
              <w:t>AVA_VAN.1.2E</w:t>
            </w:r>
          </w:p>
        </w:tc>
        <w:tc>
          <w:tcPr>
            <w:tcW w:w="6603" w:type="dxa"/>
          </w:tcPr>
          <w:p w14:paraId="4B877BBE" w14:textId="77777777" w:rsidR="00752852" w:rsidRPr="000A6614" w:rsidRDefault="00752852">
            <w:pPr>
              <w:autoSpaceDE w:val="0"/>
              <w:autoSpaceDN w:val="0"/>
              <w:adjustRightInd w:val="0"/>
            </w:pPr>
            <w:r w:rsidRPr="000A6614">
              <w:t xml:space="preserve">The evaluator </w:t>
            </w:r>
            <w:r w:rsidRPr="000A6614">
              <w:rPr>
                <w:i/>
                <w:iCs/>
              </w:rPr>
              <w:t xml:space="preserve">shall perform </w:t>
            </w:r>
            <w:r w:rsidRPr="000A6614">
              <w:t>a search of public domain sources to identify potential vulnerabilities in the TOE.</w:t>
            </w:r>
          </w:p>
        </w:tc>
      </w:tr>
      <w:tr w:rsidR="00752852" w:rsidRPr="000A6614" w14:paraId="7142ADC3" w14:textId="77777777">
        <w:tc>
          <w:tcPr>
            <w:tcW w:w="1978" w:type="dxa"/>
          </w:tcPr>
          <w:p w14:paraId="355CF802" w14:textId="77777777" w:rsidR="00752852" w:rsidRPr="000A6614" w:rsidRDefault="00752852">
            <w:r>
              <w:t>AVA_VAN.1.3E</w:t>
            </w:r>
          </w:p>
        </w:tc>
        <w:tc>
          <w:tcPr>
            <w:tcW w:w="6603" w:type="dxa"/>
          </w:tcPr>
          <w:p w14:paraId="4AA32EAE" w14:textId="77777777" w:rsidR="00752852" w:rsidRPr="000A6614" w:rsidRDefault="00B971EB">
            <w:pPr>
              <w:autoSpaceDE w:val="0"/>
              <w:autoSpaceDN w:val="0"/>
              <w:adjustRightInd w:val="0"/>
            </w:pPr>
            <w:r w:rsidRPr="00B971EB">
              <w:t xml:space="preserve">The evaluator </w:t>
            </w:r>
            <w:r w:rsidRPr="00B971EB">
              <w:rPr>
                <w:i/>
              </w:rPr>
              <w:t>shall conduct</w:t>
            </w:r>
            <w:r w:rsidRPr="00B971EB">
              <w:t xml:space="preserve"> penetration testing, based on the </w:t>
            </w:r>
            <w:r w:rsidR="00AE777F" w:rsidRPr="00B971EB">
              <w:t>identified potential</w:t>
            </w:r>
            <w:r w:rsidRPr="00B971EB">
              <w:t xml:space="preserve"> vulnerabilities, to determine that the TOE is resistant to attacks performed by an attacker possessing Basic attack potential.</w:t>
            </w:r>
          </w:p>
        </w:tc>
      </w:tr>
    </w:tbl>
    <w:p w14:paraId="261108E7" w14:textId="77777777" w:rsidR="00504BDE" w:rsidRPr="00484A71" w:rsidRDefault="00047C36">
      <w:pPr>
        <w:pStyle w:val="BodyTextIndent"/>
        <w:rPr>
          <w:b/>
          <w:i/>
          <w:szCs w:val="24"/>
        </w:rPr>
      </w:pPr>
      <w:r>
        <w:rPr>
          <w:b/>
          <w:i/>
          <w:szCs w:val="24"/>
        </w:rPr>
        <w:lastRenderedPageBreak/>
        <w:t>Assurance Activity:</w:t>
      </w:r>
    </w:p>
    <w:p w14:paraId="768F5185" w14:textId="77777777" w:rsidR="00D129B4" w:rsidRDefault="00597788" w:rsidP="00333F84">
      <w:pPr>
        <w:pStyle w:val="Numberedparagraph"/>
      </w:pPr>
      <w:r w:rsidRPr="00AC540D">
        <w:t>As with ATE_IND the evaluator shall generate a report to document their findings with respect to this requirement</w:t>
      </w:r>
      <w:r>
        <w:t xml:space="preserve">. </w:t>
      </w:r>
      <w:r w:rsidRPr="00AC540D">
        <w:t>This report could physically be part of the overall test report mentioned in ATE_IND, or a separate document</w:t>
      </w:r>
      <w:r>
        <w:t xml:space="preserve">. </w:t>
      </w:r>
      <w:r w:rsidRPr="00AC540D">
        <w:t xml:space="preserve">The evaluator performs a search of public information to determine the vulnerabilities that have been found in </w:t>
      </w:r>
      <w:r w:rsidR="00FC017D">
        <w:t xml:space="preserve">Server </w:t>
      </w:r>
      <w:r w:rsidR="00BC64B3">
        <w:t>Virtualization</w:t>
      </w:r>
      <w:r w:rsidRPr="00AC540D">
        <w:t xml:space="preserve"> in general, as well as those that pertain to the particular TOE</w:t>
      </w:r>
      <w:r>
        <w:t xml:space="preserve">. </w:t>
      </w:r>
      <w:r w:rsidRPr="00AC540D">
        <w:t>The evaluator documents the sources consulted and the vulnerabilities found in the report</w:t>
      </w:r>
      <w:r>
        <w:t xml:space="preserve">. </w:t>
      </w:r>
      <w:r w:rsidRPr="00AC540D">
        <w:t>For each vulnerability found, the evaluator either provides a rationale with respect to its non-applicability or the evaluator formulates a test (using the guidelines provided in ATE_IND) to confirm the vulnerability, if suitable</w:t>
      </w:r>
      <w:r>
        <w:t xml:space="preserve">. </w:t>
      </w:r>
      <w:r w:rsidRPr="00AC540D">
        <w:t>Suitability is determined by assessing the attack vector needed to take advantage of the vulnerability</w:t>
      </w:r>
      <w:r>
        <w:t xml:space="preserve">. </w:t>
      </w:r>
      <w:r w:rsidRPr="00AC540D">
        <w:t xml:space="preserve">For example, if the vulnerability can be detected by pressing a key combination on boot-up, a test would be suitable at the assurance level of this PP. </w:t>
      </w:r>
      <w:r w:rsidRPr="00AC540D">
        <w:rPr>
          <w:iCs/>
        </w:rPr>
        <w:t>If exploiting the vulnerability requires expert skills and an electron microscope, for instance, then a test would not be suitable and an appropriate justification would be formulated.</w:t>
      </w:r>
    </w:p>
    <w:p w14:paraId="73373FB8" w14:textId="77777777" w:rsidR="00482381" w:rsidRDefault="00482381">
      <w:pPr>
        <w:spacing w:after="0"/>
        <w:rPr>
          <w:b/>
          <w:bCs/>
          <w:kern w:val="32"/>
          <w:sz w:val="32"/>
          <w:szCs w:val="32"/>
        </w:rPr>
      </w:pPr>
      <w:r>
        <w:br w:type="page"/>
      </w:r>
    </w:p>
    <w:p w14:paraId="29945EF8" w14:textId="77777777" w:rsidR="00313DFB" w:rsidRDefault="007306B7" w:rsidP="00524708">
      <w:pPr>
        <w:pStyle w:val="Heading1"/>
      </w:pPr>
      <w:bookmarkStart w:id="885" w:name="_Toc430938735"/>
      <w:r w:rsidRPr="00524708">
        <w:lastRenderedPageBreak/>
        <w:t>RATIONALE</w:t>
      </w:r>
      <w:bookmarkEnd w:id="885"/>
      <w:r>
        <w:t xml:space="preserve"> </w:t>
      </w:r>
    </w:p>
    <w:p w14:paraId="3C0C23F0" w14:textId="77777777" w:rsidR="00313DFB" w:rsidRDefault="00313DFB" w:rsidP="00313DFB">
      <w:pPr>
        <w:pStyle w:val="StyleNumberedNormalJustified"/>
      </w:pPr>
      <w:r>
        <w:t>The rationale tracing the threats to the objectives and the objectives to the requirements is contained in the prose in Sections 2.0 and 3.0</w:t>
      </w:r>
      <w:r w:rsidR="007C25F1">
        <w:t xml:space="preserve"> and is included in table form below</w:t>
      </w:r>
      <w:r>
        <w:t>. The only outstanding mappings are those for the Assumptions and Organizational Security Policies; those are contained in Annex A below.</w:t>
      </w:r>
    </w:p>
    <w:p w14:paraId="38CB91D8" w14:textId="077AAC45" w:rsidR="007C25F1" w:rsidRPr="00313DFB" w:rsidRDefault="00A15608" w:rsidP="00A15608">
      <w:pPr>
        <w:pStyle w:val="Caption"/>
        <w:jc w:val="center"/>
      </w:pPr>
      <w:bookmarkStart w:id="886" w:name="_Toc430938918"/>
      <w:r>
        <w:t xml:space="preserve">Table </w:t>
      </w:r>
      <w:fldSimple w:instr=" SEQ Table \* ARABIC ">
        <w:r w:rsidR="00B026BA">
          <w:rPr>
            <w:noProof/>
          </w:rPr>
          <w:t>3</w:t>
        </w:r>
      </w:fldSimple>
      <w:r w:rsidR="005D31F3">
        <w:rPr>
          <w:noProof/>
        </w:rPr>
        <w:t>:</w:t>
      </w:r>
      <w:r>
        <w:t xml:space="preserve"> Threat-Objective-SFR Mapping</w:t>
      </w:r>
      <w:bookmarkEnd w:id="886"/>
    </w:p>
    <w:tbl>
      <w:tblPr>
        <w:tblW w:w="9554" w:type="dxa"/>
        <w:tblInd w:w="94" w:type="dxa"/>
        <w:tblLayout w:type="fixed"/>
        <w:tblLook w:val="04A0" w:firstRow="1" w:lastRow="0" w:firstColumn="1" w:lastColumn="0" w:noHBand="0" w:noVBand="1"/>
      </w:tblPr>
      <w:tblGrid>
        <w:gridCol w:w="1904"/>
        <w:gridCol w:w="2610"/>
        <w:gridCol w:w="2520"/>
        <w:gridCol w:w="2520"/>
        <w:tblGridChange w:id="887">
          <w:tblGrid>
            <w:gridCol w:w="5"/>
            <w:gridCol w:w="1899"/>
            <w:gridCol w:w="5"/>
            <w:gridCol w:w="2605"/>
            <w:gridCol w:w="5"/>
            <w:gridCol w:w="2515"/>
            <w:gridCol w:w="5"/>
            <w:gridCol w:w="2515"/>
            <w:gridCol w:w="5"/>
          </w:tblGrid>
        </w:tblGridChange>
      </w:tblGrid>
      <w:tr w:rsidR="007C25F1" w:rsidRPr="009C1161" w14:paraId="72E762C0" w14:textId="77777777" w:rsidTr="009B25C8">
        <w:trPr>
          <w:trHeight w:val="315"/>
        </w:trPr>
        <w:tc>
          <w:tcPr>
            <w:tcW w:w="451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4A6D545" w14:textId="77777777" w:rsidR="007C25F1" w:rsidRPr="009C1161" w:rsidRDefault="007C25F1" w:rsidP="00465154">
            <w:pPr>
              <w:spacing w:after="0"/>
              <w:rPr>
                <w:b/>
                <w:bCs/>
                <w:color w:val="000000"/>
                <w:sz w:val="20"/>
                <w:szCs w:val="20"/>
              </w:rPr>
            </w:pPr>
            <w:r w:rsidRPr="009C1161">
              <w:rPr>
                <w:b/>
                <w:bCs/>
                <w:color w:val="000000"/>
                <w:sz w:val="20"/>
                <w:szCs w:val="20"/>
              </w:rPr>
              <w:t>SPD  Threat Statements Section 2</w:t>
            </w:r>
          </w:p>
        </w:tc>
        <w:tc>
          <w:tcPr>
            <w:tcW w:w="2520" w:type="dxa"/>
            <w:tcBorders>
              <w:top w:val="single" w:sz="4" w:space="0" w:color="auto"/>
              <w:left w:val="nil"/>
              <w:bottom w:val="single" w:sz="4" w:space="0" w:color="auto"/>
              <w:right w:val="single" w:sz="4" w:space="0" w:color="auto"/>
            </w:tcBorders>
            <w:shd w:val="clear" w:color="auto" w:fill="auto"/>
            <w:hideMark/>
          </w:tcPr>
          <w:p w14:paraId="3F50B50C" w14:textId="77777777" w:rsidR="007C25F1" w:rsidRPr="009C1161" w:rsidRDefault="007C25F1" w:rsidP="00465154">
            <w:pPr>
              <w:spacing w:after="0"/>
              <w:rPr>
                <w:b/>
                <w:bCs/>
                <w:color w:val="000000"/>
                <w:sz w:val="20"/>
                <w:szCs w:val="20"/>
              </w:rPr>
            </w:pPr>
            <w:r w:rsidRPr="009C1161">
              <w:rPr>
                <w:b/>
                <w:bCs/>
                <w:color w:val="000000"/>
                <w:sz w:val="20"/>
                <w:szCs w:val="20"/>
              </w:rPr>
              <w:t xml:space="preserve">Security Objectives </w:t>
            </w:r>
          </w:p>
        </w:tc>
        <w:tc>
          <w:tcPr>
            <w:tcW w:w="2520" w:type="dxa"/>
            <w:tcBorders>
              <w:top w:val="single" w:sz="4" w:space="0" w:color="auto"/>
              <w:left w:val="nil"/>
              <w:bottom w:val="single" w:sz="4" w:space="0" w:color="auto"/>
              <w:right w:val="single" w:sz="4" w:space="0" w:color="auto"/>
            </w:tcBorders>
            <w:shd w:val="clear" w:color="auto" w:fill="auto"/>
            <w:hideMark/>
          </w:tcPr>
          <w:p w14:paraId="163E664D" w14:textId="77777777" w:rsidR="007C25F1" w:rsidRPr="009C1161" w:rsidRDefault="007C25F1" w:rsidP="00465154">
            <w:pPr>
              <w:spacing w:after="0"/>
              <w:rPr>
                <w:b/>
                <w:bCs/>
                <w:color w:val="000000"/>
                <w:sz w:val="20"/>
                <w:szCs w:val="20"/>
              </w:rPr>
            </w:pPr>
            <w:r w:rsidRPr="009C1161">
              <w:rPr>
                <w:b/>
                <w:bCs/>
                <w:color w:val="000000"/>
                <w:sz w:val="20"/>
                <w:szCs w:val="20"/>
              </w:rPr>
              <w:t>SFRs</w:t>
            </w:r>
          </w:p>
        </w:tc>
      </w:tr>
      <w:tr w:rsidR="007C25F1" w:rsidRPr="00CC2428" w14:paraId="0B96DA94" w14:textId="77777777" w:rsidTr="009B25C8">
        <w:trPr>
          <w:trHeight w:val="315"/>
        </w:trPr>
        <w:tc>
          <w:tcPr>
            <w:tcW w:w="1904" w:type="dxa"/>
            <w:tcBorders>
              <w:top w:val="nil"/>
              <w:left w:val="single" w:sz="4" w:space="0" w:color="auto"/>
              <w:bottom w:val="single" w:sz="4" w:space="0" w:color="auto"/>
              <w:right w:val="single" w:sz="4" w:space="0" w:color="auto"/>
            </w:tcBorders>
            <w:shd w:val="clear" w:color="auto" w:fill="auto"/>
            <w:hideMark/>
          </w:tcPr>
          <w:p w14:paraId="31C4443B" w14:textId="77777777" w:rsidR="007C25F1" w:rsidRPr="009C1161" w:rsidRDefault="007C25F1" w:rsidP="00465154">
            <w:pPr>
              <w:spacing w:after="0"/>
              <w:rPr>
                <w:color w:val="000000"/>
                <w:sz w:val="20"/>
                <w:szCs w:val="20"/>
              </w:rPr>
            </w:pPr>
            <w:r w:rsidRPr="009C1161">
              <w:rPr>
                <w:color w:val="000000"/>
                <w:sz w:val="20"/>
                <w:szCs w:val="20"/>
              </w:rPr>
              <w:t> </w:t>
            </w:r>
          </w:p>
        </w:tc>
        <w:tc>
          <w:tcPr>
            <w:tcW w:w="2610" w:type="dxa"/>
            <w:tcBorders>
              <w:top w:val="nil"/>
              <w:left w:val="nil"/>
              <w:bottom w:val="single" w:sz="4" w:space="0" w:color="auto"/>
              <w:right w:val="single" w:sz="4" w:space="0" w:color="auto"/>
            </w:tcBorders>
            <w:shd w:val="clear" w:color="auto" w:fill="auto"/>
            <w:hideMark/>
          </w:tcPr>
          <w:p w14:paraId="517A553D" w14:textId="77777777" w:rsidR="007C25F1" w:rsidRPr="009C1161" w:rsidRDefault="007C25F1" w:rsidP="00465154">
            <w:pPr>
              <w:spacing w:after="0"/>
              <w:rPr>
                <w:color w:val="000000"/>
                <w:sz w:val="20"/>
                <w:szCs w:val="20"/>
              </w:rPr>
            </w:pPr>
            <w:r w:rsidRPr="009C1161">
              <w:rPr>
                <w:color w:val="000000"/>
                <w:sz w:val="20"/>
                <w:szCs w:val="20"/>
              </w:rPr>
              <w:t> </w:t>
            </w:r>
          </w:p>
        </w:tc>
        <w:tc>
          <w:tcPr>
            <w:tcW w:w="2520" w:type="dxa"/>
            <w:tcBorders>
              <w:top w:val="single" w:sz="4" w:space="0" w:color="auto"/>
              <w:left w:val="nil"/>
              <w:bottom w:val="single" w:sz="4" w:space="0" w:color="auto"/>
              <w:right w:val="single" w:sz="4" w:space="0" w:color="000000"/>
            </w:tcBorders>
            <w:shd w:val="clear" w:color="auto" w:fill="auto"/>
            <w:hideMark/>
          </w:tcPr>
          <w:p w14:paraId="5D24DBC7" w14:textId="77777777" w:rsidR="007C25F1" w:rsidRPr="009C1161" w:rsidRDefault="007C25F1" w:rsidP="00465154">
            <w:pPr>
              <w:spacing w:after="0"/>
              <w:rPr>
                <w:color w:val="000000"/>
                <w:sz w:val="20"/>
                <w:szCs w:val="20"/>
              </w:rPr>
            </w:pPr>
            <w:r w:rsidRPr="009C1161">
              <w:rPr>
                <w:color w:val="000000"/>
                <w:sz w:val="20"/>
                <w:szCs w:val="20"/>
              </w:rPr>
              <w:t> </w:t>
            </w:r>
          </w:p>
        </w:tc>
        <w:tc>
          <w:tcPr>
            <w:tcW w:w="2520" w:type="dxa"/>
            <w:tcBorders>
              <w:top w:val="nil"/>
              <w:left w:val="nil"/>
              <w:bottom w:val="single" w:sz="4" w:space="0" w:color="auto"/>
              <w:right w:val="single" w:sz="4" w:space="0" w:color="auto"/>
            </w:tcBorders>
            <w:shd w:val="clear" w:color="auto" w:fill="auto"/>
            <w:hideMark/>
          </w:tcPr>
          <w:p w14:paraId="6A103A3B" w14:textId="77777777" w:rsidR="007C25F1" w:rsidRPr="009C1161" w:rsidRDefault="007C25F1" w:rsidP="00465154">
            <w:pPr>
              <w:spacing w:after="0"/>
              <w:rPr>
                <w:color w:val="000000"/>
                <w:sz w:val="20"/>
                <w:szCs w:val="20"/>
              </w:rPr>
            </w:pPr>
            <w:r w:rsidRPr="009C1161">
              <w:rPr>
                <w:color w:val="000000"/>
                <w:sz w:val="20"/>
                <w:szCs w:val="20"/>
              </w:rPr>
              <w:t> </w:t>
            </w:r>
          </w:p>
        </w:tc>
      </w:tr>
      <w:tr w:rsidR="007C25F1" w:rsidRPr="00CC2428" w14:paraId="2FB5F05D" w14:textId="77777777" w:rsidTr="009B25C8">
        <w:trPr>
          <w:trHeight w:val="2835"/>
        </w:trPr>
        <w:tc>
          <w:tcPr>
            <w:tcW w:w="1904" w:type="dxa"/>
            <w:tcBorders>
              <w:top w:val="nil"/>
              <w:left w:val="single" w:sz="4" w:space="0" w:color="auto"/>
              <w:bottom w:val="single" w:sz="4" w:space="0" w:color="auto"/>
              <w:right w:val="single" w:sz="4" w:space="0" w:color="auto"/>
            </w:tcBorders>
            <w:shd w:val="clear" w:color="auto" w:fill="auto"/>
            <w:hideMark/>
          </w:tcPr>
          <w:p w14:paraId="354C1DE2" w14:textId="77777777" w:rsidR="007C25F1" w:rsidRPr="009C1161" w:rsidRDefault="007C25F1" w:rsidP="00465154">
            <w:pPr>
              <w:spacing w:after="0"/>
              <w:rPr>
                <w:color w:val="000000"/>
                <w:sz w:val="20"/>
                <w:szCs w:val="20"/>
              </w:rPr>
            </w:pPr>
            <w:bookmarkStart w:id="888" w:name="RANGE!A3"/>
            <w:r w:rsidRPr="009C1161">
              <w:rPr>
                <w:color w:val="000000"/>
                <w:sz w:val="20"/>
                <w:szCs w:val="20"/>
              </w:rPr>
              <w:t>Cross-Domain Data Leakage</w:t>
            </w:r>
            <w:bookmarkEnd w:id="888"/>
          </w:p>
        </w:tc>
        <w:tc>
          <w:tcPr>
            <w:tcW w:w="2610" w:type="dxa"/>
            <w:tcBorders>
              <w:top w:val="nil"/>
              <w:left w:val="nil"/>
              <w:bottom w:val="single" w:sz="4" w:space="0" w:color="auto"/>
              <w:right w:val="single" w:sz="4" w:space="0" w:color="auto"/>
            </w:tcBorders>
            <w:shd w:val="clear" w:color="auto" w:fill="auto"/>
            <w:noWrap/>
            <w:hideMark/>
          </w:tcPr>
          <w:p w14:paraId="442330D5" w14:textId="77777777" w:rsidR="007C25F1" w:rsidRPr="009C1161" w:rsidRDefault="007C25F1" w:rsidP="00465154">
            <w:pPr>
              <w:spacing w:after="0"/>
              <w:jc w:val="both"/>
              <w:rPr>
                <w:color w:val="000000"/>
                <w:sz w:val="20"/>
                <w:szCs w:val="20"/>
              </w:rPr>
            </w:pPr>
            <w:r w:rsidRPr="009C1161">
              <w:rPr>
                <w:color w:val="000000"/>
                <w:sz w:val="20"/>
                <w:szCs w:val="20"/>
              </w:rPr>
              <w:t>T.DATA_LEAKAGE</w:t>
            </w:r>
          </w:p>
        </w:tc>
        <w:tc>
          <w:tcPr>
            <w:tcW w:w="2520" w:type="dxa"/>
            <w:tcBorders>
              <w:top w:val="single" w:sz="4" w:space="0" w:color="auto"/>
              <w:left w:val="nil"/>
              <w:bottom w:val="single" w:sz="4" w:space="0" w:color="auto"/>
              <w:right w:val="single" w:sz="4" w:space="0" w:color="000000"/>
            </w:tcBorders>
            <w:shd w:val="clear" w:color="auto" w:fill="auto"/>
            <w:hideMark/>
          </w:tcPr>
          <w:p w14:paraId="15152B08" w14:textId="77777777" w:rsidR="007C25F1" w:rsidRPr="009C1161" w:rsidRDefault="007C25F1" w:rsidP="00465154">
            <w:pPr>
              <w:spacing w:after="0"/>
              <w:rPr>
                <w:color w:val="000000"/>
                <w:sz w:val="20"/>
                <w:szCs w:val="20"/>
              </w:rPr>
            </w:pPr>
            <w:r w:rsidRPr="009C1161">
              <w:rPr>
                <w:color w:val="000000"/>
                <w:sz w:val="20"/>
                <w:szCs w:val="20"/>
              </w:rPr>
              <w:t>O.VM_ISOLATION; O.DOMAIN_INTEGRITY</w:t>
            </w:r>
          </w:p>
        </w:tc>
        <w:tc>
          <w:tcPr>
            <w:tcW w:w="2520" w:type="dxa"/>
            <w:tcBorders>
              <w:top w:val="nil"/>
              <w:left w:val="nil"/>
              <w:bottom w:val="nil"/>
              <w:right w:val="single" w:sz="4" w:space="0" w:color="auto"/>
            </w:tcBorders>
            <w:shd w:val="clear" w:color="auto" w:fill="auto"/>
            <w:hideMark/>
          </w:tcPr>
          <w:p w14:paraId="6820889A" w14:textId="77777777" w:rsidR="00A86F5A" w:rsidRDefault="007C25F1" w:rsidP="00465154">
            <w:pPr>
              <w:spacing w:after="0"/>
              <w:rPr>
                <w:color w:val="000000"/>
                <w:sz w:val="20"/>
                <w:szCs w:val="20"/>
              </w:rPr>
            </w:pPr>
            <w:r w:rsidRPr="009C1161">
              <w:rPr>
                <w:color w:val="000000"/>
                <w:sz w:val="20"/>
                <w:szCs w:val="20"/>
              </w:rPr>
              <w:t>FDP_VMS_EXT.1</w:t>
            </w:r>
            <w:r w:rsidR="00A31548">
              <w:rPr>
                <w:color w:val="000000"/>
                <w:sz w:val="20"/>
                <w:szCs w:val="20"/>
              </w:rPr>
              <w:t xml:space="preserve">; FDP_PPR_EXT.1; </w:t>
            </w:r>
            <w:r w:rsidRPr="009C1161">
              <w:rPr>
                <w:color w:val="000000"/>
                <w:sz w:val="20"/>
                <w:szCs w:val="20"/>
              </w:rPr>
              <w:t xml:space="preserve">FDP_VNC_EXT.1; </w:t>
            </w:r>
          </w:p>
          <w:p w14:paraId="43256CB6" w14:textId="77777777" w:rsidR="00FE24E1" w:rsidRDefault="007C25F1" w:rsidP="00465154">
            <w:pPr>
              <w:spacing w:after="0"/>
              <w:rPr>
                <w:color w:val="000000"/>
                <w:sz w:val="20"/>
                <w:szCs w:val="20"/>
              </w:rPr>
            </w:pPr>
            <w:r w:rsidRPr="009C1161">
              <w:rPr>
                <w:color w:val="000000"/>
                <w:sz w:val="20"/>
                <w:szCs w:val="20"/>
              </w:rPr>
              <w:t>FDP_</w:t>
            </w:r>
            <w:r w:rsidR="00F512A8">
              <w:rPr>
                <w:color w:val="000000"/>
                <w:sz w:val="20"/>
                <w:szCs w:val="20"/>
              </w:rPr>
              <w:t>RIP</w:t>
            </w:r>
            <w:r w:rsidR="002459EA">
              <w:rPr>
                <w:color w:val="000000"/>
                <w:sz w:val="20"/>
                <w:szCs w:val="20"/>
              </w:rPr>
              <w:t>_EXT.1</w:t>
            </w:r>
            <w:r w:rsidRPr="009C1161">
              <w:rPr>
                <w:color w:val="000000"/>
                <w:sz w:val="20"/>
                <w:szCs w:val="20"/>
              </w:rPr>
              <w:t>;</w:t>
            </w:r>
            <w:r w:rsidR="002459EA">
              <w:rPr>
                <w:color w:val="000000"/>
                <w:sz w:val="20"/>
                <w:szCs w:val="20"/>
              </w:rPr>
              <w:t xml:space="preserve"> FDP_RIP_EXT.2;</w:t>
            </w:r>
            <w:r w:rsidRPr="009C1161">
              <w:rPr>
                <w:color w:val="000000"/>
                <w:sz w:val="20"/>
                <w:szCs w:val="20"/>
              </w:rPr>
              <w:t xml:space="preserve"> FDP_HBI_EXT.1; </w:t>
            </w:r>
          </w:p>
          <w:p w14:paraId="0DC86A1F" w14:textId="77777777" w:rsidR="00FE24E1" w:rsidRDefault="00FE24E1" w:rsidP="00465154">
            <w:pPr>
              <w:spacing w:after="0"/>
              <w:rPr>
                <w:color w:val="000000"/>
                <w:sz w:val="20"/>
                <w:szCs w:val="20"/>
              </w:rPr>
            </w:pPr>
            <w:r>
              <w:rPr>
                <w:color w:val="000000"/>
                <w:sz w:val="20"/>
                <w:szCs w:val="20"/>
              </w:rPr>
              <w:t>FMT_MSA</w:t>
            </w:r>
            <w:r w:rsidR="002459EA">
              <w:rPr>
                <w:color w:val="000000"/>
                <w:sz w:val="20"/>
                <w:szCs w:val="20"/>
              </w:rPr>
              <w:t>_EXT.1</w:t>
            </w:r>
          </w:p>
          <w:p w14:paraId="5C9BDF3B" w14:textId="77777777" w:rsidR="00E801CC" w:rsidRDefault="00FE24E1" w:rsidP="00FE24E1">
            <w:pPr>
              <w:spacing w:after="0"/>
              <w:rPr>
                <w:color w:val="000000"/>
                <w:sz w:val="20"/>
                <w:szCs w:val="20"/>
              </w:rPr>
            </w:pPr>
            <w:r w:rsidRPr="009C1161">
              <w:rPr>
                <w:color w:val="000000"/>
                <w:sz w:val="20"/>
                <w:szCs w:val="20"/>
              </w:rPr>
              <w:t>FPT_VIV_EXT.1;</w:t>
            </w:r>
          </w:p>
          <w:p w14:paraId="62CFCE92" w14:textId="77777777" w:rsidR="00E801CC" w:rsidRDefault="00FD3E02" w:rsidP="00E801CC">
            <w:pPr>
              <w:spacing w:after="0"/>
              <w:rPr>
                <w:color w:val="000000"/>
                <w:sz w:val="20"/>
                <w:szCs w:val="20"/>
              </w:rPr>
            </w:pPr>
            <w:r>
              <w:rPr>
                <w:color w:val="000000"/>
                <w:sz w:val="20"/>
                <w:szCs w:val="20"/>
              </w:rPr>
              <w:t>FPT_H</w:t>
            </w:r>
            <w:r w:rsidR="00E801CC" w:rsidRPr="009C1161">
              <w:rPr>
                <w:color w:val="000000"/>
                <w:sz w:val="20"/>
                <w:szCs w:val="20"/>
              </w:rPr>
              <w:t>C</w:t>
            </w:r>
            <w:r>
              <w:rPr>
                <w:color w:val="000000"/>
                <w:sz w:val="20"/>
                <w:szCs w:val="20"/>
              </w:rPr>
              <w:t>L</w:t>
            </w:r>
            <w:r w:rsidR="00E801CC" w:rsidRPr="009C1161">
              <w:rPr>
                <w:color w:val="000000"/>
                <w:sz w:val="20"/>
                <w:szCs w:val="20"/>
              </w:rPr>
              <w:t>_EXT.1;</w:t>
            </w:r>
          </w:p>
          <w:p w14:paraId="5934A5B5" w14:textId="77777777" w:rsidR="00E801CC" w:rsidRDefault="00E801CC" w:rsidP="00FE24E1">
            <w:pPr>
              <w:spacing w:after="0"/>
              <w:rPr>
                <w:color w:val="000000"/>
                <w:sz w:val="20"/>
                <w:szCs w:val="20"/>
              </w:rPr>
            </w:pPr>
            <w:r w:rsidRPr="009C1161">
              <w:rPr>
                <w:color w:val="000000"/>
                <w:sz w:val="20"/>
                <w:szCs w:val="20"/>
              </w:rPr>
              <w:t>F</w:t>
            </w:r>
            <w:r>
              <w:rPr>
                <w:color w:val="000000"/>
                <w:sz w:val="20"/>
                <w:szCs w:val="20"/>
              </w:rPr>
              <w:t>T</w:t>
            </w:r>
            <w:r w:rsidRPr="009C1161">
              <w:rPr>
                <w:color w:val="000000"/>
                <w:sz w:val="20"/>
                <w:szCs w:val="20"/>
              </w:rPr>
              <w:t>P_UIF_EXT.1; F</w:t>
            </w:r>
            <w:r>
              <w:rPr>
                <w:color w:val="000000"/>
                <w:sz w:val="20"/>
                <w:szCs w:val="20"/>
              </w:rPr>
              <w:t>T</w:t>
            </w:r>
            <w:r w:rsidRPr="009C1161">
              <w:rPr>
                <w:color w:val="000000"/>
                <w:sz w:val="20"/>
                <w:szCs w:val="20"/>
              </w:rPr>
              <w:t>P_UI</w:t>
            </w:r>
            <w:r>
              <w:rPr>
                <w:color w:val="000000"/>
                <w:sz w:val="20"/>
                <w:szCs w:val="20"/>
              </w:rPr>
              <w:t>F</w:t>
            </w:r>
            <w:r w:rsidRPr="009C1161">
              <w:rPr>
                <w:color w:val="000000"/>
                <w:sz w:val="20"/>
                <w:szCs w:val="20"/>
              </w:rPr>
              <w:t>_EXT.</w:t>
            </w:r>
            <w:r>
              <w:rPr>
                <w:color w:val="000000"/>
                <w:sz w:val="20"/>
                <w:szCs w:val="20"/>
              </w:rPr>
              <w:t>2</w:t>
            </w:r>
            <w:r w:rsidRPr="009C1161">
              <w:rPr>
                <w:color w:val="000000"/>
                <w:sz w:val="20"/>
                <w:szCs w:val="20"/>
              </w:rPr>
              <w:t xml:space="preserve">; </w:t>
            </w:r>
          </w:p>
          <w:p w14:paraId="53C5F575" w14:textId="77777777" w:rsidR="003F5AEB" w:rsidRDefault="007C25F1" w:rsidP="00E801CC">
            <w:pPr>
              <w:spacing w:after="0"/>
              <w:rPr>
                <w:color w:val="000000"/>
                <w:sz w:val="20"/>
                <w:szCs w:val="20"/>
              </w:rPr>
            </w:pPr>
            <w:r w:rsidRPr="009C1161">
              <w:rPr>
                <w:color w:val="000000"/>
                <w:sz w:val="20"/>
                <w:szCs w:val="20"/>
              </w:rPr>
              <w:t xml:space="preserve">FPT_EEM_EXT.1; </w:t>
            </w:r>
          </w:p>
          <w:p w14:paraId="6C666823" w14:textId="77777777" w:rsidR="007C25F1" w:rsidRPr="009C1161" w:rsidRDefault="007C25F1" w:rsidP="00E801CC">
            <w:pPr>
              <w:spacing w:after="0"/>
              <w:rPr>
                <w:color w:val="000000"/>
                <w:sz w:val="20"/>
                <w:szCs w:val="20"/>
              </w:rPr>
            </w:pPr>
            <w:r w:rsidRPr="009C1161">
              <w:rPr>
                <w:color w:val="000000"/>
                <w:sz w:val="20"/>
                <w:szCs w:val="20"/>
              </w:rPr>
              <w:t>FPT_RDM_EXT.1</w:t>
            </w:r>
          </w:p>
        </w:tc>
      </w:tr>
      <w:tr w:rsidR="007C25F1" w:rsidRPr="00CC2428" w14:paraId="4F6C46D5" w14:textId="77777777" w:rsidTr="009B25C8">
        <w:trPr>
          <w:trHeight w:val="1890"/>
        </w:trPr>
        <w:tc>
          <w:tcPr>
            <w:tcW w:w="1904" w:type="dxa"/>
            <w:tcBorders>
              <w:top w:val="nil"/>
              <w:left w:val="single" w:sz="4" w:space="0" w:color="auto"/>
              <w:bottom w:val="single" w:sz="4" w:space="0" w:color="auto"/>
              <w:right w:val="single" w:sz="4" w:space="0" w:color="auto"/>
            </w:tcBorders>
            <w:shd w:val="clear" w:color="auto" w:fill="auto"/>
            <w:hideMark/>
          </w:tcPr>
          <w:p w14:paraId="71D2FE1E" w14:textId="77777777" w:rsidR="007C25F1" w:rsidRPr="009C1161" w:rsidRDefault="007C25F1" w:rsidP="00465154">
            <w:pPr>
              <w:spacing w:after="0"/>
              <w:rPr>
                <w:color w:val="000000"/>
                <w:sz w:val="20"/>
                <w:szCs w:val="20"/>
              </w:rPr>
            </w:pPr>
            <w:bookmarkStart w:id="889" w:name="RANGE!A4"/>
            <w:r w:rsidRPr="009C1161">
              <w:rPr>
                <w:color w:val="000000"/>
                <w:sz w:val="20"/>
                <w:szCs w:val="20"/>
              </w:rPr>
              <w:t>Unauthorized Update</w:t>
            </w:r>
            <w:bookmarkEnd w:id="889"/>
          </w:p>
        </w:tc>
        <w:tc>
          <w:tcPr>
            <w:tcW w:w="2610" w:type="dxa"/>
            <w:tcBorders>
              <w:top w:val="nil"/>
              <w:left w:val="nil"/>
              <w:bottom w:val="single" w:sz="4" w:space="0" w:color="auto"/>
              <w:right w:val="single" w:sz="4" w:space="0" w:color="auto"/>
            </w:tcBorders>
            <w:shd w:val="clear" w:color="auto" w:fill="auto"/>
            <w:noWrap/>
            <w:hideMark/>
          </w:tcPr>
          <w:p w14:paraId="466BB90A" w14:textId="77777777" w:rsidR="007C25F1" w:rsidRPr="009C1161" w:rsidRDefault="007C25F1" w:rsidP="00465154">
            <w:pPr>
              <w:spacing w:after="0"/>
              <w:jc w:val="both"/>
              <w:rPr>
                <w:color w:val="000000"/>
                <w:sz w:val="20"/>
                <w:szCs w:val="20"/>
              </w:rPr>
            </w:pPr>
            <w:r w:rsidRPr="009C1161">
              <w:rPr>
                <w:color w:val="000000"/>
                <w:sz w:val="20"/>
                <w:szCs w:val="20"/>
              </w:rPr>
              <w:t>T.UNAUTHORIZED_UPDATE</w:t>
            </w:r>
          </w:p>
        </w:tc>
        <w:tc>
          <w:tcPr>
            <w:tcW w:w="2520" w:type="dxa"/>
            <w:tcBorders>
              <w:top w:val="single" w:sz="4" w:space="0" w:color="auto"/>
              <w:left w:val="nil"/>
              <w:bottom w:val="single" w:sz="4" w:space="0" w:color="auto"/>
              <w:right w:val="single" w:sz="4" w:space="0" w:color="000000"/>
            </w:tcBorders>
            <w:shd w:val="clear" w:color="auto" w:fill="auto"/>
            <w:noWrap/>
            <w:hideMark/>
          </w:tcPr>
          <w:p w14:paraId="2DA67D17" w14:textId="77777777" w:rsidR="007C25F1" w:rsidRPr="009C1161" w:rsidRDefault="007C25F1" w:rsidP="00465154">
            <w:pPr>
              <w:spacing w:after="0"/>
              <w:rPr>
                <w:color w:val="000000"/>
                <w:sz w:val="20"/>
                <w:szCs w:val="20"/>
              </w:rPr>
            </w:pPr>
            <w:r w:rsidRPr="009C1161">
              <w:rPr>
                <w:color w:val="000000"/>
                <w:sz w:val="20"/>
                <w:szCs w:val="20"/>
              </w:rPr>
              <w:t>O.VMM_INTEGRITY</w:t>
            </w:r>
          </w:p>
        </w:tc>
        <w:tc>
          <w:tcPr>
            <w:tcW w:w="2520" w:type="dxa"/>
            <w:tcBorders>
              <w:top w:val="single" w:sz="4" w:space="0" w:color="auto"/>
              <w:left w:val="nil"/>
              <w:bottom w:val="single" w:sz="4" w:space="0" w:color="auto"/>
              <w:right w:val="single" w:sz="4" w:space="0" w:color="auto"/>
            </w:tcBorders>
            <w:shd w:val="clear" w:color="auto" w:fill="auto"/>
            <w:hideMark/>
          </w:tcPr>
          <w:p w14:paraId="6719A7A1" w14:textId="77777777" w:rsidR="00613F5A" w:rsidRDefault="00613F5A" w:rsidP="00465154">
            <w:pPr>
              <w:spacing w:after="0"/>
              <w:rPr>
                <w:color w:val="000000"/>
                <w:sz w:val="20"/>
                <w:szCs w:val="20"/>
              </w:rPr>
            </w:pPr>
            <w:r>
              <w:rPr>
                <w:color w:val="000000"/>
                <w:sz w:val="20"/>
                <w:szCs w:val="20"/>
              </w:rPr>
              <w:t>FIA_PMG_EXT.1;</w:t>
            </w:r>
          </w:p>
          <w:p w14:paraId="5E40C83E" w14:textId="77777777" w:rsidR="00553BF6" w:rsidRDefault="00613F5A" w:rsidP="00465154">
            <w:pPr>
              <w:spacing w:after="0"/>
              <w:rPr>
                <w:color w:val="000000"/>
                <w:sz w:val="20"/>
                <w:szCs w:val="20"/>
              </w:rPr>
            </w:pPr>
            <w:r>
              <w:rPr>
                <w:color w:val="000000"/>
                <w:sz w:val="20"/>
                <w:szCs w:val="20"/>
              </w:rPr>
              <w:t>FIA_UIA_EXT.1</w:t>
            </w:r>
            <w:r w:rsidR="004F4896">
              <w:rPr>
                <w:color w:val="000000"/>
                <w:sz w:val="20"/>
                <w:szCs w:val="20"/>
              </w:rPr>
              <w:t>;</w:t>
            </w:r>
          </w:p>
          <w:p w14:paraId="764EDCEB" w14:textId="77777777" w:rsidR="00FE24E1" w:rsidRDefault="00FE24E1" w:rsidP="00465154">
            <w:pPr>
              <w:spacing w:after="0"/>
              <w:rPr>
                <w:color w:val="000000"/>
                <w:sz w:val="20"/>
                <w:szCs w:val="20"/>
              </w:rPr>
            </w:pPr>
            <w:r>
              <w:rPr>
                <w:color w:val="000000"/>
                <w:sz w:val="20"/>
                <w:szCs w:val="20"/>
              </w:rPr>
              <w:t>FMR_SMR.2</w:t>
            </w:r>
            <w:r w:rsidR="004F4896">
              <w:rPr>
                <w:color w:val="000000"/>
                <w:sz w:val="20"/>
                <w:szCs w:val="20"/>
              </w:rPr>
              <w:t>;</w:t>
            </w:r>
          </w:p>
          <w:p w14:paraId="4A7E20E0" w14:textId="77777777" w:rsidR="00FE24E1" w:rsidRDefault="00FE24E1" w:rsidP="00465154">
            <w:pPr>
              <w:spacing w:after="0"/>
              <w:rPr>
                <w:color w:val="000000"/>
                <w:sz w:val="20"/>
                <w:szCs w:val="20"/>
              </w:rPr>
            </w:pPr>
            <w:r>
              <w:rPr>
                <w:color w:val="000000"/>
                <w:sz w:val="20"/>
                <w:szCs w:val="20"/>
              </w:rPr>
              <w:t>FMT_MOF</w:t>
            </w:r>
            <w:r w:rsidR="00565648">
              <w:rPr>
                <w:color w:val="000000"/>
                <w:sz w:val="20"/>
                <w:szCs w:val="20"/>
              </w:rPr>
              <w:t>_EXT</w:t>
            </w:r>
            <w:r>
              <w:rPr>
                <w:color w:val="000000"/>
                <w:sz w:val="20"/>
                <w:szCs w:val="20"/>
              </w:rPr>
              <w:t>.1</w:t>
            </w:r>
            <w:r w:rsidR="004F4896">
              <w:rPr>
                <w:color w:val="000000"/>
                <w:sz w:val="20"/>
                <w:szCs w:val="20"/>
              </w:rPr>
              <w:t>;</w:t>
            </w:r>
          </w:p>
          <w:p w14:paraId="63C014CE" w14:textId="77777777" w:rsidR="00FE24E1" w:rsidRDefault="00087F70" w:rsidP="00465154">
            <w:pPr>
              <w:spacing w:after="0"/>
              <w:rPr>
                <w:color w:val="000000"/>
                <w:sz w:val="20"/>
                <w:szCs w:val="20"/>
              </w:rPr>
            </w:pPr>
            <w:r>
              <w:rPr>
                <w:color w:val="000000"/>
                <w:sz w:val="20"/>
                <w:szCs w:val="20"/>
              </w:rPr>
              <w:t>FMT_SMO_EXT.1; FTP_TRP</w:t>
            </w:r>
            <w:r w:rsidR="007C25F1" w:rsidRPr="009C1161">
              <w:rPr>
                <w:color w:val="000000"/>
                <w:sz w:val="20"/>
                <w:szCs w:val="20"/>
              </w:rPr>
              <w:t xml:space="preserve">.1; </w:t>
            </w:r>
          </w:p>
          <w:p w14:paraId="5AEAFE19" w14:textId="77777777" w:rsidR="00FE24E1" w:rsidRDefault="00FE24E1" w:rsidP="00465154">
            <w:pPr>
              <w:spacing w:after="0"/>
              <w:rPr>
                <w:color w:val="000000"/>
                <w:sz w:val="20"/>
                <w:szCs w:val="20"/>
              </w:rPr>
            </w:pPr>
            <w:r>
              <w:rPr>
                <w:color w:val="000000"/>
                <w:sz w:val="20"/>
                <w:szCs w:val="20"/>
              </w:rPr>
              <w:t>FMT_TUD_EXT.1</w:t>
            </w:r>
            <w:r w:rsidR="00FD3E02">
              <w:rPr>
                <w:color w:val="000000"/>
                <w:sz w:val="20"/>
                <w:szCs w:val="20"/>
              </w:rPr>
              <w:t>;</w:t>
            </w:r>
          </w:p>
          <w:p w14:paraId="0422E811" w14:textId="77777777" w:rsidR="00FD3E02" w:rsidRDefault="00FD3E02" w:rsidP="00FD3E02">
            <w:pPr>
              <w:spacing w:after="0"/>
              <w:rPr>
                <w:color w:val="000000"/>
                <w:sz w:val="20"/>
                <w:szCs w:val="20"/>
              </w:rPr>
            </w:pPr>
            <w:r>
              <w:rPr>
                <w:color w:val="000000"/>
                <w:sz w:val="20"/>
                <w:szCs w:val="20"/>
              </w:rPr>
              <w:t>FIA_X509_EXT.1;</w:t>
            </w:r>
          </w:p>
          <w:p w14:paraId="4A2D85A1" w14:textId="77777777" w:rsidR="007C25F1" w:rsidRPr="009C1161" w:rsidRDefault="00FD3E02" w:rsidP="00E801CC">
            <w:pPr>
              <w:spacing w:after="0"/>
              <w:rPr>
                <w:color w:val="000000"/>
                <w:sz w:val="20"/>
                <w:szCs w:val="20"/>
              </w:rPr>
            </w:pPr>
            <w:r>
              <w:rPr>
                <w:color w:val="000000"/>
                <w:sz w:val="20"/>
                <w:szCs w:val="20"/>
              </w:rPr>
              <w:t>FIA_X509_EXT.2</w:t>
            </w:r>
          </w:p>
        </w:tc>
      </w:tr>
      <w:tr w:rsidR="007C25F1" w:rsidRPr="00CC2428" w14:paraId="37075463" w14:textId="77777777" w:rsidTr="009B25C8">
        <w:trPr>
          <w:trHeight w:val="630"/>
        </w:trPr>
        <w:tc>
          <w:tcPr>
            <w:tcW w:w="1904" w:type="dxa"/>
            <w:tcBorders>
              <w:top w:val="single" w:sz="4" w:space="0" w:color="auto"/>
              <w:left w:val="single" w:sz="4" w:space="0" w:color="auto"/>
              <w:bottom w:val="single" w:sz="4" w:space="0" w:color="auto"/>
              <w:right w:val="single" w:sz="4" w:space="0" w:color="auto"/>
            </w:tcBorders>
            <w:shd w:val="clear" w:color="auto" w:fill="auto"/>
            <w:hideMark/>
          </w:tcPr>
          <w:p w14:paraId="07E62EF3" w14:textId="77777777" w:rsidR="007C25F1" w:rsidRPr="009C1161" w:rsidRDefault="007C25F1" w:rsidP="00465154">
            <w:pPr>
              <w:spacing w:after="0"/>
              <w:rPr>
                <w:color w:val="000000"/>
                <w:sz w:val="20"/>
                <w:szCs w:val="20"/>
              </w:rPr>
            </w:pPr>
            <w:bookmarkStart w:id="890" w:name="RANGE!A5"/>
            <w:r w:rsidRPr="009C1161">
              <w:rPr>
                <w:color w:val="000000"/>
                <w:sz w:val="20"/>
                <w:szCs w:val="20"/>
              </w:rPr>
              <w:t>Unauthorized Modification</w:t>
            </w:r>
            <w:bookmarkEnd w:id="890"/>
          </w:p>
        </w:tc>
        <w:tc>
          <w:tcPr>
            <w:tcW w:w="2610" w:type="dxa"/>
            <w:tcBorders>
              <w:top w:val="single" w:sz="4" w:space="0" w:color="auto"/>
              <w:left w:val="nil"/>
              <w:bottom w:val="single" w:sz="4" w:space="0" w:color="auto"/>
              <w:right w:val="single" w:sz="4" w:space="0" w:color="auto"/>
            </w:tcBorders>
            <w:shd w:val="clear" w:color="auto" w:fill="auto"/>
            <w:noWrap/>
            <w:hideMark/>
          </w:tcPr>
          <w:p w14:paraId="24A3E464" w14:textId="77777777" w:rsidR="007C25F1" w:rsidRPr="009C1161" w:rsidRDefault="007C25F1" w:rsidP="00465154">
            <w:pPr>
              <w:spacing w:after="0"/>
              <w:jc w:val="both"/>
              <w:rPr>
                <w:color w:val="000000"/>
                <w:sz w:val="20"/>
                <w:szCs w:val="20"/>
              </w:rPr>
            </w:pPr>
            <w:r w:rsidRPr="009C1161">
              <w:rPr>
                <w:color w:val="000000"/>
                <w:sz w:val="20"/>
                <w:szCs w:val="20"/>
              </w:rPr>
              <w:t>T.UNAUTHORIZED_MODIFICATION</w:t>
            </w:r>
          </w:p>
        </w:tc>
        <w:tc>
          <w:tcPr>
            <w:tcW w:w="2520" w:type="dxa"/>
            <w:tcBorders>
              <w:top w:val="single" w:sz="4" w:space="0" w:color="auto"/>
              <w:left w:val="nil"/>
              <w:bottom w:val="single" w:sz="4" w:space="0" w:color="auto"/>
              <w:right w:val="single" w:sz="4" w:space="0" w:color="000000"/>
            </w:tcBorders>
            <w:shd w:val="clear" w:color="auto" w:fill="auto"/>
            <w:hideMark/>
          </w:tcPr>
          <w:p w14:paraId="3E7D8813" w14:textId="77777777" w:rsidR="007C25F1" w:rsidRDefault="007C25F1" w:rsidP="00465154">
            <w:pPr>
              <w:spacing w:after="0"/>
              <w:rPr>
                <w:color w:val="000000"/>
                <w:sz w:val="20"/>
                <w:szCs w:val="20"/>
              </w:rPr>
            </w:pPr>
            <w:r w:rsidRPr="009C1161">
              <w:rPr>
                <w:color w:val="000000"/>
                <w:sz w:val="20"/>
                <w:szCs w:val="20"/>
              </w:rPr>
              <w:t> </w:t>
            </w:r>
            <w:r w:rsidR="00FF5CE0">
              <w:rPr>
                <w:color w:val="000000"/>
                <w:sz w:val="20"/>
                <w:szCs w:val="20"/>
              </w:rPr>
              <w:t>O.VMM_INTEGRITY</w:t>
            </w:r>
          </w:p>
          <w:p w14:paraId="70DA2022" w14:textId="77777777" w:rsidR="00465154" w:rsidRPr="009C1161" w:rsidRDefault="006C3866" w:rsidP="00465154">
            <w:pPr>
              <w:spacing w:after="0"/>
              <w:rPr>
                <w:color w:val="000000"/>
                <w:sz w:val="20"/>
                <w:szCs w:val="20"/>
              </w:rPr>
            </w:pPr>
            <w:r>
              <w:rPr>
                <w:color w:val="000000"/>
                <w:sz w:val="20"/>
                <w:szCs w:val="20"/>
              </w:rPr>
              <w:t>O.AUDIT</w:t>
            </w:r>
          </w:p>
        </w:tc>
        <w:tc>
          <w:tcPr>
            <w:tcW w:w="2520" w:type="dxa"/>
            <w:tcBorders>
              <w:top w:val="single" w:sz="4" w:space="0" w:color="auto"/>
              <w:left w:val="nil"/>
              <w:bottom w:val="single" w:sz="4" w:space="0" w:color="auto"/>
              <w:right w:val="single" w:sz="4" w:space="0" w:color="auto"/>
            </w:tcBorders>
            <w:shd w:val="clear" w:color="auto" w:fill="auto"/>
            <w:hideMark/>
          </w:tcPr>
          <w:p w14:paraId="7B0FB361" w14:textId="77777777" w:rsidR="00F512A8" w:rsidRDefault="00F84066" w:rsidP="00465154">
            <w:pPr>
              <w:spacing w:after="0"/>
              <w:rPr>
                <w:color w:val="000000"/>
                <w:sz w:val="20"/>
                <w:szCs w:val="20"/>
              </w:rPr>
            </w:pPr>
            <w:r>
              <w:rPr>
                <w:color w:val="000000"/>
                <w:sz w:val="20"/>
                <w:szCs w:val="20"/>
              </w:rPr>
              <w:t xml:space="preserve">FAU_GEN.1; </w:t>
            </w:r>
          </w:p>
          <w:p w14:paraId="24619A55" w14:textId="77777777" w:rsidR="00F512A8" w:rsidRDefault="00F84066" w:rsidP="00465154">
            <w:pPr>
              <w:spacing w:after="0"/>
              <w:rPr>
                <w:color w:val="000000"/>
                <w:sz w:val="20"/>
                <w:szCs w:val="20"/>
              </w:rPr>
            </w:pPr>
            <w:r>
              <w:rPr>
                <w:color w:val="000000"/>
                <w:sz w:val="20"/>
                <w:szCs w:val="20"/>
              </w:rPr>
              <w:t xml:space="preserve">FAU_SAR.1; </w:t>
            </w:r>
          </w:p>
          <w:p w14:paraId="4F6A7FBA" w14:textId="77777777" w:rsidR="00F512A8" w:rsidRDefault="00F84066" w:rsidP="00465154">
            <w:pPr>
              <w:spacing w:after="0"/>
              <w:rPr>
                <w:color w:val="000000"/>
                <w:sz w:val="20"/>
                <w:szCs w:val="20"/>
              </w:rPr>
            </w:pPr>
            <w:r>
              <w:rPr>
                <w:color w:val="000000"/>
                <w:sz w:val="20"/>
                <w:szCs w:val="20"/>
              </w:rPr>
              <w:t xml:space="preserve">FAU_SAR.2; </w:t>
            </w:r>
          </w:p>
          <w:p w14:paraId="43B2DC09" w14:textId="77777777" w:rsidR="00F512A8" w:rsidRDefault="00F84066" w:rsidP="00465154">
            <w:pPr>
              <w:spacing w:after="0"/>
              <w:rPr>
                <w:color w:val="000000"/>
                <w:sz w:val="20"/>
                <w:szCs w:val="20"/>
              </w:rPr>
            </w:pPr>
            <w:r>
              <w:rPr>
                <w:color w:val="000000"/>
                <w:sz w:val="20"/>
                <w:szCs w:val="20"/>
              </w:rPr>
              <w:t xml:space="preserve">FAU_SAR.3; </w:t>
            </w:r>
          </w:p>
          <w:p w14:paraId="3FB01A77" w14:textId="77777777" w:rsidR="007C25F1" w:rsidRDefault="00F84066" w:rsidP="00465154">
            <w:pPr>
              <w:spacing w:after="0"/>
              <w:rPr>
                <w:color w:val="000000"/>
                <w:sz w:val="20"/>
                <w:szCs w:val="20"/>
              </w:rPr>
            </w:pPr>
            <w:r>
              <w:rPr>
                <w:color w:val="000000"/>
                <w:sz w:val="20"/>
                <w:szCs w:val="20"/>
              </w:rPr>
              <w:t>FAU_STG.1</w:t>
            </w:r>
            <w:r w:rsidR="004F4896">
              <w:rPr>
                <w:color w:val="000000"/>
                <w:sz w:val="20"/>
                <w:szCs w:val="20"/>
              </w:rPr>
              <w:t>;</w:t>
            </w:r>
          </w:p>
          <w:p w14:paraId="61F40EDC" w14:textId="77777777" w:rsidR="00F512A8" w:rsidRDefault="00F512A8" w:rsidP="00465154">
            <w:pPr>
              <w:spacing w:after="0"/>
              <w:rPr>
                <w:color w:val="000000"/>
                <w:sz w:val="20"/>
                <w:szCs w:val="20"/>
              </w:rPr>
            </w:pPr>
            <w:r>
              <w:rPr>
                <w:color w:val="000000"/>
                <w:sz w:val="20"/>
                <w:szCs w:val="20"/>
              </w:rPr>
              <w:t>FDP_PPR_EXT.1;</w:t>
            </w:r>
          </w:p>
          <w:p w14:paraId="6AEB00A3" w14:textId="77777777" w:rsidR="00FE24E1" w:rsidRDefault="0075093C" w:rsidP="00465154">
            <w:pPr>
              <w:spacing w:after="0"/>
              <w:rPr>
                <w:color w:val="000000"/>
                <w:sz w:val="20"/>
                <w:szCs w:val="20"/>
              </w:rPr>
            </w:pPr>
            <w:r>
              <w:rPr>
                <w:color w:val="000000"/>
                <w:sz w:val="20"/>
                <w:szCs w:val="20"/>
              </w:rPr>
              <w:t>FDP_HBI_EXT.1</w:t>
            </w:r>
            <w:r w:rsidR="004F4896">
              <w:rPr>
                <w:color w:val="000000"/>
                <w:sz w:val="20"/>
                <w:szCs w:val="20"/>
              </w:rPr>
              <w:t>;</w:t>
            </w:r>
          </w:p>
          <w:p w14:paraId="54844A93" w14:textId="77777777" w:rsidR="00087F70" w:rsidRDefault="00087F70" w:rsidP="00465154">
            <w:pPr>
              <w:spacing w:after="0"/>
              <w:rPr>
                <w:color w:val="000000"/>
                <w:sz w:val="20"/>
                <w:szCs w:val="20"/>
              </w:rPr>
            </w:pPr>
            <w:r>
              <w:rPr>
                <w:color w:val="000000"/>
                <w:sz w:val="20"/>
                <w:szCs w:val="20"/>
              </w:rPr>
              <w:t>FTP_TRP</w:t>
            </w:r>
            <w:r w:rsidRPr="009C1161">
              <w:rPr>
                <w:color w:val="000000"/>
                <w:sz w:val="20"/>
                <w:szCs w:val="20"/>
              </w:rPr>
              <w:t>.1</w:t>
            </w:r>
            <w:r w:rsidR="004F4896">
              <w:rPr>
                <w:color w:val="000000"/>
                <w:sz w:val="20"/>
                <w:szCs w:val="20"/>
              </w:rPr>
              <w:t>;</w:t>
            </w:r>
          </w:p>
          <w:p w14:paraId="722DCFD4" w14:textId="77777777" w:rsidR="00E801CC" w:rsidRDefault="00FE24E1" w:rsidP="00465154">
            <w:pPr>
              <w:spacing w:after="0"/>
              <w:rPr>
                <w:color w:val="000000"/>
                <w:sz w:val="20"/>
                <w:szCs w:val="20"/>
              </w:rPr>
            </w:pPr>
            <w:r>
              <w:rPr>
                <w:color w:val="000000"/>
                <w:sz w:val="20"/>
                <w:szCs w:val="20"/>
              </w:rPr>
              <w:t>FPT_VIV_EXT.1</w:t>
            </w:r>
            <w:r w:rsidR="004F4896">
              <w:rPr>
                <w:color w:val="000000"/>
                <w:sz w:val="20"/>
                <w:szCs w:val="20"/>
              </w:rPr>
              <w:t>;</w:t>
            </w:r>
          </w:p>
          <w:p w14:paraId="628ADD77" w14:textId="77777777" w:rsidR="00E801CC" w:rsidRDefault="00E801CC" w:rsidP="00465154">
            <w:pPr>
              <w:spacing w:after="0"/>
              <w:rPr>
                <w:color w:val="000000"/>
                <w:sz w:val="20"/>
                <w:szCs w:val="20"/>
              </w:rPr>
            </w:pPr>
            <w:r>
              <w:rPr>
                <w:color w:val="000000"/>
                <w:sz w:val="20"/>
                <w:szCs w:val="20"/>
              </w:rPr>
              <w:t>FPT_HPV_EXT.1</w:t>
            </w:r>
            <w:r w:rsidR="004F4896">
              <w:rPr>
                <w:color w:val="000000"/>
                <w:sz w:val="20"/>
                <w:szCs w:val="20"/>
              </w:rPr>
              <w:t>;</w:t>
            </w:r>
          </w:p>
          <w:p w14:paraId="045F1C57" w14:textId="77777777" w:rsidR="003F5AEB" w:rsidRDefault="003F5AEB" w:rsidP="00465154">
            <w:pPr>
              <w:spacing w:after="0"/>
              <w:rPr>
                <w:color w:val="000000"/>
                <w:sz w:val="20"/>
                <w:szCs w:val="20"/>
              </w:rPr>
            </w:pPr>
            <w:r>
              <w:rPr>
                <w:color w:val="000000"/>
                <w:sz w:val="20"/>
                <w:szCs w:val="20"/>
              </w:rPr>
              <w:t>FPT_VDP_EXT.1</w:t>
            </w:r>
            <w:r w:rsidR="004F4896">
              <w:rPr>
                <w:color w:val="000000"/>
                <w:sz w:val="20"/>
                <w:szCs w:val="20"/>
              </w:rPr>
              <w:t>;</w:t>
            </w:r>
          </w:p>
          <w:p w14:paraId="4FCEDD9E" w14:textId="77777777" w:rsidR="003F5AEB" w:rsidRDefault="003F5AEB" w:rsidP="00465154">
            <w:pPr>
              <w:spacing w:after="0"/>
              <w:rPr>
                <w:color w:val="000000"/>
                <w:sz w:val="20"/>
                <w:szCs w:val="20"/>
              </w:rPr>
            </w:pPr>
            <w:r>
              <w:rPr>
                <w:color w:val="000000"/>
                <w:sz w:val="20"/>
                <w:szCs w:val="20"/>
              </w:rPr>
              <w:t>FPT_HAS_EXT.1</w:t>
            </w:r>
            <w:r w:rsidR="004F4896">
              <w:rPr>
                <w:color w:val="000000"/>
                <w:sz w:val="20"/>
                <w:szCs w:val="20"/>
              </w:rPr>
              <w:t>;</w:t>
            </w:r>
          </w:p>
          <w:p w14:paraId="4E18D016" w14:textId="77777777" w:rsidR="003F5AEB" w:rsidRDefault="003F5AEB" w:rsidP="00465154">
            <w:pPr>
              <w:spacing w:after="0"/>
              <w:rPr>
                <w:color w:val="000000"/>
                <w:sz w:val="20"/>
                <w:szCs w:val="20"/>
              </w:rPr>
            </w:pPr>
            <w:r>
              <w:rPr>
                <w:color w:val="000000"/>
                <w:sz w:val="20"/>
                <w:szCs w:val="20"/>
              </w:rPr>
              <w:t>FPT_EEM_EXT.1</w:t>
            </w:r>
            <w:r w:rsidR="004F4896">
              <w:rPr>
                <w:color w:val="000000"/>
                <w:sz w:val="20"/>
                <w:szCs w:val="20"/>
              </w:rPr>
              <w:t>;</w:t>
            </w:r>
          </w:p>
          <w:p w14:paraId="28F3C618" w14:textId="77777777" w:rsidR="003F5AEB" w:rsidRDefault="003F5AEB" w:rsidP="00465154">
            <w:pPr>
              <w:spacing w:after="0"/>
              <w:rPr>
                <w:color w:val="000000"/>
                <w:sz w:val="20"/>
                <w:szCs w:val="20"/>
              </w:rPr>
            </w:pPr>
            <w:r>
              <w:rPr>
                <w:color w:val="000000"/>
                <w:sz w:val="20"/>
                <w:szCs w:val="20"/>
              </w:rPr>
              <w:t>FPT_DVD_EXT.1</w:t>
            </w:r>
            <w:r w:rsidR="004F4896">
              <w:rPr>
                <w:color w:val="000000"/>
                <w:sz w:val="20"/>
                <w:szCs w:val="20"/>
              </w:rPr>
              <w:t>;</w:t>
            </w:r>
          </w:p>
          <w:p w14:paraId="2B0341FD" w14:textId="77777777" w:rsidR="001A3515" w:rsidRPr="009B25C8" w:rsidRDefault="001A3515" w:rsidP="00465154">
            <w:pPr>
              <w:spacing w:after="0"/>
              <w:rPr>
                <w:color w:val="000000"/>
                <w:sz w:val="20"/>
                <w:szCs w:val="20"/>
              </w:rPr>
            </w:pPr>
            <w:r w:rsidRPr="009B25C8">
              <w:rPr>
                <w:color w:val="000000"/>
                <w:sz w:val="20"/>
                <w:szCs w:val="20"/>
              </w:rPr>
              <w:t>FPT_CIM_EXT.1</w:t>
            </w:r>
          </w:p>
        </w:tc>
      </w:tr>
      <w:tr w:rsidR="007C25F1" w:rsidRPr="00CC2428" w14:paraId="634BE8D8" w14:textId="77777777" w:rsidTr="009B25C8">
        <w:trPr>
          <w:trHeight w:val="1260"/>
        </w:trPr>
        <w:tc>
          <w:tcPr>
            <w:tcW w:w="1904" w:type="dxa"/>
            <w:tcBorders>
              <w:top w:val="nil"/>
              <w:left w:val="single" w:sz="4" w:space="0" w:color="auto"/>
              <w:bottom w:val="single" w:sz="4" w:space="0" w:color="auto"/>
              <w:right w:val="single" w:sz="4" w:space="0" w:color="auto"/>
            </w:tcBorders>
            <w:shd w:val="clear" w:color="auto" w:fill="auto"/>
            <w:hideMark/>
          </w:tcPr>
          <w:p w14:paraId="2F3D2CC3" w14:textId="77777777" w:rsidR="007C25F1" w:rsidRPr="009C1161" w:rsidRDefault="007C25F1" w:rsidP="00465154">
            <w:pPr>
              <w:spacing w:after="0"/>
              <w:rPr>
                <w:color w:val="000000"/>
                <w:sz w:val="20"/>
                <w:szCs w:val="20"/>
              </w:rPr>
            </w:pPr>
            <w:bookmarkStart w:id="891" w:name="RANGE!A6"/>
            <w:r w:rsidRPr="009C1161">
              <w:rPr>
                <w:color w:val="000000"/>
                <w:sz w:val="20"/>
                <w:szCs w:val="20"/>
              </w:rPr>
              <w:lastRenderedPageBreak/>
              <w:t>User Error</w:t>
            </w:r>
            <w:bookmarkEnd w:id="891"/>
          </w:p>
        </w:tc>
        <w:tc>
          <w:tcPr>
            <w:tcW w:w="2610" w:type="dxa"/>
            <w:tcBorders>
              <w:top w:val="nil"/>
              <w:left w:val="nil"/>
              <w:bottom w:val="single" w:sz="4" w:space="0" w:color="auto"/>
              <w:right w:val="single" w:sz="4" w:space="0" w:color="auto"/>
            </w:tcBorders>
            <w:shd w:val="clear" w:color="auto" w:fill="auto"/>
            <w:noWrap/>
            <w:hideMark/>
          </w:tcPr>
          <w:p w14:paraId="58EB03AA" w14:textId="77777777" w:rsidR="007C25F1" w:rsidRPr="009C1161" w:rsidRDefault="007C25F1" w:rsidP="00465154">
            <w:pPr>
              <w:spacing w:after="0"/>
              <w:jc w:val="both"/>
              <w:rPr>
                <w:color w:val="000000"/>
                <w:sz w:val="20"/>
                <w:szCs w:val="20"/>
              </w:rPr>
            </w:pPr>
            <w:r w:rsidRPr="009C1161">
              <w:rPr>
                <w:color w:val="000000"/>
                <w:sz w:val="20"/>
                <w:szCs w:val="20"/>
              </w:rPr>
              <w:t>T.USER_ERROR</w:t>
            </w:r>
          </w:p>
        </w:tc>
        <w:tc>
          <w:tcPr>
            <w:tcW w:w="2520" w:type="dxa"/>
            <w:tcBorders>
              <w:top w:val="single" w:sz="4" w:space="0" w:color="auto"/>
              <w:left w:val="nil"/>
              <w:bottom w:val="single" w:sz="4" w:space="0" w:color="auto"/>
              <w:right w:val="single" w:sz="4" w:space="0" w:color="000000"/>
            </w:tcBorders>
            <w:shd w:val="clear" w:color="auto" w:fill="auto"/>
            <w:hideMark/>
          </w:tcPr>
          <w:p w14:paraId="4AF86DE5" w14:textId="77777777" w:rsidR="007C25F1" w:rsidRPr="009C1161" w:rsidRDefault="007C25F1" w:rsidP="00D7705F">
            <w:pPr>
              <w:spacing w:after="0"/>
              <w:rPr>
                <w:color w:val="000000"/>
                <w:sz w:val="20"/>
                <w:szCs w:val="20"/>
              </w:rPr>
            </w:pPr>
            <w:r w:rsidRPr="009C1161">
              <w:rPr>
                <w:color w:val="000000"/>
                <w:sz w:val="20"/>
                <w:szCs w:val="20"/>
              </w:rPr>
              <w:t>O.</w:t>
            </w:r>
            <w:r w:rsidR="00D7705F">
              <w:rPr>
                <w:color w:val="000000"/>
                <w:sz w:val="20"/>
                <w:szCs w:val="20"/>
              </w:rPr>
              <w:t>VM_ISOLATION</w:t>
            </w:r>
          </w:p>
        </w:tc>
        <w:tc>
          <w:tcPr>
            <w:tcW w:w="2520" w:type="dxa"/>
            <w:tcBorders>
              <w:top w:val="nil"/>
              <w:left w:val="nil"/>
              <w:bottom w:val="nil"/>
              <w:right w:val="single" w:sz="4" w:space="0" w:color="auto"/>
            </w:tcBorders>
            <w:shd w:val="clear" w:color="auto" w:fill="auto"/>
            <w:hideMark/>
          </w:tcPr>
          <w:p w14:paraId="379CBB90" w14:textId="77777777" w:rsidR="00FE24E1" w:rsidRDefault="00A31548" w:rsidP="00465154">
            <w:pPr>
              <w:spacing w:after="0"/>
              <w:rPr>
                <w:color w:val="000000"/>
                <w:sz w:val="20"/>
                <w:szCs w:val="20"/>
              </w:rPr>
            </w:pPr>
            <w:r>
              <w:rPr>
                <w:color w:val="000000"/>
                <w:sz w:val="20"/>
                <w:szCs w:val="20"/>
              </w:rPr>
              <w:t xml:space="preserve">FDP_VMS_EXT.1; </w:t>
            </w:r>
            <w:r w:rsidR="007C25F1" w:rsidRPr="009C1161">
              <w:rPr>
                <w:color w:val="000000"/>
                <w:sz w:val="20"/>
                <w:szCs w:val="20"/>
              </w:rPr>
              <w:t>F</w:t>
            </w:r>
            <w:r w:rsidR="0075093C">
              <w:rPr>
                <w:color w:val="000000"/>
                <w:sz w:val="20"/>
                <w:szCs w:val="20"/>
              </w:rPr>
              <w:t>T</w:t>
            </w:r>
            <w:r w:rsidR="007C25F1" w:rsidRPr="009C1161">
              <w:rPr>
                <w:color w:val="000000"/>
                <w:sz w:val="20"/>
                <w:szCs w:val="20"/>
              </w:rPr>
              <w:t>P_UIF_EXT.1; F</w:t>
            </w:r>
            <w:r w:rsidR="0075093C">
              <w:rPr>
                <w:color w:val="000000"/>
                <w:sz w:val="20"/>
                <w:szCs w:val="20"/>
              </w:rPr>
              <w:t>T</w:t>
            </w:r>
            <w:r w:rsidR="007C25F1" w:rsidRPr="009C1161">
              <w:rPr>
                <w:color w:val="000000"/>
                <w:sz w:val="20"/>
                <w:szCs w:val="20"/>
              </w:rPr>
              <w:t>P_UI</w:t>
            </w:r>
            <w:r w:rsidR="00613F5A">
              <w:rPr>
                <w:color w:val="000000"/>
                <w:sz w:val="20"/>
                <w:szCs w:val="20"/>
              </w:rPr>
              <w:t>F</w:t>
            </w:r>
            <w:r w:rsidR="007C25F1" w:rsidRPr="009C1161">
              <w:rPr>
                <w:color w:val="000000"/>
                <w:sz w:val="20"/>
                <w:szCs w:val="20"/>
              </w:rPr>
              <w:t>_EXT.</w:t>
            </w:r>
            <w:r w:rsidR="00613F5A">
              <w:rPr>
                <w:color w:val="000000"/>
                <w:sz w:val="20"/>
                <w:szCs w:val="20"/>
              </w:rPr>
              <w:t>2</w:t>
            </w:r>
            <w:r w:rsidR="007C25F1" w:rsidRPr="009C1161">
              <w:rPr>
                <w:color w:val="000000"/>
                <w:sz w:val="20"/>
                <w:szCs w:val="20"/>
              </w:rPr>
              <w:t xml:space="preserve">; </w:t>
            </w:r>
          </w:p>
          <w:p w14:paraId="12D46732" w14:textId="77777777" w:rsidR="00FE24E1" w:rsidRDefault="00FE24E1" w:rsidP="00465154">
            <w:pPr>
              <w:spacing w:after="0"/>
              <w:rPr>
                <w:color w:val="000000"/>
                <w:sz w:val="20"/>
                <w:szCs w:val="20"/>
              </w:rPr>
            </w:pPr>
            <w:r>
              <w:rPr>
                <w:color w:val="000000"/>
                <w:sz w:val="20"/>
                <w:szCs w:val="20"/>
              </w:rPr>
              <w:t>FMT_MSA</w:t>
            </w:r>
            <w:r w:rsidR="002459EA">
              <w:rPr>
                <w:color w:val="000000"/>
                <w:sz w:val="20"/>
                <w:szCs w:val="20"/>
              </w:rPr>
              <w:t>_EXT.1</w:t>
            </w:r>
            <w:r w:rsidR="004F4896">
              <w:rPr>
                <w:color w:val="000000"/>
                <w:sz w:val="20"/>
                <w:szCs w:val="20"/>
              </w:rPr>
              <w:t>;</w:t>
            </w:r>
          </w:p>
          <w:p w14:paraId="7987A182" w14:textId="77777777" w:rsidR="007C25F1" w:rsidRPr="009C1161" w:rsidRDefault="007C25F1" w:rsidP="00465154">
            <w:pPr>
              <w:spacing w:after="0"/>
              <w:rPr>
                <w:color w:val="000000"/>
                <w:sz w:val="20"/>
                <w:szCs w:val="20"/>
              </w:rPr>
            </w:pPr>
            <w:r w:rsidRPr="009C1161">
              <w:rPr>
                <w:color w:val="000000"/>
                <w:sz w:val="20"/>
                <w:szCs w:val="20"/>
              </w:rPr>
              <w:t>FPT_RDM_EXT.1</w:t>
            </w:r>
          </w:p>
        </w:tc>
      </w:tr>
      <w:tr w:rsidR="007C25F1" w:rsidRPr="00CC2428" w14:paraId="51724F43" w14:textId="77777777" w:rsidTr="00D7705F">
        <w:trPr>
          <w:trHeight w:val="630"/>
        </w:trPr>
        <w:tc>
          <w:tcPr>
            <w:tcW w:w="1904" w:type="dxa"/>
            <w:tcBorders>
              <w:top w:val="nil"/>
              <w:left w:val="single" w:sz="4" w:space="0" w:color="auto"/>
              <w:bottom w:val="single" w:sz="4" w:space="0" w:color="auto"/>
              <w:right w:val="single" w:sz="4" w:space="0" w:color="auto"/>
            </w:tcBorders>
            <w:shd w:val="clear" w:color="auto" w:fill="auto"/>
            <w:vAlign w:val="bottom"/>
            <w:hideMark/>
          </w:tcPr>
          <w:p w14:paraId="7230809B" w14:textId="77777777" w:rsidR="007C25F1" w:rsidRPr="009C1161" w:rsidRDefault="007C25F1" w:rsidP="00465154">
            <w:pPr>
              <w:spacing w:after="0"/>
              <w:rPr>
                <w:color w:val="000000"/>
                <w:sz w:val="20"/>
                <w:szCs w:val="20"/>
              </w:rPr>
            </w:pPr>
            <w:bookmarkStart w:id="892" w:name="RANGE!A7"/>
            <w:r w:rsidRPr="009C1161">
              <w:rPr>
                <w:color w:val="000000"/>
                <w:sz w:val="20"/>
                <w:szCs w:val="20"/>
              </w:rPr>
              <w:t>Vulnerability In Third-Party Software</w:t>
            </w:r>
            <w:bookmarkEnd w:id="892"/>
          </w:p>
        </w:tc>
        <w:tc>
          <w:tcPr>
            <w:tcW w:w="2610" w:type="dxa"/>
            <w:tcBorders>
              <w:top w:val="nil"/>
              <w:left w:val="nil"/>
              <w:bottom w:val="single" w:sz="4" w:space="0" w:color="auto"/>
              <w:right w:val="single" w:sz="4" w:space="0" w:color="auto"/>
            </w:tcBorders>
            <w:shd w:val="clear" w:color="auto" w:fill="auto"/>
            <w:noWrap/>
            <w:hideMark/>
          </w:tcPr>
          <w:p w14:paraId="49C2A7DA" w14:textId="77777777" w:rsidR="007C25F1" w:rsidRPr="009C1161" w:rsidRDefault="007C25F1" w:rsidP="00D7705F">
            <w:pPr>
              <w:spacing w:after="0"/>
              <w:rPr>
                <w:color w:val="000000"/>
                <w:sz w:val="20"/>
                <w:szCs w:val="20"/>
              </w:rPr>
            </w:pPr>
            <w:r w:rsidRPr="009C1161">
              <w:rPr>
                <w:color w:val="000000"/>
                <w:sz w:val="20"/>
                <w:szCs w:val="20"/>
              </w:rPr>
              <w:t>T.3P_SOFTWARE</w:t>
            </w:r>
          </w:p>
        </w:tc>
        <w:tc>
          <w:tcPr>
            <w:tcW w:w="2520" w:type="dxa"/>
            <w:tcBorders>
              <w:top w:val="single" w:sz="4" w:space="0" w:color="auto"/>
              <w:left w:val="nil"/>
              <w:bottom w:val="single" w:sz="4" w:space="0" w:color="auto"/>
              <w:right w:val="single" w:sz="4" w:space="0" w:color="000000"/>
            </w:tcBorders>
            <w:shd w:val="clear" w:color="auto" w:fill="auto"/>
            <w:hideMark/>
          </w:tcPr>
          <w:p w14:paraId="4BAE459D" w14:textId="77777777" w:rsidR="007C25F1" w:rsidRPr="009C1161" w:rsidRDefault="007C25F1" w:rsidP="00465154">
            <w:pPr>
              <w:spacing w:after="0"/>
              <w:rPr>
                <w:color w:val="000000"/>
                <w:sz w:val="20"/>
                <w:szCs w:val="20"/>
              </w:rPr>
            </w:pPr>
            <w:r w:rsidRPr="009C1161">
              <w:rPr>
                <w:color w:val="000000"/>
                <w:sz w:val="20"/>
                <w:szCs w:val="20"/>
              </w:rPr>
              <w:t> </w:t>
            </w:r>
            <w:r w:rsidR="00FF5CE0">
              <w:rPr>
                <w:color w:val="000000"/>
                <w:sz w:val="20"/>
                <w:szCs w:val="20"/>
              </w:rPr>
              <w:t>O.VMM_INTEGRITY</w:t>
            </w:r>
          </w:p>
        </w:tc>
        <w:tc>
          <w:tcPr>
            <w:tcW w:w="2520" w:type="dxa"/>
            <w:tcBorders>
              <w:top w:val="single" w:sz="4" w:space="0" w:color="auto"/>
              <w:left w:val="nil"/>
              <w:bottom w:val="single" w:sz="4" w:space="0" w:color="auto"/>
              <w:right w:val="single" w:sz="4" w:space="0" w:color="auto"/>
            </w:tcBorders>
            <w:shd w:val="clear" w:color="auto" w:fill="auto"/>
            <w:hideMark/>
          </w:tcPr>
          <w:p w14:paraId="77B175B1" w14:textId="77777777" w:rsidR="007C25F1" w:rsidRDefault="003F5AEB" w:rsidP="00465154">
            <w:pPr>
              <w:spacing w:after="0"/>
              <w:rPr>
                <w:color w:val="000000"/>
                <w:sz w:val="20"/>
                <w:szCs w:val="20"/>
              </w:rPr>
            </w:pPr>
            <w:r>
              <w:rPr>
                <w:color w:val="000000"/>
                <w:sz w:val="20"/>
                <w:szCs w:val="20"/>
              </w:rPr>
              <w:t>FPT_EEM_EXT.1</w:t>
            </w:r>
            <w:r w:rsidR="004F4896">
              <w:rPr>
                <w:color w:val="000000"/>
                <w:sz w:val="20"/>
                <w:szCs w:val="20"/>
              </w:rPr>
              <w:t>;</w:t>
            </w:r>
          </w:p>
          <w:p w14:paraId="6DFD0973" w14:textId="77777777" w:rsidR="001A3515" w:rsidRPr="009B25C8" w:rsidRDefault="001A3515" w:rsidP="00465154">
            <w:pPr>
              <w:spacing w:after="0"/>
              <w:rPr>
                <w:color w:val="000000"/>
                <w:sz w:val="20"/>
                <w:szCs w:val="20"/>
              </w:rPr>
            </w:pPr>
            <w:r w:rsidRPr="009B25C8">
              <w:rPr>
                <w:color w:val="000000"/>
                <w:sz w:val="20"/>
                <w:szCs w:val="20"/>
              </w:rPr>
              <w:t>FPT_INT_EXT.1</w:t>
            </w:r>
            <w:r w:rsidR="004F4896">
              <w:rPr>
                <w:color w:val="000000"/>
                <w:sz w:val="20"/>
                <w:szCs w:val="20"/>
              </w:rPr>
              <w:t>;</w:t>
            </w:r>
          </w:p>
          <w:p w14:paraId="1F606E40" w14:textId="77777777" w:rsidR="001A3515" w:rsidRPr="003F7B11" w:rsidRDefault="001A3515" w:rsidP="00465154">
            <w:pPr>
              <w:spacing w:after="0"/>
              <w:rPr>
                <w:b/>
                <w:color w:val="000000"/>
                <w:sz w:val="20"/>
                <w:szCs w:val="20"/>
              </w:rPr>
            </w:pPr>
            <w:r w:rsidRPr="009B25C8">
              <w:rPr>
                <w:color w:val="000000"/>
                <w:sz w:val="20"/>
                <w:szCs w:val="20"/>
              </w:rPr>
              <w:t>FPT_DDI_EXT.1</w:t>
            </w:r>
          </w:p>
        </w:tc>
      </w:tr>
      <w:tr w:rsidR="007C25F1" w:rsidRPr="00CC2428" w14:paraId="61D6E016" w14:textId="77777777" w:rsidTr="009B25C8">
        <w:trPr>
          <w:trHeight w:val="1890"/>
        </w:trPr>
        <w:tc>
          <w:tcPr>
            <w:tcW w:w="1904" w:type="dxa"/>
            <w:tcBorders>
              <w:top w:val="nil"/>
              <w:left w:val="single" w:sz="4" w:space="0" w:color="auto"/>
              <w:bottom w:val="single" w:sz="4" w:space="0" w:color="auto"/>
              <w:right w:val="single" w:sz="4" w:space="0" w:color="auto"/>
            </w:tcBorders>
            <w:shd w:val="clear" w:color="auto" w:fill="auto"/>
            <w:hideMark/>
          </w:tcPr>
          <w:p w14:paraId="29579828" w14:textId="77777777" w:rsidR="007C25F1" w:rsidRPr="009C1161" w:rsidRDefault="007C25F1" w:rsidP="00465154">
            <w:pPr>
              <w:spacing w:after="0"/>
              <w:rPr>
                <w:color w:val="000000"/>
                <w:sz w:val="20"/>
                <w:szCs w:val="20"/>
              </w:rPr>
            </w:pPr>
            <w:bookmarkStart w:id="893" w:name="RANGE!A8"/>
            <w:r w:rsidRPr="009C1161">
              <w:rPr>
                <w:color w:val="000000"/>
                <w:sz w:val="20"/>
                <w:szCs w:val="20"/>
              </w:rPr>
              <w:t>VMM Compromise</w:t>
            </w:r>
            <w:bookmarkEnd w:id="893"/>
          </w:p>
        </w:tc>
        <w:tc>
          <w:tcPr>
            <w:tcW w:w="2610" w:type="dxa"/>
            <w:tcBorders>
              <w:top w:val="nil"/>
              <w:left w:val="nil"/>
              <w:bottom w:val="single" w:sz="4" w:space="0" w:color="auto"/>
              <w:right w:val="single" w:sz="4" w:space="0" w:color="auto"/>
            </w:tcBorders>
            <w:shd w:val="clear" w:color="auto" w:fill="auto"/>
            <w:noWrap/>
            <w:hideMark/>
          </w:tcPr>
          <w:p w14:paraId="2074EFB4" w14:textId="77777777" w:rsidR="007C25F1" w:rsidRPr="009C1161" w:rsidRDefault="007C25F1" w:rsidP="00465154">
            <w:pPr>
              <w:spacing w:after="0"/>
              <w:jc w:val="both"/>
              <w:rPr>
                <w:color w:val="000000"/>
                <w:sz w:val="20"/>
                <w:szCs w:val="20"/>
              </w:rPr>
            </w:pPr>
            <w:r w:rsidRPr="009C1161">
              <w:rPr>
                <w:color w:val="000000"/>
                <w:sz w:val="20"/>
                <w:szCs w:val="20"/>
              </w:rPr>
              <w:t>T.VMM_COMPROMISE</w:t>
            </w:r>
          </w:p>
        </w:tc>
        <w:tc>
          <w:tcPr>
            <w:tcW w:w="2520" w:type="dxa"/>
            <w:tcBorders>
              <w:top w:val="single" w:sz="4" w:space="0" w:color="auto"/>
              <w:left w:val="nil"/>
              <w:bottom w:val="single" w:sz="4" w:space="0" w:color="auto"/>
              <w:right w:val="single" w:sz="4" w:space="0" w:color="000000"/>
            </w:tcBorders>
            <w:shd w:val="clear" w:color="auto" w:fill="auto"/>
            <w:hideMark/>
          </w:tcPr>
          <w:p w14:paraId="411C9692" w14:textId="77777777" w:rsidR="006C3866" w:rsidRDefault="007C25F1" w:rsidP="00465154">
            <w:pPr>
              <w:spacing w:after="0"/>
              <w:rPr>
                <w:color w:val="000000"/>
                <w:sz w:val="20"/>
                <w:szCs w:val="20"/>
              </w:rPr>
            </w:pPr>
            <w:r w:rsidRPr="009C1161">
              <w:rPr>
                <w:color w:val="000000"/>
                <w:sz w:val="20"/>
                <w:szCs w:val="20"/>
              </w:rPr>
              <w:t>O.VMM_INTEGRITY</w:t>
            </w:r>
          </w:p>
          <w:p w14:paraId="00C93224" w14:textId="77777777" w:rsidR="006C3866" w:rsidRPr="009C1161" w:rsidRDefault="006C3866" w:rsidP="00465154">
            <w:pPr>
              <w:spacing w:after="0"/>
              <w:rPr>
                <w:color w:val="000000"/>
                <w:sz w:val="20"/>
                <w:szCs w:val="20"/>
              </w:rPr>
            </w:pPr>
            <w:r>
              <w:rPr>
                <w:color w:val="000000"/>
                <w:sz w:val="20"/>
                <w:szCs w:val="20"/>
              </w:rPr>
              <w:t>O</w:t>
            </w:r>
            <w:r w:rsidR="00D7705F">
              <w:rPr>
                <w:color w:val="000000"/>
                <w:sz w:val="20"/>
                <w:szCs w:val="20"/>
              </w:rPr>
              <w:t>.</w:t>
            </w:r>
            <w:r>
              <w:rPr>
                <w:color w:val="000000"/>
                <w:sz w:val="20"/>
                <w:szCs w:val="20"/>
              </w:rPr>
              <w:t>VM_ISOLATION</w:t>
            </w:r>
          </w:p>
        </w:tc>
        <w:tc>
          <w:tcPr>
            <w:tcW w:w="2520" w:type="dxa"/>
            <w:tcBorders>
              <w:top w:val="nil"/>
              <w:left w:val="nil"/>
              <w:bottom w:val="nil"/>
              <w:right w:val="single" w:sz="4" w:space="0" w:color="auto"/>
            </w:tcBorders>
            <w:shd w:val="clear" w:color="auto" w:fill="auto"/>
            <w:hideMark/>
          </w:tcPr>
          <w:p w14:paraId="41952D0D" w14:textId="77777777" w:rsidR="0075093C" w:rsidRDefault="007C25F1" w:rsidP="00465154">
            <w:pPr>
              <w:spacing w:after="0"/>
              <w:rPr>
                <w:color w:val="000000"/>
                <w:sz w:val="20"/>
                <w:szCs w:val="20"/>
              </w:rPr>
            </w:pPr>
            <w:r w:rsidRPr="009C1161">
              <w:rPr>
                <w:color w:val="000000"/>
                <w:sz w:val="20"/>
                <w:szCs w:val="20"/>
              </w:rPr>
              <w:t xml:space="preserve">FDP_HBI_EXT.1; </w:t>
            </w:r>
          </w:p>
          <w:p w14:paraId="12EE1861" w14:textId="77777777" w:rsidR="00FE24E1" w:rsidRDefault="0075093C" w:rsidP="00465154">
            <w:pPr>
              <w:spacing w:after="0"/>
              <w:rPr>
                <w:color w:val="000000"/>
                <w:sz w:val="20"/>
                <w:szCs w:val="20"/>
              </w:rPr>
            </w:pPr>
            <w:r>
              <w:rPr>
                <w:color w:val="000000"/>
                <w:sz w:val="20"/>
                <w:szCs w:val="20"/>
              </w:rPr>
              <w:t>FDP_PPR_EXT.1;</w:t>
            </w:r>
          </w:p>
          <w:p w14:paraId="5329F935" w14:textId="77777777" w:rsidR="00FE24E1" w:rsidRDefault="007C25F1" w:rsidP="00465154">
            <w:pPr>
              <w:spacing w:after="0"/>
              <w:rPr>
                <w:color w:val="000000"/>
                <w:sz w:val="20"/>
                <w:szCs w:val="20"/>
              </w:rPr>
            </w:pPr>
            <w:r w:rsidRPr="009C1161">
              <w:rPr>
                <w:color w:val="000000"/>
                <w:sz w:val="20"/>
                <w:szCs w:val="20"/>
              </w:rPr>
              <w:t xml:space="preserve">FMT_SMO_EXT.1; </w:t>
            </w:r>
          </w:p>
          <w:p w14:paraId="0C4A5A65" w14:textId="77777777" w:rsidR="00087F70" w:rsidRDefault="00087F70" w:rsidP="00465154">
            <w:pPr>
              <w:spacing w:after="0"/>
              <w:rPr>
                <w:color w:val="000000"/>
                <w:sz w:val="20"/>
                <w:szCs w:val="20"/>
              </w:rPr>
            </w:pPr>
            <w:r>
              <w:rPr>
                <w:color w:val="000000"/>
                <w:sz w:val="20"/>
                <w:szCs w:val="20"/>
              </w:rPr>
              <w:t>FTP_TRP</w:t>
            </w:r>
            <w:r w:rsidRPr="009C1161">
              <w:rPr>
                <w:color w:val="000000"/>
                <w:sz w:val="20"/>
                <w:szCs w:val="20"/>
              </w:rPr>
              <w:t>.1</w:t>
            </w:r>
            <w:r w:rsidR="004F4896">
              <w:rPr>
                <w:color w:val="000000"/>
                <w:sz w:val="20"/>
                <w:szCs w:val="20"/>
              </w:rPr>
              <w:t>;</w:t>
            </w:r>
          </w:p>
          <w:p w14:paraId="1B7A9D00" w14:textId="77777777" w:rsidR="00E801CC" w:rsidRDefault="00E801CC" w:rsidP="00465154">
            <w:pPr>
              <w:spacing w:after="0"/>
              <w:rPr>
                <w:color w:val="000000"/>
                <w:sz w:val="20"/>
                <w:szCs w:val="20"/>
              </w:rPr>
            </w:pPr>
            <w:r>
              <w:rPr>
                <w:color w:val="000000"/>
                <w:sz w:val="20"/>
                <w:szCs w:val="20"/>
              </w:rPr>
              <w:t>FPT_TUD_EXT.1</w:t>
            </w:r>
            <w:r w:rsidR="00FD3E02">
              <w:rPr>
                <w:color w:val="000000"/>
                <w:sz w:val="20"/>
                <w:szCs w:val="20"/>
              </w:rPr>
              <w:t>;</w:t>
            </w:r>
          </w:p>
          <w:p w14:paraId="49E5C757" w14:textId="77777777" w:rsidR="00FD3E02" w:rsidRDefault="00FD3E02" w:rsidP="00465154">
            <w:pPr>
              <w:spacing w:after="0"/>
              <w:rPr>
                <w:color w:val="000000"/>
                <w:sz w:val="20"/>
                <w:szCs w:val="20"/>
              </w:rPr>
            </w:pPr>
            <w:r>
              <w:rPr>
                <w:color w:val="000000"/>
                <w:sz w:val="20"/>
                <w:szCs w:val="20"/>
              </w:rPr>
              <w:t>FIA_X509_EXT.1;</w:t>
            </w:r>
          </w:p>
          <w:p w14:paraId="0F1D333E" w14:textId="77777777" w:rsidR="00FD3E02" w:rsidRDefault="00FD3E02" w:rsidP="00465154">
            <w:pPr>
              <w:spacing w:after="0"/>
              <w:rPr>
                <w:color w:val="000000"/>
                <w:sz w:val="20"/>
                <w:szCs w:val="20"/>
              </w:rPr>
            </w:pPr>
            <w:r>
              <w:rPr>
                <w:color w:val="000000"/>
                <w:sz w:val="20"/>
                <w:szCs w:val="20"/>
              </w:rPr>
              <w:t>FIA_X509_EXT.2;</w:t>
            </w:r>
          </w:p>
          <w:p w14:paraId="6E4394CE" w14:textId="77777777" w:rsidR="00E801CC" w:rsidRDefault="007C25F1" w:rsidP="00465154">
            <w:pPr>
              <w:spacing w:after="0"/>
              <w:rPr>
                <w:color w:val="000000"/>
                <w:sz w:val="20"/>
                <w:szCs w:val="20"/>
              </w:rPr>
            </w:pPr>
            <w:r w:rsidRPr="009C1161">
              <w:rPr>
                <w:color w:val="000000"/>
                <w:sz w:val="20"/>
                <w:szCs w:val="20"/>
              </w:rPr>
              <w:t xml:space="preserve">FPT_VIV_EXT.1; </w:t>
            </w:r>
          </w:p>
          <w:p w14:paraId="31B0A763" w14:textId="77777777" w:rsidR="00E801CC" w:rsidRDefault="00FD3E02" w:rsidP="00465154">
            <w:pPr>
              <w:spacing w:after="0"/>
              <w:rPr>
                <w:color w:val="000000"/>
                <w:sz w:val="20"/>
                <w:szCs w:val="20"/>
              </w:rPr>
            </w:pPr>
            <w:r>
              <w:rPr>
                <w:color w:val="000000"/>
                <w:sz w:val="20"/>
                <w:szCs w:val="20"/>
              </w:rPr>
              <w:t>FPT_HCL</w:t>
            </w:r>
            <w:r w:rsidR="007C25F1" w:rsidRPr="009C1161">
              <w:rPr>
                <w:color w:val="000000"/>
                <w:sz w:val="20"/>
                <w:szCs w:val="20"/>
              </w:rPr>
              <w:t xml:space="preserve">_EXT.1;  </w:t>
            </w:r>
          </w:p>
          <w:p w14:paraId="611240E1" w14:textId="77777777" w:rsidR="003F5AEB" w:rsidRDefault="007C25F1" w:rsidP="00465154">
            <w:pPr>
              <w:spacing w:after="0"/>
              <w:rPr>
                <w:color w:val="000000"/>
                <w:sz w:val="20"/>
                <w:szCs w:val="20"/>
              </w:rPr>
            </w:pPr>
            <w:r w:rsidRPr="009C1161">
              <w:rPr>
                <w:color w:val="000000"/>
                <w:sz w:val="20"/>
                <w:szCs w:val="20"/>
              </w:rPr>
              <w:t xml:space="preserve">FPT_VDP_EXT.1; </w:t>
            </w:r>
          </w:p>
          <w:p w14:paraId="144FCF42" w14:textId="77777777" w:rsidR="003F5AEB" w:rsidRDefault="007C25F1" w:rsidP="00465154">
            <w:pPr>
              <w:spacing w:after="0"/>
              <w:rPr>
                <w:color w:val="000000"/>
                <w:sz w:val="20"/>
                <w:szCs w:val="20"/>
              </w:rPr>
            </w:pPr>
            <w:r w:rsidRPr="009C1161">
              <w:rPr>
                <w:color w:val="000000"/>
                <w:sz w:val="20"/>
                <w:szCs w:val="20"/>
              </w:rPr>
              <w:t xml:space="preserve">FPT_HAS_EXT.1; </w:t>
            </w:r>
          </w:p>
          <w:p w14:paraId="54CED072" w14:textId="77777777" w:rsidR="003F5AEB" w:rsidRDefault="007C25F1" w:rsidP="00465154">
            <w:pPr>
              <w:spacing w:after="0"/>
              <w:rPr>
                <w:color w:val="000000"/>
                <w:sz w:val="20"/>
                <w:szCs w:val="20"/>
              </w:rPr>
            </w:pPr>
            <w:r w:rsidRPr="009C1161">
              <w:rPr>
                <w:color w:val="000000"/>
                <w:sz w:val="20"/>
                <w:szCs w:val="20"/>
              </w:rPr>
              <w:t xml:space="preserve">FPT_EEM_EXT.1; </w:t>
            </w:r>
          </w:p>
          <w:p w14:paraId="1D1F8B78" w14:textId="77777777" w:rsidR="007C25F1" w:rsidRDefault="007C25F1" w:rsidP="00465154">
            <w:pPr>
              <w:spacing w:after="0"/>
              <w:rPr>
                <w:color w:val="000000"/>
                <w:sz w:val="20"/>
                <w:szCs w:val="20"/>
              </w:rPr>
            </w:pPr>
            <w:r w:rsidRPr="009C1161">
              <w:rPr>
                <w:color w:val="000000"/>
                <w:sz w:val="20"/>
                <w:szCs w:val="20"/>
              </w:rPr>
              <w:t>FPT_DVD_EXT.1</w:t>
            </w:r>
            <w:r w:rsidR="004F4896">
              <w:rPr>
                <w:color w:val="000000"/>
                <w:sz w:val="20"/>
                <w:szCs w:val="20"/>
              </w:rPr>
              <w:t>;</w:t>
            </w:r>
          </w:p>
          <w:p w14:paraId="5E363D34" w14:textId="77777777" w:rsidR="001A3515" w:rsidRPr="009B25C8" w:rsidRDefault="001A3515" w:rsidP="00465154">
            <w:pPr>
              <w:spacing w:after="0"/>
              <w:rPr>
                <w:color w:val="000000"/>
                <w:sz w:val="20"/>
                <w:szCs w:val="20"/>
              </w:rPr>
            </w:pPr>
            <w:r w:rsidRPr="009B25C8">
              <w:rPr>
                <w:color w:val="000000"/>
                <w:sz w:val="20"/>
                <w:szCs w:val="20"/>
              </w:rPr>
              <w:t>FPT_CIM_EXT.1</w:t>
            </w:r>
          </w:p>
        </w:tc>
      </w:tr>
      <w:tr w:rsidR="007C25F1" w:rsidRPr="00CC2428" w14:paraId="53D8911C" w14:textId="77777777" w:rsidTr="009B25C8">
        <w:trPr>
          <w:trHeight w:val="630"/>
        </w:trPr>
        <w:tc>
          <w:tcPr>
            <w:tcW w:w="1904" w:type="dxa"/>
            <w:tcBorders>
              <w:top w:val="nil"/>
              <w:left w:val="single" w:sz="4" w:space="0" w:color="auto"/>
              <w:bottom w:val="single" w:sz="4" w:space="0" w:color="auto"/>
              <w:right w:val="single" w:sz="4" w:space="0" w:color="auto"/>
            </w:tcBorders>
            <w:shd w:val="clear" w:color="auto" w:fill="auto"/>
            <w:hideMark/>
          </w:tcPr>
          <w:p w14:paraId="0B5F90ED" w14:textId="77777777" w:rsidR="007C25F1" w:rsidRPr="009C1161" w:rsidRDefault="007C25F1" w:rsidP="00465154">
            <w:pPr>
              <w:spacing w:after="0"/>
              <w:rPr>
                <w:color w:val="000000"/>
                <w:sz w:val="20"/>
                <w:szCs w:val="20"/>
              </w:rPr>
            </w:pPr>
            <w:bookmarkStart w:id="894" w:name="RANGE!A9"/>
            <w:r w:rsidRPr="009C1161">
              <w:rPr>
                <w:color w:val="000000"/>
                <w:sz w:val="20"/>
                <w:szCs w:val="20"/>
              </w:rPr>
              <w:t>Platform Compromise</w:t>
            </w:r>
            <w:bookmarkEnd w:id="894"/>
          </w:p>
        </w:tc>
        <w:tc>
          <w:tcPr>
            <w:tcW w:w="2610" w:type="dxa"/>
            <w:tcBorders>
              <w:top w:val="nil"/>
              <w:left w:val="nil"/>
              <w:bottom w:val="single" w:sz="4" w:space="0" w:color="auto"/>
              <w:right w:val="single" w:sz="4" w:space="0" w:color="auto"/>
            </w:tcBorders>
            <w:shd w:val="clear" w:color="auto" w:fill="auto"/>
            <w:noWrap/>
            <w:hideMark/>
          </w:tcPr>
          <w:p w14:paraId="6C477AE8" w14:textId="77777777" w:rsidR="007C25F1" w:rsidRPr="009C1161" w:rsidRDefault="007C25F1" w:rsidP="00465154">
            <w:pPr>
              <w:spacing w:after="0"/>
              <w:jc w:val="both"/>
              <w:rPr>
                <w:color w:val="000000"/>
                <w:sz w:val="20"/>
                <w:szCs w:val="20"/>
              </w:rPr>
            </w:pPr>
            <w:r w:rsidRPr="009C1161">
              <w:rPr>
                <w:color w:val="000000"/>
                <w:sz w:val="20"/>
                <w:szCs w:val="20"/>
              </w:rPr>
              <w:t>T.PLATFORM_COMPROMISE</w:t>
            </w:r>
          </w:p>
        </w:tc>
        <w:tc>
          <w:tcPr>
            <w:tcW w:w="2520" w:type="dxa"/>
            <w:tcBorders>
              <w:top w:val="single" w:sz="4" w:space="0" w:color="auto"/>
              <w:left w:val="nil"/>
              <w:bottom w:val="single" w:sz="4" w:space="0" w:color="auto"/>
              <w:right w:val="single" w:sz="4" w:space="0" w:color="000000"/>
            </w:tcBorders>
            <w:shd w:val="clear" w:color="auto" w:fill="auto"/>
            <w:noWrap/>
            <w:hideMark/>
          </w:tcPr>
          <w:p w14:paraId="0D4319EF" w14:textId="77777777" w:rsidR="007C25F1" w:rsidRPr="009C1161" w:rsidRDefault="007C25F1" w:rsidP="00465154">
            <w:pPr>
              <w:spacing w:after="0"/>
              <w:rPr>
                <w:color w:val="000000"/>
                <w:sz w:val="20"/>
                <w:szCs w:val="20"/>
              </w:rPr>
            </w:pPr>
            <w:r w:rsidRPr="009C1161">
              <w:rPr>
                <w:color w:val="000000"/>
                <w:sz w:val="20"/>
                <w:szCs w:val="20"/>
              </w:rPr>
              <w:t>O.PLATFORM_INTEGRITY</w:t>
            </w:r>
          </w:p>
        </w:tc>
        <w:tc>
          <w:tcPr>
            <w:tcW w:w="2520" w:type="dxa"/>
            <w:tcBorders>
              <w:top w:val="single" w:sz="4" w:space="0" w:color="auto"/>
              <w:left w:val="nil"/>
              <w:bottom w:val="single" w:sz="4" w:space="0" w:color="auto"/>
              <w:right w:val="single" w:sz="4" w:space="0" w:color="auto"/>
            </w:tcBorders>
            <w:shd w:val="clear" w:color="auto" w:fill="auto"/>
            <w:hideMark/>
          </w:tcPr>
          <w:p w14:paraId="62469ED8" w14:textId="77777777" w:rsidR="00F512A8" w:rsidRDefault="007C25F1" w:rsidP="00465154">
            <w:pPr>
              <w:spacing w:after="0"/>
              <w:rPr>
                <w:color w:val="000000"/>
                <w:sz w:val="20"/>
                <w:szCs w:val="20"/>
              </w:rPr>
            </w:pPr>
            <w:r w:rsidRPr="009C1161">
              <w:rPr>
                <w:color w:val="000000"/>
                <w:sz w:val="20"/>
                <w:szCs w:val="20"/>
              </w:rPr>
              <w:t>FDP_HBI_EXT.1;</w:t>
            </w:r>
            <w:r w:rsidR="00F512A8">
              <w:rPr>
                <w:color w:val="000000"/>
                <w:sz w:val="20"/>
                <w:szCs w:val="20"/>
              </w:rPr>
              <w:t xml:space="preserve"> </w:t>
            </w:r>
          </w:p>
          <w:p w14:paraId="4A48A713" w14:textId="77777777" w:rsidR="00FE24E1" w:rsidRDefault="00F512A8" w:rsidP="00465154">
            <w:pPr>
              <w:spacing w:after="0"/>
              <w:rPr>
                <w:color w:val="000000"/>
                <w:sz w:val="20"/>
                <w:szCs w:val="20"/>
              </w:rPr>
            </w:pPr>
            <w:r>
              <w:rPr>
                <w:color w:val="000000"/>
                <w:sz w:val="20"/>
                <w:szCs w:val="20"/>
              </w:rPr>
              <w:t>FDP_PPR_EXT.1;</w:t>
            </w:r>
            <w:r w:rsidR="007C25F1" w:rsidRPr="009C1161">
              <w:rPr>
                <w:color w:val="000000"/>
                <w:sz w:val="20"/>
                <w:szCs w:val="20"/>
              </w:rPr>
              <w:t xml:space="preserve"> </w:t>
            </w:r>
          </w:p>
          <w:p w14:paraId="603E5F3D" w14:textId="77777777" w:rsidR="007C25F1" w:rsidRPr="009C1161" w:rsidRDefault="007C25F1" w:rsidP="00465154">
            <w:pPr>
              <w:spacing w:after="0"/>
              <w:rPr>
                <w:color w:val="000000"/>
                <w:sz w:val="20"/>
                <w:szCs w:val="20"/>
              </w:rPr>
            </w:pPr>
            <w:r w:rsidRPr="009C1161">
              <w:rPr>
                <w:color w:val="000000"/>
                <w:sz w:val="20"/>
                <w:szCs w:val="20"/>
              </w:rPr>
              <w:t xml:space="preserve">FPT_VIV_EXT.1; </w:t>
            </w:r>
          </w:p>
        </w:tc>
      </w:tr>
      <w:tr w:rsidR="007C25F1" w:rsidRPr="00CC2428" w14:paraId="21A350C4" w14:textId="77777777" w:rsidTr="009B25C8">
        <w:trPr>
          <w:trHeight w:val="945"/>
        </w:trPr>
        <w:tc>
          <w:tcPr>
            <w:tcW w:w="1904" w:type="dxa"/>
            <w:tcBorders>
              <w:top w:val="nil"/>
              <w:left w:val="single" w:sz="4" w:space="0" w:color="auto"/>
              <w:bottom w:val="single" w:sz="4" w:space="0" w:color="auto"/>
              <w:right w:val="single" w:sz="4" w:space="0" w:color="auto"/>
            </w:tcBorders>
            <w:shd w:val="clear" w:color="auto" w:fill="auto"/>
            <w:hideMark/>
          </w:tcPr>
          <w:p w14:paraId="3643B2DE" w14:textId="77777777" w:rsidR="007C25F1" w:rsidRPr="009C1161" w:rsidRDefault="007C25F1" w:rsidP="00465154">
            <w:pPr>
              <w:spacing w:after="0"/>
              <w:rPr>
                <w:color w:val="000000"/>
                <w:sz w:val="20"/>
                <w:szCs w:val="20"/>
              </w:rPr>
            </w:pPr>
            <w:bookmarkStart w:id="895" w:name="RANGE!A10"/>
            <w:r w:rsidRPr="009C1161">
              <w:rPr>
                <w:color w:val="000000"/>
                <w:sz w:val="20"/>
                <w:szCs w:val="20"/>
              </w:rPr>
              <w:t>Unauthorized Access to Management Functions</w:t>
            </w:r>
            <w:bookmarkEnd w:id="895"/>
          </w:p>
        </w:tc>
        <w:tc>
          <w:tcPr>
            <w:tcW w:w="2610" w:type="dxa"/>
            <w:tcBorders>
              <w:top w:val="nil"/>
              <w:left w:val="nil"/>
              <w:bottom w:val="single" w:sz="4" w:space="0" w:color="auto"/>
              <w:right w:val="single" w:sz="4" w:space="0" w:color="auto"/>
            </w:tcBorders>
            <w:shd w:val="clear" w:color="auto" w:fill="auto"/>
            <w:noWrap/>
            <w:hideMark/>
          </w:tcPr>
          <w:p w14:paraId="5E31C45D" w14:textId="77777777" w:rsidR="007C25F1" w:rsidRPr="009C1161" w:rsidRDefault="007C25F1" w:rsidP="00465154">
            <w:pPr>
              <w:spacing w:after="0"/>
              <w:jc w:val="both"/>
              <w:rPr>
                <w:color w:val="000000"/>
                <w:sz w:val="20"/>
                <w:szCs w:val="20"/>
              </w:rPr>
            </w:pPr>
            <w:r w:rsidRPr="009C1161">
              <w:rPr>
                <w:color w:val="000000"/>
                <w:sz w:val="20"/>
                <w:szCs w:val="20"/>
              </w:rPr>
              <w:t>T.UNAUTHORIZED_ACCESS</w:t>
            </w:r>
          </w:p>
        </w:tc>
        <w:tc>
          <w:tcPr>
            <w:tcW w:w="2520" w:type="dxa"/>
            <w:tcBorders>
              <w:top w:val="single" w:sz="4" w:space="0" w:color="auto"/>
              <w:left w:val="nil"/>
              <w:bottom w:val="single" w:sz="4" w:space="0" w:color="auto"/>
              <w:right w:val="single" w:sz="4" w:space="0" w:color="000000"/>
            </w:tcBorders>
            <w:shd w:val="clear" w:color="auto" w:fill="auto"/>
            <w:hideMark/>
          </w:tcPr>
          <w:p w14:paraId="36471C32" w14:textId="77777777" w:rsidR="007C25F1" w:rsidRPr="009C1161" w:rsidRDefault="007C25F1" w:rsidP="00465154">
            <w:pPr>
              <w:spacing w:after="0"/>
              <w:rPr>
                <w:color w:val="000000"/>
                <w:sz w:val="20"/>
                <w:szCs w:val="20"/>
              </w:rPr>
            </w:pPr>
            <w:r w:rsidRPr="009C1161">
              <w:rPr>
                <w:color w:val="000000"/>
                <w:sz w:val="20"/>
                <w:szCs w:val="20"/>
              </w:rPr>
              <w:t>O.MANAGEMENT_ACCESS</w:t>
            </w:r>
          </w:p>
        </w:tc>
        <w:tc>
          <w:tcPr>
            <w:tcW w:w="2520" w:type="dxa"/>
            <w:tcBorders>
              <w:top w:val="nil"/>
              <w:left w:val="nil"/>
              <w:bottom w:val="single" w:sz="4" w:space="0" w:color="auto"/>
              <w:right w:val="single" w:sz="4" w:space="0" w:color="auto"/>
            </w:tcBorders>
            <w:shd w:val="clear" w:color="auto" w:fill="auto"/>
            <w:hideMark/>
          </w:tcPr>
          <w:p w14:paraId="61118008" w14:textId="77777777" w:rsidR="00F512A8" w:rsidRDefault="00F512A8" w:rsidP="00465154">
            <w:pPr>
              <w:spacing w:after="0"/>
              <w:rPr>
                <w:color w:val="000000"/>
                <w:sz w:val="20"/>
                <w:szCs w:val="20"/>
              </w:rPr>
            </w:pPr>
            <w:r>
              <w:rPr>
                <w:color w:val="000000"/>
                <w:sz w:val="20"/>
                <w:szCs w:val="20"/>
              </w:rPr>
              <w:t>FDP_VNC_EXT.1</w:t>
            </w:r>
            <w:r w:rsidR="00FA7A83">
              <w:rPr>
                <w:color w:val="000000"/>
                <w:sz w:val="20"/>
                <w:szCs w:val="20"/>
              </w:rPr>
              <w:t>;</w:t>
            </w:r>
          </w:p>
          <w:p w14:paraId="776992E3" w14:textId="77777777" w:rsidR="00613F5A" w:rsidRDefault="00613F5A" w:rsidP="00465154">
            <w:pPr>
              <w:spacing w:after="0"/>
              <w:rPr>
                <w:color w:val="000000"/>
                <w:sz w:val="20"/>
                <w:szCs w:val="20"/>
              </w:rPr>
            </w:pPr>
            <w:r>
              <w:rPr>
                <w:color w:val="000000"/>
                <w:sz w:val="20"/>
                <w:szCs w:val="20"/>
              </w:rPr>
              <w:t>FIA_PMG_EXT.1</w:t>
            </w:r>
            <w:r w:rsidR="00FA7A83">
              <w:rPr>
                <w:color w:val="000000"/>
                <w:sz w:val="20"/>
                <w:szCs w:val="20"/>
              </w:rPr>
              <w:t>;</w:t>
            </w:r>
          </w:p>
          <w:p w14:paraId="28350275" w14:textId="77777777" w:rsidR="00613F5A" w:rsidRDefault="00613F5A" w:rsidP="00465154">
            <w:pPr>
              <w:spacing w:after="0"/>
              <w:rPr>
                <w:color w:val="000000"/>
                <w:sz w:val="20"/>
                <w:szCs w:val="20"/>
              </w:rPr>
            </w:pPr>
            <w:r>
              <w:rPr>
                <w:color w:val="000000"/>
                <w:sz w:val="20"/>
                <w:szCs w:val="20"/>
              </w:rPr>
              <w:t>FIA_UIA_EXT.1</w:t>
            </w:r>
            <w:r w:rsidR="00FA7A83">
              <w:rPr>
                <w:color w:val="000000"/>
                <w:sz w:val="20"/>
                <w:szCs w:val="20"/>
              </w:rPr>
              <w:t>;</w:t>
            </w:r>
          </w:p>
          <w:p w14:paraId="14ABFCE0" w14:textId="77777777" w:rsidR="00FE24E1" w:rsidRDefault="00FE24E1" w:rsidP="00465154">
            <w:pPr>
              <w:spacing w:after="0"/>
              <w:rPr>
                <w:color w:val="000000"/>
                <w:sz w:val="20"/>
                <w:szCs w:val="20"/>
              </w:rPr>
            </w:pPr>
            <w:r>
              <w:rPr>
                <w:color w:val="000000"/>
                <w:sz w:val="20"/>
                <w:szCs w:val="20"/>
              </w:rPr>
              <w:t>FMT_SMR.2</w:t>
            </w:r>
            <w:r w:rsidR="00FA7A83">
              <w:rPr>
                <w:color w:val="000000"/>
                <w:sz w:val="20"/>
                <w:szCs w:val="20"/>
              </w:rPr>
              <w:t>;</w:t>
            </w:r>
          </w:p>
          <w:p w14:paraId="2510E3F6" w14:textId="77777777" w:rsidR="00FE24E1" w:rsidRDefault="00FE24E1" w:rsidP="00465154">
            <w:pPr>
              <w:spacing w:after="0"/>
              <w:rPr>
                <w:color w:val="000000"/>
                <w:sz w:val="20"/>
                <w:szCs w:val="20"/>
              </w:rPr>
            </w:pPr>
            <w:r>
              <w:rPr>
                <w:color w:val="000000"/>
                <w:sz w:val="20"/>
                <w:szCs w:val="20"/>
              </w:rPr>
              <w:t>FMT_MOF</w:t>
            </w:r>
            <w:r w:rsidR="00413F40">
              <w:rPr>
                <w:color w:val="000000"/>
                <w:sz w:val="20"/>
                <w:szCs w:val="20"/>
              </w:rPr>
              <w:t>_EXT</w:t>
            </w:r>
            <w:r>
              <w:rPr>
                <w:color w:val="000000"/>
                <w:sz w:val="20"/>
                <w:szCs w:val="20"/>
              </w:rPr>
              <w:t>.1</w:t>
            </w:r>
            <w:r w:rsidR="00FA7A83">
              <w:rPr>
                <w:color w:val="000000"/>
                <w:sz w:val="20"/>
                <w:szCs w:val="20"/>
              </w:rPr>
              <w:t>;</w:t>
            </w:r>
          </w:p>
          <w:p w14:paraId="14060BE4" w14:textId="77777777" w:rsidR="00FE24E1" w:rsidRDefault="007C25F1" w:rsidP="00465154">
            <w:pPr>
              <w:spacing w:after="0"/>
              <w:rPr>
                <w:color w:val="000000"/>
                <w:sz w:val="20"/>
                <w:szCs w:val="20"/>
              </w:rPr>
            </w:pPr>
            <w:r w:rsidRPr="009C1161">
              <w:rPr>
                <w:color w:val="000000"/>
                <w:sz w:val="20"/>
                <w:szCs w:val="20"/>
              </w:rPr>
              <w:t xml:space="preserve">FMT_SMO_EXT.1; </w:t>
            </w:r>
          </w:p>
          <w:p w14:paraId="4702F428" w14:textId="77777777" w:rsidR="00087F70" w:rsidRDefault="00087F70" w:rsidP="00465154">
            <w:pPr>
              <w:spacing w:after="0"/>
              <w:rPr>
                <w:color w:val="000000"/>
                <w:sz w:val="20"/>
                <w:szCs w:val="20"/>
              </w:rPr>
            </w:pPr>
            <w:r>
              <w:rPr>
                <w:color w:val="000000"/>
                <w:sz w:val="20"/>
                <w:szCs w:val="20"/>
              </w:rPr>
              <w:t>FTP_TRP</w:t>
            </w:r>
            <w:r w:rsidRPr="009C1161">
              <w:rPr>
                <w:color w:val="000000"/>
                <w:sz w:val="20"/>
                <w:szCs w:val="20"/>
              </w:rPr>
              <w:t>.1</w:t>
            </w:r>
            <w:r w:rsidR="00FA7A83">
              <w:rPr>
                <w:color w:val="000000"/>
                <w:sz w:val="20"/>
                <w:szCs w:val="20"/>
              </w:rPr>
              <w:t>;</w:t>
            </w:r>
          </w:p>
          <w:p w14:paraId="575D8390" w14:textId="77777777" w:rsidR="00F84066" w:rsidRDefault="00F84066" w:rsidP="00465154">
            <w:pPr>
              <w:spacing w:after="0"/>
              <w:rPr>
                <w:color w:val="000000"/>
                <w:sz w:val="20"/>
                <w:szCs w:val="20"/>
              </w:rPr>
            </w:pPr>
            <w:r>
              <w:rPr>
                <w:color w:val="000000"/>
                <w:sz w:val="20"/>
                <w:szCs w:val="20"/>
              </w:rPr>
              <w:t xml:space="preserve">FCS_CKM.1; </w:t>
            </w:r>
          </w:p>
          <w:p w14:paraId="398D0DC5" w14:textId="77777777" w:rsidR="00923C69" w:rsidRDefault="00F84066" w:rsidP="00465154">
            <w:pPr>
              <w:spacing w:after="0"/>
              <w:rPr>
                <w:color w:val="000000"/>
                <w:sz w:val="20"/>
                <w:szCs w:val="20"/>
              </w:rPr>
            </w:pPr>
            <w:r>
              <w:rPr>
                <w:color w:val="000000"/>
                <w:sz w:val="20"/>
                <w:szCs w:val="20"/>
              </w:rPr>
              <w:t>FCS_CKM_EXT.4;</w:t>
            </w:r>
          </w:p>
          <w:p w14:paraId="73560BF7" w14:textId="77777777" w:rsidR="00F84066" w:rsidRDefault="00F84066" w:rsidP="00465154">
            <w:pPr>
              <w:spacing w:after="0"/>
              <w:rPr>
                <w:color w:val="000000"/>
                <w:sz w:val="20"/>
                <w:szCs w:val="20"/>
              </w:rPr>
            </w:pPr>
            <w:r>
              <w:rPr>
                <w:color w:val="000000"/>
                <w:sz w:val="20"/>
                <w:szCs w:val="20"/>
              </w:rPr>
              <w:t>FCS_COP.1;</w:t>
            </w:r>
          </w:p>
          <w:p w14:paraId="4715F4EC" w14:textId="77777777" w:rsidR="00F84066" w:rsidRDefault="00F84066" w:rsidP="00465154">
            <w:pPr>
              <w:spacing w:after="0"/>
              <w:rPr>
                <w:color w:val="000000"/>
                <w:sz w:val="20"/>
                <w:szCs w:val="20"/>
              </w:rPr>
            </w:pPr>
            <w:r>
              <w:rPr>
                <w:color w:val="000000"/>
                <w:sz w:val="20"/>
                <w:szCs w:val="20"/>
              </w:rPr>
              <w:t>FCS_RBG_EXT.1</w:t>
            </w:r>
            <w:r w:rsidR="00FD3E02">
              <w:rPr>
                <w:color w:val="000000"/>
                <w:sz w:val="20"/>
                <w:szCs w:val="20"/>
              </w:rPr>
              <w:t>;</w:t>
            </w:r>
          </w:p>
          <w:p w14:paraId="3061D4AE" w14:textId="77777777" w:rsidR="003F5AEB" w:rsidRPr="009B25C8" w:rsidRDefault="003F5AEB" w:rsidP="00465154">
            <w:pPr>
              <w:spacing w:after="0"/>
              <w:rPr>
                <w:color w:val="000000"/>
                <w:sz w:val="20"/>
                <w:szCs w:val="20"/>
              </w:rPr>
            </w:pPr>
            <w:r w:rsidRPr="009B25C8">
              <w:rPr>
                <w:color w:val="000000"/>
                <w:sz w:val="20"/>
                <w:szCs w:val="20"/>
              </w:rPr>
              <w:t>FCS_HTTPS_EXT.1</w:t>
            </w:r>
            <w:r w:rsidR="00FD3E02">
              <w:rPr>
                <w:color w:val="000000"/>
                <w:sz w:val="20"/>
                <w:szCs w:val="20"/>
              </w:rPr>
              <w:t>;</w:t>
            </w:r>
          </w:p>
          <w:p w14:paraId="3428F3F9" w14:textId="77777777" w:rsidR="003F5AEB" w:rsidRPr="009B25C8" w:rsidRDefault="003F5AEB" w:rsidP="00465154">
            <w:pPr>
              <w:spacing w:after="0"/>
              <w:rPr>
                <w:color w:val="000000"/>
                <w:sz w:val="20"/>
                <w:szCs w:val="20"/>
              </w:rPr>
            </w:pPr>
            <w:r w:rsidRPr="009B25C8">
              <w:rPr>
                <w:color w:val="000000"/>
                <w:sz w:val="20"/>
                <w:szCs w:val="20"/>
              </w:rPr>
              <w:t>FCS_IPSEC_EXT.1</w:t>
            </w:r>
            <w:r w:rsidR="00FD3E02">
              <w:rPr>
                <w:color w:val="000000"/>
                <w:sz w:val="20"/>
                <w:szCs w:val="20"/>
              </w:rPr>
              <w:t>;</w:t>
            </w:r>
          </w:p>
          <w:p w14:paraId="22246C5A" w14:textId="77777777" w:rsidR="003F5AEB" w:rsidRPr="009B25C8" w:rsidRDefault="003F5AEB" w:rsidP="00465154">
            <w:pPr>
              <w:spacing w:after="0"/>
              <w:rPr>
                <w:color w:val="000000"/>
                <w:sz w:val="20"/>
                <w:szCs w:val="20"/>
              </w:rPr>
            </w:pPr>
            <w:r w:rsidRPr="009B25C8">
              <w:rPr>
                <w:color w:val="000000"/>
                <w:sz w:val="20"/>
                <w:szCs w:val="20"/>
              </w:rPr>
              <w:t>FCS_SSH_EXT.1</w:t>
            </w:r>
            <w:r w:rsidR="00FD3E02">
              <w:rPr>
                <w:color w:val="000000"/>
                <w:sz w:val="20"/>
                <w:szCs w:val="20"/>
              </w:rPr>
              <w:t>;</w:t>
            </w:r>
          </w:p>
          <w:p w14:paraId="6A5D8AD1" w14:textId="77777777" w:rsidR="003F5AEB" w:rsidRPr="003F7B11" w:rsidRDefault="003F5AEB" w:rsidP="00465154">
            <w:pPr>
              <w:spacing w:after="0"/>
              <w:rPr>
                <w:b/>
                <w:color w:val="000000"/>
                <w:sz w:val="20"/>
                <w:szCs w:val="20"/>
              </w:rPr>
            </w:pPr>
            <w:r w:rsidRPr="009B25C8">
              <w:rPr>
                <w:color w:val="000000"/>
                <w:sz w:val="20"/>
                <w:szCs w:val="20"/>
              </w:rPr>
              <w:t>FCS_TLS_EXT.1</w:t>
            </w:r>
          </w:p>
        </w:tc>
      </w:tr>
      <w:tr w:rsidR="007C25F1" w:rsidRPr="00CC2428" w14:paraId="5DD957B7" w14:textId="77777777" w:rsidTr="009B3486">
        <w:tblPrEx>
          <w:tblW w:w="9554" w:type="dxa"/>
          <w:tblInd w:w="94" w:type="dxa"/>
          <w:tblLayout w:type="fixed"/>
          <w:tblPrExChange w:id="896" w:author="Clemons, Robert M" w:date="2016-02-11T15:27:00Z">
            <w:tblPrEx>
              <w:tblW w:w="9554" w:type="dxa"/>
              <w:tblInd w:w="94" w:type="dxa"/>
              <w:tblLayout w:type="fixed"/>
            </w:tblPrEx>
          </w:tblPrExChange>
        </w:tblPrEx>
        <w:trPr>
          <w:trHeight w:val="945"/>
          <w:trPrChange w:id="897" w:author="Clemons, Robert M" w:date="2016-02-11T15:27:00Z">
            <w:trPr>
              <w:gridAfter w:val="0"/>
              <w:trHeight w:val="945"/>
            </w:trPr>
          </w:trPrChange>
        </w:trPr>
        <w:tc>
          <w:tcPr>
            <w:tcW w:w="1904" w:type="dxa"/>
            <w:tcBorders>
              <w:top w:val="nil"/>
              <w:left w:val="single" w:sz="4" w:space="0" w:color="auto"/>
              <w:bottom w:val="nil"/>
              <w:right w:val="single" w:sz="4" w:space="0" w:color="auto"/>
            </w:tcBorders>
            <w:shd w:val="clear" w:color="auto" w:fill="auto"/>
            <w:hideMark/>
            <w:tcPrChange w:id="898" w:author="Clemons, Robert M" w:date="2016-02-11T15:27:00Z">
              <w:tcPr>
                <w:tcW w:w="1904" w:type="dxa"/>
                <w:gridSpan w:val="2"/>
                <w:tcBorders>
                  <w:top w:val="nil"/>
                  <w:left w:val="single" w:sz="4" w:space="0" w:color="auto"/>
                  <w:bottom w:val="single" w:sz="4" w:space="0" w:color="auto"/>
                  <w:right w:val="single" w:sz="4" w:space="0" w:color="auto"/>
                </w:tcBorders>
                <w:shd w:val="clear" w:color="auto" w:fill="auto"/>
                <w:hideMark/>
              </w:tcPr>
            </w:tcPrChange>
          </w:tcPr>
          <w:p w14:paraId="115E24B5" w14:textId="77777777" w:rsidR="007C25F1" w:rsidRPr="009C1161" w:rsidRDefault="007C25F1" w:rsidP="00465154">
            <w:pPr>
              <w:spacing w:after="0"/>
              <w:rPr>
                <w:color w:val="000000"/>
                <w:sz w:val="20"/>
                <w:szCs w:val="20"/>
              </w:rPr>
            </w:pPr>
            <w:bookmarkStart w:id="899" w:name="RANGE!A11"/>
            <w:r w:rsidRPr="009C1161">
              <w:rPr>
                <w:color w:val="000000"/>
                <w:sz w:val="20"/>
                <w:szCs w:val="20"/>
              </w:rPr>
              <w:t>Weak Cryptography Due to Insufficient Entropy</w:t>
            </w:r>
            <w:bookmarkEnd w:id="899"/>
          </w:p>
        </w:tc>
        <w:tc>
          <w:tcPr>
            <w:tcW w:w="2610" w:type="dxa"/>
            <w:tcBorders>
              <w:top w:val="nil"/>
              <w:left w:val="nil"/>
              <w:bottom w:val="nil"/>
              <w:right w:val="single" w:sz="4" w:space="0" w:color="auto"/>
            </w:tcBorders>
            <w:shd w:val="clear" w:color="auto" w:fill="auto"/>
            <w:noWrap/>
            <w:hideMark/>
            <w:tcPrChange w:id="900" w:author="Clemons, Robert M" w:date="2016-02-11T15:27:00Z">
              <w:tcPr>
                <w:tcW w:w="2610" w:type="dxa"/>
                <w:gridSpan w:val="2"/>
                <w:tcBorders>
                  <w:top w:val="nil"/>
                  <w:left w:val="nil"/>
                  <w:bottom w:val="single" w:sz="4" w:space="0" w:color="auto"/>
                  <w:right w:val="single" w:sz="4" w:space="0" w:color="auto"/>
                </w:tcBorders>
                <w:shd w:val="clear" w:color="auto" w:fill="auto"/>
                <w:noWrap/>
                <w:hideMark/>
              </w:tcPr>
            </w:tcPrChange>
          </w:tcPr>
          <w:p w14:paraId="63B2DB64" w14:textId="77777777" w:rsidR="007C25F1" w:rsidRPr="009C1161" w:rsidRDefault="007C25F1" w:rsidP="00465154">
            <w:pPr>
              <w:spacing w:after="0"/>
              <w:jc w:val="both"/>
              <w:rPr>
                <w:color w:val="000000"/>
                <w:sz w:val="20"/>
                <w:szCs w:val="20"/>
              </w:rPr>
            </w:pPr>
            <w:r w:rsidRPr="009C1161">
              <w:rPr>
                <w:color w:val="000000"/>
                <w:sz w:val="20"/>
                <w:szCs w:val="20"/>
              </w:rPr>
              <w:t>T.WEAK_CRYPTO</w:t>
            </w:r>
          </w:p>
        </w:tc>
        <w:tc>
          <w:tcPr>
            <w:tcW w:w="2520" w:type="dxa"/>
            <w:tcBorders>
              <w:top w:val="single" w:sz="4" w:space="0" w:color="auto"/>
              <w:left w:val="nil"/>
              <w:bottom w:val="single" w:sz="4" w:space="0" w:color="auto"/>
              <w:right w:val="single" w:sz="4" w:space="0" w:color="000000"/>
            </w:tcBorders>
            <w:shd w:val="clear" w:color="auto" w:fill="auto"/>
            <w:hideMark/>
            <w:tcPrChange w:id="901" w:author="Clemons, Robert M" w:date="2016-02-11T15:27:00Z">
              <w:tcPr>
                <w:tcW w:w="2520" w:type="dxa"/>
                <w:gridSpan w:val="2"/>
                <w:tcBorders>
                  <w:top w:val="single" w:sz="4" w:space="0" w:color="auto"/>
                  <w:left w:val="nil"/>
                  <w:bottom w:val="single" w:sz="4" w:space="0" w:color="auto"/>
                  <w:right w:val="single" w:sz="4" w:space="0" w:color="000000"/>
                </w:tcBorders>
                <w:shd w:val="clear" w:color="auto" w:fill="auto"/>
                <w:hideMark/>
              </w:tcPr>
            </w:tcPrChange>
          </w:tcPr>
          <w:p w14:paraId="5F97688A" w14:textId="77777777" w:rsidR="007C25F1" w:rsidRPr="009C1161" w:rsidRDefault="007C25F1" w:rsidP="003F7B11">
            <w:pPr>
              <w:tabs>
                <w:tab w:val="center" w:pos="1017"/>
              </w:tabs>
              <w:spacing w:after="0"/>
              <w:rPr>
                <w:color w:val="000000"/>
                <w:sz w:val="20"/>
                <w:szCs w:val="20"/>
              </w:rPr>
            </w:pPr>
            <w:r w:rsidRPr="009C1161">
              <w:rPr>
                <w:color w:val="000000"/>
                <w:sz w:val="20"/>
                <w:szCs w:val="20"/>
              </w:rPr>
              <w:t> </w:t>
            </w:r>
            <w:r w:rsidR="00923C69" w:rsidRPr="009B25C8">
              <w:rPr>
                <w:color w:val="000000"/>
                <w:sz w:val="20"/>
                <w:szCs w:val="20"/>
              </w:rPr>
              <w:t>O.VM_ENTROPY</w:t>
            </w:r>
          </w:p>
        </w:tc>
        <w:tc>
          <w:tcPr>
            <w:tcW w:w="2520" w:type="dxa"/>
            <w:tcBorders>
              <w:top w:val="nil"/>
              <w:left w:val="nil"/>
              <w:bottom w:val="nil"/>
              <w:right w:val="single" w:sz="4" w:space="0" w:color="auto"/>
            </w:tcBorders>
            <w:shd w:val="clear" w:color="auto" w:fill="auto"/>
            <w:hideMark/>
            <w:tcPrChange w:id="902" w:author="Clemons, Robert M" w:date="2016-02-11T15:27:00Z">
              <w:tcPr>
                <w:tcW w:w="2520" w:type="dxa"/>
                <w:gridSpan w:val="2"/>
                <w:tcBorders>
                  <w:top w:val="nil"/>
                  <w:left w:val="nil"/>
                  <w:bottom w:val="single" w:sz="4" w:space="0" w:color="auto"/>
                  <w:right w:val="single" w:sz="4" w:space="0" w:color="auto"/>
                </w:tcBorders>
                <w:shd w:val="clear" w:color="auto" w:fill="auto"/>
                <w:hideMark/>
              </w:tcPr>
            </w:tcPrChange>
          </w:tcPr>
          <w:p w14:paraId="4E924E79" w14:textId="77777777" w:rsidR="007C25F1" w:rsidRPr="009C1161" w:rsidRDefault="007C25F1" w:rsidP="00465154">
            <w:pPr>
              <w:spacing w:after="0"/>
              <w:rPr>
                <w:color w:val="000000"/>
                <w:sz w:val="20"/>
                <w:szCs w:val="20"/>
              </w:rPr>
            </w:pPr>
            <w:r w:rsidRPr="009C1161">
              <w:rPr>
                <w:color w:val="000000"/>
                <w:sz w:val="20"/>
                <w:szCs w:val="20"/>
              </w:rPr>
              <w:t> </w:t>
            </w:r>
            <w:r w:rsidR="00F84066">
              <w:rPr>
                <w:color w:val="000000"/>
                <w:sz w:val="20"/>
                <w:szCs w:val="20"/>
              </w:rPr>
              <w:t>FCS_ENT_EXT.1</w:t>
            </w:r>
          </w:p>
        </w:tc>
      </w:tr>
      <w:tr w:rsidR="005A1225" w:rsidRPr="00CC2428" w14:paraId="37AAC6B6" w14:textId="77777777" w:rsidTr="009B3486">
        <w:trPr>
          <w:trHeight w:val="945"/>
          <w:ins w:id="903" w:author="Aaron Piper" w:date="2016-03-11T14:22:00Z"/>
        </w:trPr>
        <w:tc>
          <w:tcPr>
            <w:tcW w:w="1904" w:type="dxa"/>
            <w:tcBorders>
              <w:top w:val="nil"/>
              <w:left w:val="single" w:sz="4" w:space="0" w:color="auto"/>
              <w:bottom w:val="nil"/>
              <w:right w:val="single" w:sz="4" w:space="0" w:color="auto"/>
            </w:tcBorders>
            <w:shd w:val="clear" w:color="auto" w:fill="auto"/>
          </w:tcPr>
          <w:p w14:paraId="39B54602" w14:textId="75B74FB8" w:rsidR="005A1225" w:rsidRPr="009C1161" w:rsidRDefault="00EC7611" w:rsidP="00465154">
            <w:pPr>
              <w:spacing w:after="0"/>
              <w:rPr>
                <w:ins w:id="904" w:author="Aaron Piper" w:date="2016-03-11T14:22:00Z"/>
                <w:color w:val="000000"/>
                <w:sz w:val="20"/>
                <w:szCs w:val="20"/>
              </w:rPr>
            </w:pPr>
            <w:ins w:id="905" w:author="Aaron Piper" w:date="2016-03-11T14:22:00Z">
              <w:r>
                <w:rPr>
                  <w:color w:val="000000"/>
                  <w:sz w:val="20"/>
                  <w:szCs w:val="20"/>
                </w:rPr>
                <w:t>Unpatched Software</w:t>
              </w:r>
            </w:ins>
          </w:p>
        </w:tc>
        <w:tc>
          <w:tcPr>
            <w:tcW w:w="2610" w:type="dxa"/>
            <w:tcBorders>
              <w:top w:val="nil"/>
              <w:left w:val="nil"/>
              <w:bottom w:val="nil"/>
              <w:right w:val="single" w:sz="4" w:space="0" w:color="auto"/>
            </w:tcBorders>
            <w:shd w:val="clear" w:color="auto" w:fill="auto"/>
            <w:noWrap/>
          </w:tcPr>
          <w:p w14:paraId="7A4B7B89" w14:textId="77777777" w:rsidR="005A1225" w:rsidRPr="009C1161" w:rsidRDefault="005A1225" w:rsidP="00465154">
            <w:pPr>
              <w:spacing w:after="0"/>
              <w:jc w:val="both"/>
              <w:rPr>
                <w:ins w:id="906" w:author="Aaron Piper" w:date="2016-03-11T14:22:00Z"/>
                <w:color w:val="000000"/>
                <w:sz w:val="20"/>
                <w:szCs w:val="20"/>
              </w:rPr>
            </w:pPr>
          </w:p>
        </w:tc>
        <w:tc>
          <w:tcPr>
            <w:tcW w:w="2520" w:type="dxa"/>
            <w:tcBorders>
              <w:top w:val="single" w:sz="4" w:space="0" w:color="auto"/>
              <w:left w:val="nil"/>
              <w:bottom w:val="single" w:sz="4" w:space="0" w:color="auto"/>
              <w:right w:val="single" w:sz="4" w:space="0" w:color="000000"/>
            </w:tcBorders>
            <w:shd w:val="clear" w:color="auto" w:fill="auto"/>
          </w:tcPr>
          <w:p w14:paraId="3CCF3B8B" w14:textId="77777777" w:rsidR="005A1225" w:rsidRPr="009C1161" w:rsidRDefault="005A1225" w:rsidP="003F7B11">
            <w:pPr>
              <w:tabs>
                <w:tab w:val="center" w:pos="1017"/>
              </w:tabs>
              <w:spacing w:after="0"/>
              <w:rPr>
                <w:ins w:id="907" w:author="Aaron Piper" w:date="2016-03-11T14:22:00Z"/>
                <w:color w:val="000000"/>
                <w:sz w:val="20"/>
                <w:szCs w:val="20"/>
              </w:rPr>
            </w:pPr>
          </w:p>
        </w:tc>
        <w:tc>
          <w:tcPr>
            <w:tcW w:w="2520" w:type="dxa"/>
            <w:tcBorders>
              <w:top w:val="nil"/>
              <w:left w:val="nil"/>
              <w:bottom w:val="nil"/>
              <w:right w:val="single" w:sz="4" w:space="0" w:color="auto"/>
            </w:tcBorders>
            <w:shd w:val="clear" w:color="auto" w:fill="auto"/>
          </w:tcPr>
          <w:p w14:paraId="752C183D" w14:textId="77777777" w:rsidR="005A1225" w:rsidRPr="009C1161" w:rsidRDefault="005A1225" w:rsidP="00465154">
            <w:pPr>
              <w:spacing w:after="0"/>
              <w:rPr>
                <w:ins w:id="908" w:author="Aaron Piper" w:date="2016-03-11T14:22:00Z"/>
                <w:color w:val="000000"/>
                <w:sz w:val="20"/>
                <w:szCs w:val="20"/>
              </w:rPr>
            </w:pPr>
          </w:p>
        </w:tc>
      </w:tr>
      <w:tr w:rsidR="009B3486" w:rsidRPr="00CC2428" w14:paraId="13D53B8E" w14:textId="77777777" w:rsidTr="009B25C8">
        <w:trPr>
          <w:trHeight w:val="945"/>
          <w:ins w:id="909" w:author="Clemons, Robert M" w:date="2016-02-11T15:27:00Z"/>
        </w:trPr>
        <w:tc>
          <w:tcPr>
            <w:tcW w:w="1904" w:type="dxa"/>
            <w:tcBorders>
              <w:top w:val="nil"/>
              <w:left w:val="single" w:sz="4" w:space="0" w:color="auto"/>
              <w:bottom w:val="single" w:sz="4" w:space="0" w:color="auto"/>
              <w:right w:val="single" w:sz="4" w:space="0" w:color="auto"/>
            </w:tcBorders>
            <w:shd w:val="clear" w:color="auto" w:fill="auto"/>
          </w:tcPr>
          <w:p w14:paraId="7606E690" w14:textId="77777777" w:rsidR="009B3486" w:rsidRPr="009C1161" w:rsidRDefault="009B3486" w:rsidP="00465154">
            <w:pPr>
              <w:spacing w:after="0"/>
              <w:rPr>
                <w:ins w:id="910" w:author="Clemons, Robert M" w:date="2016-02-11T15:27:00Z"/>
                <w:color w:val="000000"/>
                <w:sz w:val="20"/>
                <w:szCs w:val="20"/>
              </w:rPr>
            </w:pPr>
            <w:ins w:id="911" w:author="Clemons, Robert M" w:date="2016-02-11T15:27:00Z">
              <w:r>
                <w:rPr>
                  <w:color w:val="000000"/>
                  <w:sz w:val="20"/>
                  <w:szCs w:val="20"/>
                </w:rPr>
                <w:lastRenderedPageBreak/>
                <w:t>Configuration Integrity</w:t>
              </w:r>
            </w:ins>
          </w:p>
        </w:tc>
        <w:tc>
          <w:tcPr>
            <w:tcW w:w="2610" w:type="dxa"/>
            <w:tcBorders>
              <w:top w:val="nil"/>
              <w:left w:val="nil"/>
              <w:bottom w:val="single" w:sz="4" w:space="0" w:color="auto"/>
              <w:right w:val="single" w:sz="4" w:space="0" w:color="auto"/>
            </w:tcBorders>
            <w:shd w:val="clear" w:color="auto" w:fill="auto"/>
            <w:noWrap/>
          </w:tcPr>
          <w:p w14:paraId="01C80F6A" w14:textId="77777777" w:rsidR="009B3486" w:rsidRPr="009C1161" w:rsidRDefault="009B3486" w:rsidP="00465154">
            <w:pPr>
              <w:spacing w:after="0"/>
              <w:jc w:val="both"/>
              <w:rPr>
                <w:ins w:id="912" w:author="Clemons, Robert M" w:date="2016-02-11T15:27:00Z"/>
                <w:color w:val="000000"/>
                <w:sz w:val="20"/>
                <w:szCs w:val="20"/>
              </w:rPr>
            </w:pPr>
          </w:p>
        </w:tc>
        <w:tc>
          <w:tcPr>
            <w:tcW w:w="2520" w:type="dxa"/>
            <w:tcBorders>
              <w:top w:val="single" w:sz="4" w:space="0" w:color="auto"/>
              <w:left w:val="nil"/>
              <w:bottom w:val="single" w:sz="4" w:space="0" w:color="auto"/>
              <w:right w:val="single" w:sz="4" w:space="0" w:color="000000"/>
            </w:tcBorders>
            <w:shd w:val="clear" w:color="auto" w:fill="auto"/>
          </w:tcPr>
          <w:p w14:paraId="7303F49A" w14:textId="77777777" w:rsidR="009B3486" w:rsidRPr="009C1161" w:rsidRDefault="009B3486" w:rsidP="003F7B11">
            <w:pPr>
              <w:tabs>
                <w:tab w:val="center" w:pos="1017"/>
              </w:tabs>
              <w:spacing w:after="0"/>
              <w:rPr>
                <w:ins w:id="913" w:author="Clemons, Robert M" w:date="2016-02-11T15:27:00Z"/>
                <w:color w:val="000000"/>
                <w:sz w:val="20"/>
                <w:szCs w:val="20"/>
              </w:rPr>
            </w:pPr>
          </w:p>
        </w:tc>
        <w:tc>
          <w:tcPr>
            <w:tcW w:w="2520" w:type="dxa"/>
            <w:tcBorders>
              <w:top w:val="nil"/>
              <w:left w:val="nil"/>
              <w:bottom w:val="single" w:sz="4" w:space="0" w:color="auto"/>
              <w:right w:val="single" w:sz="4" w:space="0" w:color="auto"/>
            </w:tcBorders>
            <w:shd w:val="clear" w:color="auto" w:fill="auto"/>
          </w:tcPr>
          <w:p w14:paraId="79CBA065" w14:textId="77777777" w:rsidR="009B3486" w:rsidRPr="009C1161" w:rsidRDefault="009B3486" w:rsidP="00465154">
            <w:pPr>
              <w:spacing w:after="0"/>
              <w:rPr>
                <w:ins w:id="914" w:author="Clemons, Robert M" w:date="2016-02-11T15:27:00Z"/>
                <w:color w:val="000000"/>
                <w:sz w:val="20"/>
                <w:szCs w:val="20"/>
              </w:rPr>
            </w:pPr>
          </w:p>
        </w:tc>
      </w:tr>
    </w:tbl>
    <w:p w14:paraId="765A699C" w14:textId="77777777" w:rsidR="00B871EF" w:rsidRDefault="00B871EF">
      <w:pPr>
        <w:rPr>
          <w:b/>
          <w:bCs/>
          <w:kern w:val="32"/>
          <w:sz w:val="32"/>
          <w:szCs w:val="32"/>
        </w:rPr>
      </w:pPr>
      <w:r>
        <w:br w:type="page"/>
      </w:r>
    </w:p>
    <w:p w14:paraId="05927A44" w14:textId="77777777" w:rsidR="00787600" w:rsidRPr="00AE65C4" w:rsidRDefault="007306B7" w:rsidP="00524708">
      <w:pPr>
        <w:pStyle w:val="Heading2"/>
      </w:pPr>
      <w:bookmarkStart w:id="915" w:name="_Toc430938736"/>
      <w:r>
        <w:lastRenderedPageBreak/>
        <w:t>Annex A: Supporting Tables</w:t>
      </w:r>
      <w:bookmarkEnd w:id="915"/>
    </w:p>
    <w:p w14:paraId="5F692817" w14:textId="77777777" w:rsidR="00787600" w:rsidRPr="000A6614" w:rsidRDefault="00313DFB" w:rsidP="00313DFB">
      <w:pPr>
        <w:pStyle w:val="StyleNumberedNormalJustified"/>
      </w:pPr>
      <w:r>
        <w:t>In this Protection Profile, the focus in the initial sections of the document is to use a narrative presentation in an attempt to increase the overall understandability of the</w:t>
      </w:r>
      <w:r w:rsidR="00505CE7">
        <w:t xml:space="preserve"> threats to Virtualization Systems</w:t>
      </w:r>
      <w:r>
        <w:t>; the methods used to mitigate those threats; and the extent of the mitigation achieved by compliant TOEs. This presentation style does not readily lend itself to a formalized evaluation activity, so this Annex contains the tabular artifacts that can be used for the evaluation activities associated with this document.</w:t>
      </w:r>
    </w:p>
    <w:p w14:paraId="6033ECB2" w14:textId="77777777" w:rsidR="00504BDE" w:rsidRPr="000A6614" w:rsidRDefault="00313DFB" w:rsidP="00313DFB">
      <w:pPr>
        <w:pStyle w:val="Heading2"/>
        <w:numPr>
          <w:ilvl w:val="0"/>
          <w:numId w:val="0"/>
        </w:numPr>
      </w:pPr>
      <w:bookmarkStart w:id="916" w:name="_Toc430938737"/>
      <w:r>
        <w:t>Assumptions</w:t>
      </w:r>
      <w:bookmarkEnd w:id="916"/>
    </w:p>
    <w:p w14:paraId="430C498C" w14:textId="77777777" w:rsidR="00FF2533" w:rsidRDefault="00313DFB" w:rsidP="00FF2533">
      <w:pPr>
        <w:pStyle w:val="StyleNumberedNormalJustified"/>
      </w:pPr>
      <w:r>
        <w:t>The specific conditions listed in the following subsections are assumed to exist in the TOE’s Operational Environment. These assumptions include both practical realities in the development of the TOE security requirements and the essential environmental conditions on the use of the TOE</w:t>
      </w:r>
      <w:r w:rsidR="003736EF">
        <w:t xml:space="preserve">. </w:t>
      </w:r>
    </w:p>
    <w:p w14:paraId="496E5461" w14:textId="77777777" w:rsidR="00FF2533" w:rsidRDefault="00132357" w:rsidP="00FF2533">
      <w:pPr>
        <w:pStyle w:val="StyleNumberedNormalJustified"/>
      </w:pPr>
      <w:r>
        <w:t>ST author</w:t>
      </w:r>
      <w:r w:rsidR="00313DFB">
        <w:t xml:space="preserve">s should ensure that the assumptions still hold for their particular technology; the table should be modified as appropriate. </w:t>
      </w:r>
    </w:p>
    <w:p w14:paraId="28A7E2E2" w14:textId="74D0A5AD" w:rsidR="006D5796" w:rsidRDefault="006D5796" w:rsidP="006D5796">
      <w:pPr>
        <w:pStyle w:val="Caption"/>
        <w:keepNext/>
        <w:jc w:val="center"/>
      </w:pPr>
      <w:bookmarkStart w:id="917" w:name="_Toc430938919"/>
      <w:r>
        <w:t xml:space="preserve">Table </w:t>
      </w:r>
      <w:fldSimple w:instr=" SEQ Table \* ARABIC ">
        <w:r w:rsidR="00B026BA">
          <w:rPr>
            <w:noProof/>
          </w:rPr>
          <w:t>4</w:t>
        </w:r>
      </w:fldSimple>
      <w:r w:rsidR="005D31F3">
        <w:rPr>
          <w:noProof/>
        </w:rPr>
        <w:t>:</w:t>
      </w:r>
      <w:r>
        <w:t xml:space="preserve"> Assumptions</w:t>
      </w:r>
      <w:bookmarkEnd w:id="917"/>
    </w:p>
    <w:tbl>
      <w:tblPr>
        <w:tblStyle w:val="TableGrid"/>
        <w:tblW w:w="0" w:type="auto"/>
        <w:tblLook w:val="04A0" w:firstRow="1" w:lastRow="0" w:firstColumn="1" w:lastColumn="0" w:noHBand="0" w:noVBand="1"/>
      </w:tblPr>
      <w:tblGrid>
        <w:gridCol w:w="3746"/>
        <w:gridCol w:w="5604"/>
      </w:tblGrid>
      <w:tr w:rsidR="006E127D" w14:paraId="7AC6D3A2" w14:textId="77777777" w:rsidTr="006E127D">
        <w:trPr>
          <w:trHeight w:val="359"/>
        </w:trPr>
        <w:tc>
          <w:tcPr>
            <w:tcW w:w="3798" w:type="dxa"/>
            <w:shd w:val="pct20" w:color="auto" w:fill="auto"/>
            <w:vAlign w:val="center"/>
          </w:tcPr>
          <w:p w14:paraId="4BB7C32E" w14:textId="77777777" w:rsidR="006E127D" w:rsidRPr="006E127D" w:rsidRDefault="006E127D" w:rsidP="006E127D">
            <w:pPr>
              <w:pStyle w:val="BodyPP"/>
              <w:rPr>
                <w:b/>
              </w:rPr>
            </w:pPr>
            <w:r w:rsidRPr="006E127D">
              <w:rPr>
                <w:b/>
              </w:rPr>
              <w:t>Assumption Name</w:t>
            </w:r>
          </w:p>
        </w:tc>
        <w:tc>
          <w:tcPr>
            <w:tcW w:w="5778" w:type="dxa"/>
            <w:shd w:val="pct20" w:color="auto" w:fill="auto"/>
            <w:vAlign w:val="center"/>
          </w:tcPr>
          <w:p w14:paraId="63C795B3" w14:textId="77777777" w:rsidR="006E127D" w:rsidRPr="006E127D" w:rsidRDefault="006E127D" w:rsidP="006E127D">
            <w:pPr>
              <w:pStyle w:val="BodyPP"/>
              <w:rPr>
                <w:b/>
              </w:rPr>
            </w:pPr>
            <w:r w:rsidRPr="006E127D">
              <w:rPr>
                <w:b/>
              </w:rPr>
              <w:t>Assumption Description</w:t>
            </w:r>
          </w:p>
        </w:tc>
      </w:tr>
      <w:tr w:rsidR="006E127D" w14:paraId="20D5B06C" w14:textId="77777777" w:rsidTr="006E127D">
        <w:tc>
          <w:tcPr>
            <w:tcW w:w="3798" w:type="dxa"/>
          </w:tcPr>
          <w:p w14:paraId="38B1E55D" w14:textId="77777777" w:rsidR="006E127D" w:rsidRDefault="0022444C" w:rsidP="006E127D">
            <w:pPr>
              <w:pStyle w:val="BodyPP"/>
            </w:pPr>
            <w:r>
              <w:t>A.PLATFORM_INTEGRITY</w:t>
            </w:r>
          </w:p>
        </w:tc>
        <w:tc>
          <w:tcPr>
            <w:tcW w:w="5778" w:type="dxa"/>
          </w:tcPr>
          <w:p w14:paraId="1BB8EFD6" w14:textId="77777777" w:rsidR="006E127D" w:rsidRDefault="0022444C" w:rsidP="006E127D">
            <w:pPr>
              <w:pStyle w:val="BodyPP"/>
              <w:numPr>
                <w:ilvl w:val="0"/>
                <w:numId w:val="0"/>
              </w:numPr>
            </w:pPr>
            <w:r>
              <w:t>The platform has not been compromised prior to installation of the Virtualization System.</w:t>
            </w:r>
          </w:p>
        </w:tc>
      </w:tr>
      <w:tr w:rsidR="006E127D" w14:paraId="18B62631" w14:textId="77777777" w:rsidTr="006E127D">
        <w:tc>
          <w:tcPr>
            <w:tcW w:w="3798" w:type="dxa"/>
          </w:tcPr>
          <w:p w14:paraId="40DDE43E" w14:textId="77777777" w:rsidR="006E127D" w:rsidRDefault="00036ED5" w:rsidP="006E127D">
            <w:pPr>
              <w:pStyle w:val="BodyPP"/>
            </w:pPr>
            <w:r>
              <w:t>A.PHYSICAL</w:t>
            </w:r>
          </w:p>
        </w:tc>
        <w:tc>
          <w:tcPr>
            <w:tcW w:w="5778" w:type="dxa"/>
          </w:tcPr>
          <w:p w14:paraId="1B8A0388" w14:textId="77777777" w:rsidR="006E127D" w:rsidRDefault="00036ED5" w:rsidP="006E127D">
            <w:pPr>
              <w:pStyle w:val="BodyPP"/>
            </w:pPr>
            <w:r>
              <w:t>Physical security commensurate with the value of the TOE and the data it contains is assumed to be provided by the environment.</w:t>
            </w:r>
          </w:p>
        </w:tc>
      </w:tr>
      <w:tr w:rsidR="006E127D" w14:paraId="6CA2D79A" w14:textId="77777777" w:rsidTr="006E127D">
        <w:tc>
          <w:tcPr>
            <w:tcW w:w="3798" w:type="dxa"/>
          </w:tcPr>
          <w:p w14:paraId="1EE3D89B" w14:textId="77777777" w:rsidR="006E127D" w:rsidRDefault="00036ED5" w:rsidP="006E127D">
            <w:pPr>
              <w:pStyle w:val="BodyPP"/>
            </w:pPr>
            <w:r>
              <w:t>A.TRUSTED_ADMIN</w:t>
            </w:r>
          </w:p>
        </w:tc>
        <w:tc>
          <w:tcPr>
            <w:tcW w:w="5778" w:type="dxa"/>
          </w:tcPr>
          <w:p w14:paraId="25F96BA1" w14:textId="77777777" w:rsidR="006E127D" w:rsidRDefault="00036ED5" w:rsidP="006E127D">
            <w:pPr>
              <w:pStyle w:val="BodyPP"/>
            </w:pPr>
            <w:r>
              <w:t>TOE Administrators are trusted to follow and apply all administrator guidance.</w:t>
            </w:r>
          </w:p>
        </w:tc>
      </w:tr>
      <w:tr w:rsidR="009B3486" w14:paraId="7388C572" w14:textId="77777777" w:rsidTr="006E127D">
        <w:trPr>
          <w:ins w:id="918" w:author="Clemons, Robert M" w:date="2016-02-11T15:22:00Z"/>
        </w:trPr>
        <w:tc>
          <w:tcPr>
            <w:tcW w:w="3798" w:type="dxa"/>
          </w:tcPr>
          <w:p w14:paraId="3E36202A" w14:textId="77777777" w:rsidR="009B3486" w:rsidRDefault="009B3486" w:rsidP="006E127D">
            <w:pPr>
              <w:pStyle w:val="BodyPP"/>
              <w:rPr>
                <w:ins w:id="919" w:author="Clemons, Robert M" w:date="2016-02-11T15:22:00Z"/>
              </w:rPr>
            </w:pPr>
            <w:ins w:id="920" w:author="Clemons, Robert M" w:date="2016-02-11T15:22:00Z">
              <w:r>
                <w:t>A.COVERT_CHANNELS</w:t>
              </w:r>
            </w:ins>
          </w:p>
        </w:tc>
        <w:tc>
          <w:tcPr>
            <w:tcW w:w="5778" w:type="dxa"/>
          </w:tcPr>
          <w:p w14:paraId="3D7CB06B" w14:textId="77777777" w:rsidR="009B3486" w:rsidRDefault="009B3486" w:rsidP="006E127D">
            <w:pPr>
              <w:pStyle w:val="BodyPP"/>
              <w:rPr>
                <w:ins w:id="921" w:author="Clemons, Robert M" w:date="2016-02-11T15:22:00Z"/>
              </w:rPr>
            </w:pPr>
            <w:ins w:id="922" w:author="Clemons, Robert M" w:date="2016-02-11T15:22:00Z">
              <w:r>
                <w:t>&lt;TODO&gt;</w:t>
              </w:r>
            </w:ins>
          </w:p>
        </w:tc>
      </w:tr>
      <w:tr w:rsidR="009B3486" w14:paraId="68B8F522" w14:textId="77777777" w:rsidTr="006E127D">
        <w:trPr>
          <w:ins w:id="923" w:author="Clemons, Robert M" w:date="2016-02-11T15:21:00Z"/>
        </w:trPr>
        <w:tc>
          <w:tcPr>
            <w:tcW w:w="3798" w:type="dxa"/>
          </w:tcPr>
          <w:p w14:paraId="610B98AE" w14:textId="77777777" w:rsidR="009B3486" w:rsidRDefault="009B3486" w:rsidP="006E127D">
            <w:pPr>
              <w:pStyle w:val="BodyPP"/>
              <w:rPr>
                <w:ins w:id="924" w:author="Clemons, Robert M" w:date="2016-02-11T15:21:00Z"/>
              </w:rPr>
            </w:pPr>
            <w:ins w:id="925" w:author="Clemons, Robert M" w:date="2016-02-11T15:21:00Z">
              <w:r>
                <w:t>A.NON_MALICIOUS_USER</w:t>
              </w:r>
            </w:ins>
          </w:p>
        </w:tc>
        <w:tc>
          <w:tcPr>
            <w:tcW w:w="5778" w:type="dxa"/>
          </w:tcPr>
          <w:p w14:paraId="14ED2534" w14:textId="77777777" w:rsidR="009B3486" w:rsidRDefault="009B3486" w:rsidP="006E127D">
            <w:pPr>
              <w:pStyle w:val="BodyPP"/>
              <w:rPr>
                <w:ins w:id="926" w:author="Clemons, Robert M" w:date="2016-02-11T15:21:00Z"/>
              </w:rPr>
            </w:pPr>
            <w:ins w:id="927" w:author="Clemons, Robert M" w:date="2016-02-11T15:22:00Z">
              <w:r>
                <w:t>&lt;TODO&gt;</w:t>
              </w:r>
            </w:ins>
          </w:p>
        </w:tc>
      </w:tr>
    </w:tbl>
    <w:p w14:paraId="1AA110DD" w14:textId="77777777" w:rsidR="006E127D" w:rsidRDefault="006E127D" w:rsidP="00F81AAE">
      <w:pPr>
        <w:pStyle w:val="StyleNumberedNormalJustified"/>
        <w:ind w:firstLine="0"/>
      </w:pPr>
    </w:p>
    <w:p w14:paraId="3010BD43" w14:textId="77777777" w:rsidR="00FF2533" w:rsidRPr="000A6614" w:rsidRDefault="00FF2533" w:rsidP="00FF2533">
      <w:pPr>
        <w:pStyle w:val="Heading2"/>
        <w:numPr>
          <w:ilvl w:val="0"/>
          <w:numId w:val="0"/>
        </w:numPr>
      </w:pPr>
      <w:bookmarkStart w:id="928" w:name="_Toc430938738"/>
      <w:r>
        <w:t>Threats</w:t>
      </w:r>
      <w:bookmarkEnd w:id="928"/>
    </w:p>
    <w:p w14:paraId="0D39780D" w14:textId="77777777" w:rsidR="00FF2533" w:rsidRDefault="00FF2533" w:rsidP="00FF2533">
      <w:pPr>
        <w:pStyle w:val="StyleNumberedNormalJustified"/>
      </w:pPr>
      <w:r>
        <w:t xml:space="preserve">The following threats should be integrated into the threats that are specific to the technology by the </w:t>
      </w:r>
      <w:r w:rsidR="00132357">
        <w:t>ST author</w:t>
      </w:r>
      <w:r>
        <w:t xml:space="preserve">s when including the requirements described in this document. Modifications, omissions, and additions to the requirements may impact this list, so the </w:t>
      </w:r>
      <w:r w:rsidR="00132357">
        <w:t>ST author</w:t>
      </w:r>
      <w:r>
        <w:t xml:space="preserve"> should modify or delete these threats as appropriate.</w:t>
      </w:r>
    </w:p>
    <w:p w14:paraId="70BF53DA" w14:textId="76AE32ED" w:rsidR="006D5796" w:rsidRDefault="006D5796" w:rsidP="006D5796">
      <w:pPr>
        <w:pStyle w:val="Caption"/>
        <w:keepNext/>
        <w:jc w:val="center"/>
      </w:pPr>
      <w:bookmarkStart w:id="929" w:name="_Toc430938920"/>
      <w:r>
        <w:t xml:space="preserve">Table </w:t>
      </w:r>
      <w:fldSimple w:instr=" SEQ Table \* ARABIC ">
        <w:r w:rsidR="00B026BA">
          <w:rPr>
            <w:noProof/>
          </w:rPr>
          <w:t>5</w:t>
        </w:r>
      </w:fldSimple>
      <w:r w:rsidR="005D31F3">
        <w:rPr>
          <w:noProof/>
        </w:rPr>
        <w:t>:</w:t>
      </w:r>
      <w:r>
        <w:t xml:space="preserve"> Threats</w:t>
      </w:r>
      <w:bookmarkEnd w:id="929"/>
    </w:p>
    <w:tbl>
      <w:tblPr>
        <w:tblStyle w:val="TableGrid"/>
        <w:tblW w:w="0" w:type="auto"/>
        <w:tblLook w:val="04A0" w:firstRow="1" w:lastRow="0" w:firstColumn="1" w:lastColumn="0" w:noHBand="0" w:noVBand="1"/>
      </w:tblPr>
      <w:tblGrid>
        <w:gridCol w:w="3775"/>
        <w:gridCol w:w="5575"/>
      </w:tblGrid>
      <w:tr w:rsidR="006E127D" w14:paraId="53B3B524" w14:textId="77777777" w:rsidTr="00ED55BC">
        <w:trPr>
          <w:trHeight w:val="359"/>
        </w:trPr>
        <w:tc>
          <w:tcPr>
            <w:tcW w:w="3798" w:type="dxa"/>
            <w:shd w:val="pct20" w:color="auto" w:fill="auto"/>
            <w:vAlign w:val="center"/>
          </w:tcPr>
          <w:p w14:paraId="7700B6D2" w14:textId="77777777" w:rsidR="006E127D" w:rsidRPr="006E127D" w:rsidRDefault="006E127D" w:rsidP="00ED55BC">
            <w:pPr>
              <w:pStyle w:val="BodyPP"/>
              <w:rPr>
                <w:b/>
              </w:rPr>
            </w:pPr>
            <w:r>
              <w:rPr>
                <w:b/>
              </w:rPr>
              <w:t>Threat</w:t>
            </w:r>
            <w:r w:rsidRPr="006E127D">
              <w:rPr>
                <w:b/>
              </w:rPr>
              <w:t xml:space="preserve"> Name</w:t>
            </w:r>
          </w:p>
        </w:tc>
        <w:tc>
          <w:tcPr>
            <w:tcW w:w="5778" w:type="dxa"/>
            <w:shd w:val="pct20" w:color="auto" w:fill="auto"/>
            <w:vAlign w:val="center"/>
          </w:tcPr>
          <w:p w14:paraId="71729464" w14:textId="77777777" w:rsidR="006E127D" w:rsidRPr="006E127D" w:rsidRDefault="006E127D" w:rsidP="006E127D">
            <w:pPr>
              <w:pStyle w:val="BodyPP"/>
              <w:rPr>
                <w:b/>
              </w:rPr>
            </w:pPr>
            <w:r>
              <w:rPr>
                <w:b/>
              </w:rPr>
              <w:t>Threat Definition</w:t>
            </w:r>
          </w:p>
        </w:tc>
      </w:tr>
      <w:tr w:rsidR="006E127D" w14:paraId="70290953" w14:textId="77777777" w:rsidTr="00ED55BC">
        <w:tc>
          <w:tcPr>
            <w:tcW w:w="3798" w:type="dxa"/>
          </w:tcPr>
          <w:p w14:paraId="303906D0" w14:textId="77777777" w:rsidR="006E127D" w:rsidRDefault="006E127D" w:rsidP="00C36619">
            <w:pPr>
              <w:pStyle w:val="BodyPP"/>
              <w:numPr>
                <w:ilvl w:val="0"/>
                <w:numId w:val="0"/>
              </w:numPr>
            </w:pPr>
            <w:r>
              <w:t>T.</w:t>
            </w:r>
            <w:r w:rsidR="001760B4">
              <w:t>DATA_LEAKAGE</w:t>
            </w:r>
          </w:p>
        </w:tc>
        <w:tc>
          <w:tcPr>
            <w:tcW w:w="5778" w:type="dxa"/>
          </w:tcPr>
          <w:p w14:paraId="16C72026" w14:textId="77777777" w:rsidR="006E127D" w:rsidRDefault="00AB7739" w:rsidP="00C36619">
            <w:pPr>
              <w:pStyle w:val="Numberedparagraph"/>
              <w:numPr>
                <w:ilvl w:val="0"/>
                <w:numId w:val="0"/>
              </w:numPr>
            </w:pPr>
            <w:r>
              <w:t xml:space="preserve">If it is possible for data to leak between </w:t>
            </w:r>
            <w:r w:rsidR="00BB6634">
              <w:t>domains</w:t>
            </w:r>
            <w:r>
              <w:t xml:space="preserve"> when prohibited by policy, then an adversary on one domain or </w:t>
            </w:r>
            <w:r>
              <w:lastRenderedPageBreak/>
              <w:t>network can obtain data from another domain. Such cross-domain data leakage can, for example, cause classified information, corporate proprietary information, or medical data to be made accessible to unauthorized entities.</w:t>
            </w:r>
          </w:p>
        </w:tc>
      </w:tr>
      <w:tr w:rsidR="006E127D" w14:paraId="7F8B8107" w14:textId="77777777" w:rsidTr="00ED55BC">
        <w:tc>
          <w:tcPr>
            <w:tcW w:w="3798" w:type="dxa"/>
          </w:tcPr>
          <w:p w14:paraId="7157A5D8" w14:textId="77777777" w:rsidR="006E127D" w:rsidRDefault="001760B4" w:rsidP="00C36619">
            <w:pPr>
              <w:pStyle w:val="BodyPP"/>
              <w:numPr>
                <w:ilvl w:val="0"/>
                <w:numId w:val="0"/>
              </w:numPr>
            </w:pPr>
            <w:r>
              <w:lastRenderedPageBreak/>
              <w:t>T.UNAUTHORIZED_UPDATE</w:t>
            </w:r>
          </w:p>
        </w:tc>
        <w:tc>
          <w:tcPr>
            <w:tcW w:w="5778" w:type="dxa"/>
          </w:tcPr>
          <w:p w14:paraId="4A823080" w14:textId="77777777" w:rsidR="006E127D" w:rsidRDefault="00DB0DE6" w:rsidP="00C36619">
            <w:pPr>
              <w:pStyle w:val="BodyPP"/>
              <w:numPr>
                <w:ilvl w:val="0"/>
                <w:numId w:val="0"/>
              </w:numPr>
            </w:pPr>
            <w:r>
              <w:t>A malicious party attempts to supply the Administrator with an update to the product that may compromise the security features of the TOE.</w:t>
            </w:r>
          </w:p>
        </w:tc>
      </w:tr>
      <w:tr w:rsidR="006E127D" w14:paraId="0C39A491" w14:textId="77777777" w:rsidTr="00ED55BC">
        <w:tc>
          <w:tcPr>
            <w:tcW w:w="3798" w:type="dxa"/>
          </w:tcPr>
          <w:p w14:paraId="25E1E447" w14:textId="77777777" w:rsidR="006E127D" w:rsidRDefault="001760B4" w:rsidP="00C36619">
            <w:pPr>
              <w:pStyle w:val="BodyPP"/>
              <w:numPr>
                <w:ilvl w:val="0"/>
                <w:numId w:val="0"/>
              </w:numPr>
            </w:pPr>
            <w:r>
              <w:t>T.UNAUTHORIZED_MODIFICATION</w:t>
            </w:r>
          </w:p>
        </w:tc>
        <w:tc>
          <w:tcPr>
            <w:tcW w:w="5778" w:type="dxa"/>
          </w:tcPr>
          <w:p w14:paraId="65FF3FA6" w14:textId="77777777" w:rsidR="006E127D" w:rsidRDefault="000E282D" w:rsidP="00C36619">
            <w:pPr>
              <w:pStyle w:val="Numberedparagraph"/>
              <w:numPr>
                <w:ilvl w:val="0"/>
                <w:numId w:val="0"/>
              </w:numPr>
            </w:pPr>
            <w:r>
              <w:t xml:space="preserve">Malware running on the physical host must not be able to undetectably modify Virtualization System components while the system is running or at rest. Likewise, malicious code running within a virtual machine must not be able to modify Virtualization System components. </w:t>
            </w:r>
          </w:p>
        </w:tc>
      </w:tr>
      <w:tr w:rsidR="006E127D" w14:paraId="1E143966" w14:textId="77777777" w:rsidTr="00ED55BC">
        <w:tc>
          <w:tcPr>
            <w:tcW w:w="3798" w:type="dxa"/>
          </w:tcPr>
          <w:p w14:paraId="1A6AF950" w14:textId="77777777" w:rsidR="006E127D" w:rsidRDefault="0022444C" w:rsidP="00C36619">
            <w:pPr>
              <w:pStyle w:val="BodyPP"/>
              <w:numPr>
                <w:ilvl w:val="0"/>
                <w:numId w:val="0"/>
              </w:numPr>
            </w:pPr>
            <w:r>
              <w:t>T.USER_ERROR</w:t>
            </w:r>
          </w:p>
        </w:tc>
        <w:tc>
          <w:tcPr>
            <w:tcW w:w="5778" w:type="dxa"/>
          </w:tcPr>
          <w:p w14:paraId="14EB331A" w14:textId="77777777" w:rsidR="006E127D" w:rsidRDefault="00036ED5" w:rsidP="00C36619">
            <w:pPr>
              <w:pStyle w:val="BodyPP"/>
              <w:numPr>
                <w:ilvl w:val="0"/>
                <w:numId w:val="0"/>
              </w:numPr>
            </w:pPr>
            <w:r>
              <w:t xml:space="preserve">An administrator may unintentionally install or configure the TOE incorrectly, resulting in ineffective </w:t>
            </w:r>
            <w:r w:rsidR="00AE777F">
              <w:t>security</w:t>
            </w:r>
            <w:r>
              <w:t xml:space="preserve"> mechanisms.</w:t>
            </w:r>
          </w:p>
        </w:tc>
      </w:tr>
      <w:tr w:rsidR="006E127D" w14:paraId="6660C026" w14:textId="77777777" w:rsidTr="00ED55BC">
        <w:tc>
          <w:tcPr>
            <w:tcW w:w="3798" w:type="dxa"/>
          </w:tcPr>
          <w:p w14:paraId="08EAC670" w14:textId="77777777" w:rsidR="006E127D" w:rsidRDefault="0022444C" w:rsidP="00C36619">
            <w:pPr>
              <w:pStyle w:val="BodyPP"/>
              <w:numPr>
                <w:ilvl w:val="0"/>
                <w:numId w:val="0"/>
              </w:numPr>
            </w:pPr>
            <w:r>
              <w:t>T.3P_SOFTWARE</w:t>
            </w:r>
          </w:p>
        </w:tc>
        <w:tc>
          <w:tcPr>
            <w:tcW w:w="5778" w:type="dxa"/>
          </w:tcPr>
          <w:p w14:paraId="31CB7BFF" w14:textId="77777777" w:rsidR="006E127D" w:rsidRDefault="00D91A6A" w:rsidP="00C36619">
            <w:pPr>
              <w:pStyle w:val="Numberedparagraph"/>
              <w:numPr>
                <w:ilvl w:val="0"/>
                <w:numId w:val="0"/>
              </w:numPr>
            </w:pPr>
            <w:r>
              <w:t>Vulnerabilities in 3</w:t>
            </w:r>
            <w:r w:rsidRPr="00D91A6A">
              <w:rPr>
                <w:vertAlign w:val="superscript"/>
              </w:rPr>
              <w:t>rd</w:t>
            </w:r>
            <w:r>
              <w:t xml:space="preserve"> party software can lead to VMM compromise. Where possible, the VS should mitigate the results of potential vulnerabilities or malicious content in third-party code.</w:t>
            </w:r>
          </w:p>
        </w:tc>
      </w:tr>
      <w:tr w:rsidR="0022444C" w14:paraId="12E51AD0" w14:textId="77777777" w:rsidTr="00ED55BC">
        <w:tc>
          <w:tcPr>
            <w:tcW w:w="3798" w:type="dxa"/>
          </w:tcPr>
          <w:p w14:paraId="28B85BD4" w14:textId="77777777" w:rsidR="0022444C" w:rsidRDefault="0022444C" w:rsidP="00C36619">
            <w:pPr>
              <w:pStyle w:val="BodyPP"/>
              <w:numPr>
                <w:ilvl w:val="0"/>
                <w:numId w:val="0"/>
              </w:numPr>
            </w:pPr>
            <w:r>
              <w:t>T.VMM_COMPROMISE</w:t>
            </w:r>
          </w:p>
        </w:tc>
        <w:tc>
          <w:tcPr>
            <w:tcW w:w="5778" w:type="dxa"/>
          </w:tcPr>
          <w:p w14:paraId="43A7AEAE" w14:textId="77777777" w:rsidR="0022444C" w:rsidRPr="00D91A6A" w:rsidRDefault="00D91A6A" w:rsidP="00C36619">
            <w:pPr>
              <w:pStyle w:val="Numberedparagraph"/>
              <w:numPr>
                <w:ilvl w:val="0"/>
                <w:numId w:val="0"/>
              </w:numPr>
            </w:pPr>
            <w:r>
              <w:t xml:space="preserve">Failure of security mechanisms could lead to unauthorized intrusion into or modification of the VMM or bypass of the VMM altogether. </w:t>
            </w:r>
          </w:p>
        </w:tc>
      </w:tr>
      <w:tr w:rsidR="0022444C" w14:paraId="4CF59CA0" w14:textId="77777777" w:rsidTr="00ED55BC">
        <w:tc>
          <w:tcPr>
            <w:tcW w:w="3798" w:type="dxa"/>
          </w:tcPr>
          <w:p w14:paraId="7A42499E" w14:textId="77777777" w:rsidR="0022444C" w:rsidRDefault="0022444C" w:rsidP="00C36619">
            <w:pPr>
              <w:pStyle w:val="BodyPP"/>
              <w:numPr>
                <w:ilvl w:val="0"/>
                <w:numId w:val="0"/>
              </w:numPr>
            </w:pPr>
            <w:r>
              <w:t>T.PLATFORM_COMPROMISE</w:t>
            </w:r>
          </w:p>
        </w:tc>
        <w:tc>
          <w:tcPr>
            <w:tcW w:w="5778" w:type="dxa"/>
          </w:tcPr>
          <w:p w14:paraId="5C0F2B1B" w14:textId="77777777" w:rsidR="0022444C" w:rsidRDefault="00D91A6A" w:rsidP="00C36619">
            <w:pPr>
              <w:pStyle w:val="Numberedparagraph"/>
              <w:numPr>
                <w:ilvl w:val="0"/>
                <w:numId w:val="0"/>
              </w:numPr>
            </w:pPr>
            <w:r>
              <w:t>The hosting of untrusted or malicious domains by the VS cannot be permitted to compromise the security and integrity of the platform on which the VS executes.</w:t>
            </w:r>
          </w:p>
        </w:tc>
      </w:tr>
      <w:tr w:rsidR="0022444C" w14:paraId="62D0C3BA" w14:textId="77777777" w:rsidTr="00ED55BC">
        <w:tc>
          <w:tcPr>
            <w:tcW w:w="3798" w:type="dxa"/>
          </w:tcPr>
          <w:p w14:paraId="05867C99" w14:textId="77777777" w:rsidR="0022444C" w:rsidRDefault="0022444C" w:rsidP="00C36619">
            <w:pPr>
              <w:pStyle w:val="BodyPP"/>
              <w:numPr>
                <w:ilvl w:val="0"/>
                <w:numId w:val="0"/>
              </w:numPr>
            </w:pPr>
            <w:r>
              <w:t>T.UNAUTHORIZED_ACCESS</w:t>
            </w:r>
          </w:p>
        </w:tc>
        <w:tc>
          <w:tcPr>
            <w:tcW w:w="5778" w:type="dxa"/>
          </w:tcPr>
          <w:p w14:paraId="13669E3A" w14:textId="77777777" w:rsidR="0022444C" w:rsidRPr="00DB0DE6" w:rsidRDefault="00DB0DE6" w:rsidP="00C36619">
            <w:pPr>
              <w:pStyle w:val="BodyPP"/>
              <w:numPr>
                <w:ilvl w:val="0"/>
                <w:numId w:val="0"/>
              </w:numPr>
              <w:rPr>
                <w:rFonts w:asciiTheme="minorHAnsi" w:hAnsiTheme="minorHAnsi" w:cs="Arial"/>
              </w:rPr>
            </w:pPr>
            <w:r w:rsidRPr="00DB0DE6">
              <w:rPr>
                <w:rFonts w:asciiTheme="minorHAnsi" w:hAnsiTheme="minorHAnsi" w:cs="Arial"/>
              </w:rPr>
              <w:t xml:space="preserve">A user may gain unauthorized access to the TOE data and TOE </w:t>
            </w:r>
            <w:r w:rsidRPr="00DB0DE6">
              <w:rPr>
                <w:rFonts w:asciiTheme="minorHAnsi" w:hAnsiTheme="minorHAnsi"/>
              </w:rPr>
              <w:t xml:space="preserve">executable code. A malicious user, process, or external IT entity may </w:t>
            </w:r>
            <w:r w:rsidRPr="00DB0DE6">
              <w:rPr>
                <w:rFonts w:asciiTheme="minorHAnsi" w:hAnsiTheme="minorHAnsi" w:cs="Arial"/>
              </w:rPr>
              <w:t>masquerade as an authorized entity in order to gain unauthorized access to data or TOE resources. A malicious user, process, or external IT entity may misrepresent itself as the TOE to obtain identification and authentication data.</w:t>
            </w:r>
          </w:p>
        </w:tc>
      </w:tr>
      <w:tr w:rsidR="0022444C" w14:paraId="37C20E09" w14:textId="77777777" w:rsidTr="00ED55BC">
        <w:tc>
          <w:tcPr>
            <w:tcW w:w="3798" w:type="dxa"/>
          </w:tcPr>
          <w:p w14:paraId="7DF19A4C" w14:textId="77777777" w:rsidR="0022444C" w:rsidRDefault="0022444C" w:rsidP="00C36619">
            <w:pPr>
              <w:pStyle w:val="BodyPP"/>
              <w:numPr>
                <w:ilvl w:val="0"/>
                <w:numId w:val="0"/>
              </w:numPr>
            </w:pPr>
            <w:r>
              <w:t>T.WEAK_CRYPTO</w:t>
            </w:r>
          </w:p>
        </w:tc>
        <w:tc>
          <w:tcPr>
            <w:tcW w:w="5778" w:type="dxa"/>
          </w:tcPr>
          <w:p w14:paraId="38B94CBF" w14:textId="77777777" w:rsidR="0022444C" w:rsidRDefault="00A6467A" w:rsidP="00C36619">
            <w:pPr>
              <w:pStyle w:val="Numberedparagraph"/>
              <w:numPr>
                <w:ilvl w:val="0"/>
                <w:numId w:val="0"/>
              </w:numPr>
            </w:pPr>
            <w:r>
              <w:t xml:space="preserve">A </w:t>
            </w:r>
            <w:r w:rsidRPr="007E640B">
              <w:t>threat of weak cryptography may arise if the VMM does not provide sufficient entropy to support security-related features that depend on entropy to implement cryptographic algorithms.</w:t>
            </w:r>
          </w:p>
        </w:tc>
      </w:tr>
      <w:tr w:rsidR="0022444C" w14:paraId="07BCE245" w14:textId="77777777" w:rsidTr="00ED55BC">
        <w:tc>
          <w:tcPr>
            <w:tcW w:w="3798" w:type="dxa"/>
          </w:tcPr>
          <w:p w14:paraId="2AA13029" w14:textId="77777777" w:rsidR="0022444C" w:rsidRDefault="0022444C" w:rsidP="00C36619">
            <w:pPr>
              <w:pStyle w:val="BodyPP"/>
              <w:numPr>
                <w:ilvl w:val="0"/>
                <w:numId w:val="0"/>
              </w:numPr>
            </w:pPr>
            <w:r>
              <w:t>T.UNMANAGEABLE_NW</w:t>
            </w:r>
          </w:p>
        </w:tc>
        <w:tc>
          <w:tcPr>
            <w:tcW w:w="5778" w:type="dxa"/>
          </w:tcPr>
          <w:p w14:paraId="04C153EA" w14:textId="77777777" w:rsidR="0022444C" w:rsidRDefault="00A6467A" w:rsidP="00C36619">
            <w:pPr>
              <w:pStyle w:val="Numberedparagraph"/>
              <w:numPr>
                <w:ilvl w:val="0"/>
                <w:numId w:val="0"/>
              </w:numPr>
            </w:pPr>
            <w:r>
              <w:t>The Virtualiza</w:t>
            </w:r>
            <w:r w:rsidR="00C9015E">
              <w:t>tion System itself is generally part of a larger</w:t>
            </w:r>
            <w:r>
              <w:t xml:space="preserve"> enterprise network and must be updated and patched as a </w:t>
            </w:r>
            <w:r>
              <w:lastRenderedPageBreak/>
              <w:t>normal part of enterprise network operations</w:t>
            </w:r>
            <w:r w:rsidR="00C9015E">
              <w:t xml:space="preserve">. Such basic network </w:t>
            </w:r>
            <w:r w:rsidR="00AE777F">
              <w:t>hygiene is</w:t>
            </w:r>
            <w:r w:rsidR="00C9015E">
              <w:t xml:space="preserve"> more difficult if the enterprise network is unmanageable.</w:t>
            </w:r>
          </w:p>
        </w:tc>
      </w:tr>
      <w:tr w:rsidR="009B3486" w14:paraId="66602C3B" w14:textId="77777777" w:rsidTr="00ED55BC">
        <w:trPr>
          <w:ins w:id="930" w:author="Clemons, Robert M" w:date="2016-02-11T15:22:00Z"/>
        </w:trPr>
        <w:tc>
          <w:tcPr>
            <w:tcW w:w="3798" w:type="dxa"/>
          </w:tcPr>
          <w:p w14:paraId="7441359F" w14:textId="77777777" w:rsidR="009B3486" w:rsidRDefault="009B3486" w:rsidP="00C36619">
            <w:pPr>
              <w:pStyle w:val="BodyPP"/>
              <w:numPr>
                <w:ilvl w:val="0"/>
                <w:numId w:val="0"/>
              </w:numPr>
              <w:rPr>
                <w:ins w:id="931" w:author="Clemons, Robert M" w:date="2016-02-11T15:22:00Z"/>
              </w:rPr>
            </w:pPr>
            <w:ins w:id="932" w:author="Clemons, Robert M" w:date="2016-02-11T15:22:00Z">
              <w:r>
                <w:lastRenderedPageBreak/>
                <w:t>T.CONFIGURATION_INTEGRITY</w:t>
              </w:r>
            </w:ins>
          </w:p>
        </w:tc>
        <w:tc>
          <w:tcPr>
            <w:tcW w:w="5778" w:type="dxa"/>
          </w:tcPr>
          <w:p w14:paraId="04B31CB0" w14:textId="77777777" w:rsidR="009B3486" w:rsidRDefault="009B3486" w:rsidP="00C36619">
            <w:pPr>
              <w:pStyle w:val="Numberedparagraph"/>
              <w:numPr>
                <w:ilvl w:val="0"/>
                <w:numId w:val="0"/>
              </w:numPr>
              <w:rPr>
                <w:ins w:id="933" w:author="Clemons, Robert M" w:date="2016-02-11T15:22:00Z"/>
              </w:rPr>
            </w:pPr>
            <w:ins w:id="934" w:author="Clemons, Robert M" w:date="2016-02-11T15:23:00Z">
              <w:r>
                <w:t>&lt;TODO&gt;</w:t>
              </w:r>
            </w:ins>
          </w:p>
        </w:tc>
      </w:tr>
    </w:tbl>
    <w:p w14:paraId="128DB84A" w14:textId="77777777" w:rsidR="00504BDE" w:rsidRPr="000A6614" w:rsidRDefault="00FF2533" w:rsidP="007535C3">
      <w:pPr>
        <w:pStyle w:val="Heading2"/>
        <w:numPr>
          <w:ilvl w:val="0"/>
          <w:numId w:val="0"/>
        </w:numPr>
      </w:pPr>
      <w:bookmarkStart w:id="935" w:name="_Toc430938739"/>
      <w:r>
        <w:t>Security Objectives for the TOE</w:t>
      </w:r>
      <w:bookmarkEnd w:id="935"/>
    </w:p>
    <w:p w14:paraId="61E3B517" w14:textId="77777777" w:rsidR="00504BDE" w:rsidRDefault="00FF2533" w:rsidP="00FF2533">
      <w:pPr>
        <w:pStyle w:val="StyleNumberedNormalJustified"/>
      </w:pPr>
      <w:r>
        <w:t>The following table</w:t>
      </w:r>
      <w:r w:rsidR="006E127D">
        <w:t>s contain</w:t>
      </w:r>
      <w:r>
        <w:t xml:space="preserve"> objectives for the </w:t>
      </w:r>
      <w:r w:rsidR="006E127D">
        <w:t xml:space="preserve">TOE and </w:t>
      </w:r>
      <w:r>
        <w:t>Operational Environment. As assumptions are added to the PP, these objectives should be augmented to reflect such additions.</w:t>
      </w:r>
    </w:p>
    <w:p w14:paraId="77A714C2" w14:textId="3E8DDD82" w:rsidR="006D5796" w:rsidRDefault="006D5796" w:rsidP="006D5796">
      <w:pPr>
        <w:pStyle w:val="Caption"/>
        <w:keepNext/>
        <w:jc w:val="center"/>
      </w:pPr>
      <w:bookmarkStart w:id="936" w:name="_Toc430938921"/>
      <w:r>
        <w:t xml:space="preserve">Table </w:t>
      </w:r>
      <w:fldSimple w:instr=" SEQ Table \* ARABIC ">
        <w:r w:rsidR="00B026BA">
          <w:rPr>
            <w:noProof/>
          </w:rPr>
          <w:t>6</w:t>
        </w:r>
      </w:fldSimple>
      <w:r w:rsidR="005D31F3">
        <w:rPr>
          <w:noProof/>
        </w:rPr>
        <w:t>:</w:t>
      </w:r>
      <w:r>
        <w:t xml:space="preserve"> Security Objectives for the TOE</w:t>
      </w:r>
      <w:bookmarkEnd w:id="936"/>
    </w:p>
    <w:tbl>
      <w:tblPr>
        <w:tblStyle w:val="TableGrid"/>
        <w:tblW w:w="0" w:type="auto"/>
        <w:tblLook w:val="04A0" w:firstRow="1" w:lastRow="0" w:firstColumn="1" w:lastColumn="0" w:noHBand="0" w:noVBand="1"/>
      </w:tblPr>
      <w:tblGrid>
        <w:gridCol w:w="3747"/>
        <w:gridCol w:w="5603"/>
      </w:tblGrid>
      <w:tr w:rsidR="006E127D" w14:paraId="341411EE" w14:textId="77777777" w:rsidTr="00ED55BC">
        <w:trPr>
          <w:trHeight w:val="359"/>
        </w:trPr>
        <w:tc>
          <w:tcPr>
            <w:tcW w:w="3798" w:type="dxa"/>
            <w:shd w:val="pct20" w:color="auto" w:fill="auto"/>
            <w:vAlign w:val="center"/>
          </w:tcPr>
          <w:p w14:paraId="5FD45BC6" w14:textId="77777777" w:rsidR="006E127D" w:rsidRPr="006E127D" w:rsidRDefault="006E127D" w:rsidP="00ED55BC">
            <w:pPr>
              <w:pStyle w:val="BodyPP"/>
              <w:rPr>
                <w:b/>
              </w:rPr>
            </w:pPr>
            <w:r>
              <w:rPr>
                <w:b/>
              </w:rPr>
              <w:t>Security Objective</w:t>
            </w:r>
          </w:p>
        </w:tc>
        <w:tc>
          <w:tcPr>
            <w:tcW w:w="5778" w:type="dxa"/>
            <w:shd w:val="pct20" w:color="auto" w:fill="auto"/>
            <w:vAlign w:val="center"/>
          </w:tcPr>
          <w:p w14:paraId="70D19A29" w14:textId="77777777" w:rsidR="006E127D" w:rsidRPr="006E127D" w:rsidRDefault="006E127D" w:rsidP="00ED55BC">
            <w:pPr>
              <w:pStyle w:val="BodyPP"/>
              <w:rPr>
                <w:b/>
              </w:rPr>
            </w:pPr>
            <w:r>
              <w:rPr>
                <w:b/>
              </w:rPr>
              <w:t>Security Objective Definition</w:t>
            </w:r>
          </w:p>
        </w:tc>
      </w:tr>
      <w:tr w:rsidR="006E127D" w14:paraId="3B336CE1" w14:textId="77777777" w:rsidTr="00ED55BC">
        <w:tc>
          <w:tcPr>
            <w:tcW w:w="3798" w:type="dxa"/>
          </w:tcPr>
          <w:p w14:paraId="010094D5" w14:textId="77777777" w:rsidR="006E127D" w:rsidRDefault="00A703E6" w:rsidP="00ED55BC">
            <w:pPr>
              <w:pStyle w:val="BodyPP"/>
            </w:pPr>
            <w:r>
              <w:t>O</w:t>
            </w:r>
            <w:r w:rsidR="006E127D">
              <w:t>.</w:t>
            </w:r>
            <w:r>
              <w:t>VM_ISOLATION</w:t>
            </w:r>
          </w:p>
        </w:tc>
        <w:tc>
          <w:tcPr>
            <w:tcW w:w="5778" w:type="dxa"/>
          </w:tcPr>
          <w:p w14:paraId="0E5A59CB" w14:textId="77777777" w:rsidR="006E127D" w:rsidRPr="00C9015E" w:rsidRDefault="00C9015E" w:rsidP="00C9015E">
            <w:pPr>
              <w:pStyle w:val="StyleNumberedNormalJustified"/>
              <w:ind w:firstLine="0"/>
            </w:pPr>
            <w:r>
              <w:t xml:space="preserve">As basic functionality, the VMM must support a security policy that mandates no information transfer between VMs. </w:t>
            </w:r>
          </w:p>
        </w:tc>
      </w:tr>
      <w:tr w:rsidR="006E127D" w14:paraId="03F66321" w14:textId="77777777" w:rsidTr="00ED55BC">
        <w:tc>
          <w:tcPr>
            <w:tcW w:w="3798" w:type="dxa"/>
          </w:tcPr>
          <w:p w14:paraId="3EE4D88E" w14:textId="77777777" w:rsidR="006E127D" w:rsidRDefault="00A703E6" w:rsidP="00ED55BC">
            <w:pPr>
              <w:pStyle w:val="BodyPP"/>
            </w:pPr>
            <w:r>
              <w:t>O.VMM_INTEGR</w:t>
            </w:r>
            <w:r w:rsidR="00C9015E">
              <w:t>ITY</w:t>
            </w:r>
          </w:p>
        </w:tc>
        <w:tc>
          <w:tcPr>
            <w:tcW w:w="5778" w:type="dxa"/>
          </w:tcPr>
          <w:p w14:paraId="6C549574" w14:textId="77777777" w:rsidR="006E127D" w:rsidRDefault="00C9015E" w:rsidP="00C9015E">
            <w:pPr>
              <w:pStyle w:val="StyleNumberedNormalJustified"/>
              <w:ind w:firstLine="0"/>
            </w:pPr>
            <w:r>
              <w:rPr>
                <w:rFonts w:cs="Calibri"/>
                <w:szCs w:val="22"/>
              </w:rPr>
              <w:t>I</w:t>
            </w:r>
            <w:r w:rsidRPr="001E5402">
              <w:rPr>
                <w:rFonts w:cs="Calibri"/>
                <w:szCs w:val="22"/>
              </w:rPr>
              <w:t xml:space="preserve">ntegrity is a core security objective for Virtualization Systems. To achieve system </w:t>
            </w:r>
            <w:proofErr w:type="gramStart"/>
            <w:r w:rsidRPr="001E5402">
              <w:rPr>
                <w:rFonts w:cs="Calibri"/>
                <w:szCs w:val="22"/>
              </w:rPr>
              <w:t>integrity</w:t>
            </w:r>
            <w:proofErr w:type="gramEnd"/>
            <w:r w:rsidRPr="001E5402">
              <w:rPr>
                <w:rFonts w:cs="Calibri"/>
                <w:szCs w:val="22"/>
              </w:rPr>
              <w:t xml:space="preserve"> the</w:t>
            </w:r>
            <w:r>
              <w:rPr>
                <w:rFonts w:cs="Calibri"/>
                <w:szCs w:val="22"/>
              </w:rPr>
              <w:t xml:space="preserve"> </w:t>
            </w:r>
            <w:r w:rsidRPr="001E5402">
              <w:rPr>
                <w:rFonts w:cs="Calibri"/>
                <w:szCs w:val="22"/>
              </w:rPr>
              <w:t>integrity of each VMM component must be established and maintained.</w:t>
            </w:r>
            <w:r>
              <w:t xml:space="preserve"> </w:t>
            </w:r>
            <w:r w:rsidRPr="000C1B88">
              <w:rPr>
                <w:rFonts w:cs="Calibri"/>
                <w:szCs w:val="22"/>
              </w:rPr>
              <w:t>This objective concerns only the integrity of the Virtualization System—not the integrity of software</w:t>
            </w:r>
            <w:r>
              <w:t xml:space="preserve"> </w:t>
            </w:r>
            <w:r w:rsidRPr="000C1B88">
              <w:rPr>
                <w:rFonts w:cs="Calibri"/>
                <w:szCs w:val="22"/>
              </w:rPr>
              <w:t xml:space="preserve">running inside of </w:t>
            </w:r>
            <w:r>
              <w:rPr>
                <w:rFonts w:cs="Calibri"/>
                <w:szCs w:val="22"/>
              </w:rPr>
              <w:t>VMs or of the physical platform</w:t>
            </w:r>
            <w:r w:rsidRPr="000C1B88">
              <w:rPr>
                <w:rFonts w:cs="Calibri"/>
                <w:szCs w:val="22"/>
              </w:rPr>
              <w:t>.</w:t>
            </w:r>
            <w:r>
              <w:t xml:space="preserve"> The overall objective is to e</w:t>
            </w:r>
            <w:r w:rsidRPr="000C1B88">
              <w:rPr>
                <w:rFonts w:cs="Calibri"/>
                <w:szCs w:val="22"/>
              </w:rPr>
              <w:t>nsure the integrity of critical components of a Virtualization System.</w:t>
            </w:r>
          </w:p>
        </w:tc>
      </w:tr>
      <w:tr w:rsidR="006E127D" w14:paraId="463A3F05" w14:textId="77777777" w:rsidTr="00ED55BC">
        <w:tc>
          <w:tcPr>
            <w:tcW w:w="3798" w:type="dxa"/>
          </w:tcPr>
          <w:p w14:paraId="1E459054" w14:textId="77777777" w:rsidR="006E127D" w:rsidRDefault="00A703E6" w:rsidP="00ED55BC">
            <w:pPr>
              <w:pStyle w:val="BodyPP"/>
            </w:pPr>
            <w:r>
              <w:t>O.PLATFORM_INTEGRITY</w:t>
            </w:r>
          </w:p>
        </w:tc>
        <w:tc>
          <w:tcPr>
            <w:tcW w:w="5778" w:type="dxa"/>
          </w:tcPr>
          <w:p w14:paraId="6DBEA7DA" w14:textId="77777777" w:rsidR="006E127D" w:rsidRDefault="00C9015E" w:rsidP="00C9015E">
            <w:pPr>
              <w:pStyle w:val="Numberedparagraph"/>
              <w:ind w:firstLine="0"/>
            </w:pPr>
            <w:r>
              <w:t>The integrity of the VMM depends on the integrity of the hardware and software on which the VMM relies. Although the VS does not have complete control over the integrity of the platform, the VS should as much as possible try to ensure that no users or software hosted by the VS is capable of undermining the integrity of the platform.</w:t>
            </w:r>
          </w:p>
        </w:tc>
      </w:tr>
      <w:tr w:rsidR="006E127D" w14:paraId="30274639" w14:textId="77777777" w:rsidTr="00ED55BC">
        <w:tc>
          <w:tcPr>
            <w:tcW w:w="3798" w:type="dxa"/>
          </w:tcPr>
          <w:p w14:paraId="43908127" w14:textId="77777777" w:rsidR="006E127D" w:rsidRDefault="00A703E6" w:rsidP="00ED55BC">
            <w:pPr>
              <w:pStyle w:val="BodyPP"/>
            </w:pPr>
            <w:r>
              <w:t>O.DOMAIN_INTEGRITY</w:t>
            </w:r>
          </w:p>
        </w:tc>
        <w:tc>
          <w:tcPr>
            <w:tcW w:w="5778" w:type="dxa"/>
          </w:tcPr>
          <w:p w14:paraId="19B782F2" w14:textId="77777777" w:rsidR="006E127D" w:rsidRDefault="00C9015E" w:rsidP="00C9015E">
            <w:pPr>
              <w:pStyle w:val="BodyPP"/>
            </w:pPr>
            <w:r>
              <w:t xml:space="preserve">The VS </w:t>
            </w:r>
            <w:ins w:id="937" w:author="Aaron Piper" w:date="2016-02-12T15:10:00Z">
              <w:r w:rsidR="00FC71A6">
                <w:t xml:space="preserve">is </w:t>
              </w:r>
            </w:ins>
            <w:r>
              <w:t>responsible</w:t>
            </w:r>
            <w:ins w:id="938" w:author="Aaron Piper" w:date="2016-02-12T15:11:00Z">
              <w:r w:rsidR="00FC71A6">
                <w:t xml:space="preserve"> for</w:t>
              </w:r>
            </w:ins>
            <w:r>
              <w:t xml:space="preserve"> ensuring that software running in Guest VMs </w:t>
            </w:r>
            <w:del w:id="939" w:author="Aaron Piper" w:date="2016-02-12T15:11:00Z">
              <w:r w:rsidDel="00FC71A6">
                <w:delText>u</w:delText>
              </w:r>
            </w:del>
            <w:ins w:id="940" w:author="Aaron Piper" w:date="2016-02-12T15:11:00Z">
              <w:r w:rsidR="00FC71A6">
                <w:t>i</w:t>
              </w:r>
            </w:ins>
            <w:r>
              <w:t>s not interfered with by VMs from other domains.</w:t>
            </w:r>
          </w:p>
        </w:tc>
      </w:tr>
      <w:tr w:rsidR="006E127D" w14:paraId="5FD26AFF" w14:textId="77777777" w:rsidTr="00ED55BC">
        <w:tc>
          <w:tcPr>
            <w:tcW w:w="3798" w:type="dxa"/>
          </w:tcPr>
          <w:p w14:paraId="6DBDB70B" w14:textId="77777777" w:rsidR="006E127D" w:rsidRDefault="00A703E6" w:rsidP="00ED55BC">
            <w:pPr>
              <w:pStyle w:val="BodyPP"/>
            </w:pPr>
            <w:r>
              <w:t>O.MANAGEMENT_ACCESS</w:t>
            </w:r>
          </w:p>
        </w:tc>
        <w:tc>
          <w:tcPr>
            <w:tcW w:w="5778" w:type="dxa"/>
          </w:tcPr>
          <w:p w14:paraId="222425FF" w14:textId="77777777" w:rsidR="006E127D" w:rsidRDefault="00C9015E" w:rsidP="00C9015E">
            <w:pPr>
              <w:pStyle w:val="StyleNumberedNormalJustified"/>
              <w:ind w:firstLine="0"/>
            </w:pPr>
            <w:r>
              <w:rPr>
                <w:rFonts w:cs="Calibri"/>
                <w:szCs w:val="22"/>
              </w:rPr>
              <w:t xml:space="preserve">Management functions must be exercised only by authorized Administrators. </w:t>
            </w:r>
          </w:p>
        </w:tc>
      </w:tr>
      <w:tr w:rsidR="00A703E6" w14:paraId="3C911627" w14:textId="77777777" w:rsidTr="00ED55BC">
        <w:tc>
          <w:tcPr>
            <w:tcW w:w="3798" w:type="dxa"/>
          </w:tcPr>
          <w:p w14:paraId="265F9DCB" w14:textId="77777777" w:rsidR="00A703E6" w:rsidRDefault="00A703E6" w:rsidP="00ED55BC">
            <w:pPr>
              <w:pStyle w:val="BodyPP"/>
            </w:pPr>
            <w:r>
              <w:t>O.MANAGEABLE_NETWORK</w:t>
            </w:r>
          </w:p>
        </w:tc>
        <w:tc>
          <w:tcPr>
            <w:tcW w:w="5778" w:type="dxa"/>
          </w:tcPr>
          <w:p w14:paraId="3D353077" w14:textId="77777777" w:rsidR="00A703E6" w:rsidRDefault="00C9015E" w:rsidP="00E97B48">
            <w:pPr>
              <w:pStyle w:val="Numberedparagraph"/>
              <w:ind w:firstLine="0"/>
            </w:pPr>
            <w:r>
              <w:t xml:space="preserve">The VS must support standards and protocols that help enhance manageability of the VS as an IT product. </w:t>
            </w:r>
          </w:p>
        </w:tc>
      </w:tr>
      <w:tr w:rsidR="00A703E6" w14:paraId="50A59ED2" w14:textId="77777777" w:rsidTr="00ED55BC">
        <w:tc>
          <w:tcPr>
            <w:tcW w:w="3798" w:type="dxa"/>
          </w:tcPr>
          <w:p w14:paraId="250BB69A" w14:textId="77777777" w:rsidR="00A703E6" w:rsidRDefault="00A703E6" w:rsidP="00ED55BC">
            <w:pPr>
              <w:pStyle w:val="BodyPP"/>
            </w:pPr>
            <w:r>
              <w:lastRenderedPageBreak/>
              <w:t>O.AUDIT</w:t>
            </w:r>
          </w:p>
        </w:tc>
        <w:tc>
          <w:tcPr>
            <w:tcW w:w="5778" w:type="dxa"/>
          </w:tcPr>
          <w:p w14:paraId="4D690304" w14:textId="77777777" w:rsidR="00A703E6" w:rsidRDefault="00C9015E" w:rsidP="00C9015E">
            <w:pPr>
              <w:pStyle w:val="StyleNumberedNormalJustified"/>
              <w:ind w:firstLine="0"/>
            </w:pPr>
            <w:r>
              <w:rPr>
                <w:rFonts w:cs="Calibri"/>
                <w:szCs w:val="22"/>
              </w:rPr>
              <w:t>The purpose of audit is to capture and protect data about what happens on a system so that it can later be examined to determine what has happened in the past.</w:t>
            </w:r>
          </w:p>
        </w:tc>
      </w:tr>
      <w:tr w:rsidR="009B3486" w14:paraId="44F25EB3" w14:textId="77777777" w:rsidTr="00ED55BC">
        <w:trPr>
          <w:ins w:id="941" w:author="Clemons, Robert M" w:date="2016-02-11T15:28:00Z"/>
        </w:trPr>
        <w:tc>
          <w:tcPr>
            <w:tcW w:w="3798" w:type="dxa"/>
          </w:tcPr>
          <w:p w14:paraId="7CCACD7B" w14:textId="77777777" w:rsidR="009B3486" w:rsidRDefault="00DD5B10" w:rsidP="00ED55BC">
            <w:pPr>
              <w:pStyle w:val="BodyPP"/>
              <w:rPr>
                <w:ins w:id="942" w:author="Clemons, Robert M" w:date="2016-02-11T15:28:00Z"/>
              </w:rPr>
            </w:pPr>
            <w:ins w:id="943" w:author="Clemons, Robert M" w:date="2016-02-11T15:28:00Z">
              <w:r>
                <w:t>O.VM_ENTROPY</w:t>
              </w:r>
            </w:ins>
          </w:p>
        </w:tc>
        <w:tc>
          <w:tcPr>
            <w:tcW w:w="5778" w:type="dxa"/>
          </w:tcPr>
          <w:p w14:paraId="0B39D6CE" w14:textId="77777777" w:rsidR="009B3486" w:rsidRDefault="00DD5B10" w:rsidP="00C9015E">
            <w:pPr>
              <w:pStyle w:val="StyleNumberedNormalJustified"/>
              <w:ind w:firstLine="0"/>
              <w:rPr>
                <w:ins w:id="944" w:author="Clemons, Robert M" w:date="2016-02-11T15:28:00Z"/>
                <w:rFonts w:cs="Calibri"/>
                <w:szCs w:val="22"/>
              </w:rPr>
            </w:pPr>
            <w:ins w:id="945" w:author="Clemons, Robert M" w:date="2016-02-11T15:29:00Z">
              <w:r>
                <w:rPr>
                  <w:rFonts w:cs="Calibri"/>
                  <w:szCs w:val="22"/>
                </w:rPr>
                <w:t>&lt;TODO&gt;</w:t>
              </w:r>
            </w:ins>
          </w:p>
        </w:tc>
      </w:tr>
    </w:tbl>
    <w:p w14:paraId="2127C5E8" w14:textId="77777777" w:rsidR="00FF2533" w:rsidRDefault="00FF2533" w:rsidP="00FF2533"/>
    <w:p w14:paraId="0DE016B2" w14:textId="77777777" w:rsidR="006E127D" w:rsidRDefault="006E127D" w:rsidP="006E127D">
      <w:pPr>
        <w:pStyle w:val="Heading2"/>
        <w:numPr>
          <w:ilvl w:val="0"/>
          <w:numId w:val="0"/>
        </w:numPr>
      </w:pPr>
      <w:bookmarkStart w:id="946" w:name="_Toc430938740"/>
      <w:r>
        <w:t>Security Objectives for the Operational Environment</w:t>
      </w:r>
      <w:bookmarkEnd w:id="946"/>
    </w:p>
    <w:p w14:paraId="68D37417" w14:textId="185CFB64" w:rsidR="006D5796" w:rsidRDefault="006D5796" w:rsidP="006D5796">
      <w:pPr>
        <w:pStyle w:val="Caption"/>
        <w:keepNext/>
        <w:jc w:val="center"/>
      </w:pPr>
      <w:bookmarkStart w:id="947" w:name="_Toc430938922"/>
      <w:r>
        <w:t xml:space="preserve">Table </w:t>
      </w:r>
      <w:fldSimple w:instr=" SEQ Table \* ARABIC ">
        <w:r w:rsidR="00B026BA">
          <w:rPr>
            <w:noProof/>
          </w:rPr>
          <w:t>7</w:t>
        </w:r>
      </w:fldSimple>
      <w:r w:rsidR="005D31F3">
        <w:rPr>
          <w:noProof/>
        </w:rPr>
        <w:t>:</w:t>
      </w:r>
      <w:r>
        <w:t xml:space="preserve"> Security Objectives for the Operational Environment</w:t>
      </w:r>
      <w:bookmarkEnd w:id="947"/>
    </w:p>
    <w:tbl>
      <w:tblPr>
        <w:tblStyle w:val="TableGrid"/>
        <w:tblW w:w="0" w:type="auto"/>
        <w:tblLook w:val="04A0" w:firstRow="1" w:lastRow="0" w:firstColumn="1" w:lastColumn="0" w:noHBand="0" w:noVBand="1"/>
      </w:tblPr>
      <w:tblGrid>
        <w:gridCol w:w="3733"/>
        <w:gridCol w:w="5617"/>
      </w:tblGrid>
      <w:tr w:rsidR="006E127D" w14:paraId="11DDFDB8" w14:textId="77777777" w:rsidTr="00ED55BC">
        <w:trPr>
          <w:trHeight w:val="359"/>
        </w:trPr>
        <w:tc>
          <w:tcPr>
            <w:tcW w:w="3798" w:type="dxa"/>
            <w:shd w:val="pct20" w:color="auto" w:fill="auto"/>
            <w:vAlign w:val="center"/>
          </w:tcPr>
          <w:p w14:paraId="131996DC" w14:textId="77777777" w:rsidR="006E127D" w:rsidRPr="006E127D" w:rsidRDefault="006E127D" w:rsidP="006E127D">
            <w:pPr>
              <w:pStyle w:val="BodyPP"/>
              <w:rPr>
                <w:b/>
              </w:rPr>
            </w:pPr>
            <w:r>
              <w:rPr>
                <w:b/>
              </w:rPr>
              <w:t>Security Objective</w:t>
            </w:r>
          </w:p>
        </w:tc>
        <w:tc>
          <w:tcPr>
            <w:tcW w:w="5778" w:type="dxa"/>
            <w:shd w:val="pct20" w:color="auto" w:fill="auto"/>
            <w:vAlign w:val="center"/>
          </w:tcPr>
          <w:p w14:paraId="57BD3D1A" w14:textId="77777777" w:rsidR="006E127D" w:rsidRPr="006E127D" w:rsidRDefault="006E127D" w:rsidP="00ED55BC">
            <w:pPr>
              <w:pStyle w:val="BodyPP"/>
              <w:rPr>
                <w:b/>
              </w:rPr>
            </w:pPr>
            <w:r>
              <w:rPr>
                <w:b/>
              </w:rPr>
              <w:t>Security Objective Definition</w:t>
            </w:r>
          </w:p>
        </w:tc>
      </w:tr>
      <w:tr w:rsidR="006E127D" w14:paraId="1C686705" w14:textId="77777777" w:rsidTr="00ED55BC">
        <w:tc>
          <w:tcPr>
            <w:tcW w:w="3798" w:type="dxa"/>
          </w:tcPr>
          <w:p w14:paraId="0C5B2535" w14:textId="77777777" w:rsidR="006E127D" w:rsidRPr="009D1514" w:rsidRDefault="009D1514" w:rsidP="00ED55BC">
            <w:pPr>
              <w:pStyle w:val="BodyPP"/>
            </w:pPr>
            <w:r w:rsidRPr="009D1514">
              <w:t>OE.CONFIG</w:t>
            </w:r>
          </w:p>
        </w:tc>
        <w:tc>
          <w:tcPr>
            <w:tcW w:w="5778" w:type="dxa"/>
          </w:tcPr>
          <w:p w14:paraId="1FAF1FEC" w14:textId="77777777" w:rsidR="006E127D" w:rsidRPr="009D1514" w:rsidRDefault="009D1514" w:rsidP="00D91A6A">
            <w:pPr>
              <w:pStyle w:val="BodyPP"/>
              <w:numPr>
                <w:ilvl w:val="0"/>
                <w:numId w:val="0"/>
              </w:numPr>
            </w:pPr>
            <w:r w:rsidRPr="009D1514">
              <w:t xml:space="preserve">TOE administrators will configure the </w:t>
            </w:r>
            <w:r w:rsidR="00D91A6A">
              <w:t>Virtualization System c</w:t>
            </w:r>
            <w:r w:rsidRPr="009D1514">
              <w:t>orrectly to create the intended security policy</w:t>
            </w:r>
            <w:r>
              <w:t>.</w:t>
            </w:r>
          </w:p>
        </w:tc>
      </w:tr>
      <w:tr w:rsidR="009D1514" w14:paraId="1255B38D" w14:textId="77777777" w:rsidTr="00ED55BC">
        <w:tc>
          <w:tcPr>
            <w:tcW w:w="3798" w:type="dxa"/>
          </w:tcPr>
          <w:p w14:paraId="6C44ECD3" w14:textId="77777777" w:rsidR="009D1514" w:rsidRPr="00D91A6A" w:rsidRDefault="00D91A6A" w:rsidP="00ED55BC">
            <w:pPr>
              <w:pStyle w:val="BodyPP"/>
              <w:rPr>
                <w:rFonts w:asciiTheme="minorHAnsi" w:hAnsiTheme="minorHAnsi"/>
              </w:rPr>
            </w:pPr>
            <w:r w:rsidRPr="00D91A6A">
              <w:rPr>
                <w:rFonts w:asciiTheme="minorHAnsi" w:hAnsiTheme="minorHAnsi" w:cs="Arial"/>
              </w:rPr>
              <w:t>OE.PHYSICAL</w:t>
            </w:r>
          </w:p>
        </w:tc>
        <w:tc>
          <w:tcPr>
            <w:tcW w:w="5778" w:type="dxa"/>
          </w:tcPr>
          <w:p w14:paraId="2B3E5BD5" w14:textId="77777777" w:rsidR="009D1514" w:rsidRPr="00D91A6A" w:rsidRDefault="00D91A6A" w:rsidP="009D1514">
            <w:pPr>
              <w:pStyle w:val="Body"/>
              <w:spacing w:before="60" w:after="60"/>
              <w:ind w:left="0"/>
              <w:rPr>
                <w:rFonts w:asciiTheme="minorHAnsi" w:hAnsiTheme="minorHAnsi"/>
                <w:lang w:val="en-GB"/>
              </w:rPr>
            </w:pPr>
            <w:r w:rsidRPr="00D91A6A">
              <w:rPr>
                <w:rFonts w:asciiTheme="minorHAnsi" w:hAnsiTheme="minorHAnsi" w:cs="Arial"/>
              </w:rPr>
              <w:t>Physical security, commensurate with the value of the TOE and the data it contains, is provided by the environment.</w:t>
            </w:r>
          </w:p>
        </w:tc>
      </w:tr>
      <w:tr w:rsidR="009D1514" w14:paraId="2BD5885D" w14:textId="77777777" w:rsidTr="00ED55BC">
        <w:tc>
          <w:tcPr>
            <w:tcW w:w="3798" w:type="dxa"/>
          </w:tcPr>
          <w:p w14:paraId="7CD5F266" w14:textId="77777777" w:rsidR="009D1514" w:rsidRPr="00D91A6A" w:rsidRDefault="00D91A6A" w:rsidP="00ED55BC">
            <w:pPr>
              <w:pStyle w:val="BodyPP"/>
              <w:rPr>
                <w:rFonts w:asciiTheme="minorHAnsi" w:hAnsiTheme="minorHAnsi"/>
              </w:rPr>
            </w:pPr>
            <w:r w:rsidRPr="00D91A6A">
              <w:rPr>
                <w:rFonts w:asciiTheme="minorHAnsi" w:hAnsiTheme="minorHAnsi" w:cs="Arial"/>
              </w:rPr>
              <w:t>OE.TRUSTED_ADMIN</w:t>
            </w:r>
          </w:p>
        </w:tc>
        <w:tc>
          <w:tcPr>
            <w:tcW w:w="5778" w:type="dxa"/>
          </w:tcPr>
          <w:p w14:paraId="36C12C84" w14:textId="77777777" w:rsidR="009D1514" w:rsidRPr="00D91A6A" w:rsidRDefault="00D91A6A" w:rsidP="00D91A6A">
            <w:pPr>
              <w:rPr>
                <w:rFonts w:asciiTheme="minorHAnsi" w:hAnsiTheme="minorHAnsi" w:cs="Arial"/>
              </w:rPr>
            </w:pPr>
            <w:r w:rsidRPr="00D91A6A">
              <w:rPr>
                <w:rFonts w:asciiTheme="minorHAnsi" w:hAnsiTheme="minorHAnsi" w:cs="Arial"/>
              </w:rPr>
              <w:t>TOE Administrators are trusted to follow and apply all administrator guidance in a trusted manner.</w:t>
            </w:r>
          </w:p>
        </w:tc>
      </w:tr>
    </w:tbl>
    <w:p w14:paraId="39DD2B68" w14:textId="77777777" w:rsidR="00723CCC" w:rsidRDefault="00723CCC" w:rsidP="00723CCC"/>
    <w:p w14:paraId="74D70387" w14:textId="77777777" w:rsidR="00723CCC" w:rsidRDefault="00723CCC" w:rsidP="00723CCC">
      <w:pPr>
        <w:rPr>
          <w:rFonts w:ascii="Arial" w:hAnsi="Arial" w:cs="Arial"/>
          <w:sz w:val="18"/>
          <w:szCs w:val="18"/>
        </w:rPr>
      </w:pPr>
    </w:p>
    <w:p w14:paraId="77AF4E92" w14:textId="77777777" w:rsidR="009C1161" w:rsidRDefault="009C1161">
      <w:pPr>
        <w:spacing w:after="0"/>
        <w:rPr>
          <w:b/>
        </w:rPr>
      </w:pPr>
    </w:p>
    <w:p w14:paraId="1B66330C" w14:textId="77777777" w:rsidR="009C1161" w:rsidRDefault="009C1161">
      <w:pPr>
        <w:spacing w:after="0"/>
        <w:rPr>
          <w:b/>
        </w:rPr>
      </w:pPr>
    </w:p>
    <w:p w14:paraId="3AC11E83" w14:textId="77777777" w:rsidR="009C1161" w:rsidRDefault="009C1161">
      <w:pPr>
        <w:spacing w:after="0"/>
        <w:rPr>
          <w:b/>
        </w:rPr>
      </w:pPr>
    </w:p>
    <w:p w14:paraId="1DBC688D" w14:textId="77777777" w:rsidR="009C1161" w:rsidRDefault="009C1161">
      <w:pPr>
        <w:spacing w:after="0"/>
        <w:rPr>
          <w:b/>
        </w:rPr>
      </w:pPr>
    </w:p>
    <w:p w14:paraId="60039E58" w14:textId="77777777" w:rsidR="009C1161" w:rsidRDefault="009C1161">
      <w:pPr>
        <w:spacing w:after="0"/>
        <w:rPr>
          <w:b/>
        </w:rPr>
      </w:pPr>
    </w:p>
    <w:p w14:paraId="05DE8DDC" w14:textId="77777777" w:rsidR="009C1161" w:rsidRDefault="009C1161">
      <w:pPr>
        <w:spacing w:after="0"/>
        <w:rPr>
          <w:b/>
        </w:rPr>
      </w:pPr>
    </w:p>
    <w:p w14:paraId="45F4D603" w14:textId="77777777" w:rsidR="009C1161" w:rsidRDefault="009C1161">
      <w:pPr>
        <w:spacing w:after="0"/>
        <w:rPr>
          <w:b/>
        </w:rPr>
      </w:pPr>
    </w:p>
    <w:p w14:paraId="5CC3078E" w14:textId="77777777" w:rsidR="009C1161" w:rsidRDefault="009C1161">
      <w:pPr>
        <w:spacing w:after="0"/>
        <w:rPr>
          <w:b/>
        </w:rPr>
      </w:pPr>
    </w:p>
    <w:p w14:paraId="4105C3F4" w14:textId="77777777" w:rsidR="009C1161" w:rsidRDefault="009C1161">
      <w:pPr>
        <w:spacing w:after="0"/>
        <w:rPr>
          <w:b/>
        </w:rPr>
      </w:pPr>
    </w:p>
    <w:p w14:paraId="153B3AAA" w14:textId="77777777" w:rsidR="009C1161" w:rsidRDefault="009C1161">
      <w:pPr>
        <w:spacing w:after="0"/>
        <w:rPr>
          <w:b/>
        </w:rPr>
      </w:pPr>
    </w:p>
    <w:p w14:paraId="1C464920" w14:textId="77777777" w:rsidR="009C1161" w:rsidRDefault="009C1161">
      <w:pPr>
        <w:spacing w:after="0"/>
        <w:rPr>
          <w:b/>
        </w:rPr>
      </w:pPr>
    </w:p>
    <w:p w14:paraId="4F702166" w14:textId="77777777" w:rsidR="009C1161" w:rsidRDefault="009C1161">
      <w:pPr>
        <w:spacing w:after="0"/>
        <w:rPr>
          <w:b/>
        </w:rPr>
      </w:pPr>
    </w:p>
    <w:p w14:paraId="1BBE188E" w14:textId="77777777" w:rsidR="00D91A6A" w:rsidRDefault="00D91A6A">
      <w:pPr>
        <w:spacing w:after="0"/>
        <w:rPr>
          <w:b/>
        </w:rPr>
      </w:pPr>
      <w:r w:rsidRPr="00450F15">
        <w:rPr>
          <w:b/>
        </w:rPr>
        <w:br w:type="page"/>
      </w:r>
    </w:p>
    <w:p w14:paraId="66C0B289" w14:textId="77777777" w:rsidR="00FF2533" w:rsidRPr="00AE65C4" w:rsidRDefault="007306B7" w:rsidP="00524708">
      <w:pPr>
        <w:pStyle w:val="Heading2"/>
      </w:pPr>
      <w:bookmarkStart w:id="948" w:name="_Toc430938741"/>
      <w:r>
        <w:lastRenderedPageBreak/>
        <w:t>Annex B: Selection-Based Requirements</w:t>
      </w:r>
      <w:bookmarkEnd w:id="948"/>
    </w:p>
    <w:p w14:paraId="098E1F65" w14:textId="77777777" w:rsidR="00230020" w:rsidRDefault="00230020" w:rsidP="00230020">
      <w:pPr>
        <w:pStyle w:val="Numberedparagraph"/>
      </w:pPr>
      <w:r>
        <w:t>T</w:t>
      </w:r>
      <w:r w:rsidRPr="008021A0">
        <w:t xml:space="preserve">he baseline requirements (those that must be performed by the TOE) are contained in the body of this PP.  Additionally, there are </w:t>
      </w:r>
      <w:r>
        <w:t>three</w:t>
      </w:r>
      <w:r w:rsidRPr="008021A0">
        <w:t xml:space="preserve"> other types of requiremen</w:t>
      </w:r>
      <w:r>
        <w:t>ts specified in Annexes B, C, and D</w:t>
      </w:r>
      <w:r w:rsidRPr="008021A0">
        <w:t>.</w:t>
      </w:r>
    </w:p>
    <w:p w14:paraId="2C570F34" w14:textId="77777777" w:rsidR="00230020" w:rsidRPr="008021A0" w:rsidRDefault="00230020" w:rsidP="00230020">
      <w:pPr>
        <w:pStyle w:val="Numberedparagraph"/>
      </w:pPr>
      <w:r>
        <w:t xml:space="preserve">Annex B (this section) contains requirements based on selections in the body of the PP. If certain selections are made, then specified requirements from Annex B must be included in the ST (e.g. cryptographic protocols selected in a trusted channel requirement). </w:t>
      </w:r>
    </w:p>
    <w:p w14:paraId="22EF097F" w14:textId="77777777" w:rsidR="00230020" w:rsidRDefault="00230020" w:rsidP="00230020">
      <w:pPr>
        <w:pStyle w:val="Numberedparagraph"/>
      </w:pPr>
      <w:r>
        <w:t>Annex C contains requirements that can be included in the ST, but need not be for a TOE to claim conformance with this PP.</w:t>
      </w:r>
    </w:p>
    <w:p w14:paraId="474C0B2D" w14:textId="77777777" w:rsidR="00230020" w:rsidRPr="001752AC" w:rsidRDefault="00230020" w:rsidP="00230020">
      <w:pPr>
        <w:pStyle w:val="Numberedparagraph"/>
      </w:pPr>
      <w:r>
        <w:t>Annex D contains Objective Requirements. These are requirements that are not required at this time, but are likely to be moved into the main body of this document in the future.</w:t>
      </w:r>
    </w:p>
    <w:p w14:paraId="4B55A679" w14:textId="77777777" w:rsidR="008B6475" w:rsidRDefault="008B6475" w:rsidP="008B6475">
      <w:pPr>
        <w:pStyle w:val="Numberedparagraph"/>
      </w:pPr>
    </w:p>
    <w:p w14:paraId="2FE043BA" w14:textId="77777777" w:rsidR="00B8370F" w:rsidRDefault="00B8370F" w:rsidP="003E6F69">
      <w:pPr>
        <w:pStyle w:val="Heading3"/>
      </w:pPr>
      <w:bookmarkStart w:id="949" w:name="_Toc430938742"/>
      <w:r>
        <w:t>FAU_GEN.1.1 Auditable Events Table (Optional)</w:t>
      </w:r>
      <w:bookmarkEnd w:id="949"/>
    </w:p>
    <w:p w14:paraId="49931342" w14:textId="77777777" w:rsidR="00B8370F" w:rsidRDefault="00B8370F" w:rsidP="00B9539E">
      <w:pPr>
        <w:pStyle w:val="Numberedparagraph"/>
      </w:pPr>
      <w:r>
        <w:t>Application Note:</w:t>
      </w:r>
    </w:p>
    <w:p w14:paraId="2A5698E7" w14:textId="77777777" w:rsidR="00B8370F" w:rsidRDefault="00B8370F" w:rsidP="00D0045B">
      <w:pPr>
        <w:pStyle w:val="Numberedparagraph"/>
      </w:pPr>
      <w:r>
        <w:t>Optional audit eve</w:t>
      </w:r>
      <w:r w:rsidR="00D0045B">
        <w:t>nts if selected in FAU_GEN.1.1.</w:t>
      </w:r>
    </w:p>
    <w:p w14:paraId="5734AC29" w14:textId="20A9CE9A" w:rsidR="00D0045B" w:rsidRDefault="00D0045B" w:rsidP="00D0045B">
      <w:pPr>
        <w:pStyle w:val="Caption"/>
        <w:keepNext/>
        <w:jc w:val="center"/>
      </w:pPr>
      <w:bookmarkStart w:id="950" w:name="_Toc430938923"/>
      <w:r>
        <w:t xml:space="preserve">Table </w:t>
      </w:r>
      <w:fldSimple w:instr=" SEQ Table \* ARABIC ">
        <w:r w:rsidR="00B026BA">
          <w:rPr>
            <w:noProof/>
          </w:rPr>
          <w:t>8</w:t>
        </w:r>
      </w:fldSimple>
      <w:r w:rsidRPr="000D1457">
        <w:t>: Optional Auditable Events</w:t>
      </w:r>
      <w:bookmarkEnd w:id="9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3"/>
        <w:gridCol w:w="3866"/>
        <w:gridCol w:w="3511"/>
      </w:tblGrid>
      <w:tr w:rsidR="00B8370F" w14:paraId="5026785E" w14:textId="77777777" w:rsidTr="00B9539E">
        <w:trPr>
          <w:trHeight w:val="148"/>
        </w:trPr>
        <w:tc>
          <w:tcPr>
            <w:tcW w:w="1982" w:type="dxa"/>
            <w:tcBorders>
              <w:top w:val="single" w:sz="4" w:space="0" w:color="000000"/>
              <w:left w:val="single" w:sz="4" w:space="0" w:color="000000"/>
              <w:bottom w:val="single" w:sz="4" w:space="0" w:color="000000"/>
              <w:right w:val="single" w:sz="4" w:space="0" w:color="000000"/>
            </w:tcBorders>
            <w:shd w:val="pct12" w:color="auto" w:fill="auto"/>
          </w:tcPr>
          <w:p w14:paraId="1ABD7D5C" w14:textId="77777777" w:rsidR="00B8370F" w:rsidRPr="008A40B6" w:rsidRDefault="00B8370F" w:rsidP="00B9539E">
            <w:pPr>
              <w:spacing w:line="276" w:lineRule="auto"/>
              <w:jc w:val="center"/>
              <w:rPr>
                <w:b/>
                <w:bCs/>
              </w:rPr>
            </w:pPr>
            <w:r w:rsidRPr="008A40B6">
              <w:rPr>
                <w:b/>
                <w:bCs/>
                <w:szCs w:val="22"/>
              </w:rPr>
              <w:t>Requirement</w:t>
            </w:r>
          </w:p>
        </w:tc>
        <w:tc>
          <w:tcPr>
            <w:tcW w:w="3976" w:type="dxa"/>
            <w:tcBorders>
              <w:top w:val="single" w:sz="4" w:space="0" w:color="000000"/>
              <w:left w:val="single" w:sz="4" w:space="0" w:color="000000"/>
              <w:bottom w:val="single" w:sz="4" w:space="0" w:color="000000"/>
              <w:right w:val="single" w:sz="4" w:space="0" w:color="000000"/>
            </w:tcBorders>
            <w:shd w:val="pct12" w:color="auto" w:fill="auto"/>
          </w:tcPr>
          <w:p w14:paraId="727EEB71" w14:textId="77777777" w:rsidR="00B8370F" w:rsidRPr="008A40B6" w:rsidRDefault="00B8370F" w:rsidP="00B9539E">
            <w:pPr>
              <w:spacing w:line="276" w:lineRule="auto"/>
              <w:jc w:val="center"/>
              <w:rPr>
                <w:b/>
                <w:bCs/>
              </w:rPr>
            </w:pPr>
            <w:r w:rsidRPr="008A40B6">
              <w:rPr>
                <w:b/>
                <w:bCs/>
                <w:szCs w:val="22"/>
              </w:rPr>
              <w:t>Auditable Events</w:t>
            </w:r>
          </w:p>
        </w:tc>
        <w:tc>
          <w:tcPr>
            <w:tcW w:w="3618" w:type="dxa"/>
            <w:tcBorders>
              <w:top w:val="single" w:sz="4" w:space="0" w:color="000000"/>
              <w:left w:val="single" w:sz="4" w:space="0" w:color="000000"/>
              <w:bottom w:val="single" w:sz="4" w:space="0" w:color="000000"/>
              <w:right w:val="single" w:sz="4" w:space="0" w:color="000000"/>
            </w:tcBorders>
            <w:shd w:val="pct12" w:color="auto" w:fill="auto"/>
          </w:tcPr>
          <w:p w14:paraId="0A1B30A9" w14:textId="77777777" w:rsidR="00B8370F" w:rsidRPr="008A40B6" w:rsidRDefault="00B8370F" w:rsidP="00B9539E">
            <w:pPr>
              <w:spacing w:line="276" w:lineRule="auto"/>
              <w:jc w:val="center"/>
              <w:rPr>
                <w:b/>
                <w:bCs/>
              </w:rPr>
            </w:pPr>
            <w:r w:rsidRPr="008A40B6">
              <w:rPr>
                <w:b/>
                <w:bCs/>
                <w:szCs w:val="22"/>
              </w:rPr>
              <w:t>Additional Audit Record Contents</w:t>
            </w:r>
          </w:p>
        </w:tc>
      </w:tr>
      <w:tr w:rsidR="00B8370F" w14:paraId="4182C702" w14:textId="77777777" w:rsidTr="00B9539E">
        <w:tblPrEx>
          <w:jc w:val="center"/>
        </w:tblPrEx>
        <w:trPr>
          <w:cantSplit/>
          <w:trHeight w:val="148"/>
          <w:jc w:val="center"/>
        </w:trPr>
        <w:tc>
          <w:tcPr>
            <w:tcW w:w="1982" w:type="dxa"/>
            <w:shd w:val="clear" w:color="auto" w:fill="auto"/>
          </w:tcPr>
          <w:p w14:paraId="6EE49818" w14:textId="77777777" w:rsidR="00B8370F" w:rsidRPr="00052A2F" w:rsidRDefault="00B8370F" w:rsidP="00B9539E">
            <w:pPr>
              <w:rPr>
                <w:rFonts w:asciiTheme="minorHAnsi" w:hAnsiTheme="minorHAnsi"/>
              </w:rPr>
            </w:pPr>
            <w:r>
              <w:rPr>
                <w:rFonts w:asciiTheme="minorHAnsi" w:hAnsiTheme="minorHAnsi"/>
                <w:szCs w:val="22"/>
              </w:rPr>
              <w:t>FIA_UIA_EXT.1</w:t>
            </w:r>
          </w:p>
        </w:tc>
        <w:tc>
          <w:tcPr>
            <w:tcW w:w="3976" w:type="dxa"/>
          </w:tcPr>
          <w:p w14:paraId="52ABCAC7" w14:textId="77777777" w:rsidR="00B8370F" w:rsidRDefault="00B8370F" w:rsidP="00B9539E">
            <w:pPr>
              <w:pStyle w:val="BodyPP"/>
              <w:rPr>
                <w:bCs/>
              </w:rPr>
            </w:pPr>
            <w:r>
              <w:rPr>
                <w:bCs/>
              </w:rPr>
              <w:t>Administrator session start time and end time.</w:t>
            </w:r>
          </w:p>
        </w:tc>
        <w:tc>
          <w:tcPr>
            <w:tcW w:w="3618" w:type="dxa"/>
          </w:tcPr>
          <w:p w14:paraId="238F0A17" w14:textId="77777777" w:rsidR="00B8370F" w:rsidRDefault="00B8370F" w:rsidP="00B9539E">
            <w:pPr>
              <w:pStyle w:val="BodyPP"/>
              <w:rPr>
                <w:bCs/>
              </w:rPr>
            </w:pPr>
            <w:r>
              <w:rPr>
                <w:bCs/>
              </w:rPr>
              <w:t>None.</w:t>
            </w:r>
          </w:p>
        </w:tc>
      </w:tr>
      <w:tr w:rsidR="00B8370F" w14:paraId="4EB6E588" w14:textId="77777777" w:rsidTr="00B9539E">
        <w:tblPrEx>
          <w:jc w:val="center"/>
        </w:tblPrEx>
        <w:trPr>
          <w:cantSplit/>
          <w:trHeight w:val="148"/>
          <w:jc w:val="center"/>
        </w:trPr>
        <w:tc>
          <w:tcPr>
            <w:tcW w:w="1982" w:type="dxa"/>
            <w:shd w:val="clear" w:color="auto" w:fill="auto"/>
          </w:tcPr>
          <w:p w14:paraId="51196979" w14:textId="77777777" w:rsidR="00B8370F" w:rsidRPr="00052A2F" w:rsidRDefault="00B8370F" w:rsidP="00B9539E">
            <w:pPr>
              <w:rPr>
                <w:rFonts w:asciiTheme="minorHAnsi" w:hAnsiTheme="minorHAnsi"/>
              </w:rPr>
            </w:pPr>
            <w:r>
              <w:rPr>
                <w:rFonts w:asciiTheme="minorHAnsi" w:hAnsiTheme="minorHAnsi"/>
                <w:szCs w:val="22"/>
              </w:rPr>
              <w:t>FMT_MOF_EXT.1</w:t>
            </w:r>
          </w:p>
        </w:tc>
        <w:tc>
          <w:tcPr>
            <w:tcW w:w="3976" w:type="dxa"/>
          </w:tcPr>
          <w:p w14:paraId="56F02750" w14:textId="77777777" w:rsidR="00B8370F" w:rsidRPr="007A1A78" w:rsidRDefault="00B8370F" w:rsidP="00B9539E">
            <w:pPr>
              <w:pStyle w:val="BodyPP"/>
              <w:rPr>
                <w:bCs/>
              </w:rPr>
            </w:pPr>
            <w:r>
              <w:rPr>
                <w:bCs/>
              </w:rPr>
              <w:t xml:space="preserve">Account created, modified, enabled, disabled, removed, </w:t>
            </w:r>
          </w:p>
        </w:tc>
        <w:tc>
          <w:tcPr>
            <w:tcW w:w="3618" w:type="dxa"/>
          </w:tcPr>
          <w:p w14:paraId="56211887" w14:textId="77777777" w:rsidR="00B8370F" w:rsidRDefault="00B8370F" w:rsidP="00B9539E">
            <w:pPr>
              <w:pStyle w:val="BodyPP"/>
              <w:rPr>
                <w:bCs/>
              </w:rPr>
            </w:pPr>
            <w:r>
              <w:rPr>
                <w:bCs/>
              </w:rPr>
              <w:t>None.</w:t>
            </w:r>
          </w:p>
        </w:tc>
      </w:tr>
    </w:tbl>
    <w:p w14:paraId="59908139" w14:textId="77777777" w:rsidR="00B8370F" w:rsidRPr="00B8370F" w:rsidRDefault="00B8370F" w:rsidP="00B9539E">
      <w:pPr>
        <w:rPr>
          <w:rFonts w:eastAsia="Calibri"/>
        </w:rPr>
      </w:pPr>
    </w:p>
    <w:p w14:paraId="17BA5A5A" w14:textId="77777777" w:rsidR="009748A0" w:rsidRPr="00B734CE" w:rsidRDefault="007C40C9" w:rsidP="003E6F69">
      <w:pPr>
        <w:pStyle w:val="Heading3"/>
      </w:pPr>
      <w:bookmarkStart w:id="951" w:name="_Toc430938743"/>
      <w:r>
        <w:t>FCS_HTTPS_EXT.1</w:t>
      </w:r>
      <w:r w:rsidR="00C72E06" w:rsidRPr="00C72E06">
        <w:t xml:space="preserve"> HTTPS</w:t>
      </w:r>
      <w:r>
        <w:t xml:space="preserve"> Protocol</w:t>
      </w:r>
      <w:bookmarkEnd w:id="951"/>
    </w:p>
    <w:p w14:paraId="6328DEB9" w14:textId="77777777" w:rsidR="0068703A" w:rsidRDefault="009748A0" w:rsidP="0068703A">
      <w:pPr>
        <w:pStyle w:val="Numberedparagraph"/>
      </w:pPr>
      <w:r w:rsidRPr="009748A0">
        <w:t xml:space="preserve">FCS_HTTPS_EXT.1.1 The TSF shall implement the HTTPS protocol that complies with RFC 2818. </w:t>
      </w:r>
    </w:p>
    <w:p w14:paraId="31F5499B" w14:textId="77777777" w:rsidR="008A6691" w:rsidRPr="008A6691" w:rsidRDefault="009748A0" w:rsidP="008A6691">
      <w:pPr>
        <w:rPr>
          <w:i/>
        </w:rPr>
      </w:pPr>
      <w:r w:rsidRPr="008A6691">
        <w:rPr>
          <w:i/>
        </w:rPr>
        <w:t xml:space="preserve">Application Note: </w:t>
      </w:r>
    </w:p>
    <w:p w14:paraId="2A159674" w14:textId="77777777" w:rsidR="008A6691" w:rsidRDefault="009748A0" w:rsidP="008A6691">
      <w:pPr>
        <w:pStyle w:val="Numberedparagraph"/>
      </w:pPr>
      <w:r w:rsidRPr="009748A0">
        <w:t xml:space="preserve">The ST author must provide enough detail to determine how the implementation is complying with the standard(s) identified; this can be done either by adding elements to this component, or by additional detail in the TSS. </w:t>
      </w:r>
    </w:p>
    <w:p w14:paraId="19399D23" w14:textId="77777777" w:rsidR="009748A0" w:rsidRPr="00611E55" w:rsidRDefault="009748A0" w:rsidP="008A6691">
      <w:pPr>
        <w:pStyle w:val="Numberedparagraph"/>
        <w:rPr>
          <w:szCs w:val="22"/>
        </w:rPr>
      </w:pPr>
      <w:r w:rsidRPr="00611E55">
        <w:rPr>
          <w:rFonts w:cs="Calibri"/>
          <w:color w:val="000000"/>
          <w:szCs w:val="22"/>
        </w:rPr>
        <w:t xml:space="preserve">FCS_HTTPS_EXT.1.2 The TSF shall implement HTTPS using TLS. </w:t>
      </w:r>
    </w:p>
    <w:p w14:paraId="524DF5A5" w14:textId="77777777" w:rsidR="009748A0" w:rsidRPr="00611E55" w:rsidRDefault="009748A0" w:rsidP="009748A0">
      <w:pPr>
        <w:autoSpaceDE w:val="0"/>
        <w:autoSpaceDN w:val="0"/>
        <w:adjustRightInd w:val="0"/>
        <w:rPr>
          <w:rFonts w:cs="Calibri"/>
          <w:color w:val="000000"/>
          <w:szCs w:val="22"/>
        </w:rPr>
      </w:pPr>
      <w:r w:rsidRPr="00611E55">
        <w:rPr>
          <w:rFonts w:cs="Calibri"/>
          <w:b/>
          <w:bCs/>
          <w:i/>
          <w:iCs/>
          <w:color w:val="000000"/>
          <w:szCs w:val="22"/>
        </w:rPr>
        <w:t xml:space="preserve">Assurance Activity: </w:t>
      </w:r>
    </w:p>
    <w:p w14:paraId="13D5A20C" w14:textId="77777777" w:rsidR="009748A0" w:rsidRPr="006B53A4" w:rsidRDefault="009748A0" w:rsidP="006B53A4">
      <w:pPr>
        <w:pStyle w:val="Numberedparagraph"/>
      </w:pPr>
      <w:r w:rsidRPr="009748A0">
        <w:t>The evaluator shall check the TSS to ensure that it is clear on how HTTPS uses TLS to establish an administrative session, focusing on any client authentication required by the TLS protocol vs. security administrator authentication which may be done at a different level of the processing stack. Testing for this activity is done as part of the TLS testing; this may result in additional testing if the TLS tests are done at the TLS protocol level.</w:t>
      </w:r>
    </w:p>
    <w:p w14:paraId="05B65771" w14:textId="77777777" w:rsidR="009748A0" w:rsidRPr="00B734CE" w:rsidRDefault="00C72E06" w:rsidP="003E6F69">
      <w:pPr>
        <w:pStyle w:val="Heading3"/>
      </w:pPr>
      <w:bookmarkStart w:id="952" w:name="_Toc430938744"/>
      <w:r w:rsidRPr="00C72E06">
        <w:lastRenderedPageBreak/>
        <w:t>FCS_IPSEC_EXT.1 IP</w:t>
      </w:r>
      <w:r w:rsidR="00B549DD">
        <w:t>sec Protocol</w:t>
      </w:r>
      <w:bookmarkEnd w:id="952"/>
    </w:p>
    <w:p w14:paraId="3F453C8E" w14:textId="77777777" w:rsidR="00B549DD" w:rsidRDefault="009748A0" w:rsidP="007C40C9">
      <w:pPr>
        <w:pStyle w:val="Numberedparagraph"/>
      </w:pPr>
      <w:r w:rsidRPr="00333F84">
        <w:t xml:space="preserve">FCS_IPSEC_EXT.1.1 </w:t>
      </w:r>
      <w:r w:rsidR="00B549DD" w:rsidRPr="00B549DD">
        <w:rPr>
          <w:rFonts w:hint="cs"/>
        </w:rPr>
        <w:t>The</w:t>
      </w:r>
      <w:r w:rsidR="00B549DD">
        <w:rPr>
          <w:rFonts w:hint="cs"/>
        </w:rPr>
        <w:t xml:space="preserve"> </w:t>
      </w:r>
      <w:r w:rsidR="00B549DD" w:rsidRPr="00B549DD">
        <w:rPr>
          <w:rFonts w:hint="cs"/>
        </w:rPr>
        <w:t>TSF shall implement the IPsec architecture as specified in RFC 4301</w:t>
      </w:r>
      <w:r w:rsidR="00B549DD">
        <w:rPr>
          <w:rFonts w:hint="cs"/>
        </w:rPr>
        <w:t>.</w:t>
      </w:r>
    </w:p>
    <w:p w14:paraId="5E30D765" w14:textId="77777777" w:rsidR="00333F84" w:rsidRPr="00B549DD" w:rsidRDefault="009748A0" w:rsidP="00B42487">
      <w:pPr>
        <w:pStyle w:val="Numberedparagraph"/>
        <w:spacing w:line="259" w:lineRule="auto"/>
        <w:rPr>
          <w:i/>
          <w:iCs/>
          <w:szCs w:val="22"/>
        </w:rPr>
      </w:pPr>
      <w:r w:rsidRPr="00333F84">
        <w:rPr>
          <w:i/>
          <w:iCs/>
          <w:szCs w:val="22"/>
        </w:rPr>
        <w:t xml:space="preserve">Application Note: </w:t>
      </w:r>
    </w:p>
    <w:p w14:paraId="12C4264B" w14:textId="77777777" w:rsidR="009F77F9" w:rsidRPr="00691C46" w:rsidRDefault="009F77F9" w:rsidP="00FE44DC">
      <w:pPr>
        <w:pStyle w:val="Numberedparagraph"/>
      </w:pPr>
      <w:r w:rsidRPr="00691C46">
        <w:t xml:space="preserve">RFC 4301 calls for an IPsec implementation to protect IP traffic through the use of a Security Policy Database (SPD).  The SPD is used to define how IP packets are to be handled: PROTECT the packet (e.g., encrypt the packet), BYPASS the IPsec services (e.g., no encryption), or DISCARD the packet (e.g., drop the packet). The SPD can be implemented in various ways, including router access control lists, firewall rulesets, a “traditional” SPD, etc. Regardless of the implementation details, there is a notion of a “rule” that a packet is “matched” against and a resulting action that takes place. </w:t>
      </w:r>
    </w:p>
    <w:p w14:paraId="09FDD49B" w14:textId="77777777" w:rsidR="009F77F9" w:rsidRDefault="009F77F9" w:rsidP="009F77F9">
      <w:pPr>
        <w:pStyle w:val="Numberedparagraph"/>
      </w:pPr>
      <w:r w:rsidRPr="00691C46">
        <w:t>While there must be a means to order the rules, a general approach to ordering is not mandated, as long as the SPD can distinguish the IP packets and apply the rules accordingly. There may be multiple SPDs (one for each network interface), but this is not required.</w:t>
      </w:r>
    </w:p>
    <w:p w14:paraId="69D1EB1D" w14:textId="77777777" w:rsidR="00FE44DC" w:rsidRPr="00FE44DC" w:rsidRDefault="00FE44DC" w:rsidP="009F77F9">
      <w:pPr>
        <w:pStyle w:val="Numberedparagraph"/>
        <w:rPr>
          <w:b/>
          <w:i/>
        </w:rPr>
      </w:pPr>
      <w:r w:rsidRPr="00FE44DC">
        <w:rPr>
          <w:b/>
          <w:i/>
        </w:rPr>
        <w:t>Assurance Activity:</w:t>
      </w:r>
    </w:p>
    <w:p w14:paraId="3535A934" w14:textId="77777777" w:rsidR="00FE44DC" w:rsidRPr="00C70871" w:rsidRDefault="00FE44DC" w:rsidP="00FE44DC">
      <w:pPr>
        <w:pStyle w:val="Numberedparagraph"/>
      </w:pPr>
      <w:r w:rsidRPr="00C70871">
        <w:t>The evaluator shall examine the TSS and determine that it describes what takes place when a packet is processed by the TOE, e.g., the algorithm used to process the packet. The TSS describes how the SPD is implemented and the rules for processing both inbound and outbound packets in terms of the IPsec policy.  The TSS describes the rules that are available and the resulting actions available after matching a rule. The TSS describes how those rules and actions form the SPD in terms of the BYPASS (</w:t>
      </w:r>
      <w:r w:rsidRPr="00C70871">
        <w:rPr>
          <w:rFonts w:cs="Arial" w:hint="cs"/>
        </w:rPr>
        <w:t>e.g., no encryption)</w:t>
      </w:r>
      <w:r w:rsidRPr="00C70871">
        <w:t xml:space="preserve">, DISCARD </w:t>
      </w:r>
      <w:r w:rsidRPr="00C70871">
        <w:rPr>
          <w:rFonts w:cs="Arial" w:hint="cs"/>
        </w:rPr>
        <w:t>(e.g., drop the packet)</w:t>
      </w:r>
      <w:r w:rsidRPr="00C70871">
        <w:t xml:space="preserve">, and PROTECT </w:t>
      </w:r>
      <w:r w:rsidRPr="00C70871">
        <w:rPr>
          <w:rFonts w:cs="Arial" w:hint="cs"/>
        </w:rPr>
        <w:t xml:space="preserve">(e.g., encrypt the packet) </w:t>
      </w:r>
      <w:r w:rsidRPr="00C70871">
        <w:t>actions defined in RFC 4301.</w:t>
      </w:r>
    </w:p>
    <w:p w14:paraId="66A8F86B" w14:textId="77777777" w:rsidR="00FE44DC" w:rsidRDefault="00FE44DC" w:rsidP="00FE44DC">
      <w:pPr>
        <w:pStyle w:val="Numberedparagraph"/>
      </w:pPr>
      <w:r w:rsidRPr="00C70871">
        <w:t>As noted in section 4.4.1 of RFC 4301, the processing of entries in the SPD is non-trivial and the evaluator shall determine that the description in the TSS is sufficient to determine which rules will be applied given the rule structure implemented by the TOE.  For example, if the TOE allows specification of ranges, conditional rules, etc., the evaluator shall determine that the description of rule processing (for both inbound and outbound packets) is sufficient to determine the action that will be applied, especially in the case where two different rules may apply.  This description shall cover both the initial packets (that is, no SA is established on the interface or for that particular packet) as well as packets that are part of an established SA.</w:t>
      </w:r>
    </w:p>
    <w:p w14:paraId="7B4F1A7A" w14:textId="77777777" w:rsidR="00FA7A83" w:rsidRPr="00383DC4" w:rsidRDefault="00FA7A83" w:rsidP="00FE44DC">
      <w:pPr>
        <w:pStyle w:val="Numberedparagraph"/>
        <w:rPr>
          <w:i/>
        </w:rPr>
      </w:pPr>
      <w:r w:rsidRPr="00383DC4">
        <w:rPr>
          <w:i/>
        </w:rPr>
        <w:t>Operational Guidance</w:t>
      </w:r>
    </w:p>
    <w:p w14:paraId="24B7B2F5" w14:textId="77777777" w:rsidR="007C40C9" w:rsidRDefault="007C40C9" w:rsidP="00FE44DC">
      <w:pPr>
        <w:pStyle w:val="Numberedparagraph"/>
      </w:pPr>
      <w:r w:rsidRPr="00AC00C0">
        <w:t>The evaluator shall examine the operational guidance to verify it instructs the Administrator how to construct entries into the SPD that specify a rule for processing a packet. The description includes all three cases – a rule that ensures packets are encrypted/decrypted, dropped, and flow through the TOE without being encrypted.   The evaluator shall determine that the description in the operational guidance is consistent with the description in the TSS, and that the level of detail in the operational guidance is sufficient to allow the administrator to set up the SPD in an unambiguous fashion. This includes a discussion of how ordering of rules impacts the processing of an IP packet.</w:t>
      </w:r>
    </w:p>
    <w:p w14:paraId="36592590" w14:textId="77777777" w:rsidR="00FA7A83" w:rsidRPr="00FA7A83" w:rsidRDefault="00FA7A83" w:rsidP="00FE44DC">
      <w:pPr>
        <w:pStyle w:val="Numberedparagraph"/>
        <w:rPr>
          <w:i/>
        </w:rPr>
      </w:pPr>
      <w:r w:rsidRPr="00FA7A83">
        <w:rPr>
          <w:i/>
        </w:rPr>
        <w:t>Tests</w:t>
      </w:r>
    </w:p>
    <w:p w14:paraId="1502E6DF" w14:textId="77777777" w:rsidR="007C40C9" w:rsidRPr="00C70871" w:rsidRDefault="007C40C9" w:rsidP="007C40C9">
      <w:pPr>
        <w:pStyle w:val="Numberedparagraph"/>
      </w:pPr>
      <w:r w:rsidRPr="00C70871">
        <w:t>The evaluator uses the operational guidance to configure the TOE to carry out the following tests:</w:t>
      </w:r>
    </w:p>
    <w:p w14:paraId="2B5FBF85" w14:textId="77777777" w:rsidR="007C40C9" w:rsidRPr="00C70871" w:rsidRDefault="007C40C9" w:rsidP="007C40C9">
      <w:pPr>
        <w:pStyle w:val="ListNumber"/>
        <w:numPr>
          <w:ilvl w:val="0"/>
          <w:numId w:val="72"/>
        </w:numPr>
        <w:spacing w:before="240" w:after="240"/>
        <w:contextualSpacing w:val="0"/>
        <w:jc w:val="both"/>
      </w:pPr>
      <w:r w:rsidRPr="00C70871">
        <w:t xml:space="preserve">Test 1: The evaluator shall configure the SPD such that there is a rule for dropping a packet, encrypting a packet, and allowing a packet to flow in plaintext. The selectors used in the construction of the rule shall be different such that the evaluator can generate a packet and </w:t>
      </w:r>
      <w:r w:rsidRPr="00C70871">
        <w:lastRenderedPageBreak/>
        <w:t>send packets to the gateway with the appropriate fields (fields that are used by the rule - e.g., the IP addresses, TCP/UDP ports) in the packet header. The evaluator performs both positive and negative test cases for each type of rule (e.g. a packet that matches the rule and another that does not match the rule). The evaluator observes via the audit trail, and packet captures that the TOE exhibited the expected behavior: appropriate packets were dropped, allowed to flow without modification, encrypted by the IPsec implementation.</w:t>
      </w:r>
    </w:p>
    <w:p w14:paraId="1343283C" w14:textId="77777777" w:rsidR="007C40C9" w:rsidRDefault="007C40C9" w:rsidP="007C40C9">
      <w:pPr>
        <w:pStyle w:val="ListNumber"/>
        <w:numPr>
          <w:ilvl w:val="0"/>
          <w:numId w:val="72"/>
        </w:numPr>
        <w:spacing w:before="240" w:after="240"/>
        <w:contextualSpacing w:val="0"/>
        <w:jc w:val="both"/>
      </w:pPr>
      <w:r w:rsidRPr="00C70871">
        <w:t xml:space="preserve">Test 2: The evaluator shall devise several tests that cover a variety of scenarios for packet processing.  As with Test 1, the evaluator ensures both positive and negative test cases are constructed. These scenarios </w:t>
      </w:r>
      <w:r w:rsidR="00F80AA0">
        <w:t>shall</w:t>
      </w:r>
      <w:r w:rsidRPr="00C70871">
        <w:t xml:space="preserve"> exercise the range of possibilities for SPD entries and processing modes as outlined in the TSS and operational guidance.  Potential areas to cover include rules with overlapping ranges and conflicting entries, inbound and outbound packets, and packets that establish SAs as well as packets that belong to established SAs.  The evaluator shall verify, via the audit trail and packet captures, for each scenario that the expected behavior is exhibited, and is consistent with both the TSS and the operational guidance.</w:t>
      </w:r>
    </w:p>
    <w:p w14:paraId="126B5440" w14:textId="77777777" w:rsidR="00FE44DC" w:rsidRDefault="00FE44DC" w:rsidP="00A0122A">
      <w:pPr>
        <w:pStyle w:val="Numberedparagraph"/>
      </w:pPr>
      <w:r w:rsidRPr="00A0122A">
        <w:rPr>
          <w:rFonts w:hint="cs"/>
        </w:rPr>
        <w:t>FCS_IPSEC_EXT.1.2</w:t>
      </w:r>
      <w:r>
        <w:rPr>
          <w:rFonts w:hint="cs"/>
        </w:rPr>
        <w:t xml:space="preserve"> The TSF shall have a nominal, final entry in the SPD that matches anything that is otherwise unmatched, and discards it.</w:t>
      </w:r>
    </w:p>
    <w:p w14:paraId="3A8BD58B" w14:textId="77777777" w:rsidR="007C40C9" w:rsidRPr="00C70871" w:rsidRDefault="007C40C9" w:rsidP="007C40C9">
      <w:pPr>
        <w:pStyle w:val="Numberedparagraph"/>
      </w:pPr>
      <w:r w:rsidRPr="00C70871">
        <w:rPr>
          <w:rFonts w:hint="cs"/>
        </w:rPr>
        <w:t>The assurance activity for this element is performed in conjunction with the activities for FCS_IPSEC_EXT.1.1.</w:t>
      </w:r>
    </w:p>
    <w:p w14:paraId="218C1B7A" w14:textId="77777777" w:rsidR="00FA7A83" w:rsidRPr="00FA7A83" w:rsidRDefault="00FA7A83" w:rsidP="007C40C9">
      <w:pPr>
        <w:pStyle w:val="Numberedparagraph"/>
        <w:rPr>
          <w:i/>
        </w:rPr>
      </w:pPr>
      <w:r>
        <w:rPr>
          <w:i/>
        </w:rPr>
        <w:t>Tests</w:t>
      </w:r>
    </w:p>
    <w:p w14:paraId="1706D2F7" w14:textId="77777777" w:rsidR="007C40C9" w:rsidRPr="00C70871" w:rsidRDefault="007C40C9" w:rsidP="007C40C9">
      <w:pPr>
        <w:pStyle w:val="Numberedparagraph"/>
      </w:pPr>
      <w:r w:rsidRPr="00C70871">
        <w:t>The evaluator uses the operational guidance to configure the TOE to carry out the following tests:</w:t>
      </w:r>
    </w:p>
    <w:p w14:paraId="7BD817AE" w14:textId="77777777" w:rsidR="007C40C9" w:rsidRPr="007C40C9" w:rsidRDefault="00FA7A83" w:rsidP="00FA7A83">
      <w:pPr>
        <w:pStyle w:val="Numberedparagraph"/>
        <w:numPr>
          <w:ilvl w:val="0"/>
          <w:numId w:val="106"/>
        </w:numPr>
      </w:pPr>
      <w:r>
        <w:t xml:space="preserve">Test 1: </w:t>
      </w:r>
      <w:r w:rsidR="007C40C9" w:rsidRPr="00C70871">
        <w:t xml:space="preserve">The evaluator shall configure the SPD such that there is a rule for dropping a packet, encrypting a packet, and allowing a packet to flow in plaintext. The evaluator may use the SPD that was created for verification of FCS_IPSEC_EXT.1.1. The evaluator shall construct a network packet that matches the rule to allow the packet to flow in plaintext and send that packet. The evaluator should observe that the network packet is passed to the proper destination interface with no modification. The evaluator shall then modify a field in the packet header; such that it no longer matches the evaluator-created </w:t>
      </w:r>
      <w:r w:rsidR="007C40C9" w:rsidRPr="00C70871">
        <w:rPr>
          <w:rFonts w:hint="cs"/>
          <w:iCs/>
          <w:color w:val="000000"/>
        </w:rPr>
        <w:t>entries (there may be a “TOE/platform created” final entry that discards packets that do not match any previous entries). The evaluator sends the packet, and observes that the packet was dropped.</w:t>
      </w:r>
    </w:p>
    <w:p w14:paraId="2C117921" w14:textId="77777777" w:rsidR="00FE44DC" w:rsidRDefault="00FE44DC" w:rsidP="00A0122A">
      <w:pPr>
        <w:pStyle w:val="Numberedparagraph"/>
      </w:pPr>
      <w:r w:rsidRPr="00A0122A">
        <w:rPr>
          <w:rFonts w:hint="cs"/>
        </w:rPr>
        <w:t xml:space="preserve">FCS_IPSEC_EXT.1.3 </w:t>
      </w:r>
      <w:r>
        <w:rPr>
          <w:rFonts w:hint="cs"/>
        </w:rPr>
        <w:t xml:space="preserve">The TSF shall implement </w:t>
      </w:r>
      <w:r w:rsidRPr="00807119">
        <w:rPr>
          <w:rFonts w:hint="cs"/>
        </w:rPr>
        <w:t xml:space="preserve">transport mode and [selection: </w:t>
      </w:r>
      <w:r w:rsidRPr="00FA7A83">
        <w:rPr>
          <w:u w:val="single"/>
        </w:rPr>
        <w:t>tunnel mode, no other mode</w:t>
      </w:r>
      <w:r w:rsidRPr="00807119">
        <w:rPr>
          <w:rFonts w:hint="cs"/>
        </w:rPr>
        <w:t>]</w:t>
      </w:r>
      <w:r>
        <w:rPr>
          <w:rFonts w:hint="cs"/>
        </w:rPr>
        <w:t>.</w:t>
      </w:r>
    </w:p>
    <w:p w14:paraId="3560B7D6" w14:textId="77777777" w:rsidR="00FE44DC" w:rsidRPr="00FE44DC" w:rsidRDefault="00FE44DC" w:rsidP="00FE44DC">
      <w:pPr>
        <w:pStyle w:val="Numberedparagraph"/>
        <w:rPr>
          <w:i/>
        </w:rPr>
      </w:pPr>
      <w:r w:rsidRPr="00FE44DC">
        <w:rPr>
          <w:b/>
          <w:i/>
        </w:rPr>
        <w:t>Assurance Activity:</w:t>
      </w:r>
    </w:p>
    <w:p w14:paraId="5A796635" w14:textId="77777777" w:rsidR="00FE44DC" w:rsidRDefault="00FE44DC" w:rsidP="00FE44DC">
      <w:pPr>
        <w:pStyle w:val="Numberedparagraph"/>
      </w:pPr>
      <w:r w:rsidRPr="00C70871">
        <w:rPr>
          <w:rFonts w:hint="cs"/>
        </w:rPr>
        <w:t>The evaluator checks the TSS to ensure it states that the VPN can be established to operate in tunnel mode and/or transport mode (as ide</w:t>
      </w:r>
      <w:r>
        <w:rPr>
          <w:rFonts w:hint="cs"/>
        </w:rPr>
        <w:t xml:space="preserve">ntified in FCS_IPSEC_EXT.1.3). </w:t>
      </w:r>
    </w:p>
    <w:p w14:paraId="7E52D472" w14:textId="77777777" w:rsidR="00FA7A83" w:rsidRPr="00FA7A83" w:rsidRDefault="00FA7A83" w:rsidP="00FE44DC">
      <w:pPr>
        <w:pStyle w:val="Numberedparagraph"/>
        <w:rPr>
          <w:i/>
        </w:rPr>
      </w:pPr>
      <w:r w:rsidRPr="00FA7A83">
        <w:rPr>
          <w:i/>
        </w:rPr>
        <w:t>Operational Guidance</w:t>
      </w:r>
    </w:p>
    <w:p w14:paraId="4AAD0769" w14:textId="77777777" w:rsidR="007C40C9" w:rsidRDefault="007C40C9" w:rsidP="007C40C9">
      <w:pPr>
        <w:pStyle w:val="Numberedparagraph"/>
      </w:pPr>
      <w:r w:rsidRPr="00C70871">
        <w:rPr>
          <w:rFonts w:hint="cs"/>
        </w:rPr>
        <w:t xml:space="preserve">The evaluator shall confirm that the operational guidance contains instructions on how to configure the connection in each mode selected. </w:t>
      </w:r>
    </w:p>
    <w:p w14:paraId="6B02137F" w14:textId="77777777" w:rsidR="00FA7A83" w:rsidRPr="00FA7A83" w:rsidRDefault="00FA7A83" w:rsidP="007C40C9">
      <w:pPr>
        <w:pStyle w:val="Numberedparagraph"/>
        <w:rPr>
          <w:i/>
        </w:rPr>
      </w:pPr>
      <w:r w:rsidRPr="00FA7A83">
        <w:rPr>
          <w:i/>
        </w:rPr>
        <w:t>Tests</w:t>
      </w:r>
    </w:p>
    <w:p w14:paraId="49B2CC7F" w14:textId="77777777" w:rsidR="007C40C9" w:rsidRPr="00C70871" w:rsidRDefault="007C40C9" w:rsidP="007C40C9">
      <w:pPr>
        <w:pStyle w:val="Numberedparagraph"/>
      </w:pPr>
      <w:r w:rsidRPr="00C70871">
        <w:rPr>
          <w:rFonts w:hint="cs"/>
        </w:rPr>
        <w:t>The evaluator shall perform the following test(s) based on the selections chosen:</w:t>
      </w:r>
    </w:p>
    <w:p w14:paraId="6B5C0A90" w14:textId="77777777" w:rsidR="007C40C9" w:rsidRPr="00C70871" w:rsidRDefault="007C40C9" w:rsidP="007C40C9">
      <w:pPr>
        <w:pStyle w:val="ListNumber"/>
        <w:numPr>
          <w:ilvl w:val="0"/>
          <w:numId w:val="60"/>
        </w:numPr>
        <w:tabs>
          <w:tab w:val="num" w:pos="-2880"/>
        </w:tabs>
        <w:spacing w:before="240" w:after="240"/>
        <w:ind w:left="720" w:hanging="720"/>
        <w:contextualSpacing w:val="0"/>
        <w:jc w:val="both"/>
      </w:pPr>
      <w:r w:rsidRPr="00C70871">
        <w:rPr>
          <w:rFonts w:hint="cs"/>
        </w:rPr>
        <w:lastRenderedPageBreak/>
        <w:t xml:space="preserve">Test 1 (conditional): If tunnel mode is selected, the evaluator uses the operational guidance to configure the TOE/platform to operate in tunnel mode and also configures a VPN </w:t>
      </w:r>
      <w:r w:rsidRPr="00C70871">
        <w:t>peer</w:t>
      </w:r>
      <w:r w:rsidRPr="00C70871">
        <w:rPr>
          <w:rFonts w:hint="cs"/>
        </w:rPr>
        <w:t xml:space="preserve"> to operate in tunnel mode. The evaluator configures the TOE/platform and the VPN </w:t>
      </w:r>
      <w:r w:rsidRPr="00C70871">
        <w:t>peer</w:t>
      </w:r>
      <w:r w:rsidRPr="00C70871">
        <w:rPr>
          <w:rFonts w:hint="cs"/>
        </w:rPr>
        <w:t xml:space="preserve"> to use any of the allowable cryptographic algorithms, authentication methods, etc. to ensure an allowable SA can be negotiated. The evaluator shall then initiate a connection from the </w:t>
      </w:r>
      <w:r w:rsidR="007E12D1">
        <w:t xml:space="preserve">TOE/Platform </w:t>
      </w:r>
      <w:r w:rsidRPr="00C70871">
        <w:rPr>
          <w:rFonts w:hint="cs"/>
        </w:rPr>
        <w:t>to the VPN peer. The evaluator observes (for example, in the audit trail and the captured packets) that a successful connection was established using the tunnel mode.</w:t>
      </w:r>
    </w:p>
    <w:p w14:paraId="450E1BC4" w14:textId="77777777" w:rsidR="007C40C9" w:rsidRDefault="007C40C9" w:rsidP="007C40C9">
      <w:pPr>
        <w:pStyle w:val="ListNumber"/>
        <w:numPr>
          <w:ilvl w:val="0"/>
          <w:numId w:val="60"/>
        </w:numPr>
        <w:tabs>
          <w:tab w:val="num" w:pos="-2880"/>
        </w:tabs>
        <w:spacing w:before="240" w:after="240"/>
        <w:ind w:left="720" w:hanging="720"/>
        <w:contextualSpacing w:val="0"/>
        <w:jc w:val="both"/>
      </w:pPr>
      <w:r w:rsidRPr="00BA353D">
        <w:rPr>
          <w:rFonts w:hint="cs"/>
        </w:rPr>
        <w:t>Test 2</w:t>
      </w:r>
      <w:r w:rsidRPr="00BA353D">
        <w:t>:</w:t>
      </w:r>
      <w:r w:rsidRPr="00BA353D">
        <w:rPr>
          <w:rFonts w:hint="cs"/>
        </w:rPr>
        <w:t xml:space="preserve"> The evaluator uses the operational guidance to configure the TOE/platform to operate in transport mode and also configures a </w:t>
      </w:r>
      <w:r w:rsidRPr="00BA353D">
        <w:t>VPN peer</w:t>
      </w:r>
      <w:r w:rsidRPr="00BA353D">
        <w:rPr>
          <w:rFonts w:hint="cs"/>
        </w:rPr>
        <w:t xml:space="preserve"> to operate in transport mode. The evaluator configures the TOE/platform and the </w:t>
      </w:r>
      <w:r w:rsidRPr="00BA353D">
        <w:t>VPN peer</w:t>
      </w:r>
      <w:r w:rsidRPr="00BA353D">
        <w:rPr>
          <w:rFonts w:hint="cs"/>
        </w:rPr>
        <w:t xml:space="preserve"> to use any of the allowed cryptographic algorithms, authentication methods, etc. to ensure an allowable SA can be negotiated. The evaluator then initiates a connection from the TOE/platform to connect to the </w:t>
      </w:r>
      <w:r w:rsidRPr="00BA353D">
        <w:t>VPN peer</w:t>
      </w:r>
      <w:r w:rsidRPr="00BA353D">
        <w:rPr>
          <w:rFonts w:hint="cs"/>
        </w:rPr>
        <w:t>. The evaluator observes (for example, in the audit trail and the captured packets) that a successful connection was established using the transport mode.</w:t>
      </w:r>
    </w:p>
    <w:p w14:paraId="494C05F2" w14:textId="77777777" w:rsidR="00FE44DC" w:rsidRPr="00DB1495" w:rsidRDefault="00FE44DC" w:rsidP="00DB1495">
      <w:pPr>
        <w:pStyle w:val="Numberedparagraph"/>
      </w:pPr>
      <w:r w:rsidRPr="00DB1495">
        <w:rPr>
          <w:rFonts w:hint="cs"/>
        </w:rPr>
        <w:t xml:space="preserve">FCS_IPSEC_EXT.1.4 The TSF shall implement the IPsec protocol ESP as defined by RFC 4303 using the cryptographic algorithms AES-CBC-128, AES-CBC-256 (both specified by RFC 3602) </w:t>
      </w:r>
      <w:r w:rsidRPr="00DB1495">
        <w:t xml:space="preserve">and [selection: </w:t>
      </w:r>
      <w:r w:rsidRPr="00FA7A83">
        <w:rPr>
          <w:iCs/>
          <w:u w:val="single"/>
        </w:rPr>
        <w:t>AES-GCM-128 (specified in RFC 4106), AES-GCM-256 (specified in RFC 4106), no other algorithms</w:t>
      </w:r>
      <w:r w:rsidRPr="00DB1495">
        <w:t xml:space="preserve">] </w:t>
      </w:r>
      <w:r w:rsidRPr="00DB1495">
        <w:rPr>
          <w:rFonts w:hint="cs"/>
        </w:rPr>
        <w:t>together with a Secure Hash Algorithm (SHA)-based HMAC.</w:t>
      </w:r>
    </w:p>
    <w:p w14:paraId="048CE34B" w14:textId="77777777" w:rsidR="00FE44DC" w:rsidRPr="00FE44DC" w:rsidRDefault="00FE44DC" w:rsidP="00FE44DC">
      <w:pPr>
        <w:pStyle w:val="Numberedparagraph"/>
        <w:rPr>
          <w:i/>
        </w:rPr>
      </w:pPr>
      <w:r w:rsidRPr="00FE44DC">
        <w:rPr>
          <w:b/>
          <w:i/>
        </w:rPr>
        <w:t>Assurance Activity:</w:t>
      </w:r>
    </w:p>
    <w:p w14:paraId="2BF86793" w14:textId="77777777" w:rsidR="00FE44DC" w:rsidRPr="00FA7A83" w:rsidRDefault="00FE44DC" w:rsidP="00FE44DC">
      <w:pPr>
        <w:pStyle w:val="Numberedparagraph"/>
      </w:pPr>
      <w:r w:rsidRPr="00C70871">
        <w:rPr>
          <w:rFonts w:hint="cs"/>
          <w:iCs/>
        </w:rPr>
        <w:t xml:space="preserve">The evaluator shall examine the TSS to verify that the algorithms </w:t>
      </w:r>
      <w:r w:rsidRPr="00C70871">
        <w:rPr>
          <w:rFonts w:hint="cs"/>
        </w:rPr>
        <w:t xml:space="preserve">AES-CBC-128 and AES-CBC-256 are implemented. If the ST author has selected either AES-GCM-128 or AES-GCM-256 in the requirement, then the evaluator verifies the TSS describes these as well. In addition, the evaluator ensures that the SHA-based HMAC algorithm conforms to the algorithms specified in FCS_COP.1(4) </w:t>
      </w:r>
      <w:r w:rsidRPr="00C70871">
        <w:rPr>
          <w:rFonts w:hint="cs"/>
          <w:bCs/>
        </w:rPr>
        <w:t>Cryptographic Operations (for keyed-hash message authentication).</w:t>
      </w:r>
    </w:p>
    <w:p w14:paraId="73AA3622" w14:textId="77777777" w:rsidR="00FA7A83" w:rsidRPr="00FA7A83" w:rsidRDefault="00FA7A83" w:rsidP="00FE44DC">
      <w:pPr>
        <w:pStyle w:val="Numberedparagraph"/>
        <w:rPr>
          <w:i/>
        </w:rPr>
      </w:pPr>
      <w:r w:rsidRPr="00FA7A83">
        <w:rPr>
          <w:bCs/>
          <w:i/>
        </w:rPr>
        <w:t>Operational Guidance</w:t>
      </w:r>
    </w:p>
    <w:p w14:paraId="63EBBE58" w14:textId="77777777" w:rsidR="007C40C9" w:rsidRDefault="007C40C9" w:rsidP="007C40C9">
      <w:pPr>
        <w:pStyle w:val="Numberedparagraph"/>
      </w:pPr>
      <w:r w:rsidRPr="00C70871">
        <w:rPr>
          <w:rFonts w:hint="cs"/>
        </w:rPr>
        <w:t>The evaluator checks the operational guidance to ensure it provides instructions on how to configure the TOE/platform to use the algorithms, and if either AES-GCM-128 or AES-GCM-256 have been selected the guidance instructs how to use these as well.</w:t>
      </w:r>
    </w:p>
    <w:p w14:paraId="65F229E1" w14:textId="77777777" w:rsidR="00FA7A83" w:rsidRPr="00FA7A83" w:rsidRDefault="00FA7A83" w:rsidP="007C40C9">
      <w:pPr>
        <w:pStyle w:val="Numberedparagraph"/>
        <w:rPr>
          <w:i/>
        </w:rPr>
      </w:pPr>
      <w:r w:rsidRPr="00FA7A83">
        <w:rPr>
          <w:i/>
        </w:rPr>
        <w:t>Tests</w:t>
      </w:r>
    </w:p>
    <w:p w14:paraId="163D9CDE" w14:textId="77777777" w:rsidR="007C40C9" w:rsidRPr="007C40C9" w:rsidRDefault="007C40C9" w:rsidP="007C40C9">
      <w:pPr>
        <w:pStyle w:val="Numberedparagraph"/>
      </w:pPr>
      <w:r w:rsidRPr="00BA353D">
        <w:rPr>
          <w:rFonts w:hint="cs"/>
        </w:rPr>
        <w:t xml:space="preserve">The evaluator shall configure the TOE/platform as indicated in the operational guidance configuring the TOE/platform to use each of the </w:t>
      </w:r>
      <w:r w:rsidRPr="00BA353D">
        <w:t>supported</w:t>
      </w:r>
      <w:r w:rsidRPr="00BA353D">
        <w:rPr>
          <w:rFonts w:hint="cs"/>
        </w:rPr>
        <w:t xml:space="preserve"> algorithms, attempt to establish a connection using ESP, and verify that the attempt succeeds.</w:t>
      </w:r>
    </w:p>
    <w:p w14:paraId="54B7BB5A" w14:textId="77777777" w:rsidR="00FE44DC" w:rsidRPr="00DB1495" w:rsidRDefault="00FE44DC" w:rsidP="00DB1495">
      <w:pPr>
        <w:pStyle w:val="Numberedparagraph"/>
      </w:pPr>
      <w:r w:rsidRPr="00DB1495">
        <w:rPr>
          <w:rFonts w:hint="cs"/>
        </w:rPr>
        <w:t xml:space="preserve">FCS_IPSEC_EXT.1.5 The TSF shall implement the protocol: [selection: </w:t>
      </w:r>
    </w:p>
    <w:p w14:paraId="279B4935" w14:textId="77777777" w:rsidR="00FE44DC" w:rsidRPr="00FA7A83" w:rsidRDefault="00FE44DC" w:rsidP="00FE44DC">
      <w:pPr>
        <w:pStyle w:val="ListParagraph"/>
        <w:numPr>
          <w:ilvl w:val="0"/>
          <w:numId w:val="65"/>
        </w:numPr>
        <w:spacing w:after="120" w:line="264" w:lineRule="auto"/>
        <w:rPr>
          <w:rFonts w:cs="Arial"/>
          <w:iCs/>
          <w:u w:val="single"/>
        </w:rPr>
      </w:pPr>
      <w:r w:rsidRPr="00FA7A83">
        <w:rPr>
          <w:rFonts w:cs="Arial"/>
          <w:iCs/>
          <w:u w:val="single"/>
        </w:rPr>
        <w:t xml:space="preserve">IKEv1 as defined in RFCs 2407, 2408, 2409, RFC 4109, [selection: no other RFCs for extended sequence numbers, RFC 4304 for extended sequence numbers], and [selection: no other RFCs for hash functions, RFC 4868 for hash functions]; </w:t>
      </w:r>
    </w:p>
    <w:p w14:paraId="0B54441C" w14:textId="77777777" w:rsidR="008A5321" w:rsidRPr="008A5321" w:rsidRDefault="00FE44DC" w:rsidP="00FE44DC">
      <w:pPr>
        <w:pStyle w:val="ListParagraph"/>
        <w:numPr>
          <w:ilvl w:val="0"/>
          <w:numId w:val="65"/>
        </w:numPr>
        <w:spacing w:after="120" w:line="264" w:lineRule="auto"/>
        <w:rPr>
          <w:rFonts w:cs="Arial"/>
          <w:u w:val="single"/>
        </w:rPr>
      </w:pPr>
      <w:r w:rsidRPr="00FA7A83">
        <w:rPr>
          <w:rFonts w:cs="Arial"/>
          <w:iCs/>
          <w:u w:val="single"/>
        </w:rPr>
        <w:t xml:space="preserve">IKEv2 as defined in RFC 5996 and </w:t>
      </w:r>
      <w:r w:rsidRPr="00FA7A83">
        <w:rPr>
          <w:iCs/>
          <w:u w:val="single"/>
        </w:rPr>
        <w:t>[selection: with no support for NAT traversal, with mandatory support for NAT traversal as specified in RFC 5996, section 2.23)], and [selection: no other RFCs for hash functions, RFC 4868 for hash functions]</w:t>
      </w:r>
    </w:p>
    <w:p w14:paraId="3AC58F15" w14:textId="77777777" w:rsidR="00FE44DC" w:rsidRPr="008A5321" w:rsidRDefault="00FE44DC" w:rsidP="00FA7A83">
      <w:pPr>
        <w:spacing w:after="120" w:line="264" w:lineRule="auto"/>
        <w:rPr>
          <w:rFonts w:cs="Arial"/>
        </w:rPr>
      </w:pPr>
      <w:r w:rsidRPr="008A5321">
        <w:rPr>
          <w:rFonts w:cs="Arial" w:hint="cs"/>
        </w:rPr>
        <w:t>].</w:t>
      </w:r>
    </w:p>
    <w:p w14:paraId="480EF936" w14:textId="77777777" w:rsidR="00FE44DC" w:rsidRPr="00FE44DC" w:rsidRDefault="00FE44DC" w:rsidP="009F77F9">
      <w:pPr>
        <w:pStyle w:val="Numberedparagraph"/>
        <w:rPr>
          <w:i/>
        </w:rPr>
      </w:pPr>
      <w:r w:rsidRPr="00FE44DC">
        <w:rPr>
          <w:i/>
        </w:rPr>
        <w:lastRenderedPageBreak/>
        <w:t>Application Note:</w:t>
      </w:r>
    </w:p>
    <w:p w14:paraId="017B6BA1" w14:textId="77777777" w:rsidR="00FE44DC" w:rsidRPr="00FE44DC" w:rsidRDefault="00FE44DC" w:rsidP="00FE44DC">
      <w:pPr>
        <w:pStyle w:val="Numberedparagraph"/>
        <w:rPr>
          <w:rFonts w:cs="Arial"/>
          <w:color w:val="0070C0"/>
        </w:rPr>
      </w:pPr>
      <w:r w:rsidRPr="007C6CC1">
        <w:t xml:space="preserve">If the TOE implements SHA-2 hash algorithms for IKEv1 or IKEv2, the ST author shall select RFC 4868.  If the ST author selects IKEv1, FCS_IPSEC_EXT.1.15 must also be included in the ST. </w:t>
      </w:r>
    </w:p>
    <w:p w14:paraId="76DCBF40" w14:textId="77777777" w:rsidR="00FE44DC" w:rsidRPr="00FE44DC" w:rsidRDefault="00FE44DC" w:rsidP="00FE44DC">
      <w:pPr>
        <w:pStyle w:val="Numberedparagraph"/>
        <w:rPr>
          <w:rFonts w:cs="Arial"/>
          <w:b/>
          <w:i/>
          <w:color w:val="0070C0"/>
        </w:rPr>
      </w:pPr>
      <w:r w:rsidRPr="00FE44DC">
        <w:rPr>
          <w:b/>
          <w:i/>
          <w:iCs/>
        </w:rPr>
        <w:t>Assurance Activity:</w:t>
      </w:r>
    </w:p>
    <w:p w14:paraId="0DA1EA33" w14:textId="77777777" w:rsidR="00FE44DC" w:rsidRDefault="00FE44DC" w:rsidP="00FE44DC">
      <w:pPr>
        <w:pStyle w:val="Numberedparagraph"/>
      </w:pPr>
      <w:r w:rsidRPr="00FC41BA">
        <w:t xml:space="preserve">The evaluator shall examine the TSS to verify that IKEv1 and/or IKEv2 are implemented.  </w:t>
      </w:r>
    </w:p>
    <w:p w14:paraId="17A24D6B" w14:textId="77777777" w:rsidR="00FA7A83" w:rsidRPr="00FA7A83" w:rsidRDefault="00FA7A83" w:rsidP="00FE44DC">
      <w:pPr>
        <w:pStyle w:val="Numberedparagraph"/>
        <w:rPr>
          <w:i/>
        </w:rPr>
      </w:pPr>
      <w:r w:rsidRPr="00FA7A83">
        <w:rPr>
          <w:i/>
        </w:rPr>
        <w:t>Operational Guidance</w:t>
      </w:r>
    </w:p>
    <w:p w14:paraId="4880BFC3" w14:textId="77777777" w:rsidR="007C40C9" w:rsidRDefault="007C40C9" w:rsidP="007C40C9">
      <w:pPr>
        <w:pStyle w:val="Numberedparagraph"/>
      </w:pPr>
      <w:r w:rsidRPr="00FC41BA">
        <w:t>The evaluator shall check the operational guidance to ensure it instructs the administrator how to configure the TOE/platform to use IKEv1 and/or IKEv2 (as selected), and uses the guidance to configure the TOE/platform to perform NAT traversal for the following test (if selected).</w:t>
      </w:r>
    </w:p>
    <w:p w14:paraId="0E497708" w14:textId="77777777" w:rsidR="00FA7A83" w:rsidRPr="00FA7A83" w:rsidRDefault="00FA7A83" w:rsidP="007C40C9">
      <w:pPr>
        <w:pStyle w:val="Numberedparagraph"/>
        <w:rPr>
          <w:i/>
        </w:rPr>
      </w:pPr>
      <w:r w:rsidRPr="00FA7A83">
        <w:rPr>
          <w:i/>
        </w:rPr>
        <w:t>Tests</w:t>
      </w:r>
    </w:p>
    <w:p w14:paraId="3368238E" w14:textId="77777777" w:rsidR="007C40C9" w:rsidRPr="00BA353D" w:rsidRDefault="007C40C9" w:rsidP="00FA7A83">
      <w:pPr>
        <w:rPr>
          <w:rFonts w:eastAsia="Arial"/>
        </w:rPr>
      </w:pPr>
      <w:r w:rsidRPr="00BA353D">
        <w:rPr>
          <w:rFonts w:eastAsia="Arial"/>
        </w:rPr>
        <w:t>T</w:t>
      </w:r>
      <w:r w:rsidRPr="00BA353D">
        <w:t>ests are performed in conjunction with the other IPsec evaluation activities.</w:t>
      </w:r>
    </w:p>
    <w:p w14:paraId="3D28DA86" w14:textId="77777777" w:rsidR="007C40C9" w:rsidRPr="00FE44DC" w:rsidRDefault="007C40C9" w:rsidP="00FA7A83">
      <w:pPr>
        <w:pStyle w:val="Numberedparagraph"/>
        <w:numPr>
          <w:ilvl w:val="0"/>
          <w:numId w:val="111"/>
        </w:numPr>
      </w:pPr>
      <w:r w:rsidRPr="002A70EA">
        <w:t>(conditional): The evaluator shall configure the TOE/platform so that it will perform NAT traversal processing as described in the TSS and RFC 5996, section 2.23.  The evaluator shall initiate an IPsec connection and determine that the NAT is successfully traversed.</w:t>
      </w:r>
    </w:p>
    <w:p w14:paraId="63541BA6" w14:textId="77777777" w:rsidR="00FE44DC" w:rsidRPr="00DB1495" w:rsidRDefault="00FE44DC" w:rsidP="00DB1495">
      <w:pPr>
        <w:pStyle w:val="Numberedparagraph"/>
      </w:pPr>
      <w:r w:rsidRPr="00DB1495">
        <w:t xml:space="preserve">FCS_IPSEC_EXT.1.6 The TSF shall ensure the encrypted payload in the [selection: </w:t>
      </w:r>
      <w:r w:rsidRPr="00FA7A83">
        <w:rPr>
          <w:iCs/>
          <w:u w:val="single"/>
        </w:rPr>
        <w:t>IKEv1, IKEv2</w:t>
      </w:r>
      <w:r w:rsidRPr="00DB1495">
        <w:t xml:space="preserve">] protocol uses the cryptographic algorithms AES-CBC-128, AES-CBC-256 as specified in RFC 3602 and [selection: </w:t>
      </w:r>
      <w:r w:rsidRPr="00FA7A83">
        <w:rPr>
          <w:iCs/>
          <w:u w:val="single"/>
        </w:rPr>
        <w:t>AES-GCM-128, AES-GCM-256 as specified in RFC 5282, no other algorithm</w:t>
      </w:r>
      <w:r w:rsidRPr="00DB1495">
        <w:t>].</w:t>
      </w:r>
    </w:p>
    <w:p w14:paraId="2CB58865" w14:textId="77777777" w:rsidR="00FE44DC" w:rsidRPr="00FE44DC" w:rsidRDefault="00FE44DC" w:rsidP="00FE44DC">
      <w:pPr>
        <w:pStyle w:val="Numberedparagraph"/>
        <w:rPr>
          <w:i/>
        </w:rPr>
      </w:pPr>
      <w:r w:rsidRPr="00FE44DC">
        <w:rPr>
          <w:i/>
        </w:rPr>
        <w:t>Application Note:</w:t>
      </w:r>
    </w:p>
    <w:p w14:paraId="4B3E6368" w14:textId="77777777" w:rsidR="00FE44DC" w:rsidRDefault="00FE44DC" w:rsidP="00FE44DC">
      <w:pPr>
        <w:pStyle w:val="Numberedparagraph"/>
      </w:pPr>
      <w:r w:rsidRPr="007C6CC1">
        <w:t xml:space="preserve">AES-GCM-128 and AES-GCM-256 may only be selected if IKEv2 is also selected, as there is no RFC defining AES-GCM for IKEv1. </w:t>
      </w:r>
    </w:p>
    <w:p w14:paraId="33786905" w14:textId="77777777" w:rsidR="00FE44DC" w:rsidRPr="00FE44DC" w:rsidRDefault="00FE44DC" w:rsidP="00FE44DC">
      <w:pPr>
        <w:pStyle w:val="Numberedparagraph"/>
        <w:rPr>
          <w:b/>
          <w:i/>
        </w:rPr>
      </w:pPr>
      <w:r w:rsidRPr="00FE44DC">
        <w:rPr>
          <w:b/>
          <w:i/>
        </w:rPr>
        <w:t>Assurance Activity:</w:t>
      </w:r>
    </w:p>
    <w:p w14:paraId="2D61AF4C" w14:textId="77777777" w:rsidR="00FE44DC" w:rsidRDefault="00FE44DC" w:rsidP="00FE44DC">
      <w:pPr>
        <w:pStyle w:val="Numberedparagraph"/>
      </w:pPr>
      <w:r w:rsidRPr="00C70871">
        <w:t>The evaluator shall ensure the TSS identifies the algorithms used for encrypting the IKEv1 and/or IKEv2 payload, and that the algorithms AES-CBC-128, AES-CBC-256 are specified, and if others are chosen in the selection of the requirement, those are included in the TSS discussion.</w:t>
      </w:r>
    </w:p>
    <w:p w14:paraId="178EBF38" w14:textId="77777777" w:rsidR="00FA7A83" w:rsidRPr="00FA7A83" w:rsidRDefault="00FA7A83" w:rsidP="00FE44DC">
      <w:pPr>
        <w:pStyle w:val="Numberedparagraph"/>
        <w:rPr>
          <w:i/>
        </w:rPr>
      </w:pPr>
      <w:r w:rsidRPr="00FA7A83">
        <w:rPr>
          <w:i/>
        </w:rPr>
        <w:t>Operational Guidance</w:t>
      </w:r>
    </w:p>
    <w:p w14:paraId="5A4A7B31" w14:textId="77777777" w:rsidR="007C40C9" w:rsidRDefault="007C40C9" w:rsidP="007C40C9">
      <w:pPr>
        <w:pStyle w:val="Numberedparagraph"/>
      </w:pPr>
      <w:r w:rsidRPr="00C70871">
        <w:t xml:space="preserve">The evaluator ensures that the operational guidance describes the configuration of the mandated algorithms, as well as any additional algorithms selected in the requirement. The guidance is then used to configure the TOE/platform to perform the following test for each </w:t>
      </w:r>
      <w:proofErr w:type="spellStart"/>
      <w:r w:rsidRPr="00C70871">
        <w:t>ciphersuite</w:t>
      </w:r>
      <w:proofErr w:type="spellEnd"/>
      <w:r w:rsidRPr="00C70871">
        <w:t xml:space="preserve"> selected.</w:t>
      </w:r>
    </w:p>
    <w:p w14:paraId="7664FB50" w14:textId="77777777" w:rsidR="00FA7A83" w:rsidRPr="00FA7A83" w:rsidRDefault="00FA7A83" w:rsidP="007C40C9">
      <w:pPr>
        <w:pStyle w:val="Numberedparagraph"/>
        <w:rPr>
          <w:i/>
        </w:rPr>
      </w:pPr>
      <w:r w:rsidRPr="00FA7A83">
        <w:rPr>
          <w:i/>
        </w:rPr>
        <w:t>Tests</w:t>
      </w:r>
    </w:p>
    <w:p w14:paraId="1B0A1736" w14:textId="77777777" w:rsidR="007C40C9" w:rsidRPr="007C6CC1" w:rsidRDefault="007C40C9" w:rsidP="007C40C9">
      <w:pPr>
        <w:pStyle w:val="Numberedparagraph"/>
      </w:pPr>
      <w:r w:rsidRPr="00C70871">
        <w:t xml:space="preserve">The evaluator shall configure the TOE/platform to use the </w:t>
      </w:r>
      <w:proofErr w:type="spellStart"/>
      <w:r w:rsidRPr="00C70871">
        <w:t>ciphersuite</w:t>
      </w:r>
      <w:proofErr w:type="spellEnd"/>
      <w:r w:rsidRPr="00C70871">
        <w:t xml:space="preserve"> under test to encrypt the IKEv1 and/or IKEv2 payload and establish a connection with a peer device, which is configured to only accept the payload encrypted using the indicated </w:t>
      </w:r>
      <w:proofErr w:type="spellStart"/>
      <w:r w:rsidRPr="00C70871">
        <w:t>ciphersuite</w:t>
      </w:r>
      <w:proofErr w:type="spellEnd"/>
      <w:r w:rsidRPr="00C70871">
        <w:t>. The evaluator will confirm the algorithm was that used in the negotiation.</w:t>
      </w:r>
    </w:p>
    <w:p w14:paraId="6D2942DD" w14:textId="77777777" w:rsidR="00FE44DC" w:rsidRPr="00DB1495" w:rsidRDefault="00FE44DC" w:rsidP="00DB1495">
      <w:pPr>
        <w:pStyle w:val="Numberedparagraph"/>
      </w:pPr>
      <w:r w:rsidRPr="00DB1495">
        <w:rPr>
          <w:rFonts w:hint="cs"/>
        </w:rPr>
        <w:t xml:space="preserve">FCS_IPSEC_EXT.1.7 The TSF shall ensure that [selection: </w:t>
      </w:r>
    </w:p>
    <w:p w14:paraId="62F706BA" w14:textId="77777777" w:rsidR="00FE44DC" w:rsidRPr="00FA7A83" w:rsidRDefault="00FE44DC" w:rsidP="00FE44DC">
      <w:pPr>
        <w:pStyle w:val="ListParagraph"/>
        <w:numPr>
          <w:ilvl w:val="0"/>
          <w:numId w:val="67"/>
        </w:numPr>
        <w:spacing w:after="120" w:line="264" w:lineRule="auto"/>
        <w:rPr>
          <w:rFonts w:cs="Arial"/>
          <w:iCs/>
          <w:u w:val="single"/>
        </w:rPr>
      </w:pPr>
      <w:r w:rsidRPr="00FA7A83">
        <w:rPr>
          <w:rFonts w:cs="Arial"/>
          <w:iCs/>
          <w:u w:val="single"/>
        </w:rPr>
        <w:t xml:space="preserve">IKEv1 Phase 1 SA lifetimes can be configured by </w:t>
      </w:r>
      <w:proofErr w:type="gramStart"/>
      <w:r w:rsidRPr="00FA7A83">
        <w:rPr>
          <w:rFonts w:cs="Arial"/>
          <w:iCs/>
          <w:u w:val="single"/>
        </w:rPr>
        <w:t>an</w:t>
      </w:r>
      <w:proofErr w:type="gramEnd"/>
      <w:r w:rsidRPr="00FA7A83">
        <w:rPr>
          <w:rFonts w:cs="Arial"/>
          <w:iCs/>
          <w:u w:val="single"/>
        </w:rPr>
        <w:t xml:space="preserve"> Security Administrator based on [selection: </w:t>
      </w:r>
    </w:p>
    <w:p w14:paraId="39CA03E2" w14:textId="77777777" w:rsidR="00FE44DC" w:rsidRPr="00FA7A83" w:rsidRDefault="00FE44DC" w:rsidP="00FE44DC">
      <w:pPr>
        <w:pStyle w:val="ListParagraph"/>
        <w:numPr>
          <w:ilvl w:val="1"/>
          <w:numId w:val="67"/>
        </w:numPr>
        <w:spacing w:after="120" w:line="264" w:lineRule="auto"/>
        <w:rPr>
          <w:rFonts w:cs="Arial"/>
          <w:iCs/>
          <w:u w:val="single"/>
        </w:rPr>
      </w:pPr>
      <w:r w:rsidRPr="00FA7A83">
        <w:rPr>
          <w:rFonts w:cs="Arial"/>
          <w:iCs/>
          <w:u w:val="single"/>
        </w:rPr>
        <w:t>number of packets/number of bytes</w:t>
      </w:r>
      <w:r w:rsidR="008A5321">
        <w:rPr>
          <w:rFonts w:cs="Arial"/>
          <w:iCs/>
          <w:u w:val="single"/>
        </w:rPr>
        <w:t>]</w:t>
      </w:r>
      <w:r w:rsidRPr="00FA7A83">
        <w:rPr>
          <w:rFonts w:cs="Arial"/>
          <w:iCs/>
          <w:u w:val="single"/>
        </w:rPr>
        <w:t>;</w:t>
      </w:r>
    </w:p>
    <w:p w14:paraId="1603C7AD" w14:textId="77777777" w:rsidR="00FE44DC" w:rsidRPr="00FA7A83" w:rsidRDefault="00FE44DC" w:rsidP="00FE44DC">
      <w:pPr>
        <w:pStyle w:val="ListParagraph"/>
        <w:numPr>
          <w:ilvl w:val="1"/>
          <w:numId w:val="67"/>
        </w:numPr>
        <w:spacing w:after="120" w:line="264" w:lineRule="auto"/>
        <w:rPr>
          <w:rFonts w:cs="Arial"/>
          <w:iCs/>
          <w:u w:val="single"/>
        </w:rPr>
      </w:pPr>
      <w:r w:rsidRPr="00FA7A83">
        <w:rPr>
          <w:rFonts w:cs="Arial"/>
          <w:iCs/>
          <w:u w:val="single"/>
        </w:rPr>
        <w:t xml:space="preserve">length of time, where the time values can </w:t>
      </w:r>
      <w:proofErr w:type="gramStart"/>
      <w:r w:rsidRPr="00FA7A83">
        <w:rPr>
          <w:rFonts w:cs="Arial"/>
          <w:iCs/>
          <w:u w:val="single"/>
        </w:rPr>
        <w:t>configured</w:t>
      </w:r>
      <w:proofErr w:type="gramEnd"/>
      <w:r w:rsidRPr="00FA7A83">
        <w:rPr>
          <w:rFonts w:cs="Arial"/>
          <w:iCs/>
          <w:u w:val="single"/>
        </w:rPr>
        <w:t xml:space="preserve"> within [assignment</w:t>
      </w:r>
      <w:r w:rsidRPr="00FA7A83">
        <w:rPr>
          <w:rFonts w:cs="Arial"/>
          <w:i/>
          <w:iCs/>
          <w:u w:val="single"/>
        </w:rPr>
        <w:t>: integer range including 24</w:t>
      </w:r>
      <w:r w:rsidRPr="00FA7A83">
        <w:rPr>
          <w:rFonts w:cs="Arial"/>
          <w:iCs/>
          <w:u w:val="single"/>
        </w:rPr>
        <w:t xml:space="preserve">] hours; </w:t>
      </w:r>
    </w:p>
    <w:p w14:paraId="2A0FF1C5" w14:textId="77777777" w:rsidR="00FE44DC" w:rsidRPr="00FA7A83" w:rsidRDefault="00FE44DC" w:rsidP="00FE44DC">
      <w:pPr>
        <w:spacing w:after="120" w:line="264" w:lineRule="auto"/>
        <w:ind w:left="720"/>
        <w:rPr>
          <w:rFonts w:cs="Arial"/>
          <w:iCs/>
          <w:u w:val="single"/>
        </w:rPr>
      </w:pPr>
      <w:r w:rsidRPr="00FA7A83">
        <w:rPr>
          <w:rFonts w:cs="Arial"/>
          <w:iCs/>
          <w:u w:val="single"/>
        </w:rPr>
        <w:lastRenderedPageBreak/>
        <w:t>];</w:t>
      </w:r>
    </w:p>
    <w:p w14:paraId="40BAD5B4" w14:textId="77777777" w:rsidR="00FE44DC" w:rsidRPr="00FA7A83" w:rsidRDefault="00FE44DC" w:rsidP="00FE44DC">
      <w:pPr>
        <w:pStyle w:val="ListParagraph"/>
        <w:numPr>
          <w:ilvl w:val="0"/>
          <w:numId w:val="67"/>
        </w:numPr>
        <w:spacing w:after="120" w:line="264" w:lineRule="auto"/>
        <w:rPr>
          <w:rFonts w:cs="Arial"/>
          <w:iCs/>
          <w:u w:val="single"/>
        </w:rPr>
      </w:pPr>
      <w:r w:rsidRPr="00FA7A83">
        <w:rPr>
          <w:rFonts w:cs="Arial"/>
          <w:iCs/>
          <w:u w:val="single"/>
        </w:rPr>
        <w:t xml:space="preserve">IKEv2 SA lifetimes can be configured by </w:t>
      </w:r>
      <w:proofErr w:type="gramStart"/>
      <w:r w:rsidRPr="00FA7A83">
        <w:rPr>
          <w:rFonts w:cs="Arial"/>
          <w:iCs/>
          <w:u w:val="single"/>
        </w:rPr>
        <w:t>an</w:t>
      </w:r>
      <w:proofErr w:type="gramEnd"/>
      <w:r w:rsidRPr="00FA7A83">
        <w:rPr>
          <w:rFonts w:cs="Arial"/>
          <w:iCs/>
          <w:u w:val="single"/>
        </w:rPr>
        <w:t xml:space="preserve"> Security Administrator based on [selection: </w:t>
      </w:r>
    </w:p>
    <w:p w14:paraId="5AA52AA3" w14:textId="77777777" w:rsidR="00FE44DC" w:rsidRPr="00FA7A83" w:rsidRDefault="00FE44DC" w:rsidP="00FE44DC">
      <w:pPr>
        <w:pStyle w:val="ListParagraph"/>
        <w:numPr>
          <w:ilvl w:val="1"/>
          <w:numId w:val="67"/>
        </w:numPr>
        <w:spacing w:after="120" w:line="264" w:lineRule="auto"/>
        <w:rPr>
          <w:rFonts w:cs="Arial"/>
          <w:iCs/>
          <w:u w:val="single"/>
        </w:rPr>
      </w:pPr>
      <w:r w:rsidRPr="00FA7A83">
        <w:rPr>
          <w:rFonts w:cs="Arial"/>
          <w:iCs/>
          <w:u w:val="single"/>
        </w:rPr>
        <w:t>number of packets/number of bytes;</w:t>
      </w:r>
    </w:p>
    <w:p w14:paraId="0D619DAA" w14:textId="77777777" w:rsidR="00FE44DC" w:rsidRPr="00FA7A83" w:rsidRDefault="00FE44DC" w:rsidP="00FE44DC">
      <w:pPr>
        <w:pStyle w:val="ListParagraph"/>
        <w:numPr>
          <w:ilvl w:val="1"/>
          <w:numId w:val="67"/>
        </w:numPr>
        <w:spacing w:after="120" w:line="264" w:lineRule="auto"/>
        <w:rPr>
          <w:rFonts w:cs="Arial"/>
          <w:iCs/>
          <w:u w:val="single"/>
        </w:rPr>
      </w:pPr>
      <w:r w:rsidRPr="00FA7A83">
        <w:rPr>
          <w:rFonts w:cs="Arial"/>
          <w:iCs/>
          <w:u w:val="single"/>
        </w:rPr>
        <w:t xml:space="preserve">length of time, where the time values can </w:t>
      </w:r>
      <w:proofErr w:type="gramStart"/>
      <w:r w:rsidRPr="00FA7A83">
        <w:rPr>
          <w:rFonts w:cs="Arial"/>
          <w:iCs/>
          <w:u w:val="single"/>
        </w:rPr>
        <w:t>configured</w:t>
      </w:r>
      <w:proofErr w:type="gramEnd"/>
      <w:r w:rsidRPr="00FA7A83">
        <w:rPr>
          <w:rFonts w:cs="Arial"/>
          <w:iCs/>
          <w:u w:val="single"/>
        </w:rPr>
        <w:t xml:space="preserve"> within [assignment: </w:t>
      </w:r>
      <w:r w:rsidRPr="00FA7A83">
        <w:rPr>
          <w:rFonts w:cs="Arial"/>
          <w:i/>
          <w:iCs/>
          <w:u w:val="single"/>
        </w:rPr>
        <w:t>integer range including 24</w:t>
      </w:r>
      <w:r w:rsidRPr="00FA7A83">
        <w:rPr>
          <w:rFonts w:cs="Arial"/>
          <w:iCs/>
          <w:u w:val="single"/>
        </w:rPr>
        <w:t>] hours</w:t>
      </w:r>
    </w:p>
    <w:p w14:paraId="74EA2C31" w14:textId="77777777" w:rsidR="00FE44DC" w:rsidRPr="00FA7A83" w:rsidRDefault="00FE44DC" w:rsidP="00FE44DC">
      <w:pPr>
        <w:spacing w:after="120" w:line="264" w:lineRule="auto"/>
        <w:ind w:left="720"/>
        <w:rPr>
          <w:rFonts w:cs="Arial"/>
          <w:iCs/>
        </w:rPr>
      </w:pPr>
      <w:r w:rsidRPr="00FA7A83">
        <w:rPr>
          <w:rFonts w:cs="Arial"/>
          <w:iCs/>
        </w:rPr>
        <w:t>]</w:t>
      </w:r>
    </w:p>
    <w:p w14:paraId="56AE3ECC" w14:textId="77777777" w:rsidR="00FE44DC" w:rsidRDefault="00FE44DC" w:rsidP="00FE44DC">
      <w:pPr>
        <w:rPr>
          <w:rFonts w:cs="Arial"/>
        </w:rPr>
      </w:pPr>
      <w:r>
        <w:rPr>
          <w:rFonts w:cs="Arial" w:hint="cs"/>
          <w:szCs w:val="22"/>
        </w:rPr>
        <w:t>].</w:t>
      </w:r>
    </w:p>
    <w:p w14:paraId="75AC00A2" w14:textId="77777777" w:rsidR="00FE44DC" w:rsidRPr="00FE44DC" w:rsidRDefault="00FE44DC" w:rsidP="00FE44DC">
      <w:pPr>
        <w:pStyle w:val="Numberedparagraph"/>
        <w:rPr>
          <w:i/>
        </w:rPr>
      </w:pPr>
      <w:r w:rsidRPr="00FE44DC">
        <w:rPr>
          <w:i/>
        </w:rPr>
        <w:t>Application Note:</w:t>
      </w:r>
    </w:p>
    <w:p w14:paraId="62A12F99" w14:textId="77777777" w:rsidR="00FE44DC" w:rsidRDefault="00FE44DC" w:rsidP="00FE44DC">
      <w:pPr>
        <w:pStyle w:val="Numberedparagraph"/>
      </w:pPr>
      <w:r w:rsidRPr="007C6CC1">
        <w:t>The ST author chooses either the IKEv1 requirements or IKEv2 requirements (or both, depending on the selection in FCS_IPSEC_EXT.1.5).</w:t>
      </w:r>
      <w:r w:rsidRPr="007C6CC1">
        <w:rPr>
          <w:iCs/>
          <w:szCs w:val="22"/>
        </w:rPr>
        <w:t xml:space="preserve">  </w:t>
      </w:r>
      <w:r w:rsidRPr="007C6CC1">
        <w:rPr>
          <w:szCs w:val="22"/>
        </w:rPr>
        <w:t xml:space="preserve">The ST author chooses either packet/volume-based lifetimes or time-based lifetimes. </w:t>
      </w:r>
      <w:r w:rsidRPr="007C6CC1">
        <w:t xml:space="preserve"> This </w:t>
      </w:r>
      <w:r w:rsidRPr="00FE44DC">
        <w:t>requirement</w:t>
      </w:r>
      <w:r w:rsidRPr="007C6CC1">
        <w:t xml:space="preserve"> must be accomplished by providing </w:t>
      </w:r>
      <w:r>
        <w:t>Security Administrator</w:t>
      </w:r>
      <w:r w:rsidRPr="007C6CC1">
        <w:t xml:space="preserve">-configurable lifetimes (with appropriate instructions in documents mandated by AGD_OPE).  Hardcoded limits are not acceptable. In general, instructions for setting the parameters of the implementation, including lifetime of the SAs, should be included in the operational guidance generated for AGD_OPE. </w:t>
      </w:r>
    </w:p>
    <w:p w14:paraId="5CABFE63" w14:textId="77777777" w:rsidR="007C40C9" w:rsidRPr="007C40C9" w:rsidRDefault="007C40C9" w:rsidP="007C40C9">
      <w:pPr>
        <w:pStyle w:val="Numberedparagraph"/>
        <w:rPr>
          <w:b/>
          <w:i/>
        </w:rPr>
      </w:pPr>
      <w:r w:rsidRPr="007C40C9">
        <w:rPr>
          <w:b/>
          <w:i/>
        </w:rPr>
        <w:t>Assurance Activity</w:t>
      </w:r>
    </w:p>
    <w:p w14:paraId="4D4AF4D4" w14:textId="77777777" w:rsidR="007C40C9" w:rsidRPr="007C40C9" w:rsidRDefault="007C40C9" w:rsidP="007C40C9">
      <w:pPr>
        <w:pStyle w:val="Numberedparagraph"/>
        <w:rPr>
          <w:i/>
        </w:rPr>
      </w:pPr>
      <w:r w:rsidRPr="007C40C9">
        <w:rPr>
          <w:bCs/>
          <w:i/>
        </w:rPr>
        <w:t>Operational Guidance</w:t>
      </w:r>
    </w:p>
    <w:p w14:paraId="4F9F5330" w14:textId="77777777" w:rsidR="007C40C9" w:rsidRPr="00AC00C0" w:rsidRDefault="007C40C9" w:rsidP="007C40C9">
      <w:pPr>
        <w:pStyle w:val="Numberedparagraph"/>
      </w:pPr>
      <w:r w:rsidRPr="00AC00C0">
        <w:rPr>
          <w:rFonts w:hint="cs"/>
        </w:rPr>
        <w:t>The evaluator shall verify that the values for SA lifetimes can be configured and that the instructions for doing so are located in the operational guidance.  If time-based limits are supported, the evaluator ensures that the Administrator is able to configure Phase 1 SA values for 24 hours</w:t>
      </w:r>
      <w:r w:rsidRPr="00AC00C0">
        <w:t>.</w:t>
      </w:r>
      <w:r w:rsidRPr="00AC00C0">
        <w:rPr>
          <w:rFonts w:hint="cs"/>
        </w:rPr>
        <w:t xml:space="preserve"> Currently there are no values mandated for the number of packets or number of bytes, the evaluator just ensures that this can be configured if selected in the requirement. </w:t>
      </w:r>
    </w:p>
    <w:p w14:paraId="2E47410A" w14:textId="77777777" w:rsidR="007C40C9" w:rsidRPr="007C40C9" w:rsidRDefault="007C40C9" w:rsidP="007C40C9">
      <w:pPr>
        <w:pStyle w:val="Numberedparagraph"/>
        <w:rPr>
          <w:i/>
        </w:rPr>
      </w:pPr>
      <w:r w:rsidRPr="007C40C9">
        <w:rPr>
          <w:i/>
        </w:rPr>
        <w:t>Tests</w:t>
      </w:r>
    </w:p>
    <w:p w14:paraId="7E96E5FC" w14:textId="77777777" w:rsidR="007C40C9" w:rsidRPr="00AC00C0" w:rsidRDefault="007C40C9" w:rsidP="007C40C9">
      <w:pPr>
        <w:pStyle w:val="Numberedparagraph"/>
      </w:pPr>
      <w:r w:rsidRPr="00AC00C0">
        <w:rPr>
          <w:rFonts w:hint="cs"/>
        </w:rPr>
        <w:t>When testing this functionality, the evaluator needs to ensure that both sides are configured appropriately. From the RFC “A difference between IKEv1 and IKEv2 is that in IKEv1 SA lifetimes were negotiated.  In IKEv2, each end of the SA is responsible for enforcing its own lifetime policy on the SA and rekeying the SA when necessary.  If the two ends have different lifetime policies, the end with the shorter lifetime will end up always being the one to request the rekeying. If the two ends have the same lifetime policies, it is possible that both will initiate a rekeying at the same time (which will result in redundant SAs).  To reduce the probability of this happening, the timing of rekeying requests SHOULD be jittered.”</w:t>
      </w:r>
    </w:p>
    <w:p w14:paraId="7E01EE14" w14:textId="77777777" w:rsidR="007C40C9" w:rsidRPr="00AC00C0" w:rsidRDefault="007C40C9" w:rsidP="007C40C9">
      <w:pPr>
        <w:pStyle w:val="Numberedparagraph"/>
      </w:pPr>
      <w:r w:rsidRPr="00AC00C0">
        <w:rPr>
          <w:rFonts w:hint="cs"/>
        </w:rPr>
        <w:t>Each of the following tests shall be performed for each version of IKE selected in the FCS_IPSEC_EXT.1.5 protocol selection:</w:t>
      </w:r>
    </w:p>
    <w:p w14:paraId="2B176715" w14:textId="77777777" w:rsidR="007C40C9" w:rsidRPr="00AC00C0" w:rsidRDefault="007C40C9" w:rsidP="007C40C9">
      <w:pPr>
        <w:pStyle w:val="ListNumber"/>
        <w:numPr>
          <w:ilvl w:val="0"/>
          <w:numId w:val="60"/>
        </w:numPr>
        <w:tabs>
          <w:tab w:val="num" w:pos="-2880"/>
        </w:tabs>
        <w:spacing w:before="240" w:after="240"/>
        <w:ind w:left="720" w:hanging="720"/>
        <w:contextualSpacing w:val="0"/>
        <w:jc w:val="both"/>
      </w:pPr>
      <w:r w:rsidRPr="00AC00C0">
        <w:rPr>
          <w:rFonts w:eastAsia="Calibri" w:hint="cs"/>
        </w:rPr>
        <w:t>Test 1 (Conditional): The evaluator shall configure a maximum lifetime in terms of the number of packets (or bytes) allowed following the operational guidance.  The evaluator shall configure a test peer with a packet/byte lifetime that exceeds the lifetime of the TOE. The evaluator shall establish an SA between the TOE and the test peer, and determine that once the allowed number of packets (or bytes) through this SA is exceeded, a new SA is negotiated. The evaluator shall verify that the TOE initiates a Phase 1 negotiation.</w:t>
      </w:r>
    </w:p>
    <w:p w14:paraId="3BDA672C" w14:textId="77777777" w:rsidR="007C40C9" w:rsidRPr="007C6CC1" w:rsidRDefault="007C40C9" w:rsidP="007C40C9">
      <w:pPr>
        <w:pStyle w:val="ListNumber"/>
        <w:numPr>
          <w:ilvl w:val="0"/>
          <w:numId w:val="60"/>
        </w:numPr>
        <w:tabs>
          <w:tab w:val="num" w:pos="-2880"/>
        </w:tabs>
        <w:spacing w:before="240" w:after="240"/>
        <w:ind w:left="720" w:hanging="720"/>
        <w:contextualSpacing w:val="0"/>
        <w:jc w:val="both"/>
      </w:pPr>
      <w:r w:rsidRPr="00AC00C0">
        <w:rPr>
          <w:rFonts w:eastAsia="Calibri" w:hint="cs"/>
        </w:rPr>
        <w:t xml:space="preserve">Test 2 (Conditional): The evaluator shall configure a maximum lifetime of 24 hours for the Phase 1 SA following the operational guidance. The evaluator shall configure a test peer with a lifetime </w:t>
      </w:r>
      <w:r w:rsidRPr="00AC00C0">
        <w:rPr>
          <w:rFonts w:eastAsia="Calibri" w:hint="cs"/>
        </w:rPr>
        <w:lastRenderedPageBreak/>
        <w:t>that exceeds the lifetime of the TOE. The evaluator shall establish an SA between the TOE and the test peer, maintain the Phase 1 SA for 24 hours, and determine that once 24 hours has elapsed, a new Phase 1 SA is negotiated. The evaluator shall verify that the TOE initiates a Phase 1 negotiation.</w:t>
      </w:r>
    </w:p>
    <w:p w14:paraId="44B4D4F5" w14:textId="77777777" w:rsidR="00FE44DC" w:rsidRPr="00DB1495" w:rsidRDefault="00FE44DC" w:rsidP="00FE44DC">
      <w:pPr>
        <w:pStyle w:val="Numberedparagraph"/>
      </w:pPr>
      <w:r w:rsidRPr="00DB1495">
        <w:t>FCS_IPSEC_EXT.1.8 The TSF shall ensure that [selection:</w:t>
      </w:r>
    </w:p>
    <w:p w14:paraId="685A89E7" w14:textId="77777777" w:rsidR="00FE44DC" w:rsidRPr="00FA7A83" w:rsidRDefault="00FE44DC" w:rsidP="00FE44DC">
      <w:pPr>
        <w:pStyle w:val="ListParagraph"/>
        <w:numPr>
          <w:ilvl w:val="0"/>
          <w:numId w:val="68"/>
        </w:numPr>
        <w:spacing w:after="240" w:line="240" w:lineRule="auto"/>
        <w:jc w:val="both"/>
        <w:rPr>
          <w:iCs/>
          <w:u w:val="single"/>
        </w:rPr>
      </w:pPr>
      <w:r w:rsidRPr="00FA7A83">
        <w:rPr>
          <w:iCs/>
          <w:u w:val="single"/>
        </w:rPr>
        <w:t>IKEv1 Phase 2 SA lifetimes can be configured by a Security Administrator based on [selection:</w:t>
      </w:r>
    </w:p>
    <w:p w14:paraId="74694705" w14:textId="77777777" w:rsidR="00FE44DC" w:rsidRPr="00FA7A83" w:rsidRDefault="00FE44DC" w:rsidP="00FE44DC">
      <w:pPr>
        <w:pStyle w:val="ListParagraph"/>
        <w:numPr>
          <w:ilvl w:val="1"/>
          <w:numId w:val="68"/>
        </w:numPr>
        <w:spacing w:after="240" w:line="240" w:lineRule="auto"/>
        <w:jc w:val="both"/>
        <w:rPr>
          <w:iCs/>
          <w:u w:val="single"/>
        </w:rPr>
      </w:pPr>
      <w:r w:rsidRPr="00FA7A83">
        <w:rPr>
          <w:iCs/>
          <w:u w:val="single"/>
        </w:rPr>
        <w:t>number of packets/number of bytes;</w:t>
      </w:r>
    </w:p>
    <w:p w14:paraId="05D67E6F" w14:textId="77777777" w:rsidR="00FE44DC" w:rsidRPr="00FA7A83" w:rsidRDefault="00FE44DC" w:rsidP="00FE44DC">
      <w:pPr>
        <w:pStyle w:val="ListParagraph"/>
        <w:numPr>
          <w:ilvl w:val="1"/>
          <w:numId w:val="68"/>
        </w:numPr>
        <w:spacing w:after="240" w:line="240" w:lineRule="auto"/>
        <w:jc w:val="both"/>
        <w:rPr>
          <w:iCs/>
          <w:u w:val="single"/>
        </w:rPr>
      </w:pPr>
      <w:r w:rsidRPr="00FA7A83">
        <w:rPr>
          <w:iCs/>
          <w:u w:val="single"/>
        </w:rPr>
        <w:t xml:space="preserve">length of time, where the time values can be configured within [assignment: </w:t>
      </w:r>
      <w:r w:rsidRPr="00FA7A83">
        <w:rPr>
          <w:i/>
          <w:iCs/>
          <w:u w:val="single"/>
        </w:rPr>
        <w:t>integer range including 8</w:t>
      </w:r>
      <w:r w:rsidRPr="00FA7A83">
        <w:rPr>
          <w:iCs/>
          <w:u w:val="single"/>
        </w:rPr>
        <w:t>] hours;</w:t>
      </w:r>
    </w:p>
    <w:p w14:paraId="10BD264B" w14:textId="77777777" w:rsidR="00FE44DC" w:rsidRPr="00FA7A83" w:rsidRDefault="00FE44DC" w:rsidP="00FE44DC">
      <w:pPr>
        <w:ind w:left="1080"/>
        <w:rPr>
          <w:iCs/>
          <w:u w:val="single"/>
        </w:rPr>
      </w:pPr>
      <w:r w:rsidRPr="00FA7A83">
        <w:rPr>
          <w:iCs/>
          <w:u w:val="single"/>
        </w:rPr>
        <w:t>];</w:t>
      </w:r>
    </w:p>
    <w:p w14:paraId="4372C70A" w14:textId="77777777" w:rsidR="00FE44DC" w:rsidRPr="00FA7A83" w:rsidRDefault="00FE44DC" w:rsidP="00FE44DC">
      <w:pPr>
        <w:pStyle w:val="ListParagraph"/>
        <w:numPr>
          <w:ilvl w:val="0"/>
          <w:numId w:val="68"/>
        </w:numPr>
        <w:spacing w:after="240" w:line="240" w:lineRule="auto"/>
        <w:jc w:val="both"/>
        <w:rPr>
          <w:iCs/>
          <w:u w:val="single"/>
        </w:rPr>
      </w:pPr>
      <w:r w:rsidRPr="00FA7A83">
        <w:rPr>
          <w:iCs/>
          <w:u w:val="single"/>
        </w:rPr>
        <w:t>IKEv2 Child SA lifetimes can be configured by a Security Administrator based on [selection:</w:t>
      </w:r>
    </w:p>
    <w:p w14:paraId="254AA287" w14:textId="77777777" w:rsidR="00FE44DC" w:rsidRPr="00FA7A83" w:rsidRDefault="00FE44DC" w:rsidP="00FE44DC">
      <w:pPr>
        <w:pStyle w:val="ListParagraph"/>
        <w:numPr>
          <w:ilvl w:val="1"/>
          <w:numId w:val="68"/>
        </w:numPr>
        <w:spacing w:after="240" w:line="240" w:lineRule="auto"/>
        <w:jc w:val="both"/>
        <w:rPr>
          <w:iCs/>
          <w:u w:val="single"/>
        </w:rPr>
      </w:pPr>
      <w:r w:rsidRPr="00FA7A83">
        <w:rPr>
          <w:iCs/>
          <w:u w:val="single"/>
        </w:rPr>
        <w:t>number of packets/number of bytes;</w:t>
      </w:r>
    </w:p>
    <w:p w14:paraId="3B49CAFE" w14:textId="77777777" w:rsidR="00FE44DC" w:rsidRPr="00FA7A83" w:rsidRDefault="00FE44DC" w:rsidP="00FE44DC">
      <w:pPr>
        <w:pStyle w:val="ListParagraph"/>
        <w:numPr>
          <w:ilvl w:val="1"/>
          <w:numId w:val="68"/>
        </w:numPr>
        <w:spacing w:after="240" w:line="240" w:lineRule="auto"/>
        <w:jc w:val="both"/>
        <w:rPr>
          <w:iCs/>
          <w:u w:val="single"/>
        </w:rPr>
      </w:pPr>
      <w:r w:rsidRPr="00FA7A83">
        <w:rPr>
          <w:iCs/>
          <w:u w:val="single"/>
        </w:rPr>
        <w:t xml:space="preserve">length of time, where the time values can be configured within [assignment: </w:t>
      </w:r>
      <w:r w:rsidRPr="00FA7A83">
        <w:rPr>
          <w:i/>
          <w:iCs/>
          <w:u w:val="single"/>
        </w:rPr>
        <w:t>integer range including 8</w:t>
      </w:r>
      <w:r w:rsidRPr="00FA7A83">
        <w:rPr>
          <w:iCs/>
          <w:u w:val="single"/>
        </w:rPr>
        <w:t>] hours;</w:t>
      </w:r>
    </w:p>
    <w:p w14:paraId="18FD43B9" w14:textId="77777777" w:rsidR="00FE44DC" w:rsidRPr="00FA7A83" w:rsidRDefault="00FE44DC" w:rsidP="00FE44DC">
      <w:pPr>
        <w:ind w:left="1080"/>
        <w:rPr>
          <w:iCs/>
          <w:u w:val="single"/>
        </w:rPr>
      </w:pPr>
      <w:r w:rsidRPr="00FA7A83">
        <w:rPr>
          <w:iCs/>
          <w:u w:val="single"/>
        </w:rPr>
        <w:t>]</w:t>
      </w:r>
    </w:p>
    <w:p w14:paraId="471BD4B1" w14:textId="77777777" w:rsidR="00FE44DC" w:rsidRDefault="00FE44DC" w:rsidP="00FE44DC">
      <w:r>
        <w:t>].</w:t>
      </w:r>
    </w:p>
    <w:p w14:paraId="11BB64E4" w14:textId="77777777" w:rsidR="00FE44DC" w:rsidRPr="00FE44DC" w:rsidRDefault="00FE44DC" w:rsidP="00FE44DC">
      <w:pPr>
        <w:pStyle w:val="Numberedparagraph"/>
        <w:rPr>
          <w:i/>
        </w:rPr>
      </w:pPr>
      <w:r w:rsidRPr="00FE44DC">
        <w:rPr>
          <w:i/>
        </w:rPr>
        <w:t>Application Note:</w:t>
      </w:r>
    </w:p>
    <w:p w14:paraId="5D1A4975" w14:textId="77777777" w:rsidR="00FE44DC" w:rsidRDefault="00FE44DC" w:rsidP="00FE44DC">
      <w:pPr>
        <w:pStyle w:val="Numberedparagraph"/>
      </w:pPr>
      <w:r w:rsidRPr="00CB7057">
        <w:t>The ST author chooses either the IKEv1 requirements or IKEv2 requirements (or both, depending on the selection in FCS_IPSEC_EXT.1.5).</w:t>
      </w:r>
      <w:r w:rsidRPr="00CB7057">
        <w:rPr>
          <w:iCs/>
          <w:szCs w:val="22"/>
        </w:rPr>
        <w:t xml:space="preserve">  </w:t>
      </w:r>
      <w:r w:rsidRPr="00CB7057">
        <w:rPr>
          <w:szCs w:val="22"/>
        </w:rPr>
        <w:t xml:space="preserve">The ST author chooses either packet/volume-based lifetimes or time-based lifetimes. </w:t>
      </w:r>
      <w:r w:rsidRPr="00CB7057">
        <w:t xml:space="preserve"> This requirement must be accomplished by providing </w:t>
      </w:r>
      <w:r>
        <w:t>Security Administrator</w:t>
      </w:r>
      <w:r w:rsidRPr="00CB7057">
        <w:t xml:space="preserve">-configurable lifetimes (with appropriate instructions in documents mandated by AGD_OPE).  Hardcoded limits are not acceptable. In general, instructions for setting the parameters of the implementation, including lifetime of the SAs, should be included in the operational guidance generated for AGD_OPE. </w:t>
      </w:r>
    </w:p>
    <w:p w14:paraId="5480E40C" w14:textId="77777777" w:rsidR="007C40C9" w:rsidRPr="007C40C9" w:rsidRDefault="007C40C9" w:rsidP="007C40C9">
      <w:pPr>
        <w:pStyle w:val="Numberedparagraph"/>
        <w:rPr>
          <w:b/>
          <w:i/>
        </w:rPr>
      </w:pPr>
      <w:r w:rsidRPr="007C40C9">
        <w:rPr>
          <w:b/>
          <w:i/>
        </w:rPr>
        <w:t>Assurance Activity</w:t>
      </w:r>
    </w:p>
    <w:p w14:paraId="6FB97254" w14:textId="77777777" w:rsidR="007C40C9" w:rsidRPr="007C40C9" w:rsidRDefault="007C40C9" w:rsidP="007C40C9">
      <w:pPr>
        <w:pStyle w:val="Numberedparagraph"/>
        <w:rPr>
          <w:i/>
        </w:rPr>
      </w:pPr>
      <w:r w:rsidRPr="007C40C9">
        <w:rPr>
          <w:bCs/>
          <w:i/>
        </w:rPr>
        <w:t>Operational Guidance</w:t>
      </w:r>
    </w:p>
    <w:p w14:paraId="3863F5C7" w14:textId="77777777" w:rsidR="007C40C9" w:rsidRPr="00AC00C0" w:rsidRDefault="007C40C9" w:rsidP="007C40C9">
      <w:pPr>
        <w:pStyle w:val="Numberedparagraph"/>
      </w:pPr>
      <w:r w:rsidRPr="00AC00C0">
        <w:rPr>
          <w:rFonts w:hint="cs"/>
        </w:rPr>
        <w:t xml:space="preserve">The evaluator shall verify that the values for SA lifetimes can be configured and that the instructions for doing so are located in the operational guidance.  If time-based limits are supported, the evaluator ensures that the Administrator is able to configure Phase </w:t>
      </w:r>
      <w:r w:rsidRPr="00AC00C0">
        <w:t>2</w:t>
      </w:r>
      <w:r w:rsidRPr="00AC00C0">
        <w:rPr>
          <w:rFonts w:hint="cs"/>
        </w:rPr>
        <w:t xml:space="preserve"> SA values for </w:t>
      </w:r>
      <w:r w:rsidRPr="00AC00C0">
        <w:t>8</w:t>
      </w:r>
      <w:r w:rsidRPr="00AC00C0">
        <w:rPr>
          <w:rFonts w:hint="cs"/>
        </w:rPr>
        <w:t xml:space="preserve"> hours</w:t>
      </w:r>
      <w:r w:rsidRPr="00AC00C0">
        <w:t>.</w:t>
      </w:r>
      <w:r w:rsidRPr="00AC00C0">
        <w:rPr>
          <w:rFonts w:hint="cs"/>
        </w:rPr>
        <w:t xml:space="preserve"> Currently there are no values mandated for the number of packets or number of bytes, the evaluator just ensures that this can be configured if selected in the requirement. </w:t>
      </w:r>
    </w:p>
    <w:p w14:paraId="6DD8B778" w14:textId="77777777" w:rsidR="007C40C9" w:rsidRPr="007C40C9" w:rsidRDefault="007C40C9" w:rsidP="007C40C9">
      <w:pPr>
        <w:pStyle w:val="Numberedparagraph"/>
        <w:rPr>
          <w:i/>
        </w:rPr>
      </w:pPr>
      <w:r w:rsidRPr="007C40C9">
        <w:rPr>
          <w:i/>
        </w:rPr>
        <w:t>Tests</w:t>
      </w:r>
    </w:p>
    <w:p w14:paraId="2E03712E" w14:textId="77777777" w:rsidR="00B54847" w:rsidRPr="00AC00C0" w:rsidRDefault="00B54847" w:rsidP="00B54847">
      <w:pPr>
        <w:pStyle w:val="Numberedparagraph"/>
      </w:pPr>
      <w:r w:rsidRPr="00AC00C0">
        <w:rPr>
          <w:rFonts w:hint="cs"/>
        </w:rPr>
        <w:t>When testing this functionality, the evaluator needs to ensure that both sides are configured appropriately. From the RFC “A difference between IKEv1 and IKEv2 is that in IKEv1 SA lifetimes were negotiated.  In IKEv2, each end of the SA is responsible for enforcing its own lifetime policy on the SA and rekeying the SA when necessary.  If the two ends have different lifetime policies, the end with the shorter lifetime will end up always being the one to request the rekeying. If the two ends have the same lifetime policies, it is possible that both will initiate a rekeying at the same time (which will result in redundant SAs).  To reduce the probability of this happening, the timing of rekeying requests SHOULD be jittered.”</w:t>
      </w:r>
    </w:p>
    <w:p w14:paraId="5519AB7B" w14:textId="77777777" w:rsidR="00B54847" w:rsidRPr="00AC00C0" w:rsidRDefault="00B54847" w:rsidP="00B54847">
      <w:pPr>
        <w:pStyle w:val="Numberedparagraph"/>
      </w:pPr>
      <w:r w:rsidRPr="00AC00C0">
        <w:rPr>
          <w:rFonts w:hint="cs"/>
        </w:rPr>
        <w:lastRenderedPageBreak/>
        <w:t>Each of the following tests shall be performed for each version of IKE selected in the FCS_IPSEC_EXT.1.5 protocol selection:</w:t>
      </w:r>
    </w:p>
    <w:p w14:paraId="54D4693F" w14:textId="77777777" w:rsidR="00B54847" w:rsidRPr="00AC00C0" w:rsidRDefault="00B54847" w:rsidP="00B54847">
      <w:pPr>
        <w:pStyle w:val="ListNumber"/>
        <w:numPr>
          <w:ilvl w:val="0"/>
          <w:numId w:val="60"/>
        </w:numPr>
        <w:tabs>
          <w:tab w:val="num" w:pos="-2880"/>
        </w:tabs>
        <w:spacing w:before="240" w:after="240"/>
        <w:ind w:left="720" w:hanging="720"/>
        <w:contextualSpacing w:val="0"/>
        <w:jc w:val="both"/>
      </w:pPr>
      <w:r w:rsidRPr="00AC00C0">
        <w:rPr>
          <w:rFonts w:eastAsia="Calibri" w:hint="cs"/>
        </w:rPr>
        <w:t xml:space="preserve">Test 1 (Conditional): The evaluator shall configure a maximum lifetime in terms of the number of packets (or bytes) allowed following the operational guidance.  The evaluator shall configure a test peer with a packet/byte lifetime that exceeds the lifetime of the TOE. The evaluator shall establish an SA between the TOE and the test peer, and determine that once the allowed number of packets (or bytes) through this SA is exceeded, a new SA is negotiated. The evaluator shall verify that the TOE initiates a Phase </w:t>
      </w:r>
      <w:r w:rsidRPr="00AC00C0">
        <w:rPr>
          <w:rFonts w:eastAsia="Calibri"/>
        </w:rPr>
        <w:t>2</w:t>
      </w:r>
      <w:r w:rsidRPr="00AC00C0">
        <w:rPr>
          <w:rFonts w:eastAsia="Calibri" w:hint="cs"/>
        </w:rPr>
        <w:t xml:space="preserve"> negotiation.</w:t>
      </w:r>
    </w:p>
    <w:p w14:paraId="73D66E60" w14:textId="77777777" w:rsidR="007C40C9" w:rsidRPr="00CB7057" w:rsidRDefault="00B54847" w:rsidP="00B54847">
      <w:pPr>
        <w:pStyle w:val="ListNumber"/>
        <w:numPr>
          <w:ilvl w:val="0"/>
          <w:numId w:val="60"/>
        </w:numPr>
        <w:tabs>
          <w:tab w:val="num" w:pos="-2880"/>
        </w:tabs>
        <w:spacing w:before="240" w:after="240"/>
        <w:ind w:left="720" w:hanging="720"/>
        <w:contextualSpacing w:val="0"/>
        <w:jc w:val="both"/>
      </w:pPr>
      <w:r w:rsidRPr="00AC00C0">
        <w:rPr>
          <w:rFonts w:eastAsia="Calibri" w:hint="cs"/>
        </w:rPr>
        <w:t xml:space="preserve">Test 2 (Conditional): The evaluator shall configure a maximum lifetime of </w:t>
      </w:r>
      <w:r w:rsidRPr="00AC00C0">
        <w:rPr>
          <w:rFonts w:eastAsia="Calibri"/>
        </w:rPr>
        <w:t>8</w:t>
      </w:r>
      <w:r w:rsidRPr="00AC00C0">
        <w:rPr>
          <w:rFonts w:eastAsia="Calibri" w:hint="cs"/>
        </w:rPr>
        <w:t xml:space="preserve"> hours for the Phase </w:t>
      </w:r>
      <w:r w:rsidRPr="00AC00C0">
        <w:rPr>
          <w:rFonts w:eastAsia="Calibri"/>
        </w:rPr>
        <w:t>2</w:t>
      </w:r>
      <w:r w:rsidRPr="00AC00C0">
        <w:rPr>
          <w:rFonts w:eastAsia="Calibri" w:hint="cs"/>
        </w:rPr>
        <w:t xml:space="preserve"> SA following the operational guidance. The evaluator shall configure a test peer with a lifetime that exceeds the lifetime of the TOE. The evaluator shall establish an SA between the TOE and the test peer, maintain the Phase 1 SA for </w:t>
      </w:r>
      <w:r w:rsidRPr="00AC00C0">
        <w:rPr>
          <w:rFonts w:eastAsia="Calibri"/>
        </w:rPr>
        <w:t>8</w:t>
      </w:r>
      <w:r w:rsidRPr="00AC00C0">
        <w:rPr>
          <w:rFonts w:eastAsia="Calibri" w:hint="cs"/>
        </w:rPr>
        <w:t xml:space="preserve"> hours, and determine that once </w:t>
      </w:r>
      <w:r w:rsidRPr="00AC00C0">
        <w:rPr>
          <w:rFonts w:eastAsia="Calibri"/>
        </w:rPr>
        <w:t>8</w:t>
      </w:r>
      <w:r w:rsidRPr="00AC00C0">
        <w:rPr>
          <w:rFonts w:eastAsia="Calibri" w:hint="cs"/>
        </w:rPr>
        <w:t xml:space="preserve"> hours has elapsed, a new Phase </w:t>
      </w:r>
      <w:r w:rsidRPr="00AC00C0">
        <w:rPr>
          <w:rFonts w:eastAsia="Calibri"/>
        </w:rPr>
        <w:t>2</w:t>
      </w:r>
      <w:r w:rsidRPr="00AC00C0">
        <w:rPr>
          <w:rFonts w:eastAsia="Calibri" w:hint="cs"/>
        </w:rPr>
        <w:t xml:space="preserve"> SA is negotiated. The evaluator shall verify that the TOE initiates a Phase </w:t>
      </w:r>
      <w:r w:rsidRPr="00AC00C0">
        <w:rPr>
          <w:rFonts w:eastAsia="Calibri"/>
        </w:rPr>
        <w:t>2</w:t>
      </w:r>
      <w:r w:rsidRPr="00AC00C0">
        <w:rPr>
          <w:rFonts w:eastAsia="Calibri" w:hint="cs"/>
        </w:rPr>
        <w:t xml:space="preserve"> negotiation.</w:t>
      </w:r>
    </w:p>
    <w:p w14:paraId="04554693" w14:textId="77777777" w:rsidR="00FE44DC" w:rsidRDefault="00FE44DC" w:rsidP="00FE44DC">
      <w:pPr>
        <w:pStyle w:val="Numberedparagraph"/>
      </w:pPr>
      <w:r w:rsidRPr="00DB1495">
        <w:rPr>
          <w:rFonts w:hint="cs"/>
        </w:rPr>
        <w:t>FCS_IPSEC_EXT.1.</w:t>
      </w:r>
      <w:r w:rsidRPr="00DB1495">
        <w:t>9</w:t>
      </w:r>
      <w:r w:rsidRPr="00DB1495">
        <w:rPr>
          <w:rFonts w:hint="cs"/>
        </w:rPr>
        <w:t xml:space="preserve"> The TSF shall generate the secret value x used in the IKE </w:t>
      </w:r>
      <w:proofErr w:type="spellStart"/>
      <w:r w:rsidRPr="00DB1495">
        <w:rPr>
          <w:rFonts w:hint="cs"/>
        </w:rPr>
        <w:t>Diffie</w:t>
      </w:r>
      <w:proofErr w:type="spellEnd"/>
      <w:r w:rsidRPr="00DB1495">
        <w:rPr>
          <w:rFonts w:hint="cs"/>
        </w:rPr>
        <w:t>-Hellman key</w:t>
      </w:r>
      <w:r>
        <w:rPr>
          <w:rFonts w:hint="cs"/>
        </w:rPr>
        <w:t xml:space="preserve"> exchange (“x” in </w:t>
      </w:r>
      <w:proofErr w:type="spellStart"/>
      <w:r>
        <w:rPr>
          <w:rFonts w:hint="cs"/>
        </w:rPr>
        <w:t>g^x</w:t>
      </w:r>
      <w:proofErr w:type="spellEnd"/>
      <w:r>
        <w:rPr>
          <w:rFonts w:hint="cs"/>
        </w:rPr>
        <w:t xml:space="preserve"> mod p) using the random bit generator specified in FCS_RBG_EXT.1, and having a length of at least [assignment: </w:t>
      </w:r>
      <w:r>
        <w:rPr>
          <w:rFonts w:hint="cs"/>
          <w:i/>
        </w:rPr>
        <w:t xml:space="preserve">(one or more) number(s) of bits that is at least twice the security strength of the negotiated </w:t>
      </w:r>
      <w:proofErr w:type="spellStart"/>
      <w:r>
        <w:rPr>
          <w:rFonts w:hint="cs"/>
          <w:i/>
        </w:rPr>
        <w:t>Diffie</w:t>
      </w:r>
      <w:proofErr w:type="spellEnd"/>
      <w:r>
        <w:rPr>
          <w:rFonts w:hint="cs"/>
          <w:i/>
        </w:rPr>
        <w:t>-Hellman group</w:t>
      </w:r>
      <w:r>
        <w:rPr>
          <w:rFonts w:hint="cs"/>
        </w:rPr>
        <w:t>] bits.</w:t>
      </w:r>
    </w:p>
    <w:p w14:paraId="568125E1" w14:textId="77777777" w:rsidR="00FE44DC" w:rsidRPr="00FE44DC" w:rsidRDefault="00FE44DC" w:rsidP="00FE44DC">
      <w:pPr>
        <w:pStyle w:val="Numberedparagraph"/>
        <w:rPr>
          <w:i/>
        </w:rPr>
      </w:pPr>
      <w:r w:rsidRPr="00FE44DC">
        <w:rPr>
          <w:i/>
        </w:rPr>
        <w:t>Application Note:</w:t>
      </w:r>
    </w:p>
    <w:p w14:paraId="33971696" w14:textId="77777777" w:rsidR="00FE44DC" w:rsidRPr="00CB7057" w:rsidRDefault="00FE44DC" w:rsidP="00FE44DC">
      <w:pPr>
        <w:pStyle w:val="Numberedparagraph"/>
      </w:pPr>
      <w:r w:rsidRPr="00CB7057">
        <w:t xml:space="preserve">For DH groups 19 and 20, the "x" value is the point multiplier for the generator point G. </w:t>
      </w:r>
    </w:p>
    <w:p w14:paraId="464A36E8" w14:textId="77777777" w:rsidR="00FE44DC" w:rsidRDefault="00FE44DC" w:rsidP="00FE44DC">
      <w:pPr>
        <w:pStyle w:val="Numberedparagraph"/>
      </w:pPr>
      <w:r w:rsidRPr="001A2490">
        <w:t xml:space="preserve">Since the implementation may allow different </w:t>
      </w:r>
      <w:proofErr w:type="spellStart"/>
      <w:r w:rsidRPr="001A2490">
        <w:t>Diffie</w:t>
      </w:r>
      <w:proofErr w:type="spellEnd"/>
      <w:r w:rsidRPr="001A2490">
        <w:t>-Hellman groups to be negotiated for use in forming the SAs, the assignment in FCS_IPSEC_EXT.1. may contain multiple values.  For each DH group supported, the ST author consults Table 2 in</w:t>
      </w:r>
      <w:r w:rsidRPr="001A2490">
        <w:rPr>
          <w:rFonts w:hint="cs"/>
        </w:rPr>
        <w:t xml:space="preserve"> NIST SP 800-57 “Recommendation for Key Management –Part 1: General”</w:t>
      </w:r>
      <w:r w:rsidRPr="001A2490">
        <w:t xml:space="preserve"> to determine the security strength (“bits of security”) associated with the DH group.  Each unique value is then used to fill in the assignment.  For example, suppose the implementation supports DH group 14 (2048-bit MODP) and group 20 (ECDH using NIST curve P-384).  From Table 2, the bits of security value for group 14 is 112, and for group 20 it is 192.</w:t>
      </w:r>
    </w:p>
    <w:p w14:paraId="282947E3" w14:textId="77777777" w:rsidR="00FE44DC" w:rsidRPr="00FE44DC" w:rsidRDefault="00FE44DC" w:rsidP="00FE44DC">
      <w:pPr>
        <w:pStyle w:val="Numberedparagraph"/>
        <w:rPr>
          <w:b/>
          <w:i/>
        </w:rPr>
      </w:pPr>
      <w:r w:rsidRPr="00FE44DC">
        <w:rPr>
          <w:b/>
          <w:i/>
        </w:rPr>
        <w:t>Assurance Activity:</w:t>
      </w:r>
    </w:p>
    <w:p w14:paraId="52B78EA1" w14:textId="77777777" w:rsidR="007C40C9" w:rsidRPr="001A2490" w:rsidRDefault="00FE44DC" w:rsidP="00B54847">
      <w:pPr>
        <w:pStyle w:val="Numberedparagraph"/>
      </w:pPr>
      <w:r w:rsidRPr="00AC00C0">
        <w:t>The evaluator shall check to ensure that, for each DH group supported, the TSS describes the process for generating "x" (as defined in FCS_IPSEC_EXT.1.).  The evaluator shall verify that the TSS indicates that the random number generated that meets the requirements in this PP is used, and that the length of "x" meets the stipulations in the requirement.</w:t>
      </w:r>
    </w:p>
    <w:p w14:paraId="66E7950C" w14:textId="77777777" w:rsidR="00FE44DC" w:rsidRPr="00DB1495" w:rsidRDefault="00FE44DC" w:rsidP="00FE44DC">
      <w:pPr>
        <w:pStyle w:val="Numberedparagraph"/>
      </w:pPr>
      <w:r w:rsidRPr="00DB1495">
        <w:rPr>
          <w:rFonts w:hint="cs"/>
        </w:rPr>
        <w:t>FCS_IPSEC_EXT.1.</w:t>
      </w:r>
      <w:r w:rsidRPr="00DB1495">
        <w:t>10</w:t>
      </w:r>
      <w:r w:rsidRPr="00DB1495">
        <w:rPr>
          <w:rFonts w:hint="cs"/>
        </w:rPr>
        <w:t xml:space="preserve"> The TSF shall generate </w:t>
      </w:r>
      <w:proofErr w:type="spellStart"/>
      <w:r w:rsidRPr="00DB1495">
        <w:rPr>
          <w:rFonts w:hint="cs"/>
        </w:rPr>
        <w:t>nonces</w:t>
      </w:r>
      <w:proofErr w:type="spellEnd"/>
      <w:r w:rsidRPr="00DB1495">
        <w:rPr>
          <w:rFonts w:hint="cs"/>
        </w:rPr>
        <w:t xml:space="preserve"> used in [selection: </w:t>
      </w:r>
      <w:r w:rsidRPr="00DB1495">
        <w:rPr>
          <w:rFonts w:hint="cs"/>
          <w:i/>
        </w:rPr>
        <w:t>IKEv1, IKEv2</w:t>
      </w:r>
      <w:r w:rsidRPr="00DB1495">
        <w:rPr>
          <w:rFonts w:hint="cs"/>
        </w:rPr>
        <w:t>] exchanges of length [selection:</w:t>
      </w:r>
    </w:p>
    <w:p w14:paraId="5D4DD00A" w14:textId="77777777" w:rsidR="00FE44DC" w:rsidRPr="00F77CB6" w:rsidRDefault="00FE44DC" w:rsidP="00FE44DC">
      <w:pPr>
        <w:pStyle w:val="ListParagraph"/>
        <w:numPr>
          <w:ilvl w:val="0"/>
          <w:numId w:val="69"/>
        </w:numPr>
        <w:spacing w:after="120" w:line="264" w:lineRule="auto"/>
        <w:rPr>
          <w:rFonts w:cs="Arial"/>
          <w:i/>
          <w:u w:val="single"/>
        </w:rPr>
      </w:pPr>
      <w:r w:rsidRPr="00F77CB6">
        <w:rPr>
          <w:rFonts w:cs="Arial" w:hint="cs"/>
          <w:u w:val="single"/>
        </w:rPr>
        <w:t>[assignment:</w:t>
      </w:r>
      <w:r w:rsidRPr="00F77CB6">
        <w:rPr>
          <w:rFonts w:cs="Arial" w:hint="cs"/>
          <w:i/>
          <w:u w:val="single"/>
        </w:rPr>
        <w:t xml:space="preserve"> security strength associated with the negotiated </w:t>
      </w:r>
      <w:proofErr w:type="spellStart"/>
      <w:r w:rsidRPr="00F77CB6">
        <w:rPr>
          <w:rFonts w:cs="Arial" w:hint="cs"/>
          <w:i/>
          <w:u w:val="single"/>
        </w:rPr>
        <w:t>Diffie</w:t>
      </w:r>
      <w:proofErr w:type="spellEnd"/>
      <w:r w:rsidRPr="00F77CB6">
        <w:rPr>
          <w:rFonts w:cs="Arial" w:hint="cs"/>
          <w:i/>
          <w:u w:val="single"/>
        </w:rPr>
        <w:t>-Hellman group</w:t>
      </w:r>
      <w:r w:rsidRPr="00F77CB6">
        <w:rPr>
          <w:rFonts w:cs="Arial" w:hint="cs"/>
          <w:u w:val="single"/>
        </w:rPr>
        <w:t>];</w:t>
      </w:r>
    </w:p>
    <w:p w14:paraId="0D32F1F1" w14:textId="77777777" w:rsidR="00FE44DC" w:rsidRPr="00F77CB6" w:rsidRDefault="00FE44DC" w:rsidP="00FE44DC">
      <w:pPr>
        <w:pStyle w:val="ListParagraph"/>
        <w:numPr>
          <w:ilvl w:val="0"/>
          <w:numId w:val="69"/>
        </w:numPr>
        <w:spacing w:after="120" w:line="264" w:lineRule="auto"/>
        <w:rPr>
          <w:u w:val="single"/>
        </w:rPr>
      </w:pPr>
      <w:r w:rsidRPr="00F77CB6">
        <w:rPr>
          <w:u w:val="single"/>
        </w:rPr>
        <w:t>at least 128 bits in size and at least half the output size of the negotiated pseudorandom function (PRF) hash</w:t>
      </w:r>
    </w:p>
    <w:p w14:paraId="76786A03" w14:textId="77777777" w:rsidR="00FE44DC" w:rsidRDefault="00FE44DC" w:rsidP="00FE44DC">
      <w:pPr>
        <w:pStyle w:val="ListParagraph"/>
        <w:rPr>
          <w:rFonts w:cs="Arial"/>
        </w:rPr>
      </w:pPr>
      <w:r>
        <w:rPr>
          <w:rFonts w:cs="Arial" w:hint="cs"/>
        </w:rPr>
        <w:t>] .</w:t>
      </w:r>
    </w:p>
    <w:p w14:paraId="0487EF87" w14:textId="77777777" w:rsidR="00FE44DC" w:rsidRPr="00FE44DC" w:rsidRDefault="00FE44DC" w:rsidP="00FE44DC">
      <w:pPr>
        <w:pStyle w:val="Numberedparagraph"/>
        <w:rPr>
          <w:i/>
        </w:rPr>
      </w:pPr>
      <w:r w:rsidRPr="00FE44DC">
        <w:rPr>
          <w:i/>
        </w:rPr>
        <w:t>Application Note:</w:t>
      </w:r>
    </w:p>
    <w:p w14:paraId="6DFCBA06" w14:textId="77777777" w:rsidR="00FE44DC" w:rsidRPr="00CB7057" w:rsidRDefault="00FE44DC" w:rsidP="00FE44DC">
      <w:pPr>
        <w:pStyle w:val="Numberedparagraph"/>
      </w:pPr>
      <w:r w:rsidRPr="00CB7057">
        <w:lastRenderedPageBreak/>
        <w:t>The ST author must select the second option for nonce lengths if IKEv2 is also selected (as this is mandated in RFC 5996). The ST author may select either option for IKEv1.</w:t>
      </w:r>
    </w:p>
    <w:p w14:paraId="137969ED" w14:textId="77777777" w:rsidR="00FE44DC" w:rsidRPr="00FB6B06" w:rsidRDefault="00FE44DC" w:rsidP="00FE44DC">
      <w:pPr>
        <w:pStyle w:val="Numberedparagraph"/>
      </w:pPr>
      <w:r w:rsidRPr="00FB6B06">
        <w:t xml:space="preserve">For the first option for nonce lengths, since the implementation may allow different </w:t>
      </w:r>
      <w:proofErr w:type="spellStart"/>
      <w:r w:rsidRPr="00FB6B06">
        <w:t>Diffie</w:t>
      </w:r>
      <w:proofErr w:type="spellEnd"/>
      <w:r w:rsidRPr="00FB6B06">
        <w:t>-Hellman groups to be negotiated for use in forming the SAs, the assignment in FCS_IPSEC_EXT.1. may contain multiple values.  For each DH group supported, the ST author consults Table 2 in</w:t>
      </w:r>
      <w:r w:rsidRPr="00FB6B06">
        <w:rPr>
          <w:rFonts w:hint="cs"/>
        </w:rPr>
        <w:t xml:space="preserve"> NIST SP 800-57 “Recommendation for Key Management –Part 1: General”</w:t>
      </w:r>
      <w:r w:rsidRPr="00FB6B06">
        <w:t xml:space="preserve"> to determine the security strength (“bits of security”) associated with the DH group.  Each unique value is then used to fill in the assignment.  For example, suppose the implementation supports DH group 14 (2048-bit MODP) and group 20 (ECDH using NIST curve P-384).  From Table 2, the bits of security value for group 14 is 112, and for group 20 it is 192.  </w:t>
      </w:r>
    </w:p>
    <w:p w14:paraId="33E15262" w14:textId="77777777" w:rsidR="007C40C9" w:rsidRPr="007C40C9" w:rsidRDefault="00FE44DC" w:rsidP="007C40C9">
      <w:pPr>
        <w:pStyle w:val="Numberedparagraph"/>
      </w:pPr>
      <w:r w:rsidRPr="00FB6B06">
        <w:t xml:space="preserve">Because </w:t>
      </w:r>
      <w:proofErr w:type="spellStart"/>
      <w:r w:rsidRPr="00FB6B06">
        <w:t>nonces</w:t>
      </w:r>
      <w:proofErr w:type="spellEnd"/>
      <w:r w:rsidRPr="00FB6B06">
        <w:t xml:space="preserve"> may be exchanged before the DH group is negotiated, the nonce used should be large enough to support all TOE-chosen proposals in the exchange.</w:t>
      </w:r>
    </w:p>
    <w:p w14:paraId="662256A9" w14:textId="77777777" w:rsidR="007C40C9" w:rsidRPr="007C40C9" w:rsidRDefault="007C40C9" w:rsidP="007C40C9">
      <w:pPr>
        <w:pStyle w:val="Numberedparagraph"/>
        <w:rPr>
          <w:b/>
          <w:i/>
        </w:rPr>
      </w:pPr>
      <w:r w:rsidRPr="007C40C9">
        <w:rPr>
          <w:b/>
          <w:i/>
        </w:rPr>
        <w:t>Assurance Activity:</w:t>
      </w:r>
    </w:p>
    <w:p w14:paraId="4E638229" w14:textId="77777777" w:rsidR="007C40C9" w:rsidRPr="007C40C9" w:rsidRDefault="007C40C9" w:rsidP="007C40C9">
      <w:pPr>
        <w:pStyle w:val="Numberedparagraph"/>
        <w:rPr>
          <w:i/>
        </w:rPr>
      </w:pPr>
      <w:r w:rsidRPr="007C40C9">
        <w:rPr>
          <w:i/>
        </w:rPr>
        <w:t>Tests</w:t>
      </w:r>
    </w:p>
    <w:p w14:paraId="5A8546E5" w14:textId="77777777" w:rsidR="00B54847" w:rsidRPr="00AC00C0" w:rsidRDefault="00B54847" w:rsidP="00F77CB6">
      <w:pPr>
        <w:pStyle w:val="Numberedparagraph"/>
        <w:numPr>
          <w:ilvl w:val="0"/>
          <w:numId w:val="115"/>
        </w:numPr>
        <w:jc w:val="left"/>
      </w:pPr>
      <w:r w:rsidRPr="00AC00C0">
        <w:t xml:space="preserve">(conditional) If the first selection is chosen, the evaluator shall check to ensure that, for each DH group supported, the TSS describes the process for generating each nonce.  The evaluator shall verify that the TSS indicates that the random number generated that meets the requirements in this PP is used, and that the length of the </w:t>
      </w:r>
      <w:proofErr w:type="spellStart"/>
      <w:r w:rsidRPr="00AC00C0">
        <w:t>nonces</w:t>
      </w:r>
      <w:proofErr w:type="spellEnd"/>
      <w:r w:rsidRPr="00AC00C0">
        <w:t xml:space="preserve"> meet the stipulations in the requirement.</w:t>
      </w:r>
    </w:p>
    <w:p w14:paraId="45FD9D87" w14:textId="77777777" w:rsidR="007C40C9" w:rsidRPr="00FB6B06" w:rsidRDefault="00B54847" w:rsidP="00F77CB6">
      <w:pPr>
        <w:pStyle w:val="Numberedparagraph"/>
        <w:numPr>
          <w:ilvl w:val="0"/>
          <w:numId w:val="115"/>
        </w:numPr>
        <w:jc w:val="left"/>
      </w:pPr>
      <w:r w:rsidRPr="00AC00C0">
        <w:t xml:space="preserve">(conditional) If the second selection is chosen, the evaluator shall check to ensure that, for each PRF </w:t>
      </w:r>
      <w:proofErr w:type="spellStart"/>
      <w:r w:rsidRPr="00AC00C0">
        <w:t>hash</w:t>
      </w:r>
      <w:proofErr w:type="spellEnd"/>
      <w:r w:rsidRPr="00AC00C0">
        <w:t xml:space="preserve"> supported, the TSS describes the process for generating each nonce.  The evaluator shall verify that the TSS indicates that the random number generated that meets the requirements in this PP is used, and that the length of the </w:t>
      </w:r>
      <w:proofErr w:type="spellStart"/>
      <w:r w:rsidRPr="00AC00C0">
        <w:t>nonces</w:t>
      </w:r>
      <w:proofErr w:type="spellEnd"/>
      <w:r w:rsidRPr="00AC00C0">
        <w:t xml:space="preserve"> meet the stipulations in the requirement.</w:t>
      </w:r>
    </w:p>
    <w:p w14:paraId="2D9111D2" w14:textId="77777777" w:rsidR="00FE44DC" w:rsidRPr="00FE44DC" w:rsidRDefault="00FE44DC" w:rsidP="00FE44DC">
      <w:pPr>
        <w:pStyle w:val="Numberedparagraph"/>
      </w:pPr>
      <w:r w:rsidRPr="00DB1495">
        <w:rPr>
          <w:rFonts w:hint="cs"/>
        </w:rPr>
        <w:t>FCS_IPSEC_EXT.1.1</w:t>
      </w:r>
      <w:r w:rsidRPr="00DB1495">
        <w:t>1</w:t>
      </w:r>
      <w:r w:rsidRPr="00DB1495">
        <w:rPr>
          <w:rFonts w:hint="cs"/>
        </w:rPr>
        <w:t xml:space="preserve"> The TSF shall ensure that all IKE protocols implement DH Groups 14 (2048-bit</w:t>
      </w:r>
      <w:r>
        <w:rPr>
          <w:rFonts w:hint="cs"/>
        </w:rPr>
        <w:t xml:space="preserve"> MODP), and [selection: </w:t>
      </w:r>
      <w:r w:rsidRPr="00F77CB6">
        <w:rPr>
          <w:rFonts w:hint="cs"/>
          <w:u w:val="single"/>
        </w:rPr>
        <w:t>19 (256-bit Random ECP), 5 (1536-bit MODP), 24 (2048-bit MODP with 256-bit POS), 20 (384-bit Random ECP), no other DH groups</w:t>
      </w:r>
      <w:r>
        <w:rPr>
          <w:rFonts w:hint="cs"/>
        </w:rPr>
        <w:t>].</w:t>
      </w:r>
    </w:p>
    <w:p w14:paraId="31656D99" w14:textId="77777777" w:rsidR="00FE44DC" w:rsidRPr="00FE44DC" w:rsidRDefault="00FE44DC" w:rsidP="00FE44DC">
      <w:pPr>
        <w:pStyle w:val="Numberedparagraph"/>
        <w:rPr>
          <w:i/>
        </w:rPr>
      </w:pPr>
      <w:r w:rsidRPr="00FE44DC">
        <w:rPr>
          <w:i/>
        </w:rPr>
        <w:t>Application Note:</w:t>
      </w:r>
    </w:p>
    <w:p w14:paraId="1B2A44ED" w14:textId="77777777" w:rsidR="00FE44DC" w:rsidRPr="00FE44DC" w:rsidRDefault="00FE44DC" w:rsidP="00FE44DC">
      <w:pPr>
        <w:pStyle w:val="Numberedparagraph"/>
        <w:rPr>
          <w:rFonts w:cs="Arial"/>
        </w:rPr>
      </w:pPr>
      <w:r w:rsidRPr="00CB7057">
        <w:t>The selection is used to specify additional DH groups supported. This applies to IKEv1 and IKEv2 exchanges.  It should be noted that if any additional DH groups are specified, they must comply with the requirements (in terms of the ephemeral keys that are established) listed in FCS_CKM.1.</w:t>
      </w:r>
    </w:p>
    <w:p w14:paraId="3FA2F05F" w14:textId="77777777" w:rsidR="00FE44DC" w:rsidRPr="00FE44DC" w:rsidRDefault="00FE44DC" w:rsidP="00FE44DC">
      <w:pPr>
        <w:pStyle w:val="Numberedparagraph"/>
        <w:rPr>
          <w:rFonts w:cs="Arial"/>
          <w:b/>
          <w:i/>
        </w:rPr>
      </w:pPr>
      <w:r w:rsidRPr="00FE44DC">
        <w:rPr>
          <w:b/>
          <w:i/>
        </w:rPr>
        <w:t>Assurance Activity:</w:t>
      </w:r>
    </w:p>
    <w:p w14:paraId="68EC2FCC" w14:textId="77777777" w:rsidR="007C40C9" w:rsidRPr="007C40C9" w:rsidRDefault="00FE44DC" w:rsidP="007C40C9">
      <w:pPr>
        <w:pStyle w:val="Numberedparagraph"/>
      </w:pPr>
      <w:r w:rsidRPr="00AC00C0">
        <w:rPr>
          <w:rFonts w:hint="cs"/>
        </w:rPr>
        <w:t xml:space="preserve">The evaluator shall check to ensure that the DH groups specified in the requirement are listed as being supported in the TSS.  If there is more than one DH group supported, the evaluator checks to ensure the TSS describes how a particular DH group is specified/negotiated with a peer.  </w:t>
      </w:r>
    </w:p>
    <w:p w14:paraId="47F2834B" w14:textId="77777777" w:rsidR="007C40C9" w:rsidRPr="007C40C9" w:rsidRDefault="007C40C9" w:rsidP="007C40C9">
      <w:pPr>
        <w:pStyle w:val="Numberedparagraph"/>
        <w:rPr>
          <w:i/>
        </w:rPr>
      </w:pPr>
      <w:r w:rsidRPr="007C40C9">
        <w:rPr>
          <w:i/>
        </w:rPr>
        <w:t>Tests</w:t>
      </w:r>
    </w:p>
    <w:p w14:paraId="3DA3BA73" w14:textId="77777777" w:rsidR="007C40C9" w:rsidRPr="00FE44DC" w:rsidRDefault="00B54847" w:rsidP="00B54847">
      <w:pPr>
        <w:pStyle w:val="Numberedparagraph"/>
      </w:pPr>
      <w:r w:rsidRPr="00AC00C0">
        <w:rPr>
          <w:rFonts w:hint="cs"/>
        </w:rPr>
        <w:t>For each supported DH group, the evaluator shall test to ensure that all supported IKE protocols can be successfully completed using that particular DH group.</w:t>
      </w:r>
    </w:p>
    <w:p w14:paraId="4D349E53" w14:textId="77777777" w:rsidR="00FE44DC" w:rsidRDefault="00FE44DC" w:rsidP="00FE44DC">
      <w:pPr>
        <w:pStyle w:val="Numberedparagraph"/>
      </w:pPr>
      <w:r w:rsidRPr="00DB1495">
        <w:rPr>
          <w:rFonts w:hint="cs"/>
        </w:rPr>
        <w:t>FCS_IPSEC_EXT.1.1</w:t>
      </w:r>
      <w:r w:rsidRPr="00DB1495">
        <w:t>2</w:t>
      </w:r>
      <w:r w:rsidRPr="00DB1495">
        <w:rPr>
          <w:rFonts w:hint="cs"/>
        </w:rPr>
        <w:t xml:space="preserve"> The TSF shall be able to ensure by default that the strength of the symmetric</w:t>
      </w:r>
      <w:r>
        <w:rPr>
          <w:rFonts w:hint="cs"/>
        </w:rPr>
        <w:t xml:space="preserve"> algorithm (in terms of the number of bits in the key) negotiated to protect the [selection: </w:t>
      </w:r>
      <w:r w:rsidRPr="00F77CB6">
        <w:rPr>
          <w:rFonts w:hint="cs"/>
          <w:iCs/>
          <w:u w:val="single"/>
        </w:rPr>
        <w:t>IKEv1 Phase 1, IKEv2 IKE_SA</w:t>
      </w:r>
      <w:r>
        <w:rPr>
          <w:rFonts w:hint="cs"/>
        </w:rPr>
        <w:t xml:space="preserve">] connection is greater than or equal to the strength of the symmetric algorithm (in terms of </w:t>
      </w:r>
      <w:r>
        <w:rPr>
          <w:rFonts w:hint="cs"/>
        </w:rPr>
        <w:lastRenderedPageBreak/>
        <w:t xml:space="preserve">the number of bits in the key) negotiated to protect the [selection: </w:t>
      </w:r>
      <w:r w:rsidRPr="00F77CB6">
        <w:rPr>
          <w:rFonts w:hint="cs"/>
          <w:iCs/>
          <w:u w:val="single"/>
        </w:rPr>
        <w:t>IKEv1 Phase 2, IKEv2 CHILD_SA</w:t>
      </w:r>
      <w:r>
        <w:rPr>
          <w:rFonts w:hint="cs"/>
        </w:rPr>
        <w:t>] connection.</w:t>
      </w:r>
    </w:p>
    <w:p w14:paraId="76AABA1B" w14:textId="77777777" w:rsidR="00FE44DC" w:rsidRPr="00FE44DC" w:rsidRDefault="00FE44DC" w:rsidP="00FE44DC">
      <w:pPr>
        <w:pStyle w:val="Numberedparagraph"/>
        <w:rPr>
          <w:i/>
        </w:rPr>
      </w:pPr>
      <w:r w:rsidRPr="00FE44DC">
        <w:rPr>
          <w:i/>
        </w:rPr>
        <w:t>Application Note:</w:t>
      </w:r>
    </w:p>
    <w:p w14:paraId="0EB2837D" w14:textId="77777777" w:rsidR="00FE44DC" w:rsidRDefault="00FE44DC" w:rsidP="00FE44DC">
      <w:r w:rsidRPr="00CB7057">
        <w:t>The ST author chooses either or both of the IKE selections based on what is implemented by the TOE.  Obviously, the IKE version(s) chosen should be consistent not only in this element, but with other choices for other elements in this component.  While it is acceptable for this capability to be configurable, the default configuration in the evaluated configuration (either "out of the box" or by configuration guidance in the AGD documentation) must enable this functionality.</w:t>
      </w:r>
    </w:p>
    <w:p w14:paraId="716B189E" w14:textId="77777777" w:rsidR="00FE44DC" w:rsidRPr="00FE44DC" w:rsidRDefault="00FE44DC" w:rsidP="00FE44DC">
      <w:pPr>
        <w:rPr>
          <w:b/>
          <w:i/>
        </w:rPr>
      </w:pPr>
      <w:r w:rsidRPr="00FE44DC">
        <w:rPr>
          <w:b/>
          <w:i/>
        </w:rPr>
        <w:t>Assurance Activity:</w:t>
      </w:r>
    </w:p>
    <w:p w14:paraId="349C46CE" w14:textId="77777777" w:rsidR="007C40C9" w:rsidRPr="007C40C9" w:rsidRDefault="00FE44DC" w:rsidP="007C40C9">
      <w:pPr>
        <w:pStyle w:val="Numberedparagraph"/>
      </w:pPr>
      <w:r w:rsidRPr="00AC00C0">
        <w:t xml:space="preserve">The evaluator shall check that the TSS describes the potential strengths (in terms of the number of bits in the symmetric key) of the algorithms that are allowed for the IKE and ESP exchanges.  The TSS shall also describe the checks that are done when negotiating IKEv1 Phase 2 and/or IKEv2 CHILD_SA suites to ensure that the strength (in terms of the number of bits of key in the symmetric algorithm) of the negotiated algorithm is less than or equal to that of the IKE SA this is protecting the negotiation.  </w:t>
      </w:r>
    </w:p>
    <w:p w14:paraId="6A552BC5" w14:textId="77777777" w:rsidR="007C40C9" w:rsidRPr="007C40C9" w:rsidRDefault="007C40C9" w:rsidP="007C40C9">
      <w:pPr>
        <w:pStyle w:val="Numberedparagraph"/>
        <w:rPr>
          <w:i/>
        </w:rPr>
      </w:pPr>
      <w:r w:rsidRPr="007C40C9">
        <w:rPr>
          <w:i/>
        </w:rPr>
        <w:t>Tests</w:t>
      </w:r>
    </w:p>
    <w:p w14:paraId="607D03B9" w14:textId="77777777" w:rsidR="00B54847" w:rsidRPr="00AC00C0" w:rsidRDefault="00B54847" w:rsidP="00B54847">
      <w:pPr>
        <w:pStyle w:val="Numberedparagraph"/>
      </w:pPr>
      <w:r w:rsidRPr="00AC00C0">
        <w:t>The evaluator simply follows the guidance to configure the TOE/platform to perform the following tests.</w:t>
      </w:r>
    </w:p>
    <w:p w14:paraId="3704C446" w14:textId="77777777" w:rsidR="00B54847" w:rsidRPr="00AC00C0" w:rsidRDefault="00B54847" w:rsidP="00B54847">
      <w:pPr>
        <w:pStyle w:val="ListNumber"/>
        <w:numPr>
          <w:ilvl w:val="0"/>
          <w:numId w:val="60"/>
        </w:numPr>
        <w:tabs>
          <w:tab w:val="num" w:pos="-2880"/>
        </w:tabs>
        <w:spacing w:before="240" w:after="240"/>
        <w:ind w:left="720" w:hanging="720"/>
        <w:contextualSpacing w:val="0"/>
        <w:jc w:val="both"/>
      </w:pPr>
      <w:r w:rsidRPr="00AC00C0">
        <w:t>Test 1: This test shall be performed for each version of IKE supported.  The evaluator shall successfully negotiate an IPsec connection using each of the supported algorithms and hash functions identified in the requirements.</w:t>
      </w:r>
    </w:p>
    <w:p w14:paraId="4CEA72C4" w14:textId="77777777" w:rsidR="00B54847" w:rsidRPr="00AC00C0" w:rsidRDefault="00B54847" w:rsidP="00B54847">
      <w:pPr>
        <w:pStyle w:val="ListNumber"/>
        <w:numPr>
          <w:ilvl w:val="0"/>
          <w:numId w:val="60"/>
        </w:numPr>
        <w:tabs>
          <w:tab w:val="num" w:pos="-2880"/>
        </w:tabs>
        <w:spacing w:before="240" w:after="240"/>
        <w:ind w:left="720" w:hanging="720"/>
        <w:contextualSpacing w:val="0"/>
        <w:jc w:val="both"/>
      </w:pPr>
      <w:r w:rsidRPr="00AC00C0">
        <w:t>Test 2:  This test shall be performed for each version of IKE supported.  The evaluator shall attempt to establish an SA for ESP that selects an encryption algorithm with more strength than that being used for the IKE SA (i.e., symmetric algorithm with a key size larger than that being used for the IKE SA).  Such attempts should fail.</w:t>
      </w:r>
    </w:p>
    <w:p w14:paraId="5941B207" w14:textId="77777777" w:rsidR="00B54847" w:rsidRPr="00AC00C0" w:rsidRDefault="00B54847" w:rsidP="00B54847">
      <w:pPr>
        <w:pStyle w:val="ListNumber"/>
        <w:numPr>
          <w:ilvl w:val="0"/>
          <w:numId w:val="60"/>
        </w:numPr>
        <w:tabs>
          <w:tab w:val="num" w:pos="-2880"/>
        </w:tabs>
        <w:spacing w:before="240" w:after="240"/>
        <w:ind w:left="720" w:hanging="720"/>
        <w:contextualSpacing w:val="0"/>
        <w:jc w:val="both"/>
      </w:pPr>
      <w:r w:rsidRPr="00AC00C0">
        <w:t>Test 3: This test shall be performed for each version of IKE supported. The evaluator shall attempt to establish an IKE SA using an algorithm that is not one of the supported algorithms and hash functions identified in the requirements. Such an attempt should fail.</w:t>
      </w:r>
    </w:p>
    <w:p w14:paraId="485794CD" w14:textId="77777777" w:rsidR="007C40C9" w:rsidRPr="00CB7057" w:rsidRDefault="00B54847" w:rsidP="00B54847">
      <w:pPr>
        <w:pStyle w:val="ListNumber"/>
        <w:numPr>
          <w:ilvl w:val="0"/>
          <w:numId w:val="60"/>
        </w:numPr>
        <w:tabs>
          <w:tab w:val="num" w:pos="-2880"/>
        </w:tabs>
        <w:spacing w:before="240" w:after="240"/>
        <w:ind w:left="720" w:hanging="720"/>
        <w:contextualSpacing w:val="0"/>
        <w:jc w:val="both"/>
      </w:pPr>
      <w:r w:rsidRPr="00AC00C0">
        <w:t>Test 4:  This test shall be performed for each version of IKE supported.  The evaluator shall attempt to establish an SA for ESP (assumes the proper parameters where used to establish the IKE SA) that selects an encryption algorithm that is not identified in FCS_IPSEC_EXT.1.4. Such an attempt should fail.</w:t>
      </w:r>
    </w:p>
    <w:p w14:paraId="62F469A4" w14:textId="77777777" w:rsidR="00FE44DC" w:rsidRDefault="00FE44DC" w:rsidP="0017090C">
      <w:pPr>
        <w:pStyle w:val="Numberedparagraph"/>
      </w:pPr>
      <w:r w:rsidRPr="00DB1495">
        <w:rPr>
          <w:rFonts w:hint="cs"/>
        </w:rPr>
        <w:t>FCS_IPSEC_EXT.1.1</w:t>
      </w:r>
      <w:r w:rsidRPr="00DB1495">
        <w:t>3</w:t>
      </w:r>
      <w:r w:rsidRPr="00DB1495">
        <w:rPr>
          <w:rFonts w:hint="cs"/>
        </w:rPr>
        <w:t xml:space="preserve"> The TSF shall ensure that all IKE protocols perform peer authentication using a</w:t>
      </w:r>
      <w:r>
        <w:rPr>
          <w:rFonts w:hint="cs"/>
        </w:rPr>
        <w:t xml:space="preserve"> [selection: </w:t>
      </w:r>
      <w:r w:rsidRPr="00F77CB6">
        <w:rPr>
          <w:rFonts w:hint="cs"/>
          <w:iCs/>
          <w:u w:val="single"/>
        </w:rPr>
        <w:t>RSA, ECDSA</w:t>
      </w:r>
      <w:r>
        <w:rPr>
          <w:rFonts w:hint="cs"/>
        </w:rPr>
        <w:t xml:space="preserve">] that use X.509v3 certificates that conform to RFC 4945 and [selection: </w:t>
      </w:r>
      <w:r w:rsidRPr="00F77CB6">
        <w:rPr>
          <w:rFonts w:hint="cs"/>
          <w:iCs/>
          <w:u w:val="single"/>
        </w:rPr>
        <w:t>Pre-shared Keys, no other method</w:t>
      </w:r>
      <w:r>
        <w:rPr>
          <w:rFonts w:hint="cs"/>
        </w:rPr>
        <w:t>].</w:t>
      </w:r>
    </w:p>
    <w:p w14:paraId="5585AB5E" w14:textId="77777777" w:rsidR="00FE44DC" w:rsidRPr="00FE44DC" w:rsidRDefault="00FE44DC" w:rsidP="00FE44DC">
      <w:pPr>
        <w:pStyle w:val="Numberedparagraph"/>
        <w:rPr>
          <w:i/>
        </w:rPr>
      </w:pPr>
      <w:r w:rsidRPr="00FE44DC">
        <w:rPr>
          <w:i/>
        </w:rPr>
        <w:t>Application Note:</w:t>
      </w:r>
    </w:p>
    <w:p w14:paraId="040C197B" w14:textId="77777777" w:rsidR="00FE44DC" w:rsidRDefault="00FE44DC" w:rsidP="0017090C">
      <w:pPr>
        <w:pStyle w:val="Numberedparagraph"/>
        <w:rPr>
          <w:iCs/>
        </w:rPr>
      </w:pPr>
      <w:r w:rsidRPr="00CB7057">
        <w:t xml:space="preserve">At least one public-key-based Peer Authentication method is required in order to conform to this PP; one or more of the public key schemes is chosen by the ST author to reflect what is implemented.  The ST author also ensures that appropriate FCS requirements reflecting the algorithms used (and key generation capabilities, if provided) are listed to support those methods.  Note that the TSS will elaborate on the way </w:t>
      </w:r>
      <w:r w:rsidRPr="00CB7057">
        <w:lastRenderedPageBreak/>
        <w:t>in which these algorithms are to be used (for example, 2409 specifies three authentication methods using public keys; each one supported will be described in the TSS).</w:t>
      </w:r>
      <w:r w:rsidRPr="00CB7057">
        <w:rPr>
          <w:iCs/>
        </w:rPr>
        <w:t xml:space="preserve"> </w:t>
      </w:r>
    </w:p>
    <w:p w14:paraId="5F3A3F7A" w14:textId="77777777" w:rsidR="00FE44DC" w:rsidRPr="00FE44DC" w:rsidRDefault="00FE44DC" w:rsidP="00FE44DC">
      <w:pPr>
        <w:rPr>
          <w:b/>
          <w:i/>
          <w:iCs/>
        </w:rPr>
      </w:pPr>
      <w:r w:rsidRPr="00FE44DC">
        <w:rPr>
          <w:b/>
          <w:i/>
          <w:iCs/>
        </w:rPr>
        <w:t>Assurance Activity:</w:t>
      </w:r>
    </w:p>
    <w:p w14:paraId="58A20336" w14:textId="77777777" w:rsidR="00FE44DC" w:rsidRPr="00AC00C0" w:rsidRDefault="00FE44DC" w:rsidP="00FE44DC">
      <w:pPr>
        <w:pStyle w:val="Numberedparagraph"/>
      </w:pPr>
      <w:r w:rsidRPr="00AC00C0">
        <w:rPr>
          <w:rFonts w:hint="cs"/>
        </w:rPr>
        <w:t xml:space="preserve">The evaluator ensures that the TSS identifies RSA and/or ECDSA as being used to perform peer authentication. The description </w:t>
      </w:r>
      <w:r w:rsidR="00F80AA0">
        <w:t>shall</w:t>
      </w:r>
      <w:r w:rsidRPr="00AC00C0">
        <w:rPr>
          <w:rFonts w:hint="cs"/>
        </w:rPr>
        <w:t xml:space="preserve"> be consistent with the algorithms as specified in FCS_COP.1(2) Cryptographic Operations (for cryptographic signature).</w:t>
      </w:r>
    </w:p>
    <w:p w14:paraId="5A620AED" w14:textId="77777777" w:rsidR="00FE44DC" w:rsidRDefault="00FE44DC" w:rsidP="00FE44DC">
      <w:pPr>
        <w:pStyle w:val="Numberedparagraph"/>
      </w:pPr>
      <w:r w:rsidRPr="00AC00C0">
        <w:t xml:space="preserve">If pre-shared keys are chosen in the selection, the evaluator shall check to ensure that the TSS describes how pre-shared keys are established and used in authentication of IPsec connections.  The evaluator shall check that the operational guidance describes how pre-shared keys are to be generated and established. The description in the TSS and the operational guidance shall also indicate how pre-shared key establishment is accomplished for TOEs that can generate a pre-shared key as well as TOEs that simply use a pre-shared key. </w:t>
      </w:r>
    </w:p>
    <w:p w14:paraId="7E4A1DE8" w14:textId="77777777" w:rsidR="007C40C9" w:rsidRPr="007C40C9" w:rsidRDefault="007C40C9" w:rsidP="007C40C9">
      <w:pPr>
        <w:pStyle w:val="Numberedparagraph"/>
        <w:rPr>
          <w:i/>
        </w:rPr>
      </w:pPr>
      <w:r w:rsidRPr="007C40C9">
        <w:rPr>
          <w:bCs/>
          <w:i/>
        </w:rPr>
        <w:t>Operational Guidance</w:t>
      </w:r>
    </w:p>
    <w:p w14:paraId="7C6A3820" w14:textId="77777777" w:rsidR="007C40C9" w:rsidRPr="00AC00C0" w:rsidRDefault="007C40C9" w:rsidP="007C40C9">
      <w:pPr>
        <w:pStyle w:val="Numberedparagraph"/>
      </w:pPr>
      <w:r w:rsidRPr="00AC00C0">
        <w:rPr>
          <w:rFonts w:hint="cs"/>
        </w:rPr>
        <w:t xml:space="preserve">The evaluator ensures the operational guidance describes how to set up the TOE to use certificates with RSA and/or ECDSA signatures and public keys. </w:t>
      </w:r>
    </w:p>
    <w:p w14:paraId="11F824BB" w14:textId="77777777" w:rsidR="007C40C9" w:rsidRPr="00AC00C0" w:rsidRDefault="007C40C9" w:rsidP="007C40C9">
      <w:pPr>
        <w:pStyle w:val="Numberedparagraph"/>
      </w:pPr>
      <w:r w:rsidRPr="00AC00C0">
        <w:rPr>
          <w:rFonts w:hint="cs"/>
        </w:rPr>
        <w:t xml:space="preserve">In order to construct the environment and configure the TOE for the following tests, the evaluator will ensure that the operational guidance describes how to configure the TOE to connect to a trusted CA, and ensure a valid certificate for that CA is loaded into the TOE and marked “trusted”. </w:t>
      </w:r>
    </w:p>
    <w:p w14:paraId="77A5CC35" w14:textId="77777777" w:rsidR="007C40C9" w:rsidRPr="007C40C9" w:rsidRDefault="007C40C9" w:rsidP="007C40C9">
      <w:pPr>
        <w:pStyle w:val="Numberedparagraph"/>
        <w:rPr>
          <w:i/>
        </w:rPr>
      </w:pPr>
      <w:r w:rsidRPr="007C40C9">
        <w:rPr>
          <w:i/>
        </w:rPr>
        <w:t>Tests</w:t>
      </w:r>
    </w:p>
    <w:p w14:paraId="2E9808E3" w14:textId="77777777" w:rsidR="00B54847" w:rsidRPr="00AC00C0" w:rsidRDefault="00B54847" w:rsidP="00B54847">
      <w:pPr>
        <w:pStyle w:val="Numberedparagraph"/>
      </w:pPr>
      <w:r w:rsidRPr="00AC00C0">
        <w:rPr>
          <w:rFonts w:hint="cs"/>
        </w:rPr>
        <w:t>For efficiency sake, the testing that is performed may be combined with the testing for FIA_X509_EXT.1, FIA_X509_EXT.2 (for IPsec connections), and FCS_IPSEC_EXT.1.1. The following tests shall be repeated for each peer authentication selected in the FCS_IPSEC_EXT.1.1 selection above:</w:t>
      </w:r>
    </w:p>
    <w:p w14:paraId="1999BB38" w14:textId="77777777" w:rsidR="00B54847" w:rsidRPr="00AC00C0" w:rsidRDefault="00B54847" w:rsidP="00B54847">
      <w:pPr>
        <w:pStyle w:val="ListNumber"/>
        <w:numPr>
          <w:ilvl w:val="0"/>
          <w:numId w:val="60"/>
        </w:numPr>
        <w:tabs>
          <w:tab w:val="num" w:pos="-2880"/>
        </w:tabs>
        <w:spacing w:before="240" w:after="240"/>
        <w:ind w:left="720" w:hanging="720"/>
        <w:contextualSpacing w:val="0"/>
        <w:jc w:val="both"/>
      </w:pPr>
      <w:r w:rsidRPr="00AC00C0">
        <w:rPr>
          <w:rFonts w:eastAsia="Calibri" w:hint="cs"/>
        </w:rPr>
        <w:t>Test 1: The evaluator shall configure the TOE to use a private key and associated certificate signed by a trusted CA and shall establish an IPsec connection with the peer.</w:t>
      </w:r>
    </w:p>
    <w:p w14:paraId="39B00326" w14:textId="77777777" w:rsidR="007C40C9" w:rsidRPr="00FE44DC" w:rsidRDefault="00B54847" w:rsidP="00B54847">
      <w:pPr>
        <w:pStyle w:val="ListNumber"/>
        <w:numPr>
          <w:ilvl w:val="0"/>
          <w:numId w:val="60"/>
        </w:numPr>
        <w:tabs>
          <w:tab w:val="num" w:pos="-2880"/>
        </w:tabs>
        <w:spacing w:before="240" w:after="240"/>
        <w:ind w:left="720" w:hanging="720"/>
        <w:contextualSpacing w:val="0"/>
        <w:jc w:val="both"/>
      </w:pPr>
      <w:r w:rsidRPr="00AC00C0">
        <w:t xml:space="preserve">Test 2 [conditional]: The evaluator shall generate a pre-shared key off-TOE and use it, as indicated in the operational guidance, to establish an IPsec connection with the peer.  </w:t>
      </w:r>
    </w:p>
    <w:p w14:paraId="30759E4D" w14:textId="77777777" w:rsidR="00FE44DC" w:rsidRPr="00DB1495" w:rsidRDefault="00FE44DC" w:rsidP="0017090C">
      <w:pPr>
        <w:pStyle w:val="Numberedparagraph"/>
      </w:pPr>
      <w:r w:rsidRPr="00DB1495">
        <w:rPr>
          <w:bCs/>
        </w:rPr>
        <w:t xml:space="preserve">FCS_IPSEC_EXT.1.14 </w:t>
      </w:r>
      <w:r w:rsidRPr="00DB1495">
        <w:t xml:space="preserve">The TSF shall establish a trusted channel </w:t>
      </w:r>
      <w:r w:rsidR="0017090C">
        <w:t xml:space="preserve">only </w:t>
      </w:r>
      <w:r w:rsidRPr="00DB1495">
        <w:t>to peers with valid certificates.</w:t>
      </w:r>
    </w:p>
    <w:p w14:paraId="2B46AD1E" w14:textId="77777777" w:rsidR="00FE44DC" w:rsidRPr="00FE44DC" w:rsidRDefault="00FE44DC" w:rsidP="00FE44DC">
      <w:pPr>
        <w:pStyle w:val="Numberedparagraph"/>
        <w:rPr>
          <w:i/>
        </w:rPr>
      </w:pPr>
      <w:r w:rsidRPr="00FE44DC">
        <w:rPr>
          <w:i/>
        </w:rPr>
        <w:t>Application Note:</w:t>
      </w:r>
    </w:p>
    <w:p w14:paraId="516C13C4" w14:textId="77777777" w:rsidR="00FE44DC" w:rsidRDefault="00FE44DC" w:rsidP="00FE44DC">
      <w:r w:rsidRPr="00CB7057">
        <w:t>Supported peer certificate algorithms are the same as FCS_IPSEC_EXT.1.1.</w:t>
      </w:r>
    </w:p>
    <w:p w14:paraId="3A3F2510" w14:textId="77777777" w:rsidR="00FE44DC" w:rsidRPr="00FE44DC" w:rsidRDefault="00FE44DC" w:rsidP="00FE44DC">
      <w:pPr>
        <w:rPr>
          <w:b/>
          <w:i/>
        </w:rPr>
      </w:pPr>
      <w:r w:rsidRPr="00FE44DC">
        <w:rPr>
          <w:b/>
          <w:i/>
        </w:rPr>
        <w:t>Assurance Activity:</w:t>
      </w:r>
    </w:p>
    <w:p w14:paraId="237DAF01" w14:textId="77777777" w:rsidR="00FE44DC" w:rsidRDefault="00FE44DC" w:rsidP="00FE44DC">
      <w:pPr>
        <w:pStyle w:val="Numberedparagraph"/>
      </w:pPr>
      <w:r w:rsidRPr="00AC00C0">
        <w:t xml:space="preserve">The evaluator shall verify that the TSS describes how the DN in the certificate is compared to the expected DN. </w:t>
      </w:r>
    </w:p>
    <w:p w14:paraId="27AF8B30" w14:textId="77777777" w:rsidR="007C40C9" w:rsidRPr="007C40C9" w:rsidRDefault="007C40C9" w:rsidP="007C40C9">
      <w:pPr>
        <w:pStyle w:val="Numberedparagraph"/>
        <w:rPr>
          <w:i/>
        </w:rPr>
      </w:pPr>
      <w:r w:rsidRPr="007C40C9">
        <w:rPr>
          <w:bCs/>
          <w:i/>
        </w:rPr>
        <w:t>Operational Guidance</w:t>
      </w:r>
    </w:p>
    <w:p w14:paraId="147B7167" w14:textId="77777777" w:rsidR="007C40C9" w:rsidRPr="00AC00C0" w:rsidRDefault="007C40C9" w:rsidP="007C40C9">
      <w:pPr>
        <w:pStyle w:val="Numberedparagraph"/>
      </w:pPr>
      <w:r w:rsidRPr="00AC00C0">
        <w:t>The evaluator shall ensure that the operational guidance includes configuration of the expected DN for the connection.</w:t>
      </w:r>
    </w:p>
    <w:p w14:paraId="5EBA4266" w14:textId="77777777" w:rsidR="007C40C9" w:rsidRPr="007C40C9" w:rsidRDefault="007C40C9" w:rsidP="007C40C9">
      <w:pPr>
        <w:pStyle w:val="Numberedparagraph"/>
        <w:rPr>
          <w:i/>
        </w:rPr>
      </w:pPr>
      <w:r w:rsidRPr="007C40C9">
        <w:rPr>
          <w:i/>
        </w:rPr>
        <w:t>Tests</w:t>
      </w:r>
    </w:p>
    <w:p w14:paraId="2A9235EC" w14:textId="77777777" w:rsidR="007C40C9" w:rsidRDefault="00B54847" w:rsidP="00B54847">
      <w:pPr>
        <w:pStyle w:val="Numberedparagraph"/>
      </w:pPr>
      <w:r w:rsidRPr="00AC00C0">
        <w:lastRenderedPageBreak/>
        <w:t>The evaluator shall, if necessary, configure the expected DN according to the operational guidance.  The evaluator shall send a peer certificate signed by a trusted CA with a DN that does not match an expected DN and verify that the TOE denies the connection.</w:t>
      </w:r>
    </w:p>
    <w:p w14:paraId="462B63AB" w14:textId="77777777" w:rsidR="00FE44DC" w:rsidRDefault="00FE44DC" w:rsidP="00FE44DC">
      <w:pPr>
        <w:pStyle w:val="Numberedparagraph"/>
      </w:pPr>
      <w:r w:rsidRPr="00DB1495">
        <w:rPr>
          <w:rFonts w:hint="cs"/>
        </w:rPr>
        <w:t>(selection-based) FCS_IPSEC_EXT.1.1</w:t>
      </w:r>
      <w:r w:rsidRPr="00DB1495">
        <w:t>5</w:t>
      </w:r>
      <w:r w:rsidRPr="00DB1495">
        <w:rPr>
          <w:rFonts w:hint="cs"/>
        </w:rPr>
        <w:t xml:space="preserve"> The TSF shall ensure that IKEv1 Phase 1 exchanges use only main</w:t>
      </w:r>
      <w:r>
        <w:rPr>
          <w:rFonts w:hint="cs"/>
        </w:rPr>
        <w:t xml:space="preserve"> mode.</w:t>
      </w:r>
    </w:p>
    <w:p w14:paraId="099B7529" w14:textId="77777777" w:rsidR="00FE44DC" w:rsidRPr="00FE44DC" w:rsidRDefault="00FE44DC" w:rsidP="00FE44DC">
      <w:pPr>
        <w:pStyle w:val="Numberedparagraph"/>
        <w:rPr>
          <w:i/>
        </w:rPr>
      </w:pPr>
      <w:r w:rsidRPr="00FE44DC">
        <w:rPr>
          <w:i/>
        </w:rPr>
        <w:t>Application Note:</w:t>
      </w:r>
    </w:p>
    <w:p w14:paraId="2BEA57CC" w14:textId="77777777" w:rsidR="00FE44DC" w:rsidRDefault="00FE44DC" w:rsidP="00FE44DC">
      <w:pPr>
        <w:pStyle w:val="Numberedparagraph"/>
      </w:pPr>
      <w:r w:rsidRPr="00CB7057">
        <w:rPr>
          <w:rFonts w:hint="cs"/>
        </w:rPr>
        <w:t xml:space="preserve">FCS_IPSEC_EXT.1.15 is applicable </w:t>
      </w:r>
      <w:r w:rsidR="0017090C">
        <w:t xml:space="preserve">only </w:t>
      </w:r>
      <w:r w:rsidRPr="00CB7057">
        <w:rPr>
          <w:rFonts w:hint="cs"/>
        </w:rPr>
        <w:t>if IKEv1 is selected in FCS_IPSEC_EXT.1.5.</w:t>
      </w:r>
    </w:p>
    <w:p w14:paraId="583705E6" w14:textId="77777777" w:rsidR="00FE44DC" w:rsidRPr="00FE44DC" w:rsidRDefault="00FE44DC" w:rsidP="00FE44DC">
      <w:pPr>
        <w:pStyle w:val="Numberedparagraph"/>
        <w:rPr>
          <w:b/>
          <w:i/>
        </w:rPr>
      </w:pPr>
      <w:r w:rsidRPr="00FE44DC">
        <w:rPr>
          <w:b/>
          <w:i/>
        </w:rPr>
        <w:t>Assurance Activity:</w:t>
      </w:r>
    </w:p>
    <w:p w14:paraId="51EA2BC2" w14:textId="77777777" w:rsidR="00FE44DC" w:rsidRDefault="00FE44DC" w:rsidP="00FE44DC">
      <w:pPr>
        <w:pStyle w:val="Numberedparagraph"/>
      </w:pPr>
      <w:r w:rsidRPr="009F4BC2">
        <w:t>The evaluator shall examine the TSS to ensure that, in the description of the IPsec protocol, it states that aggressive mode is not used for IKEv1 Phase 1 exchanges, and that only main mode is used. It may be that this is a configurable option.</w:t>
      </w:r>
    </w:p>
    <w:p w14:paraId="1F9D9E33" w14:textId="77777777" w:rsidR="007C40C9" w:rsidRPr="007C40C9" w:rsidRDefault="007C40C9" w:rsidP="007C40C9">
      <w:pPr>
        <w:pStyle w:val="Numberedparagraph"/>
        <w:rPr>
          <w:i/>
        </w:rPr>
      </w:pPr>
      <w:r w:rsidRPr="007C40C9">
        <w:rPr>
          <w:bCs/>
          <w:i/>
        </w:rPr>
        <w:t>Operational Guidance</w:t>
      </w:r>
    </w:p>
    <w:p w14:paraId="7CCAD381" w14:textId="77777777" w:rsidR="007C40C9" w:rsidRPr="009F4BC2" w:rsidRDefault="007C40C9" w:rsidP="007C40C9">
      <w:pPr>
        <w:pStyle w:val="Numberedparagraph"/>
      </w:pPr>
      <w:r w:rsidRPr="009F4BC2">
        <w:t>If the mode requires configuration of the TOE/platform prior to its operation, the evaluator shall check the operational guidance to ensure that instructions for this configuration are contained within that guidance.</w:t>
      </w:r>
    </w:p>
    <w:p w14:paraId="0C20F8EC" w14:textId="77777777" w:rsidR="007C40C9" w:rsidRPr="007C40C9" w:rsidRDefault="007C40C9" w:rsidP="007C40C9">
      <w:pPr>
        <w:pStyle w:val="Numberedparagraph"/>
        <w:rPr>
          <w:i/>
        </w:rPr>
      </w:pPr>
      <w:r w:rsidRPr="007C40C9">
        <w:rPr>
          <w:i/>
        </w:rPr>
        <w:t>Tests</w:t>
      </w:r>
    </w:p>
    <w:p w14:paraId="67FA2F5A" w14:textId="77777777" w:rsidR="007C40C9" w:rsidRPr="00333F84" w:rsidRDefault="00B54847" w:rsidP="00B54847">
      <w:pPr>
        <w:pStyle w:val="Numberedparagraph"/>
      </w:pPr>
      <w:r w:rsidRPr="009F4BC2">
        <w:t>The evaluator shall configure the TOE/platform as indicated in the operational guidance, and attempt to establish a connection using an IKEv1 Phase 1 connection in aggressive mode.  This attempt should fail.  The evaluator should then show that main mode exchanges are supported.</w:t>
      </w:r>
    </w:p>
    <w:p w14:paraId="03F783B0" w14:textId="77777777" w:rsidR="009748A0" w:rsidRPr="00B734CE" w:rsidRDefault="006B53A4" w:rsidP="003E6F69">
      <w:pPr>
        <w:pStyle w:val="Heading3"/>
      </w:pPr>
      <w:bookmarkStart w:id="953" w:name="_Toc430938745"/>
      <w:r>
        <w:t xml:space="preserve">FCS_SSHC_EXT.1 </w:t>
      </w:r>
      <w:r w:rsidR="00C72E06" w:rsidRPr="00C72E06">
        <w:t>SSH</w:t>
      </w:r>
      <w:r>
        <w:t xml:space="preserve"> Client Protocol</w:t>
      </w:r>
      <w:bookmarkEnd w:id="953"/>
    </w:p>
    <w:p w14:paraId="4983B14E" w14:textId="77777777" w:rsidR="006B53A4" w:rsidRDefault="006B53A4" w:rsidP="006B53A4">
      <w:pPr>
        <w:pStyle w:val="Numberedparagraph"/>
      </w:pPr>
      <w:r w:rsidRPr="00B013E8">
        <w:rPr>
          <w:b/>
        </w:rPr>
        <w:t>FCS_SSHC_EXT.1.1</w:t>
      </w:r>
      <w:r>
        <w:t xml:space="preserve"> The TSF shall implement the SSH protocol that complies with RFCs 4251, 4252, 4253, 4254, and [selection: </w:t>
      </w:r>
      <w:r w:rsidRPr="00F77CB6">
        <w:rPr>
          <w:iCs/>
          <w:u w:val="single"/>
        </w:rPr>
        <w:t>5647, 5656, 6187, 6668, no other RFCs</w:t>
      </w:r>
      <w:r>
        <w:t xml:space="preserve">]. </w:t>
      </w:r>
    </w:p>
    <w:p w14:paraId="5C35EA48" w14:textId="77777777" w:rsidR="006B53A4" w:rsidRPr="006B53A4" w:rsidRDefault="006B53A4" w:rsidP="006B53A4">
      <w:pPr>
        <w:pStyle w:val="Numberedparagraph"/>
        <w:rPr>
          <w:i/>
        </w:rPr>
      </w:pPr>
      <w:r w:rsidRPr="006B53A4">
        <w:rPr>
          <w:i/>
        </w:rPr>
        <w:t>Application Note:</w:t>
      </w:r>
    </w:p>
    <w:p w14:paraId="1B69AA0B" w14:textId="77777777" w:rsidR="006B53A4" w:rsidRDefault="006B53A4" w:rsidP="006B53A4">
      <w:pPr>
        <w:pStyle w:val="Numberedparagraph"/>
      </w:pPr>
      <w:r>
        <w:t>The ST author selects which of the additional RFCs to which conformance is being claimed. Note that these need to be consistent with selections in later elements of this component (e.g., cryptographic algorithms permitted). RFC 4253 indicates that certain cryptographic algorithms are “REQUIRED”. This means that the implementation must include support, not that the algorithms must be enabled for use. Ensuring that algorithms indicated as “REQUIRED” but not listed in the later elements of this component are implemented is out of scope of the assurance activity for this requirement.</w:t>
      </w:r>
    </w:p>
    <w:p w14:paraId="3FAD3253" w14:textId="77777777" w:rsidR="006B53A4" w:rsidRDefault="006B53A4" w:rsidP="006B53A4">
      <w:pPr>
        <w:pStyle w:val="Numberedparagraph"/>
      </w:pPr>
      <w:r w:rsidRPr="00B013E8">
        <w:rPr>
          <w:b/>
        </w:rPr>
        <w:t>FCS_SSHC_EXT.1.2</w:t>
      </w:r>
      <w:r>
        <w:t xml:space="preserve"> The TSF shall ensure that the SSH protocol implementation supports the following authentication methods as described in RFC 4252: public key-based, password-based.</w:t>
      </w:r>
    </w:p>
    <w:p w14:paraId="72707B2F" w14:textId="77777777" w:rsidR="006B53A4" w:rsidRPr="006B53A4" w:rsidRDefault="006B53A4" w:rsidP="006B53A4">
      <w:pPr>
        <w:pStyle w:val="Numberedparagraph"/>
        <w:rPr>
          <w:b/>
          <w:i/>
        </w:rPr>
      </w:pPr>
      <w:r w:rsidRPr="006B53A4">
        <w:rPr>
          <w:b/>
          <w:i/>
        </w:rPr>
        <w:t>Assurance Activity</w:t>
      </w:r>
      <w:r w:rsidR="00E300D7">
        <w:rPr>
          <w:b/>
          <w:i/>
        </w:rPr>
        <w:t>:</w:t>
      </w:r>
    </w:p>
    <w:p w14:paraId="60329C87" w14:textId="77777777" w:rsidR="006B53A4" w:rsidRDefault="006B53A4" w:rsidP="006B53A4">
      <w:pPr>
        <w:pStyle w:val="Numberedparagraph"/>
      </w:pPr>
      <w:r w:rsidRPr="002A70EA">
        <w:t xml:space="preserve">The evaluator shall check to ensure that the TSS contains a description of the public key algorithms that are acceptable for use for authentication, that this list conforms to FCS_SSHC_EXT.1.5, and ensure that password-based authentication methods are also allowed. </w:t>
      </w:r>
    </w:p>
    <w:p w14:paraId="10ABDAF6" w14:textId="77777777" w:rsidR="006B53A4" w:rsidRPr="006B53A4" w:rsidRDefault="006B53A4" w:rsidP="006B53A4">
      <w:pPr>
        <w:pStyle w:val="Numberedparagraph"/>
        <w:rPr>
          <w:i/>
        </w:rPr>
      </w:pPr>
      <w:r w:rsidRPr="006B53A4">
        <w:rPr>
          <w:i/>
        </w:rPr>
        <w:t>Tests</w:t>
      </w:r>
    </w:p>
    <w:p w14:paraId="2BFBC2C5" w14:textId="77777777" w:rsidR="006B53A4" w:rsidRPr="002A70EA" w:rsidRDefault="006B53A4" w:rsidP="006B53A4">
      <w:pPr>
        <w:pStyle w:val="Numberedparagraph"/>
      </w:pPr>
      <w:r w:rsidRPr="002A70EA">
        <w:t xml:space="preserve">Test 1: The evaluator shall, for each public key algorithm supported, show that the TOE supports the use of that public key algorithm to authenticate a user connection to an SSH server. Any configuration </w:t>
      </w:r>
      <w:r w:rsidRPr="002A70EA">
        <w:lastRenderedPageBreak/>
        <w:t xml:space="preserve">activities required to support this test shall be performed according to instructions in the operational guidance. </w:t>
      </w:r>
    </w:p>
    <w:p w14:paraId="746BCA44" w14:textId="77777777" w:rsidR="006B53A4" w:rsidRDefault="006B53A4" w:rsidP="006B53A4">
      <w:pPr>
        <w:pStyle w:val="Numberedparagraph"/>
      </w:pPr>
      <w:r w:rsidRPr="002A70EA">
        <w:t>Test 2: Using the operational guidance, the evaluator shall configure the TOE to perform password-based authentication to an SSH server, and demonstrate that a user can be successfully authenticated by the TOE to an SSH server using a password as an authenticator.</w:t>
      </w:r>
    </w:p>
    <w:p w14:paraId="663B9693" w14:textId="77777777" w:rsidR="006B53A4" w:rsidRDefault="006B53A4" w:rsidP="006B53A4">
      <w:pPr>
        <w:pStyle w:val="Numberedparagraph"/>
      </w:pPr>
      <w:r w:rsidRPr="00B013E8">
        <w:rPr>
          <w:b/>
        </w:rPr>
        <w:t>FCS_SSHC_EXT.1.3</w:t>
      </w:r>
      <w:r>
        <w:t xml:space="preserve"> The TSF shall ensure that, as described in RFC 4253, packets greater than [assignment: </w:t>
      </w:r>
      <w:r w:rsidRPr="002267F4">
        <w:rPr>
          <w:i/>
          <w:iCs/>
        </w:rPr>
        <w:t>number of bytes</w:t>
      </w:r>
      <w:r>
        <w:t xml:space="preserve">] bytes in an SSH transport connection are dropped. </w:t>
      </w:r>
    </w:p>
    <w:p w14:paraId="170C799E" w14:textId="77777777" w:rsidR="006B53A4" w:rsidRPr="006B53A4" w:rsidRDefault="006B53A4" w:rsidP="006B53A4">
      <w:pPr>
        <w:pStyle w:val="Numberedparagraph"/>
        <w:rPr>
          <w:i/>
        </w:rPr>
      </w:pPr>
      <w:r w:rsidRPr="006B53A4">
        <w:rPr>
          <w:i/>
        </w:rPr>
        <w:t>Application Note</w:t>
      </w:r>
      <w:r w:rsidR="00E300D7">
        <w:rPr>
          <w:i/>
        </w:rPr>
        <w:t>:</w:t>
      </w:r>
    </w:p>
    <w:p w14:paraId="54A271AC" w14:textId="77777777" w:rsidR="006B53A4" w:rsidRDefault="006B53A4" w:rsidP="006B53A4">
      <w:pPr>
        <w:pStyle w:val="Numberedparagraph"/>
      </w:pPr>
      <w:r>
        <w:t>RFC 4253 provides for the acceptance of “large packets” with the caveat that the packets should be of “reasonable length” or dropped. The assignment should be filled in by the ST author with the maximum packet size accepted, thus defining “reasonable length” for the TOE.</w:t>
      </w:r>
    </w:p>
    <w:p w14:paraId="76EFB410" w14:textId="77777777" w:rsidR="006B53A4" w:rsidRPr="006B53A4" w:rsidRDefault="006B53A4" w:rsidP="006B53A4">
      <w:pPr>
        <w:pStyle w:val="Numberedparagraph"/>
        <w:rPr>
          <w:b/>
          <w:i/>
        </w:rPr>
      </w:pPr>
      <w:r w:rsidRPr="006B53A4">
        <w:rPr>
          <w:b/>
          <w:i/>
        </w:rPr>
        <w:t>Assurance Activity</w:t>
      </w:r>
      <w:r w:rsidR="00E300D7">
        <w:rPr>
          <w:b/>
          <w:i/>
        </w:rPr>
        <w:t>:</w:t>
      </w:r>
    </w:p>
    <w:p w14:paraId="64DBCF2F" w14:textId="77777777" w:rsidR="006B53A4" w:rsidRPr="002A70EA" w:rsidRDefault="006B53A4" w:rsidP="006B53A4">
      <w:pPr>
        <w:pStyle w:val="Numberedparagraph"/>
      </w:pPr>
      <w:r w:rsidRPr="002A70EA">
        <w:t xml:space="preserve">The evaluator shall check that the TSS describes how “large packets” in terms of RFC 4253 are detected and handled. </w:t>
      </w:r>
    </w:p>
    <w:p w14:paraId="5FA82433" w14:textId="77777777" w:rsidR="006B53A4" w:rsidRPr="006B53A4" w:rsidRDefault="006B53A4" w:rsidP="006B53A4">
      <w:pPr>
        <w:pStyle w:val="Numberedparagraph"/>
        <w:rPr>
          <w:i/>
        </w:rPr>
      </w:pPr>
      <w:r w:rsidRPr="006B53A4">
        <w:rPr>
          <w:i/>
        </w:rPr>
        <w:t>Tests</w:t>
      </w:r>
    </w:p>
    <w:p w14:paraId="5081A878" w14:textId="77777777" w:rsidR="006B53A4" w:rsidRDefault="006B53A4" w:rsidP="006B53A4">
      <w:pPr>
        <w:pStyle w:val="Numberedparagraph"/>
      </w:pPr>
      <w:r>
        <w:t xml:space="preserve">The evaluator shall demonstrate that if the TOE receives a packet larger than that specified in this component, that packet is dropped. </w:t>
      </w:r>
    </w:p>
    <w:p w14:paraId="1928EBAC" w14:textId="77777777" w:rsidR="006B53A4" w:rsidRDefault="006B53A4" w:rsidP="006B53A4">
      <w:pPr>
        <w:pStyle w:val="Numberedparagraph"/>
      </w:pPr>
      <w:r w:rsidRPr="00B013E8">
        <w:rPr>
          <w:b/>
        </w:rPr>
        <w:t>FCS_SSHC_EXT.1.4</w:t>
      </w:r>
      <w:r>
        <w:t xml:space="preserve"> The TSF shall ensure that the SSH transport implementation uses the following encryption algorithms and rejects all other encryption algorithms: </w:t>
      </w:r>
      <w:r w:rsidRPr="006A2D08">
        <w:rPr>
          <w:i/>
          <w:iCs/>
        </w:rPr>
        <w:t>aes128-cbc, aes256-cbc, [selection: AEAD_AES_128_GCM, AEAD_AES_256_GCM, no other algorithms]</w:t>
      </w:r>
      <w:r>
        <w:t xml:space="preserve">. </w:t>
      </w:r>
    </w:p>
    <w:p w14:paraId="51E5E46C" w14:textId="77777777" w:rsidR="006B53A4" w:rsidRPr="006B53A4" w:rsidRDefault="006B53A4" w:rsidP="006B53A4">
      <w:pPr>
        <w:pStyle w:val="Numberedparagraph"/>
        <w:rPr>
          <w:i/>
        </w:rPr>
      </w:pPr>
      <w:r w:rsidRPr="006B53A4">
        <w:rPr>
          <w:i/>
        </w:rPr>
        <w:t>Application Note:</w:t>
      </w:r>
    </w:p>
    <w:p w14:paraId="7B78F340" w14:textId="77777777" w:rsidR="006B53A4" w:rsidRDefault="006B53A4" w:rsidP="006B53A4">
      <w:pPr>
        <w:pStyle w:val="Numberedparagraph"/>
      </w:pPr>
      <w:r>
        <w:t>RFC 5647 specifies the use of the AEAD_AES_128_GCM and AEAD_AES_256_GCM algorithms in SSH. As described in RFC 5647, AEAD_AES_128_GCM and AEAD_AES_256_GCM can only be chosen as encryption algorithms when the same algorithm is being used as the MAC algorithm. In the assignment, the ST author can select the AES-GCM algorithms, or "no other algorithms" if AES-GCM is not supported. If AES-GCM is selected, there should be corresponding FCS_COP entries in the ST.</w:t>
      </w:r>
    </w:p>
    <w:p w14:paraId="6A18CD4B" w14:textId="77777777" w:rsidR="006B53A4" w:rsidRPr="006B53A4" w:rsidRDefault="006B53A4" w:rsidP="006B53A4">
      <w:pPr>
        <w:pStyle w:val="Numberedparagraph"/>
        <w:rPr>
          <w:b/>
          <w:i/>
        </w:rPr>
      </w:pPr>
      <w:r w:rsidRPr="006B53A4">
        <w:rPr>
          <w:b/>
          <w:i/>
        </w:rPr>
        <w:t>Assurance Activity</w:t>
      </w:r>
    </w:p>
    <w:p w14:paraId="54889794" w14:textId="77777777" w:rsidR="006B53A4" w:rsidRPr="002A70EA" w:rsidRDefault="006B53A4" w:rsidP="006B53A4">
      <w:pPr>
        <w:pStyle w:val="Numberedparagraph"/>
      </w:pPr>
      <w:r w:rsidRPr="002A70EA">
        <w:t xml:space="preserve">The evaluator shall check the description of the implementation of this protocol in the TSS to ensure that optional characteristics are specified, and the encryption algorithms supported are specified as well. The evaluator shall check the TSS to ensure that the encryption algorithms specified are identical to those listed for this component. </w:t>
      </w:r>
    </w:p>
    <w:p w14:paraId="172BE0BC" w14:textId="77777777" w:rsidR="006B53A4" w:rsidRPr="006B53A4" w:rsidRDefault="006B53A4" w:rsidP="006B53A4">
      <w:pPr>
        <w:pStyle w:val="Numberedparagraph"/>
        <w:rPr>
          <w:i/>
        </w:rPr>
      </w:pPr>
      <w:r w:rsidRPr="006B53A4">
        <w:rPr>
          <w:i/>
        </w:rPr>
        <w:t>Operational Guidance</w:t>
      </w:r>
    </w:p>
    <w:p w14:paraId="09594938" w14:textId="77777777" w:rsidR="006B53A4" w:rsidRPr="002A70EA" w:rsidRDefault="006B53A4" w:rsidP="006B53A4">
      <w:pPr>
        <w:pStyle w:val="Numberedparagraph"/>
      </w:pPr>
      <w:r w:rsidRPr="002A70EA">
        <w:t xml:space="preserve">The evaluator shall also check the operational guidance to ensure that it contains instructions on configuring the TOE so that SSH conforms to the description in the TSS (for instance, the set of algorithms advertised by the TOE may have to be restricted to meet the requirements). </w:t>
      </w:r>
    </w:p>
    <w:p w14:paraId="415A904F" w14:textId="77777777" w:rsidR="006B53A4" w:rsidRPr="006B53A4" w:rsidRDefault="006B53A4" w:rsidP="006B53A4">
      <w:pPr>
        <w:pStyle w:val="Numberedparagraph"/>
        <w:rPr>
          <w:i/>
        </w:rPr>
      </w:pPr>
      <w:r w:rsidRPr="006B53A4">
        <w:rPr>
          <w:i/>
        </w:rPr>
        <w:t>Tests</w:t>
      </w:r>
    </w:p>
    <w:p w14:paraId="4A5EEB8F" w14:textId="77777777" w:rsidR="006B53A4" w:rsidRPr="002A70EA" w:rsidRDefault="006B53A4" w:rsidP="006B53A4">
      <w:pPr>
        <w:pStyle w:val="Numberedparagraph"/>
      </w:pPr>
      <w:r w:rsidRPr="002A70EA">
        <w:t>Test 1: The evaluator shall establish a SSH connection using each of the encryption algorithms specified by the requirement. It is sufficient to observe (on the wire) the successful negotiation of the algorithm to satisfy the intent of the test.</w:t>
      </w:r>
    </w:p>
    <w:p w14:paraId="367FA404" w14:textId="77777777" w:rsidR="006B53A4" w:rsidRDefault="006B53A4" w:rsidP="006B53A4">
      <w:pPr>
        <w:pStyle w:val="Numberedparagraph"/>
      </w:pPr>
      <w:r w:rsidRPr="002A70EA">
        <w:lastRenderedPageBreak/>
        <w:t>Test 2: The evaluator shall configure an SSH server to only allow the 3des-cbc encryption algorithm and no other encryption algorithms.  The evaluator shall attempt to establish an SSH connection from the TOE to the SSH server and observe that the connection is rejected.</w:t>
      </w:r>
    </w:p>
    <w:p w14:paraId="59C409D7" w14:textId="77777777" w:rsidR="006B53A4" w:rsidRDefault="006B53A4" w:rsidP="006B53A4">
      <w:pPr>
        <w:pStyle w:val="Numberedparagraph"/>
      </w:pPr>
      <w:r w:rsidRPr="00B013E8">
        <w:rPr>
          <w:b/>
        </w:rPr>
        <w:t>FCS_SSHC_EXT.1.5</w:t>
      </w:r>
      <w:r>
        <w:t xml:space="preserve"> The TSF shall ensure that the SSH transport implementation uses </w:t>
      </w:r>
      <w:r w:rsidRPr="006A2D08">
        <w:t xml:space="preserve">[selection: </w:t>
      </w:r>
      <w:proofErr w:type="spellStart"/>
      <w:r w:rsidRPr="006A2D08">
        <w:t>ssh-rsa</w:t>
      </w:r>
      <w:proofErr w:type="spellEnd"/>
      <w:r w:rsidRPr="006A2D08">
        <w:t>, ecdsa-sha2-nistp256] and [selection: ecdsa-sha2-nistp384, x509v3-ecdsa-sha2-nistp256, x509v3-ecdsa-sha2-nistp384, no other public key algorithms]</w:t>
      </w:r>
      <w:r>
        <w:t xml:space="preserve"> as its public key algorithm(s) and rejects all other public key algorithms. </w:t>
      </w:r>
    </w:p>
    <w:p w14:paraId="50BA5585" w14:textId="77777777" w:rsidR="006B53A4" w:rsidRPr="006B53A4" w:rsidRDefault="006B53A4" w:rsidP="006B53A4">
      <w:pPr>
        <w:pStyle w:val="Numberedparagraph"/>
        <w:rPr>
          <w:i/>
        </w:rPr>
      </w:pPr>
      <w:r w:rsidRPr="006B53A4">
        <w:rPr>
          <w:i/>
        </w:rPr>
        <w:t>Application Note</w:t>
      </w:r>
    </w:p>
    <w:p w14:paraId="176FB60C" w14:textId="77777777" w:rsidR="006B53A4" w:rsidRDefault="006B53A4" w:rsidP="006B53A4">
      <w:pPr>
        <w:pStyle w:val="Numberedparagraph"/>
      </w:pPr>
      <w:r>
        <w:t xml:space="preserve">Implementations that select only </w:t>
      </w:r>
      <w:proofErr w:type="spellStart"/>
      <w:r>
        <w:t>ssh-rsa</w:t>
      </w:r>
      <w:proofErr w:type="spellEnd"/>
      <w:r>
        <w:t xml:space="preserve"> will not achieve the 112-bit security strength in the digital signature generation for SSH authentication as is recommended in NIST SP 800-131A. Future versions of this profile may remove </w:t>
      </w:r>
      <w:proofErr w:type="spellStart"/>
      <w:r>
        <w:t>ssh-rsa</w:t>
      </w:r>
      <w:proofErr w:type="spellEnd"/>
      <w:r>
        <w:t xml:space="preserve"> as a selection. If x509v3-ecdsa-sha2-nistp256 or x509v3-ecdsa-sha2-nistp384 are selected, then the list of trusted certification authorities must be selected in FCS_SSHC_EXT.1.9.</w:t>
      </w:r>
    </w:p>
    <w:p w14:paraId="33A79EF6" w14:textId="77777777" w:rsidR="006B53A4" w:rsidRPr="006B53A4" w:rsidRDefault="006B53A4" w:rsidP="006B53A4">
      <w:pPr>
        <w:pStyle w:val="Numberedparagraph"/>
        <w:rPr>
          <w:b/>
          <w:i/>
        </w:rPr>
      </w:pPr>
      <w:r w:rsidRPr="006B53A4">
        <w:rPr>
          <w:b/>
          <w:i/>
        </w:rPr>
        <w:t>Assurance Activity</w:t>
      </w:r>
    </w:p>
    <w:p w14:paraId="408A0A79" w14:textId="77777777" w:rsidR="006B53A4" w:rsidRPr="002A70EA" w:rsidRDefault="006B53A4" w:rsidP="006B53A4">
      <w:pPr>
        <w:pStyle w:val="Numberedparagraph"/>
      </w:pPr>
      <w:r w:rsidRPr="002A70EA">
        <w:t xml:space="preserve">The evaluator shall check the description of the implementation of this protocol in the TSS to ensure that optional characteristics are specified, and the public key algorithms supported are specified as well. The evaluator shall check the TSS to ensure that the public key algorithms specified are identical to those listed for this component. </w:t>
      </w:r>
    </w:p>
    <w:p w14:paraId="0AC0AC43" w14:textId="77777777" w:rsidR="006B53A4" w:rsidRPr="006B53A4" w:rsidRDefault="006B53A4" w:rsidP="006B53A4">
      <w:pPr>
        <w:pStyle w:val="Numberedparagraph"/>
        <w:rPr>
          <w:i/>
        </w:rPr>
      </w:pPr>
      <w:r w:rsidRPr="006B53A4">
        <w:rPr>
          <w:i/>
        </w:rPr>
        <w:t>Operational Guidance</w:t>
      </w:r>
    </w:p>
    <w:p w14:paraId="1C9D33D3" w14:textId="77777777" w:rsidR="006B53A4" w:rsidRPr="000D016E" w:rsidRDefault="006B53A4" w:rsidP="006B53A4">
      <w:pPr>
        <w:pStyle w:val="Numberedparagraph"/>
      </w:pPr>
      <w:r w:rsidRPr="000D016E">
        <w:t xml:space="preserve">The evaluator shall also check the operational guidance to ensure that it contains instructions on configuring the TOE so that SSH conforms to the description in the TSS (for instance, the set of algorithms advertised by the TOE may have to be restricted to meet the requirements). </w:t>
      </w:r>
    </w:p>
    <w:p w14:paraId="55D9E2F1" w14:textId="77777777" w:rsidR="006B53A4" w:rsidRPr="006B53A4" w:rsidRDefault="006B53A4" w:rsidP="006B53A4">
      <w:pPr>
        <w:pStyle w:val="Numberedparagraph"/>
        <w:rPr>
          <w:i/>
        </w:rPr>
      </w:pPr>
      <w:r w:rsidRPr="006B53A4">
        <w:rPr>
          <w:i/>
        </w:rPr>
        <w:t>Tests</w:t>
      </w:r>
    </w:p>
    <w:p w14:paraId="22E427B8" w14:textId="77777777" w:rsidR="006B53A4" w:rsidRPr="000D016E" w:rsidRDefault="006B53A4" w:rsidP="006B53A4">
      <w:pPr>
        <w:pStyle w:val="Numberedparagraph"/>
      </w:pPr>
      <w:r w:rsidRPr="000D016E">
        <w:t>Test 1: The evaluator shall establish a SSH connection using each of the public key algorithms specified by the requirement to authenticate an SSH server to the TOE. It is sufficient to observe (on the wire) the successful negotiation of the algorithm to satisfy the intent of the test.</w:t>
      </w:r>
    </w:p>
    <w:p w14:paraId="25D49476" w14:textId="77777777" w:rsidR="006B53A4" w:rsidRDefault="006B53A4" w:rsidP="006B53A4">
      <w:pPr>
        <w:pStyle w:val="Numberedparagraph"/>
      </w:pPr>
      <w:r w:rsidRPr="000D016E">
        <w:t xml:space="preserve">Test 2: The evaluator shall configure an SSH server to only allow the </w:t>
      </w:r>
      <w:proofErr w:type="spellStart"/>
      <w:r w:rsidRPr="000D016E">
        <w:t>ssh-dsa</w:t>
      </w:r>
      <w:proofErr w:type="spellEnd"/>
      <w:r w:rsidRPr="000D016E">
        <w:t xml:space="preserve"> public key algorithm and no other public key algorithms. The evaluator shall attempt to establish an SSH connection from the TOE to the SSH server and observe that the connection is rejected.</w:t>
      </w:r>
    </w:p>
    <w:p w14:paraId="67504BCE" w14:textId="77777777" w:rsidR="006B53A4" w:rsidRDefault="006B53A4" w:rsidP="006B53A4">
      <w:pPr>
        <w:pStyle w:val="Numberedparagraph"/>
      </w:pPr>
      <w:r w:rsidRPr="004D23EB">
        <w:rPr>
          <w:b/>
        </w:rPr>
        <w:t>FCS_SSHC_EXT.1.6</w:t>
      </w:r>
      <w:r>
        <w:t xml:space="preserve"> The TSF shall ensure that the SSH transport implementation uses </w:t>
      </w:r>
      <w:r w:rsidRPr="006A2D08">
        <w:t>[selection: hmac-sha1, hmac-sha1-96, hmac-sha2-256, hmac-sha2-512] and [selection: AEAD_AES_128_GCM, AEAD_AES_256_GCM, no other MAC algorithms]</w:t>
      </w:r>
      <w:r>
        <w:t xml:space="preserve"> as its data integrity MAC algorithm(s) and rejects all other MAC algorithm(s). </w:t>
      </w:r>
    </w:p>
    <w:p w14:paraId="0E790EFB" w14:textId="77777777" w:rsidR="006B53A4" w:rsidRPr="006B53A4" w:rsidRDefault="006B53A4" w:rsidP="006B53A4">
      <w:pPr>
        <w:pStyle w:val="Numberedparagraph"/>
        <w:rPr>
          <w:i/>
        </w:rPr>
      </w:pPr>
      <w:r w:rsidRPr="006B53A4">
        <w:rPr>
          <w:i/>
        </w:rPr>
        <w:t>Application Note</w:t>
      </w:r>
    </w:p>
    <w:p w14:paraId="5540714C" w14:textId="77777777" w:rsidR="006B53A4" w:rsidRDefault="006B53A4" w:rsidP="006B53A4">
      <w:pPr>
        <w:pStyle w:val="Numberedparagraph"/>
      </w:pPr>
      <w:r>
        <w:t>RFC 5647 specifies the use of the AEAD_AES_128_GCM and AEAD_AES_256_GCM algorithms in SSH. As described in RFC 5647, AEAD_AES_128_GCM and AEAD_AES_256_GCM can only be chosen as MAC algorithms when the same algorithm is being used as the encryption algorithm. RFC 6668 specifies the use of the sha2 algorithms in SSH.</w:t>
      </w:r>
    </w:p>
    <w:p w14:paraId="244760B4" w14:textId="77777777" w:rsidR="006B53A4" w:rsidRPr="006B53A4" w:rsidRDefault="006B53A4" w:rsidP="006B53A4">
      <w:pPr>
        <w:pStyle w:val="Numberedparagraph"/>
        <w:rPr>
          <w:b/>
          <w:i/>
        </w:rPr>
      </w:pPr>
      <w:r w:rsidRPr="006B53A4">
        <w:rPr>
          <w:b/>
          <w:i/>
        </w:rPr>
        <w:t>Assurance Activity</w:t>
      </w:r>
    </w:p>
    <w:p w14:paraId="6155A90A" w14:textId="77777777" w:rsidR="006B53A4" w:rsidRPr="000D016E" w:rsidRDefault="006B53A4" w:rsidP="006B53A4">
      <w:pPr>
        <w:pStyle w:val="Numberedparagraph"/>
      </w:pPr>
      <w:r w:rsidRPr="000D016E">
        <w:lastRenderedPageBreak/>
        <w:t xml:space="preserve">The evaluator shall check the TSS to ensure that it lists the supported data integrity algorithms, and that that list corresponds to the list in this component. </w:t>
      </w:r>
    </w:p>
    <w:p w14:paraId="2E42C1B2" w14:textId="77777777" w:rsidR="006B53A4" w:rsidRPr="006B53A4" w:rsidRDefault="006B53A4" w:rsidP="006B53A4">
      <w:pPr>
        <w:pStyle w:val="Numberedparagraph"/>
        <w:rPr>
          <w:i/>
        </w:rPr>
      </w:pPr>
      <w:r w:rsidRPr="006B53A4">
        <w:rPr>
          <w:i/>
        </w:rPr>
        <w:t>Operational Guidance</w:t>
      </w:r>
    </w:p>
    <w:p w14:paraId="520D9411" w14:textId="77777777" w:rsidR="006B53A4" w:rsidRPr="000D016E" w:rsidRDefault="006B53A4" w:rsidP="006B53A4">
      <w:pPr>
        <w:pStyle w:val="Numberedparagraph"/>
      </w:pPr>
      <w:r w:rsidRPr="000D016E">
        <w:t xml:space="preserve">The evaluator shall also check the operational guidance to ensure that it contains instructions to the administrator on how to ensure that only the allowed data integrity algorithms are used in SSH connections with the TOE (specifically, that the “none” MAC algorithm is not allowed). </w:t>
      </w:r>
    </w:p>
    <w:p w14:paraId="6DF6382C" w14:textId="77777777" w:rsidR="006B53A4" w:rsidRPr="006B53A4" w:rsidRDefault="006B53A4" w:rsidP="006B53A4">
      <w:pPr>
        <w:pStyle w:val="Numberedparagraph"/>
        <w:rPr>
          <w:i/>
        </w:rPr>
      </w:pPr>
      <w:r w:rsidRPr="006B53A4">
        <w:rPr>
          <w:i/>
        </w:rPr>
        <w:t>Tests</w:t>
      </w:r>
    </w:p>
    <w:p w14:paraId="19D5F4AF" w14:textId="77777777" w:rsidR="006B53A4" w:rsidRPr="000D016E" w:rsidRDefault="006B53A4" w:rsidP="006B53A4">
      <w:pPr>
        <w:pStyle w:val="Numberedparagraph"/>
      </w:pPr>
      <w:r w:rsidRPr="000D016E">
        <w:t>Test 1: The evaluator shall establish a SSH connection using each of the integrity algorithms specified by the requirement. It is sufficient to observe (on the wire) the successful negotiation of the algorithm to satisfy the intent of the test.</w:t>
      </w:r>
    </w:p>
    <w:p w14:paraId="4018AB6D" w14:textId="77777777" w:rsidR="006B53A4" w:rsidRPr="000D016E" w:rsidRDefault="006B53A4" w:rsidP="006B53A4">
      <w:pPr>
        <w:pStyle w:val="Numberedparagraph"/>
      </w:pPr>
      <w:r w:rsidRPr="000D016E">
        <w:t>Test 2: The evaluator shall configure an SSH server to only allow the “none” MAC algorithm. The evaluator shall attempt to connect from the TOE to the SSH server and observe that the attempt fails.</w:t>
      </w:r>
    </w:p>
    <w:p w14:paraId="0D7543E0" w14:textId="77777777" w:rsidR="006B53A4" w:rsidRDefault="006B53A4" w:rsidP="006B53A4">
      <w:pPr>
        <w:pStyle w:val="Numberedparagraph"/>
      </w:pPr>
      <w:r w:rsidRPr="000D016E">
        <w:t>Test 3: The evaluator shall configure an SSH server to only allow the hmac-md5 MAC algorithm. The evaluator shall attempt to connect from the TOE to the SSH server and observe that the attempt fails.</w:t>
      </w:r>
    </w:p>
    <w:p w14:paraId="66B9A298" w14:textId="77777777" w:rsidR="006B53A4" w:rsidRDefault="006B53A4" w:rsidP="006B53A4">
      <w:pPr>
        <w:pStyle w:val="Numberedparagraph"/>
      </w:pPr>
      <w:r w:rsidRPr="004D23EB">
        <w:rPr>
          <w:b/>
        </w:rPr>
        <w:t>FCS_SSHC_EXT.1.7</w:t>
      </w:r>
      <w:r>
        <w:t xml:space="preserve"> The TSF shall ensure that </w:t>
      </w:r>
      <w:r w:rsidRPr="006A2D08">
        <w:t>[selection: diffie-hellman-group14-sha1, ecdh-sha2-nistp256] and [selection: ecdh-sha2-nistp384, ecdh-sha2-nistp521, no other methods]</w:t>
      </w:r>
      <w:r>
        <w:t xml:space="preserve"> are the only allowed key exchange methods used for the SSH protocol. </w:t>
      </w:r>
    </w:p>
    <w:p w14:paraId="7A9F8039" w14:textId="77777777" w:rsidR="006B53A4" w:rsidRPr="006B53A4" w:rsidRDefault="006B53A4" w:rsidP="006B53A4">
      <w:pPr>
        <w:pStyle w:val="Numberedparagraph"/>
        <w:rPr>
          <w:b/>
          <w:i/>
        </w:rPr>
      </w:pPr>
      <w:r w:rsidRPr="006B53A4">
        <w:rPr>
          <w:b/>
          <w:i/>
        </w:rPr>
        <w:t>Assurance Activity</w:t>
      </w:r>
    </w:p>
    <w:p w14:paraId="54071732" w14:textId="77777777" w:rsidR="006B53A4" w:rsidRPr="000D016E" w:rsidRDefault="006B53A4" w:rsidP="006B53A4">
      <w:pPr>
        <w:pStyle w:val="Numberedparagraph"/>
      </w:pPr>
      <w:r w:rsidRPr="000D016E">
        <w:t xml:space="preserve">The evaluator shall check the TSS to ensure that it lists the supported key exchange algorithms, and that that list corresponds to the list in this component. </w:t>
      </w:r>
    </w:p>
    <w:p w14:paraId="2F11C92F" w14:textId="77777777" w:rsidR="006B53A4" w:rsidRPr="006B53A4" w:rsidRDefault="006B53A4" w:rsidP="006B53A4">
      <w:pPr>
        <w:pStyle w:val="Numberedparagraph"/>
        <w:rPr>
          <w:i/>
        </w:rPr>
      </w:pPr>
      <w:r w:rsidRPr="006B53A4">
        <w:rPr>
          <w:i/>
        </w:rPr>
        <w:t>Operational Guidance</w:t>
      </w:r>
    </w:p>
    <w:p w14:paraId="585FD8C1" w14:textId="77777777" w:rsidR="006B53A4" w:rsidRPr="000D016E" w:rsidRDefault="006B53A4" w:rsidP="006B53A4">
      <w:pPr>
        <w:pStyle w:val="Numberedparagraph"/>
      </w:pPr>
      <w:r w:rsidRPr="000D016E">
        <w:t xml:space="preserve">The evaluator shall also check the operational guidance to ensure that it contains instructions to the administrator on how to ensure that only the allowed key exchange algorithms are used in SSH connections with the TOE. </w:t>
      </w:r>
    </w:p>
    <w:p w14:paraId="700B454B" w14:textId="77777777" w:rsidR="006B53A4" w:rsidRPr="006B53A4" w:rsidRDefault="006B53A4" w:rsidP="006B53A4">
      <w:pPr>
        <w:pStyle w:val="Numberedparagraph"/>
        <w:rPr>
          <w:i/>
        </w:rPr>
      </w:pPr>
      <w:r w:rsidRPr="006B53A4">
        <w:rPr>
          <w:i/>
        </w:rPr>
        <w:t>Tests</w:t>
      </w:r>
    </w:p>
    <w:p w14:paraId="7B6E3EA3" w14:textId="77777777" w:rsidR="006B53A4" w:rsidRPr="000D016E" w:rsidRDefault="006B53A4" w:rsidP="006B53A4">
      <w:pPr>
        <w:pStyle w:val="Numberedparagraph"/>
      </w:pPr>
      <w:r w:rsidRPr="000D016E">
        <w:t xml:space="preserve">Test 1: The evaluator shall configure an SSH server to only allow the diffie-hellman-group1-sha1 key exchange. The evaluator shall attempt to connect from the TOE to the SSH server and observe that the attempt fails. </w:t>
      </w:r>
    </w:p>
    <w:p w14:paraId="4F65DEBD" w14:textId="77777777" w:rsidR="006B53A4" w:rsidRDefault="006B53A4" w:rsidP="006B53A4">
      <w:pPr>
        <w:pStyle w:val="Numberedparagraph"/>
      </w:pPr>
      <w:r w:rsidRPr="000D016E">
        <w:t>Test 2: The evaluator shall configure an SSH server to permit all allowed key exchange methods. The evaluator shall attempt to connect from the TOE to the SSH server using each allowed key exchange method, and observe that each attempt succeeds.</w:t>
      </w:r>
    </w:p>
    <w:p w14:paraId="121EC551" w14:textId="77777777" w:rsidR="006B53A4" w:rsidRDefault="006B53A4" w:rsidP="006B53A4">
      <w:pPr>
        <w:pStyle w:val="Numberedparagraph"/>
      </w:pPr>
      <w:r w:rsidRPr="004D23EB">
        <w:rPr>
          <w:b/>
        </w:rPr>
        <w:t>FCS_SSHC_EXT.1.8</w:t>
      </w:r>
      <w:r>
        <w:t xml:space="preserve"> The TSF shall ensure that the SSH connection be rekeyed after no more than 2^28 packets have been transmitted using that key.</w:t>
      </w:r>
    </w:p>
    <w:p w14:paraId="418460EF" w14:textId="77777777" w:rsidR="006B53A4" w:rsidRPr="006B53A4" w:rsidRDefault="006B53A4" w:rsidP="006B53A4">
      <w:pPr>
        <w:pStyle w:val="Numberedparagraph"/>
        <w:rPr>
          <w:b/>
          <w:i/>
        </w:rPr>
      </w:pPr>
      <w:r w:rsidRPr="006B53A4">
        <w:rPr>
          <w:b/>
          <w:i/>
        </w:rPr>
        <w:t>Assurance Activity</w:t>
      </w:r>
    </w:p>
    <w:p w14:paraId="0E87869F" w14:textId="77777777" w:rsidR="006B53A4" w:rsidRPr="006B53A4" w:rsidRDefault="006B53A4" w:rsidP="006B53A4">
      <w:pPr>
        <w:pStyle w:val="Numberedparagraph"/>
        <w:rPr>
          <w:i/>
        </w:rPr>
      </w:pPr>
      <w:r w:rsidRPr="006B53A4">
        <w:rPr>
          <w:i/>
        </w:rPr>
        <w:t>Tests</w:t>
      </w:r>
    </w:p>
    <w:p w14:paraId="0044346B" w14:textId="77777777" w:rsidR="006B53A4" w:rsidRDefault="006B53A4" w:rsidP="006B53A4">
      <w:pPr>
        <w:pStyle w:val="Numberedparagraph"/>
      </w:pPr>
      <w:r w:rsidRPr="000D016E">
        <w:t>The evaluator shall configure the TOE to create a log entry when a rekey occurs. The evaluator shall connect to the TOE with an SSH client and cause 2^28 packets to be transmitted from the client to the TOE, and subsequently review the audit log to ensure that a rekey occurred.</w:t>
      </w:r>
    </w:p>
    <w:p w14:paraId="539B9841" w14:textId="77777777" w:rsidR="006B53A4" w:rsidRDefault="006B53A4" w:rsidP="006B53A4">
      <w:pPr>
        <w:pStyle w:val="Numberedparagraph"/>
      </w:pPr>
      <w:r w:rsidRPr="004D23EB">
        <w:rPr>
          <w:b/>
        </w:rPr>
        <w:lastRenderedPageBreak/>
        <w:t>FCS_SSHC_EXT.1.9</w:t>
      </w:r>
      <w:r>
        <w:t xml:space="preserve"> The TSF shall ensure that the SSH client authenticates the identity of the SSH server using a local database associating each host name with its corresponding public key or [selection: </w:t>
      </w:r>
      <w:r w:rsidRPr="002267F4">
        <w:rPr>
          <w:i/>
          <w:iCs/>
        </w:rPr>
        <w:t>a list of trusted certification authorities, no other methods</w:t>
      </w:r>
      <w:r>
        <w:t>] as described in RFC 4251 section 4.1.</w:t>
      </w:r>
    </w:p>
    <w:p w14:paraId="132CD5FA" w14:textId="77777777" w:rsidR="006B53A4" w:rsidRPr="006B53A4" w:rsidRDefault="006B53A4" w:rsidP="006B53A4">
      <w:pPr>
        <w:pStyle w:val="Numberedparagraph"/>
        <w:rPr>
          <w:i/>
        </w:rPr>
      </w:pPr>
      <w:r w:rsidRPr="006B53A4">
        <w:rPr>
          <w:i/>
        </w:rPr>
        <w:t>Application Note</w:t>
      </w:r>
    </w:p>
    <w:p w14:paraId="3A1989F3" w14:textId="77777777" w:rsidR="006B53A4" w:rsidRDefault="006B53A4" w:rsidP="006B53A4">
      <w:pPr>
        <w:pStyle w:val="Numberedparagraph"/>
      </w:pPr>
      <w:r>
        <w:t>The list of trusted certification authorities can only be selected if x509v3-ecdsa-sha2-nistp256 or x509v3-ecdsa-sha2-nistp384 are selected in FCS_SSHC_EXT.1.5.</w:t>
      </w:r>
    </w:p>
    <w:p w14:paraId="00CDF69D" w14:textId="77777777" w:rsidR="006B53A4" w:rsidRPr="006B53A4" w:rsidRDefault="006B53A4" w:rsidP="006B53A4">
      <w:pPr>
        <w:pStyle w:val="Numberedparagraph"/>
        <w:rPr>
          <w:b/>
          <w:i/>
        </w:rPr>
      </w:pPr>
      <w:r w:rsidRPr="006B53A4">
        <w:rPr>
          <w:b/>
          <w:i/>
        </w:rPr>
        <w:t>Assurance Activity</w:t>
      </w:r>
    </w:p>
    <w:p w14:paraId="787A9583" w14:textId="77777777" w:rsidR="006B53A4" w:rsidRPr="006B53A4" w:rsidRDefault="006B53A4" w:rsidP="006B53A4">
      <w:pPr>
        <w:pStyle w:val="Numberedparagraph"/>
        <w:rPr>
          <w:i/>
        </w:rPr>
      </w:pPr>
      <w:r w:rsidRPr="006B53A4">
        <w:rPr>
          <w:i/>
        </w:rPr>
        <w:t>Tests</w:t>
      </w:r>
    </w:p>
    <w:p w14:paraId="11C6B070" w14:textId="77777777" w:rsidR="006B53A4" w:rsidRPr="000D016E" w:rsidRDefault="006B53A4" w:rsidP="006B53A4">
      <w:pPr>
        <w:pStyle w:val="Numberedparagraph"/>
      </w:pPr>
      <w:r w:rsidRPr="000D016E">
        <w:t>Test 1: The evaluator shall delete all entries in the TOE’s list of recognized SSH server host keys and, if selected, all entries in the TOE’s list of trusted certification authorities. The evaluator shall initiate a connection from the TOE to an SSH server. The evaluator shall ensure that the TOE either rejects the connection or displays the SSH server’s public key (either the key bytes themselves or a hash of the key using any allowed hash algorithm) and prompts the user to accept or deny the key before continuing the connection.</w:t>
      </w:r>
    </w:p>
    <w:p w14:paraId="0E6B82A5" w14:textId="77777777" w:rsidR="006B53A4" w:rsidRDefault="006B53A4" w:rsidP="006B53A4">
      <w:pPr>
        <w:pStyle w:val="Numberedparagraph"/>
      </w:pPr>
      <w:r w:rsidRPr="000D016E">
        <w:t>Test 2: The evaluator shall add an entry associating a host name with a public key into the TOE’s local database.  The evaluator shall replace, on the corresponding SSH server, the server’s host key with a different host key. The evaluator shall initiate a connection from the TOE to the SSH server using password-based authentication, shall ensure that the TOE rejects the connection, and shall ensure that the password was not transmitted to the SSH server (for example, by instrumenting the SSH server with a debugging capability to output received passwords).</w:t>
      </w:r>
    </w:p>
    <w:p w14:paraId="4D7FB222" w14:textId="77777777" w:rsidR="000E2916" w:rsidRDefault="000E2916" w:rsidP="006B53A4">
      <w:pPr>
        <w:pStyle w:val="Numberedparagraph"/>
      </w:pPr>
    </w:p>
    <w:p w14:paraId="36E1930D" w14:textId="77777777" w:rsidR="000E2916" w:rsidRPr="000E2916" w:rsidRDefault="000E2916" w:rsidP="003E6F69">
      <w:pPr>
        <w:pStyle w:val="Heading3"/>
      </w:pPr>
      <w:bookmarkStart w:id="954" w:name="_Toc430938746"/>
      <w:r w:rsidRPr="000E2916">
        <w:t>FCS_SSH</w:t>
      </w:r>
      <w:r>
        <w:t>S</w:t>
      </w:r>
      <w:r w:rsidRPr="000E2916">
        <w:t xml:space="preserve">_EXT.1 SSH </w:t>
      </w:r>
      <w:r>
        <w:t>Server</w:t>
      </w:r>
      <w:r w:rsidRPr="000E2916">
        <w:t xml:space="preserve"> Protocol</w:t>
      </w:r>
      <w:bookmarkEnd w:id="954"/>
    </w:p>
    <w:p w14:paraId="06D32541" w14:textId="77777777" w:rsidR="000E2916" w:rsidRDefault="000E2916" w:rsidP="000E2916">
      <w:pPr>
        <w:pStyle w:val="Numberedparagraph"/>
      </w:pPr>
      <w:r w:rsidRPr="007A3C47">
        <w:rPr>
          <w:b/>
        </w:rPr>
        <w:t>FCS_SSHS_EXT.1.1</w:t>
      </w:r>
      <w:r>
        <w:t xml:space="preserve"> The TSF shall implement the SSH protocol that complies with RFCs 4251, 4252, 4253, 4254, and [selection: </w:t>
      </w:r>
      <w:r w:rsidRPr="002640E7">
        <w:rPr>
          <w:i/>
          <w:iCs/>
        </w:rPr>
        <w:t>5647, 5656, 6187, 6668, no other RFCs</w:t>
      </w:r>
      <w:r>
        <w:t xml:space="preserve">]. </w:t>
      </w:r>
    </w:p>
    <w:p w14:paraId="6D48E5AF" w14:textId="77777777" w:rsidR="000E2916" w:rsidRPr="000E2916" w:rsidRDefault="000E2916" w:rsidP="000E2916">
      <w:pPr>
        <w:pStyle w:val="Numberedparagraph"/>
        <w:rPr>
          <w:i/>
        </w:rPr>
      </w:pPr>
      <w:r w:rsidRPr="000E2916">
        <w:rPr>
          <w:i/>
        </w:rPr>
        <w:t>Application Note</w:t>
      </w:r>
    </w:p>
    <w:p w14:paraId="20A057D2" w14:textId="77777777" w:rsidR="000E2916" w:rsidRPr="000E2916" w:rsidRDefault="000E2916" w:rsidP="000E2916">
      <w:pPr>
        <w:pStyle w:val="Numberedparagraph"/>
      </w:pPr>
      <w:r>
        <w:t>The ST author selects which of the additional RFCs to which conformance is being claimed. Note that these need to be consistent with selections in later elements of this component (e.g., cryptographic algorithms permitted). RFC 4253 indicates that certain cryptographic algorithms are “REQUIRED”. This means that the implementation must include support, not that the algorithms must be enabled for use. Ensuring that algorithms indicated as “REQUIRED” but not listed in the later elements of this component are implemented is out of scope of the assurance activity for this requirement.</w:t>
      </w:r>
    </w:p>
    <w:p w14:paraId="4255E6D6" w14:textId="77777777" w:rsidR="000E2916" w:rsidRDefault="000E2916" w:rsidP="000E2916">
      <w:pPr>
        <w:pStyle w:val="Numberedparagraph"/>
      </w:pPr>
      <w:r w:rsidRPr="007A3C47">
        <w:rPr>
          <w:b/>
        </w:rPr>
        <w:t>FCS_SSHS_EXT.1.2</w:t>
      </w:r>
      <w:r>
        <w:t xml:space="preserve"> The TSF shall ensure that the SSH protocol implementation supports the following authentication methods as described in RFC 4252: public key-based, password-based. </w:t>
      </w:r>
    </w:p>
    <w:p w14:paraId="74856785" w14:textId="77777777" w:rsidR="000E2916" w:rsidRPr="000E2916" w:rsidRDefault="000E2916" w:rsidP="000E2916">
      <w:pPr>
        <w:pStyle w:val="Numberedparagraph"/>
        <w:rPr>
          <w:b/>
          <w:i/>
        </w:rPr>
      </w:pPr>
      <w:r w:rsidRPr="000E2916">
        <w:rPr>
          <w:b/>
          <w:i/>
        </w:rPr>
        <w:t>Assurance Activity</w:t>
      </w:r>
    </w:p>
    <w:p w14:paraId="3CE159F8" w14:textId="77777777" w:rsidR="000E2916" w:rsidRPr="00987B5F" w:rsidRDefault="000E2916" w:rsidP="000E2916">
      <w:pPr>
        <w:pStyle w:val="Numberedparagraph"/>
      </w:pPr>
      <w:r w:rsidRPr="00987B5F">
        <w:t xml:space="preserve">The evaluator shall check to ensure that the TSS contains a description of the public key algorithms that are acceptable for use for authentication, that this list conforms to FCS_SSHS_EXT.1.5, and ensure that password-based authentication methods are also allowed. </w:t>
      </w:r>
    </w:p>
    <w:p w14:paraId="2C45544A" w14:textId="77777777" w:rsidR="000E2916" w:rsidRPr="000E2916" w:rsidRDefault="000E2916" w:rsidP="000E2916">
      <w:pPr>
        <w:pStyle w:val="Numberedparagraph"/>
        <w:rPr>
          <w:i/>
        </w:rPr>
      </w:pPr>
      <w:r w:rsidRPr="000E2916">
        <w:rPr>
          <w:i/>
        </w:rPr>
        <w:t>Tests</w:t>
      </w:r>
    </w:p>
    <w:p w14:paraId="7ABF6283" w14:textId="77777777" w:rsidR="000E2916" w:rsidRPr="003B296B" w:rsidRDefault="000E2916" w:rsidP="000E2916">
      <w:pPr>
        <w:pStyle w:val="Numberedparagraph"/>
      </w:pPr>
      <w:r w:rsidRPr="003B296B">
        <w:lastRenderedPageBreak/>
        <w:t xml:space="preserve">Test 1: The evaluator shall, for each public key algorithm supported, show that the TOE supports the use of that public key algorithm to authenticate a user connection. Any configuration activities required to support this test shall be performed according to instructions in the operational guidance. </w:t>
      </w:r>
    </w:p>
    <w:p w14:paraId="1B332E4F" w14:textId="77777777" w:rsidR="000E2916" w:rsidRPr="003B296B" w:rsidRDefault="000E2916" w:rsidP="000E2916">
      <w:pPr>
        <w:pStyle w:val="Numberedparagraph"/>
      </w:pPr>
      <w:r w:rsidRPr="003B296B">
        <w:t>Test 2: The evaluator shall choose one public key algorithm supported by the TOE. The evaluator shall generate a new key pair for that algorithm without configuring the TOE to recognize the public key for authentication. The evaluator shall use an SSH client to attempt to connect to the TOE with the new key pair and demonstrate that authentication fails.</w:t>
      </w:r>
    </w:p>
    <w:p w14:paraId="158443C6" w14:textId="77777777" w:rsidR="000E2916" w:rsidRPr="003B296B" w:rsidRDefault="000E2916" w:rsidP="000E2916">
      <w:pPr>
        <w:pStyle w:val="Numberedparagraph"/>
      </w:pPr>
      <w:r w:rsidRPr="003B296B">
        <w:t xml:space="preserve">Test 3: Using the operational guidance, the evaluator shall configure the TOE to accept password-based authentication, and demonstrate that a user can be successfully authenticated to the TOE over SSH using a password as an authenticator. </w:t>
      </w:r>
    </w:p>
    <w:p w14:paraId="0E28C9D1" w14:textId="77777777" w:rsidR="000E2916" w:rsidRDefault="000E2916" w:rsidP="000E2916">
      <w:pPr>
        <w:pStyle w:val="Numberedparagraph"/>
      </w:pPr>
      <w:r w:rsidRPr="003B296B">
        <w:t>Test 4: The evaluator shall use an SSH client, enter an incorrect password to attempt to authenticate to the TOE, and demonstrate that the authentication fails.</w:t>
      </w:r>
    </w:p>
    <w:p w14:paraId="4DD303F5" w14:textId="77777777" w:rsidR="000E2916" w:rsidRDefault="000E2916" w:rsidP="000E2916">
      <w:pPr>
        <w:pStyle w:val="Numberedparagraph"/>
      </w:pPr>
      <w:r w:rsidRPr="007A3C47">
        <w:rPr>
          <w:b/>
        </w:rPr>
        <w:t>FCS_SSHS_EXT.1.3</w:t>
      </w:r>
      <w:r>
        <w:t xml:space="preserve"> The TSF shall ensure that, as described in RFC 4253, packets greater than [assignment: </w:t>
      </w:r>
      <w:r w:rsidRPr="002640E7">
        <w:rPr>
          <w:i/>
          <w:iCs/>
        </w:rPr>
        <w:t>number of bytes</w:t>
      </w:r>
      <w:r>
        <w:t xml:space="preserve">] bytes in an SSH transport connection are dropped. </w:t>
      </w:r>
    </w:p>
    <w:p w14:paraId="334BAE37" w14:textId="77777777" w:rsidR="000E2916" w:rsidRPr="000E2916" w:rsidRDefault="000E2916" w:rsidP="000E2916">
      <w:pPr>
        <w:pStyle w:val="Numberedparagraph"/>
        <w:rPr>
          <w:i/>
        </w:rPr>
      </w:pPr>
      <w:r w:rsidRPr="000E2916">
        <w:rPr>
          <w:i/>
        </w:rPr>
        <w:t>Application Note</w:t>
      </w:r>
    </w:p>
    <w:p w14:paraId="79673025" w14:textId="77777777" w:rsidR="000E2916" w:rsidRDefault="000E2916" w:rsidP="000E2916">
      <w:pPr>
        <w:pStyle w:val="Numberedparagraph"/>
      </w:pPr>
      <w:r>
        <w:t xml:space="preserve">RFC 4253 provides for the acceptance of “large packets” with the caveat that the packets should be of “reasonable length” or dropped. The assignment should be filled in by the ST author with the maximum packet size accepted, thus defining “reasonable length” for the TOE. </w:t>
      </w:r>
    </w:p>
    <w:p w14:paraId="06AEF62E" w14:textId="77777777" w:rsidR="000E2916" w:rsidRPr="000E2916" w:rsidRDefault="000E2916" w:rsidP="000E2916">
      <w:pPr>
        <w:pStyle w:val="Numberedparagraph"/>
        <w:rPr>
          <w:b/>
          <w:i/>
        </w:rPr>
      </w:pPr>
      <w:r w:rsidRPr="000E2916">
        <w:rPr>
          <w:b/>
          <w:i/>
        </w:rPr>
        <w:t>Assurance Activity</w:t>
      </w:r>
    </w:p>
    <w:p w14:paraId="0126E435" w14:textId="77777777" w:rsidR="000E2916" w:rsidRPr="003B296B" w:rsidRDefault="000E2916" w:rsidP="000E2916">
      <w:pPr>
        <w:pStyle w:val="Numberedparagraph"/>
      </w:pPr>
      <w:r w:rsidRPr="003B296B">
        <w:t xml:space="preserve">The evaluator shall check that the TSS describes how “large packets” in terms of RFC 4253 are detected and handled. </w:t>
      </w:r>
    </w:p>
    <w:p w14:paraId="4C0D8026" w14:textId="77777777" w:rsidR="000E2916" w:rsidRPr="000E2916" w:rsidRDefault="000E2916" w:rsidP="000E2916">
      <w:pPr>
        <w:pStyle w:val="Numberedparagraph"/>
        <w:rPr>
          <w:i/>
        </w:rPr>
      </w:pPr>
      <w:r w:rsidRPr="000E2916">
        <w:rPr>
          <w:i/>
        </w:rPr>
        <w:t>Tests</w:t>
      </w:r>
    </w:p>
    <w:p w14:paraId="3CFA02CE" w14:textId="77777777" w:rsidR="000E2916" w:rsidRDefault="000E2916" w:rsidP="000E2916">
      <w:pPr>
        <w:pStyle w:val="Numberedparagraph"/>
      </w:pPr>
      <w:r>
        <w:t xml:space="preserve">The evaluator shall demonstrate that if the TOE receives a packet larger than that specified in this component, that packet is dropped. </w:t>
      </w:r>
    </w:p>
    <w:p w14:paraId="5E4A6556" w14:textId="77777777" w:rsidR="000E2916" w:rsidRDefault="000E2916" w:rsidP="000E2916">
      <w:pPr>
        <w:pStyle w:val="Numberedparagraph"/>
      </w:pPr>
      <w:r w:rsidRPr="007A3C47">
        <w:rPr>
          <w:b/>
        </w:rPr>
        <w:t>FCS_SSHS_EXT.1.4</w:t>
      </w:r>
      <w:r>
        <w:t xml:space="preserve"> The TSF shall ensure that the SSH transport implementation uses the following encryption algorithms and rejects all other encryption algorithms: </w:t>
      </w:r>
      <w:r w:rsidRPr="006A2D08">
        <w:rPr>
          <w:i/>
          <w:iCs/>
        </w:rPr>
        <w:t>aes128-cbc, aes256-cbc, [selection: AEAD_AES_128_GCM, AEAD_AES_256_GCM, no other algorithms]</w:t>
      </w:r>
      <w:r>
        <w:t xml:space="preserve">. </w:t>
      </w:r>
    </w:p>
    <w:p w14:paraId="671E7F8A" w14:textId="77777777" w:rsidR="000E2916" w:rsidRPr="000E2916" w:rsidRDefault="000E2916" w:rsidP="000E2916">
      <w:pPr>
        <w:pStyle w:val="Numberedparagraph"/>
        <w:rPr>
          <w:i/>
        </w:rPr>
      </w:pPr>
      <w:r w:rsidRPr="000E2916">
        <w:rPr>
          <w:i/>
        </w:rPr>
        <w:t>Application Note</w:t>
      </w:r>
    </w:p>
    <w:p w14:paraId="180FAF2C" w14:textId="77777777" w:rsidR="000E2916" w:rsidRDefault="000E2916" w:rsidP="000E2916">
      <w:pPr>
        <w:pStyle w:val="Numberedparagraph"/>
      </w:pPr>
      <w:r>
        <w:t xml:space="preserve">RFC 5647 specifies the use of the AEAD_AES_128_GCM and AEAD_AES_256_GCM algorithms in SSH. As described in RFC 5647, AEAD_AES_128_GCM and AEAD_AES_256_GCM can only be chosen as encryption algorithms when the same algorithm is being used as the MAC algorithm. In the assignment, the ST author can select the AES-GCM algorithms, or "no other algorithms" if AES-GCM is not supported. If AES-GCM is selected, there should be corresponding FCS_COP entries in the ST. </w:t>
      </w:r>
    </w:p>
    <w:p w14:paraId="2CBFDCE3" w14:textId="77777777" w:rsidR="000E2916" w:rsidRPr="000E2916" w:rsidRDefault="000E2916" w:rsidP="000E2916">
      <w:pPr>
        <w:pStyle w:val="Numberedparagraph"/>
        <w:rPr>
          <w:b/>
          <w:i/>
        </w:rPr>
      </w:pPr>
      <w:r w:rsidRPr="000E2916">
        <w:rPr>
          <w:b/>
          <w:i/>
        </w:rPr>
        <w:t>Assurance Activity</w:t>
      </w:r>
    </w:p>
    <w:p w14:paraId="5789C941" w14:textId="77777777" w:rsidR="000E2916" w:rsidRPr="003B296B" w:rsidRDefault="000E2916" w:rsidP="000E2916">
      <w:pPr>
        <w:pStyle w:val="Numberedparagraph"/>
      </w:pPr>
      <w:r w:rsidRPr="003B296B">
        <w:t xml:space="preserve">The evaluator shall check the description of the implementation of this protocol in the TSS to ensure that optional characteristics are specified, and the encryption algorithms supported are specified as well. The evaluator shall check the TSS to ensure that the encryption algorithms specified are identical to those listed for this component. </w:t>
      </w:r>
    </w:p>
    <w:p w14:paraId="5BFAA5D1" w14:textId="77777777" w:rsidR="000E2916" w:rsidRPr="000E2916" w:rsidRDefault="000E2916" w:rsidP="000E2916">
      <w:pPr>
        <w:pStyle w:val="Numberedparagraph"/>
        <w:rPr>
          <w:i/>
        </w:rPr>
      </w:pPr>
      <w:r w:rsidRPr="000E2916">
        <w:rPr>
          <w:i/>
        </w:rPr>
        <w:t>Operational Guidance</w:t>
      </w:r>
    </w:p>
    <w:p w14:paraId="39B82FA6" w14:textId="77777777" w:rsidR="000E2916" w:rsidRDefault="000E2916" w:rsidP="000E2916">
      <w:pPr>
        <w:pStyle w:val="Numberedparagraph"/>
      </w:pPr>
      <w:r w:rsidRPr="003B296B">
        <w:lastRenderedPageBreak/>
        <w:t>The evaluator shall also check the operational guidance to ensure that it contains instructions on configuring the TOE so that SSH conforms to the description in the TSS (for instance, the set of algorithms advertised by the TOE may have to be restricted to meet the requirements).</w:t>
      </w:r>
    </w:p>
    <w:p w14:paraId="6A08BC48" w14:textId="77777777" w:rsidR="000E2916" w:rsidRPr="000E2916" w:rsidRDefault="000E2916" w:rsidP="000E2916">
      <w:pPr>
        <w:pStyle w:val="Numberedparagraph"/>
        <w:rPr>
          <w:i/>
        </w:rPr>
      </w:pPr>
      <w:r w:rsidRPr="000E2916">
        <w:rPr>
          <w:i/>
        </w:rPr>
        <w:t>Tests</w:t>
      </w:r>
    </w:p>
    <w:p w14:paraId="6C2C1336" w14:textId="77777777" w:rsidR="000E2916" w:rsidRPr="003B296B" w:rsidRDefault="000E2916" w:rsidP="000E2916">
      <w:pPr>
        <w:pStyle w:val="Numberedparagraph"/>
      </w:pPr>
      <w:r w:rsidRPr="003B296B">
        <w:t xml:space="preserve">Test 1: The evaluator shall establish a SSH connection using each of the encryption algorithms specified by the requirement. It is sufficient to observe (on the wire) the successful negotiation of the algorithm to satisfy the intent of the test. </w:t>
      </w:r>
    </w:p>
    <w:p w14:paraId="71E9DE86" w14:textId="77777777" w:rsidR="000E2916" w:rsidRDefault="000E2916" w:rsidP="000E2916">
      <w:pPr>
        <w:pStyle w:val="Numberedparagraph"/>
      </w:pPr>
      <w:r w:rsidRPr="003B296B">
        <w:t xml:space="preserve">Test 2: The evaluator shall configure an SSH client to only allow the 3des-cbc encryption algorithm and no other encryption algorithms.  The evaluator shall attempt to establish an SSH connection from the SSH client to the TOE and observe that the connection is rejected. </w:t>
      </w:r>
    </w:p>
    <w:p w14:paraId="340AA7B4" w14:textId="77777777" w:rsidR="000E2916" w:rsidRDefault="000E2916" w:rsidP="000E2916">
      <w:pPr>
        <w:pStyle w:val="Numberedparagraph"/>
      </w:pPr>
      <w:r w:rsidRPr="007A3C47">
        <w:rPr>
          <w:b/>
        </w:rPr>
        <w:t>FCS_SSHS_EXT.1.5</w:t>
      </w:r>
      <w:r>
        <w:t xml:space="preserve"> The TSF shall ensure that the SSH transport implementation uses </w:t>
      </w:r>
      <w:r w:rsidRPr="006A2D08">
        <w:t xml:space="preserve">[selection: </w:t>
      </w:r>
      <w:proofErr w:type="spellStart"/>
      <w:r w:rsidRPr="006A2D08">
        <w:t>ssh-rsa</w:t>
      </w:r>
      <w:proofErr w:type="spellEnd"/>
      <w:r w:rsidRPr="006A2D08">
        <w:t>, ecdsa-sha2-nistp256] and [selection: ecdsa-sha2-nistp384, x509v3-ecdsa-sha2-nistp256, x509v3-ecdsa-sha2-nistp384, no other public key algorithms]</w:t>
      </w:r>
      <w:r>
        <w:t xml:space="preserve"> as its public key algorithm(s) and rejects all other public key algorithms. </w:t>
      </w:r>
    </w:p>
    <w:p w14:paraId="17D062F5" w14:textId="77777777" w:rsidR="000E2916" w:rsidRPr="000E2916" w:rsidRDefault="000E2916" w:rsidP="000E2916">
      <w:pPr>
        <w:pStyle w:val="Numberedparagraph"/>
        <w:rPr>
          <w:i/>
        </w:rPr>
      </w:pPr>
      <w:r w:rsidRPr="000E2916">
        <w:rPr>
          <w:i/>
        </w:rPr>
        <w:t>Application Note</w:t>
      </w:r>
    </w:p>
    <w:p w14:paraId="30711E2E" w14:textId="77777777" w:rsidR="000E2916" w:rsidRDefault="000E2916" w:rsidP="000E2916">
      <w:pPr>
        <w:pStyle w:val="Numberedparagraph"/>
      </w:pPr>
      <w:r>
        <w:t xml:space="preserve">Implementations that select only </w:t>
      </w:r>
      <w:proofErr w:type="spellStart"/>
      <w:r>
        <w:t>ssh-rsa</w:t>
      </w:r>
      <w:proofErr w:type="spellEnd"/>
      <w:r>
        <w:t xml:space="preserve"> will not achieve the 112-bit security strength in the digital signature generation for SSH authentication as is recommended in NIST SP 800-131A. Future versions of this profile may remove </w:t>
      </w:r>
      <w:proofErr w:type="spellStart"/>
      <w:r>
        <w:t>ssh-rsa</w:t>
      </w:r>
      <w:proofErr w:type="spellEnd"/>
      <w:r>
        <w:t xml:space="preserve"> as a selection. </w:t>
      </w:r>
    </w:p>
    <w:p w14:paraId="7E9FA7FE" w14:textId="77777777" w:rsidR="000E2916" w:rsidRPr="000E2916" w:rsidRDefault="000E2916" w:rsidP="000E2916">
      <w:pPr>
        <w:pStyle w:val="Numberedparagraph"/>
        <w:rPr>
          <w:b/>
          <w:i/>
        </w:rPr>
      </w:pPr>
      <w:r w:rsidRPr="000E2916">
        <w:rPr>
          <w:b/>
          <w:i/>
        </w:rPr>
        <w:t>Assurance Activity</w:t>
      </w:r>
    </w:p>
    <w:p w14:paraId="4DFCC0F2" w14:textId="77777777" w:rsidR="000E2916" w:rsidRPr="003B296B" w:rsidRDefault="000E2916" w:rsidP="000E2916">
      <w:pPr>
        <w:pStyle w:val="Numberedparagraph"/>
      </w:pPr>
      <w:r w:rsidRPr="003B296B">
        <w:t xml:space="preserve">The evaluator shall check the description of the implementation of this protocol in the TSS to ensure that optional characteristics are specified, and the public key algorithms supported are specified as well. The evaluator shall check the TSS to ensure that the public key algorithms specified are identical to those listed for this component. </w:t>
      </w:r>
    </w:p>
    <w:p w14:paraId="7482DF8C" w14:textId="77777777" w:rsidR="000E2916" w:rsidRPr="000E2916" w:rsidRDefault="000E2916" w:rsidP="000E2916">
      <w:pPr>
        <w:pStyle w:val="Numberedparagraph"/>
        <w:rPr>
          <w:i/>
        </w:rPr>
      </w:pPr>
      <w:r w:rsidRPr="000E2916">
        <w:rPr>
          <w:i/>
        </w:rPr>
        <w:t>Operational Guidance</w:t>
      </w:r>
    </w:p>
    <w:p w14:paraId="5BC703AE" w14:textId="77777777" w:rsidR="000E2916" w:rsidRDefault="000E2916" w:rsidP="000E2916">
      <w:pPr>
        <w:pStyle w:val="Numberedparagraph"/>
      </w:pPr>
      <w:r>
        <w:t xml:space="preserve">The evaluator shall also check the operational guidance to ensure that it contains instructions on configuring the TOE so that SSH conforms to the description in the TSS (for instance, the set of algorithms advertised by the TOE may have to be restricted to meet the requirements). </w:t>
      </w:r>
    </w:p>
    <w:p w14:paraId="7CE513EE" w14:textId="77777777" w:rsidR="000E2916" w:rsidRPr="000E2916" w:rsidRDefault="000E2916" w:rsidP="000E2916">
      <w:pPr>
        <w:pStyle w:val="Numberedparagraph"/>
        <w:rPr>
          <w:i/>
        </w:rPr>
      </w:pPr>
      <w:r w:rsidRPr="000E2916">
        <w:rPr>
          <w:i/>
        </w:rPr>
        <w:t>Tests</w:t>
      </w:r>
    </w:p>
    <w:p w14:paraId="7B3A9CF9" w14:textId="77777777" w:rsidR="000E2916" w:rsidRPr="003B296B" w:rsidRDefault="000E2916" w:rsidP="000E2916">
      <w:pPr>
        <w:pStyle w:val="Numberedparagraph"/>
      </w:pPr>
      <w:r w:rsidRPr="003B296B">
        <w:t>Test 1: The evaluator shall establish a SSH connection using each of the public key algorithms specified by the requirement to authenticate the TOE to an SSH client. It is sufficient to observe (on the wire) the successful negotiation of the algorithm to satisfy the intent of the test.</w:t>
      </w:r>
    </w:p>
    <w:p w14:paraId="12A5050E" w14:textId="77777777" w:rsidR="000E2916" w:rsidRDefault="000E2916" w:rsidP="000E2916">
      <w:pPr>
        <w:pStyle w:val="Numberedparagraph"/>
      </w:pPr>
      <w:r w:rsidRPr="003B296B">
        <w:t xml:space="preserve">Test 2: The evaluator shall configure an SSH client to only allow the </w:t>
      </w:r>
      <w:proofErr w:type="spellStart"/>
      <w:r w:rsidRPr="003B296B">
        <w:t>ssh-dsa</w:t>
      </w:r>
      <w:proofErr w:type="spellEnd"/>
      <w:r w:rsidRPr="003B296B">
        <w:t xml:space="preserve"> public key algorithm and no other public key algorithms. The evaluator shall attempt to establish an SSH connection from the SSH client to the TOE and observe that the connection is rejected.</w:t>
      </w:r>
    </w:p>
    <w:p w14:paraId="5FBFA2A8" w14:textId="77777777" w:rsidR="000E2916" w:rsidRDefault="000E2916" w:rsidP="000E2916">
      <w:pPr>
        <w:pStyle w:val="Numberedparagraph"/>
      </w:pPr>
      <w:r w:rsidRPr="007A3C47">
        <w:rPr>
          <w:b/>
        </w:rPr>
        <w:t>FCS_SSHS_EXT.1.6</w:t>
      </w:r>
      <w:r>
        <w:t xml:space="preserve"> The TSF shall ensure that the SSH transport implementation uses </w:t>
      </w:r>
      <w:r w:rsidRPr="006A2D08">
        <w:t>[selection: hmac-sha1, hmac-sha1-96, hmac-sha2-256, hmac-sha2-512] and [selection: AEAD_AES_128_GCM, AEAD_AES_256_GCM, no other MAC algorithms]</w:t>
      </w:r>
      <w:r>
        <w:t xml:space="preserve"> as its MAC algorithm(s) and rejects all other MAC algorithm(s). </w:t>
      </w:r>
    </w:p>
    <w:p w14:paraId="55CFE630" w14:textId="77777777" w:rsidR="000E2916" w:rsidRPr="000E2916" w:rsidRDefault="000E2916" w:rsidP="000E2916">
      <w:pPr>
        <w:pStyle w:val="Numberedparagraph"/>
        <w:rPr>
          <w:i/>
        </w:rPr>
      </w:pPr>
      <w:r w:rsidRPr="000E2916">
        <w:rPr>
          <w:i/>
        </w:rPr>
        <w:t>Application Note</w:t>
      </w:r>
    </w:p>
    <w:p w14:paraId="23BEB381" w14:textId="77777777" w:rsidR="000E2916" w:rsidRDefault="000E2916" w:rsidP="000E2916">
      <w:pPr>
        <w:pStyle w:val="Numberedparagraph"/>
      </w:pPr>
      <w:r>
        <w:lastRenderedPageBreak/>
        <w:t>RFC 5647 specifies the use of the AEAD_AES_128_GCM and AEAD_AES_256_GCM algorithms in SSH. As described in RFC 5647, AEAD_AES_128_GCM and AEAD_AES_256_GCM can only be chosen as MAC algorithms when the same algorithm is being used as the encryption algorithm. RFC 6668 specifies the use of the sha2 algorithms in SSH.</w:t>
      </w:r>
    </w:p>
    <w:p w14:paraId="65F91D33" w14:textId="77777777" w:rsidR="000E2916" w:rsidRPr="000E2916" w:rsidRDefault="000E2916" w:rsidP="000E2916">
      <w:pPr>
        <w:pStyle w:val="Numberedparagraph"/>
        <w:rPr>
          <w:b/>
          <w:i/>
        </w:rPr>
      </w:pPr>
      <w:r w:rsidRPr="000E2916">
        <w:rPr>
          <w:b/>
          <w:i/>
        </w:rPr>
        <w:t>Assurance Activity</w:t>
      </w:r>
    </w:p>
    <w:p w14:paraId="20E2165B" w14:textId="77777777" w:rsidR="000E2916" w:rsidRPr="003B296B" w:rsidRDefault="000E2916" w:rsidP="000E2916">
      <w:pPr>
        <w:pStyle w:val="Numberedparagraph"/>
      </w:pPr>
      <w:r w:rsidRPr="003B296B">
        <w:t xml:space="preserve">The evaluator shall check the TSS to ensure that it lists the supported data integrity algorithms, and that that list corresponds to the list in this component. </w:t>
      </w:r>
    </w:p>
    <w:p w14:paraId="1C8058F5" w14:textId="77777777" w:rsidR="000E2916" w:rsidRPr="000E2916" w:rsidRDefault="000E2916" w:rsidP="000E2916">
      <w:pPr>
        <w:pStyle w:val="Numberedparagraph"/>
        <w:rPr>
          <w:i/>
        </w:rPr>
      </w:pPr>
      <w:r w:rsidRPr="000E2916">
        <w:rPr>
          <w:i/>
        </w:rPr>
        <w:t>Operational Guidance</w:t>
      </w:r>
    </w:p>
    <w:p w14:paraId="02E175D1" w14:textId="77777777" w:rsidR="000E2916" w:rsidRPr="003B296B" w:rsidRDefault="000E2916" w:rsidP="000E2916">
      <w:pPr>
        <w:pStyle w:val="Numberedparagraph"/>
      </w:pPr>
      <w:r w:rsidRPr="003B296B">
        <w:t xml:space="preserve">The evaluator shall also check the operational guidance to ensure that it contains instructions to the administrator on how to ensure that only the allowed data integrity algorithms are used in SSH connections with the TOE (specifically, that the “none” MAC algorithm is not allowed). </w:t>
      </w:r>
    </w:p>
    <w:p w14:paraId="1E7178FE" w14:textId="77777777" w:rsidR="000E2916" w:rsidRPr="000E2916" w:rsidRDefault="000E2916" w:rsidP="000E2916">
      <w:pPr>
        <w:pStyle w:val="Numberedparagraph"/>
        <w:rPr>
          <w:i/>
        </w:rPr>
      </w:pPr>
      <w:r w:rsidRPr="000E2916">
        <w:rPr>
          <w:i/>
        </w:rPr>
        <w:t>Tests</w:t>
      </w:r>
    </w:p>
    <w:p w14:paraId="023B663F" w14:textId="77777777" w:rsidR="000E2916" w:rsidRPr="003B296B" w:rsidRDefault="000E2916" w:rsidP="000E2916">
      <w:pPr>
        <w:pStyle w:val="Numberedparagraph"/>
      </w:pPr>
      <w:r w:rsidRPr="003B296B">
        <w:t>Test 1: The evaluator shall establish a SSH connection using each of the integrity algorithms specified by the requirement. It is sufficient to observe (on the wire) the successful negotiation of the algorithm to satisfy the intent of the test.</w:t>
      </w:r>
    </w:p>
    <w:p w14:paraId="3BCE2B52" w14:textId="77777777" w:rsidR="000E2916" w:rsidRPr="003B296B" w:rsidRDefault="000E2916" w:rsidP="000E2916">
      <w:pPr>
        <w:pStyle w:val="Numberedparagraph"/>
      </w:pPr>
      <w:r w:rsidRPr="003B296B">
        <w:t>Test 2: The evaluator shall configure an SSH client to only allow the “none” MAC algorithm. The evaluator shall attempt to connect from the SSH client to the TOE and observe that the attempt fails.</w:t>
      </w:r>
    </w:p>
    <w:p w14:paraId="6F60B79D" w14:textId="77777777" w:rsidR="000E2916" w:rsidRDefault="000E2916" w:rsidP="000E2916">
      <w:pPr>
        <w:pStyle w:val="Numberedparagraph"/>
      </w:pPr>
      <w:r w:rsidRPr="003B296B">
        <w:t>Test 3: The evaluator shall configure an SSH client to only allow the hmac-md5 MAC algorithm. The evaluator shall attempt to connect from the SSH client to the TOE and observe that the attempt fails.</w:t>
      </w:r>
    </w:p>
    <w:p w14:paraId="6C70F62C" w14:textId="77777777" w:rsidR="000E2916" w:rsidRDefault="000E2916" w:rsidP="000E2916">
      <w:pPr>
        <w:pStyle w:val="Numberedparagraph"/>
      </w:pPr>
      <w:r w:rsidRPr="007A3C47">
        <w:rPr>
          <w:b/>
        </w:rPr>
        <w:t>FCS_SSHS_EXT.1.7</w:t>
      </w:r>
      <w:r>
        <w:t xml:space="preserve"> The TSF shall ensure that </w:t>
      </w:r>
      <w:r w:rsidRPr="006A2D08">
        <w:t>[selection: diffie-hellman-group14-sha1, ecdh-sha2-nistp256] and [selection: ecdh-sha2-nistp384, ecdh-sha2-nistp521, no other methods]</w:t>
      </w:r>
      <w:r>
        <w:t xml:space="preserve"> are the only allowed key exchange methods used for the SSH protocol. </w:t>
      </w:r>
    </w:p>
    <w:p w14:paraId="44A0E4CE" w14:textId="77777777" w:rsidR="000E2916" w:rsidRPr="000E2916" w:rsidRDefault="000E2916" w:rsidP="000E2916">
      <w:pPr>
        <w:pStyle w:val="Numberedparagraph"/>
        <w:rPr>
          <w:b/>
          <w:i/>
        </w:rPr>
      </w:pPr>
      <w:r w:rsidRPr="000E2916">
        <w:rPr>
          <w:b/>
          <w:i/>
        </w:rPr>
        <w:t>Assurance Activity</w:t>
      </w:r>
    </w:p>
    <w:p w14:paraId="6B767F2F" w14:textId="77777777" w:rsidR="000E2916" w:rsidRPr="003B296B" w:rsidRDefault="000E2916" w:rsidP="000E2916">
      <w:pPr>
        <w:pStyle w:val="Numberedparagraph"/>
      </w:pPr>
      <w:r w:rsidRPr="003B296B">
        <w:t xml:space="preserve">The evaluator shall check the TSS to ensure that it lists the supported key exchange algorithms, and that that list corresponds to the list in this component. </w:t>
      </w:r>
    </w:p>
    <w:p w14:paraId="3BFA31CC" w14:textId="77777777" w:rsidR="000E2916" w:rsidRPr="000E2916" w:rsidRDefault="000E2916" w:rsidP="000E2916">
      <w:pPr>
        <w:pStyle w:val="Numberedparagraph"/>
        <w:rPr>
          <w:i/>
        </w:rPr>
      </w:pPr>
      <w:r w:rsidRPr="000E2916">
        <w:rPr>
          <w:i/>
        </w:rPr>
        <w:t>Operational Guidance</w:t>
      </w:r>
    </w:p>
    <w:p w14:paraId="0855458A" w14:textId="77777777" w:rsidR="000E2916" w:rsidRPr="003B296B" w:rsidRDefault="000E2916" w:rsidP="000E2916">
      <w:pPr>
        <w:pStyle w:val="Numberedparagraph"/>
      </w:pPr>
      <w:r w:rsidRPr="003B296B">
        <w:t xml:space="preserve">The evaluator shall also check the operational guidance to ensure that it contains instructions to the administrator on how to ensure that only the allowed key exchange algorithms are used in SSH connections with the TOE.  </w:t>
      </w:r>
    </w:p>
    <w:p w14:paraId="4A597E39" w14:textId="77777777" w:rsidR="000E2916" w:rsidRPr="000E2916" w:rsidRDefault="000E2916" w:rsidP="000E2916">
      <w:pPr>
        <w:pStyle w:val="Numberedparagraph"/>
        <w:rPr>
          <w:i/>
        </w:rPr>
      </w:pPr>
      <w:r w:rsidRPr="000E2916">
        <w:rPr>
          <w:i/>
        </w:rPr>
        <w:t>Tests</w:t>
      </w:r>
    </w:p>
    <w:p w14:paraId="664C284C" w14:textId="77777777" w:rsidR="000E2916" w:rsidRPr="003B296B" w:rsidRDefault="000E2916" w:rsidP="000E2916">
      <w:pPr>
        <w:pStyle w:val="Numberedparagraph"/>
      </w:pPr>
      <w:r w:rsidRPr="003B296B">
        <w:t xml:space="preserve">Test 1: The evaluator shall configure an SSH client to only allow the diffie-hellman-group1-sha1 key exchange. The evaluator shall attempt to connect from the SSH client to the TOE and observe that the attempt fails. </w:t>
      </w:r>
    </w:p>
    <w:p w14:paraId="12B2D26A" w14:textId="77777777" w:rsidR="000E2916" w:rsidRDefault="000E2916" w:rsidP="000E2916">
      <w:pPr>
        <w:pStyle w:val="Numberedparagraph"/>
      </w:pPr>
      <w:r w:rsidRPr="003B296B">
        <w:t>Test 2: For each allowed key exchange method, the evaluator shall configure an SSH client to only allow that method for key exchange, attempt to connect from the client to the TOE, and observe that the attempt succeeds.</w:t>
      </w:r>
    </w:p>
    <w:p w14:paraId="713EE813" w14:textId="77777777" w:rsidR="000E2916" w:rsidRDefault="000E2916" w:rsidP="000E2916">
      <w:pPr>
        <w:pStyle w:val="Numberedparagraph"/>
      </w:pPr>
      <w:r w:rsidRPr="007A3C47">
        <w:rPr>
          <w:b/>
        </w:rPr>
        <w:t>FCS_SSHS_EXT.1.8</w:t>
      </w:r>
      <w:r>
        <w:t xml:space="preserve"> The TSF shall ensure that the SSH connection be rekeyed after no more than 2^28 packets have been transmitted using that key.</w:t>
      </w:r>
    </w:p>
    <w:p w14:paraId="155A0A41" w14:textId="77777777" w:rsidR="000E2916" w:rsidRPr="000E2916" w:rsidRDefault="000E2916" w:rsidP="000E2916">
      <w:pPr>
        <w:pStyle w:val="Numberedparagraph"/>
        <w:rPr>
          <w:b/>
          <w:i/>
        </w:rPr>
      </w:pPr>
      <w:r w:rsidRPr="000E2916">
        <w:rPr>
          <w:b/>
          <w:i/>
        </w:rPr>
        <w:t>Assurance Activity</w:t>
      </w:r>
    </w:p>
    <w:p w14:paraId="3A482213" w14:textId="77777777" w:rsidR="000E2916" w:rsidRPr="000E2916" w:rsidRDefault="000E2916" w:rsidP="000E2916">
      <w:pPr>
        <w:pStyle w:val="Numberedparagraph"/>
        <w:rPr>
          <w:i/>
        </w:rPr>
      </w:pPr>
      <w:r w:rsidRPr="000E2916">
        <w:rPr>
          <w:i/>
        </w:rPr>
        <w:lastRenderedPageBreak/>
        <w:t>Tests</w:t>
      </w:r>
    </w:p>
    <w:p w14:paraId="7C501129" w14:textId="77777777" w:rsidR="006B53A4" w:rsidRDefault="000E2916" w:rsidP="000E2916">
      <w:pPr>
        <w:pStyle w:val="Numberedparagraph"/>
      </w:pPr>
      <w:r w:rsidRPr="003B296B">
        <w:t>The evaluator shall configure the TOE to create a log entry when a rekey occurs. The evaluator shall connect to the TOE with an SSH client and cause 2^28 packets to be transmitted from the client to the TOE, and subsequently review the audit log to ensure that a rekey occurred.</w:t>
      </w:r>
    </w:p>
    <w:p w14:paraId="26AF3F11" w14:textId="77777777" w:rsidR="006B53A4" w:rsidRDefault="006B53A4" w:rsidP="00C81590">
      <w:pPr>
        <w:spacing w:line="259" w:lineRule="auto"/>
        <w:rPr>
          <w:rFonts w:asciiTheme="minorHAnsi" w:eastAsia="Calibri" w:hAnsiTheme="minorHAnsi"/>
          <w:b/>
          <w:szCs w:val="22"/>
          <w:u w:val="single"/>
        </w:rPr>
      </w:pPr>
    </w:p>
    <w:p w14:paraId="2C133BAE" w14:textId="77777777" w:rsidR="00C81590" w:rsidRPr="00B734CE" w:rsidRDefault="001E58B3" w:rsidP="003E6F69">
      <w:pPr>
        <w:pStyle w:val="Heading3"/>
      </w:pPr>
      <w:bookmarkStart w:id="955" w:name="_Toc430938747"/>
      <w:r>
        <w:t xml:space="preserve">FCS_TLSC_EXT.1 </w:t>
      </w:r>
      <w:r w:rsidR="00C72E06" w:rsidRPr="00C72E06">
        <w:t>TLS</w:t>
      </w:r>
      <w:r>
        <w:t xml:space="preserve"> Client Protocol</w:t>
      </w:r>
      <w:bookmarkEnd w:id="955"/>
      <w:r>
        <w:t xml:space="preserve"> </w:t>
      </w:r>
    </w:p>
    <w:p w14:paraId="78E54724" w14:textId="77777777" w:rsidR="001E58B3" w:rsidRPr="0045792B" w:rsidRDefault="001E58B3" w:rsidP="001E58B3">
      <w:pPr>
        <w:pStyle w:val="Numberedparagraph"/>
      </w:pPr>
      <w:r w:rsidRPr="0045792B">
        <w:rPr>
          <w:b/>
        </w:rPr>
        <w:t xml:space="preserve">FCS_TLSC_EXT.1.1 </w:t>
      </w:r>
      <w:r w:rsidRPr="0045792B">
        <w:t>The TSF shall impl</w:t>
      </w:r>
      <w:r>
        <w:t xml:space="preserve">ement [selection: </w:t>
      </w:r>
      <w:r w:rsidRPr="00F77CB6">
        <w:rPr>
          <w:iCs/>
          <w:u w:val="single"/>
        </w:rPr>
        <w:t>TLS 1.2 (RFC 5246), TLS 1.1 (RFC 4346)</w:t>
      </w:r>
      <w:r>
        <w:t>]</w:t>
      </w:r>
      <w:r w:rsidRPr="0045792B">
        <w:t xml:space="preserve"> supporting the following </w:t>
      </w:r>
      <w:proofErr w:type="spellStart"/>
      <w:r w:rsidRPr="0045792B">
        <w:t>ciphersuites</w:t>
      </w:r>
      <w:proofErr w:type="spellEnd"/>
      <w:r w:rsidRPr="0045792B">
        <w:t xml:space="preserve">: </w:t>
      </w:r>
    </w:p>
    <w:p w14:paraId="0EE7347B" w14:textId="77777777" w:rsidR="001E58B3" w:rsidRPr="00F77CB6" w:rsidRDefault="001E58B3" w:rsidP="001E58B3">
      <w:pPr>
        <w:numPr>
          <w:ilvl w:val="0"/>
          <w:numId w:val="75"/>
        </w:numPr>
        <w:spacing w:after="0" w:line="276" w:lineRule="auto"/>
        <w:ind w:hanging="359"/>
        <w:rPr>
          <w:iCs/>
          <w:highlight w:val="white"/>
        </w:rPr>
      </w:pPr>
      <w:r w:rsidRPr="00F77CB6">
        <w:rPr>
          <w:iCs/>
          <w:highlight w:val="white"/>
        </w:rPr>
        <w:t xml:space="preserve">Mandatory </w:t>
      </w:r>
      <w:proofErr w:type="spellStart"/>
      <w:r w:rsidRPr="00F77CB6">
        <w:rPr>
          <w:iCs/>
          <w:highlight w:val="white"/>
        </w:rPr>
        <w:t>Ciphersuites</w:t>
      </w:r>
      <w:proofErr w:type="spellEnd"/>
      <w:r w:rsidRPr="00F77CB6">
        <w:rPr>
          <w:iCs/>
          <w:highlight w:val="white"/>
        </w:rPr>
        <w:t>:</w:t>
      </w:r>
    </w:p>
    <w:p w14:paraId="56D504A9" w14:textId="77777777" w:rsidR="001E58B3" w:rsidRPr="00F77CB6" w:rsidRDefault="001E58B3" w:rsidP="001E58B3">
      <w:pPr>
        <w:numPr>
          <w:ilvl w:val="1"/>
          <w:numId w:val="75"/>
        </w:numPr>
        <w:tabs>
          <w:tab w:val="left" w:pos="990"/>
        </w:tabs>
        <w:spacing w:after="0" w:line="276" w:lineRule="auto"/>
        <w:ind w:left="720" w:hanging="29"/>
        <w:rPr>
          <w:iCs/>
          <w:highlight w:val="white"/>
        </w:rPr>
      </w:pPr>
      <w:r w:rsidRPr="00F77CB6">
        <w:rPr>
          <w:iCs/>
          <w:highlight w:val="white"/>
        </w:rPr>
        <w:t>TLS_RSA_WITH_AES_128_CBC_SHA as defined in RFC 3268</w:t>
      </w:r>
    </w:p>
    <w:p w14:paraId="4520A727" w14:textId="77777777" w:rsidR="001E58B3" w:rsidRPr="00F77CB6" w:rsidRDefault="001E58B3" w:rsidP="001E58B3">
      <w:pPr>
        <w:numPr>
          <w:ilvl w:val="0"/>
          <w:numId w:val="75"/>
        </w:numPr>
        <w:spacing w:after="0" w:line="276" w:lineRule="auto"/>
        <w:ind w:hanging="359"/>
        <w:rPr>
          <w:iCs/>
          <w:highlight w:val="white"/>
        </w:rPr>
      </w:pPr>
      <w:r w:rsidRPr="00F77CB6">
        <w:rPr>
          <w:iCs/>
          <w:highlight w:val="white"/>
        </w:rPr>
        <w:t xml:space="preserve"> [selection: Optional </w:t>
      </w:r>
      <w:proofErr w:type="spellStart"/>
      <w:r w:rsidRPr="00F77CB6">
        <w:rPr>
          <w:iCs/>
          <w:highlight w:val="white"/>
        </w:rPr>
        <w:t>Ciphersuites</w:t>
      </w:r>
      <w:proofErr w:type="spellEnd"/>
      <w:r w:rsidRPr="00F77CB6">
        <w:rPr>
          <w:iCs/>
          <w:highlight w:val="white"/>
        </w:rPr>
        <w:t>:</w:t>
      </w:r>
    </w:p>
    <w:p w14:paraId="10B96241"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TLS_RSA_WITH_AES_256_CBC_SHA as defined in RFC 3268</w:t>
      </w:r>
    </w:p>
    <w:p w14:paraId="32FB1E59"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TLS_DHE_RSA_WITH_AES_128_CBC_SHA as defined in RFC 3268</w:t>
      </w:r>
    </w:p>
    <w:p w14:paraId="66C801CA"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TLS_DHE_RSA_WITH_AES_256_CBC_SHA as defined in RFC 3268</w:t>
      </w:r>
    </w:p>
    <w:p w14:paraId="21F98AD6"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TLS_ECDHE_RSA_WITH_AES_128_CBC_SHA as defined in RFC 4492</w:t>
      </w:r>
    </w:p>
    <w:p w14:paraId="7D4FEF28"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TLS_ECDHE_RSA_WITH_AES_256_CBC_SHA as defined in RFC 4492</w:t>
      </w:r>
    </w:p>
    <w:p w14:paraId="7E96D34E"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TLS_ECDHE_ECDSA_WITH_AES_128_CBC_SHA as defined in RFC 4492</w:t>
      </w:r>
    </w:p>
    <w:p w14:paraId="7B354840"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TLS_ECDHE_ECDSA_WITH_AES_256_CBC_SHA as defined in RFC 4492</w:t>
      </w:r>
    </w:p>
    <w:p w14:paraId="4621B543"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TLS_RSA_WITH_AES_128_CBC_SHA256 as defined in RFC 5246</w:t>
      </w:r>
    </w:p>
    <w:p w14:paraId="1633A87B"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TLS_RSA_WITH_AES_256_CBC_ SHA256 as defined in RFC 5246</w:t>
      </w:r>
    </w:p>
    <w:p w14:paraId="56D321B1" w14:textId="77777777" w:rsidR="001E58B3" w:rsidRPr="00F77CB6" w:rsidRDefault="001E58B3" w:rsidP="001E58B3">
      <w:pPr>
        <w:numPr>
          <w:ilvl w:val="1"/>
          <w:numId w:val="75"/>
        </w:numPr>
        <w:tabs>
          <w:tab w:val="left" w:pos="990"/>
        </w:tabs>
        <w:spacing w:after="0" w:line="276" w:lineRule="auto"/>
        <w:ind w:left="720" w:hanging="22"/>
        <w:rPr>
          <w:iCs/>
          <w:highlight w:val="white"/>
          <w:u w:val="single"/>
        </w:rPr>
      </w:pPr>
      <w:r w:rsidRPr="00F77CB6">
        <w:rPr>
          <w:iCs/>
          <w:highlight w:val="white"/>
          <w:u w:val="single"/>
        </w:rPr>
        <w:t>TLS_DHE_RSA_WITH_AES_128_CBC_ SHA256 as defined in RFC 5246</w:t>
      </w:r>
    </w:p>
    <w:p w14:paraId="7CC0672D"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TLS_DHE_RSA_WITH_AES_256_CBC_ SHA256 as defined in RFC 5246</w:t>
      </w:r>
    </w:p>
    <w:p w14:paraId="7C432E6B"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TLS_ECDHE_ECDSA_WITH_AES_128_CBC_SHA256 as defined in RFC 5289</w:t>
      </w:r>
    </w:p>
    <w:p w14:paraId="3858AF7D"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 xml:space="preserve">TLS_ECDHE_ECDSA_WITH_AES_256_CBC_SHA384 as defined in RFC </w:t>
      </w:r>
      <w:r w:rsidRPr="00F77CB6">
        <w:rPr>
          <w:iCs/>
          <w:u w:val="single"/>
        </w:rPr>
        <w:t>5289</w:t>
      </w:r>
    </w:p>
    <w:p w14:paraId="3D51288D" w14:textId="77777777" w:rsidR="001E58B3" w:rsidRPr="00F77CB6"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TLS_ECDHE_ECDSA_WITH_AES_128_GCM_SHA256 as defined in RFC 5289</w:t>
      </w:r>
    </w:p>
    <w:p w14:paraId="6D8D7067" w14:textId="77777777" w:rsidR="001E58B3" w:rsidRDefault="001E58B3" w:rsidP="001E58B3">
      <w:pPr>
        <w:numPr>
          <w:ilvl w:val="1"/>
          <w:numId w:val="75"/>
        </w:numPr>
        <w:tabs>
          <w:tab w:val="left" w:pos="990"/>
        </w:tabs>
        <w:spacing w:after="0" w:line="276" w:lineRule="auto"/>
        <w:ind w:left="720" w:hanging="29"/>
        <w:rPr>
          <w:iCs/>
          <w:highlight w:val="white"/>
          <w:u w:val="single"/>
        </w:rPr>
      </w:pPr>
      <w:r w:rsidRPr="00F77CB6">
        <w:rPr>
          <w:iCs/>
          <w:highlight w:val="white"/>
          <w:u w:val="single"/>
        </w:rPr>
        <w:t>TLS_ECDHE_ECDSA_WITH_AES_256_GCM_SHA384 as defined in RFC 5289</w:t>
      </w:r>
    </w:p>
    <w:p w14:paraId="661E0EAF" w14:textId="77777777" w:rsidR="004D72DF" w:rsidRDefault="004D72DF" w:rsidP="001E58B3">
      <w:pPr>
        <w:numPr>
          <w:ilvl w:val="1"/>
          <w:numId w:val="75"/>
        </w:numPr>
        <w:tabs>
          <w:tab w:val="left" w:pos="990"/>
        </w:tabs>
        <w:spacing w:after="0" w:line="276" w:lineRule="auto"/>
        <w:ind w:left="720" w:hanging="29"/>
        <w:rPr>
          <w:iCs/>
          <w:highlight w:val="white"/>
          <w:u w:val="single"/>
        </w:rPr>
      </w:pPr>
      <w:r>
        <w:rPr>
          <w:iCs/>
          <w:highlight w:val="white"/>
          <w:u w:val="single"/>
        </w:rPr>
        <w:t>TLS_ECDHE_RSA_WITH_AES_128_GCM_SHA256 as defined in RFC 5289</w:t>
      </w:r>
    </w:p>
    <w:p w14:paraId="2A2645BD" w14:textId="77777777" w:rsidR="004D72DF" w:rsidRPr="00F77CB6" w:rsidRDefault="004D72DF" w:rsidP="001E58B3">
      <w:pPr>
        <w:numPr>
          <w:ilvl w:val="1"/>
          <w:numId w:val="75"/>
        </w:numPr>
        <w:tabs>
          <w:tab w:val="left" w:pos="990"/>
        </w:tabs>
        <w:spacing w:after="0" w:line="276" w:lineRule="auto"/>
        <w:ind w:left="720" w:hanging="29"/>
        <w:rPr>
          <w:iCs/>
          <w:highlight w:val="white"/>
          <w:u w:val="single"/>
        </w:rPr>
      </w:pPr>
      <w:r>
        <w:rPr>
          <w:iCs/>
          <w:highlight w:val="white"/>
          <w:u w:val="single"/>
        </w:rPr>
        <w:t>TLS_ECDHE_RSA_WITH_AES_256_GCM_SHA384 as defined in RFC 5289</w:t>
      </w:r>
    </w:p>
    <w:p w14:paraId="194E284C" w14:textId="77777777" w:rsidR="001E58B3" w:rsidRPr="00F77CB6" w:rsidRDefault="001E58B3" w:rsidP="001E58B3">
      <w:pPr>
        <w:numPr>
          <w:ilvl w:val="1"/>
          <w:numId w:val="75"/>
        </w:numPr>
        <w:tabs>
          <w:tab w:val="left" w:pos="990"/>
        </w:tabs>
        <w:spacing w:after="0" w:line="276" w:lineRule="auto"/>
        <w:ind w:left="720" w:hanging="29"/>
        <w:rPr>
          <w:highlight w:val="white"/>
          <w:u w:val="single"/>
        </w:rPr>
      </w:pPr>
      <w:r w:rsidRPr="00F77CB6">
        <w:rPr>
          <w:iCs/>
          <w:highlight w:val="white"/>
          <w:u w:val="single"/>
        </w:rPr>
        <w:t xml:space="preserve">no other </w:t>
      </w:r>
      <w:proofErr w:type="spellStart"/>
      <w:r w:rsidRPr="00F77CB6">
        <w:rPr>
          <w:iCs/>
          <w:highlight w:val="white"/>
          <w:u w:val="single"/>
        </w:rPr>
        <w:t>ciphersuite</w:t>
      </w:r>
      <w:proofErr w:type="spellEnd"/>
      <w:r w:rsidRPr="00F77CB6">
        <w:rPr>
          <w:iCs/>
          <w:highlight w:val="white"/>
        </w:rPr>
        <w:t>]</w:t>
      </w:r>
      <w:r w:rsidRPr="008A5321">
        <w:rPr>
          <w:highlight w:val="white"/>
        </w:rPr>
        <w:t>.</w:t>
      </w:r>
    </w:p>
    <w:p w14:paraId="666CADC5" w14:textId="77777777" w:rsidR="001E58B3" w:rsidRPr="001E58B3" w:rsidRDefault="001E58B3" w:rsidP="001E58B3">
      <w:pPr>
        <w:pStyle w:val="Numberedparagraph"/>
        <w:rPr>
          <w:i/>
        </w:rPr>
      </w:pPr>
      <w:r w:rsidRPr="001E58B3">
        <w:rPr>
          <w:i/>
        </w:rPr>
        <w:t>Application Note</w:t>
      </w:r>
      <w:r w:rsidR="009B59EC">
        <w:rPr>
          <w:i/>
        </w:rPr>
        <w:t>:</w:t>
      </w:r>
    </w:p>
    <w:p w14:paraId="72534750" w14:textId="77777777" w:rsidR="001E58B3" w:rsidRDefault="001E58B3" w:rsidP="001E58B3">
      <w:pPr>
        <w:pStyle w:val="Numberedparagraph"/>
        <w:rPr>
          <w:shd w:val="clear" w:color="auto" w:fill="FFFFFF"/>
        </w:rPr>
      </w:pPr>
      <w:r w:rsidRPr="0045792B">
        <w:rPr>
          <w:shd w:val="clear" w:color="auto" w:fill="FFFFFF"/>
        </w:rPr>
        <w:t xml:space="preserve">The </w:t>
      </w:r>
      <w:proofErr w:type="spellStart"/>
      <w:r w:rsidRPr="0045792B">
        <w:rPr>
          <w:shd w:val="clear" w:color="auto" w:fill="FFFFFF"/>
        </w:rPr>
        <w:t>ciphersuites</w:t>
      </w:r>
      <w:proofErr w:type="spellEnd"/>
      <w:r w:rsidRPr="0045792B">
        <w:rPr>
          <w:shd w:val="clear" w:color="auto" w:fill="FFFFFF"/>
        </w:rPr>
        <w:t xml:space="preserve"> to be tested in the evaluated configuration are limited by this requirement. The ST author should select the optional </w:t>
      </w:r>
      <w:proofErr w:type="spellStart"/>
      <w:r w:rsidRPr="0045792B">
        <w:rPr>
          <w:shd w:val="clear" w:color="auto" w:fill="FFFFFF"/>
        </w:rPr>
        <w:t>ciphersuites</w:t>
      </w:r>
      <w:proofErr w:type="spellEnd"/>
      <w:r w:rsidRPr="0045792B">
        <w:rPr>
          <w:shd w:val="clear" w:color="auto" w:fill="FFFFFF"/>
        </w:rPr>
        <w:t xml:space="preserve"> that are supported; if there are no </w:t>
      </w:r>
      <w:proofErr w:type="spellStart"/>
      <w:r w:rsidRPr="0045792B">
        <w:rPr>
          <w:shd w:val="clear" w:color="auto" w:fill="FFFFFF"/>
        </w:rPr>
        <w:t>ciphersuites</w:t>
      </w:r>
      <w:proofErr w:type="spellEnd"/>
      <w:r w:rsidRPr="0045792B">
        <w:rPr>
          <w:shd w:val="clear" w:color="auto" w:fill="FFFFFF"/>
        </w:rPr>
        <w:t xml:space="preserve"> supported other than the mandatory suites, then “None” should be selected. It is necessary to limit the </w:t>
      </w:r>
      <w:proofErr w:type="spellStart"/>
      <w:r w:rsidRPr="0045792B">
        <w:rPr>
          <w:shd w:val="clear" w:color="auto" w:fill="FFFFFF"/>
        </w:rPr>
        <w:t>ciphersuites</w:t>
      </w:r>
      <w:proofErr w:type="spellEnd"/>
      <w:r w:rsidRPr="0045792B">
        <w:rPr>
          <w:shd w:val="clear" w:color="auto" w:fill="FFFFFF"/>
        </w:rPr>
        <w:t xml:space="preserve"> that can be used in an evaluated configuration administratively on the server in the test environment. The Suite B algorithms listed above (RFC 6460) are the preferred algorithms for implementation.</w:t>
      </w:r>
      <w:r>
        <w:rPr>
          <w:shd w:val="clear" w:color="auto" w:fill="FFFFFF"/>
        </w:rPr>
        <w:t xml:space="preserve"> TLS_RSA_WITH_AES_128_CBC_SHA is required in order to ensure compliance with RFC 5246. </w:t>
      </w:r>
    </w:p>
    <w:p w14:paraId="7FE3C5B7" w14:textId="77777777" w:rsidR="001E58B3" w:rsidRDefault="001E58B3" w:rsidP="001E58B3">
      <w:pPr>
        <w:pStyle w:val="Numberedparagraph"/>
        <w:rPr>
          <w:shd w:val="clear" w:color="auto" w:fill="FFFFFF"/>
        </w:rPr>
      </w:pPr>
      <w:r>
        <w:rPr>
          <w:shd w:val="clear" w:color="auto" w:fill="FFFFFF"/>
        </w:rPr>
        <w:t>These requirements will be revisited as new TLS versions are standardized by the IETF.</w:t>
      </w:r>
    </w:p>
    <w:p w14:paraId="6024EED8" w14:textId="77777777" w:rsidR="001E58B3" w:rsidRDefault="001E58B3" w:rsidP="001E58B3">
      <w:pPr>
        <w:pStyle w:val="Numberedparagraph"/>
        <w:rPr>
          <w:shd w:val="clear" w:color="auto" w:fill="FFFFFF"/>
        </w:rPr>
      </w:pPr>
      <w:r>
        <w:rPr>
          <w:shd w:val="clear" w:color="auto" w:fill="FFFFFF"/>
        </w:rPr>
        <w:t xml:space="preserve">If any </w:t>
      </w:r>
      <w:proofErr w:type="spellStart"/>
      <w:r>
        <w:rPr>
          <w:shd w:val="clear" w:color="auto" w:fill="FFFFFF"/>
        </w:rPr>
        <w:t>ciphersuites</w:t>
      </w:r>
      <w:proofErr w:type="spellEnd"/>
      <w:r>
        <w:rPr>
          <w:shd w:val="clear" w:color="auto" w:fill="FFFFFF"/>
        </w:rPr>
        <w:t xml:space="preserve"> are selected using ECDHE, then FCS_TLSC_EXT.1.5 is required.</w:t>
      </w:r>
    </w:p>
    <w:p w14:paraId="03EBCDEE" w14:textId="77777777" w:rsidR="001E58B3" w:rsidRPr="001E58B3" w:rsidRDefault="001E58B3" w:rsidP="001E58B3">
      <w:pPr>
        <w:pStyle w:val="Numberedparagraph"/>
        <w:rPr>
          <w:rFonts w:cs="Arial"/>
          <w:b/>
          <w:bCs/>
          <w:i/>
          <w:color w:val="0070C0"/>
        </w:rPr>
      </w:pPr>
      <w:r w:rsidRPr="001E58B3">
        <w:lastRenderedPageBreak/>
        <w:t xml:space="preserve">In a future version of this PP TLS v1.2 will be required for all TOEs. </w:t>
      </w:r>
    </w:p>
    <w:p w14:paraId="0847E7CD" w14:textId="77777777" w:rsidR="001E58B3" w:rsidRPr="001E58B3" w:rsidRDefault="001E58B3" w:rsidP="001E58B3">
      <w:pPr>
        <w:pStyle w:val="Numberedparagraph"/>
        <w:rPr>
          <w:rFonts w:cs="Arial"/>
          <w:b/>
          <w:bCs/>
          <w:i/>
          <w:color w:val="0070C0"/>
        </w:rPr>
      </w:pPr>
      <w:r w:rsidRPr="001E58B3">
        <w:rPr>
          <w:b/>
          <w:i/>
        </w:rPr>
        <w:t>Assurance Activit</w:t>
      </w:r>
      <w:r w:rsidR="008A5321">
        <w:rPr>
          <w:b/>
          <w:i/>
        </w:rPr>
        <w:t>y:</w:t>
      </w:r>
    </w:p>
    <w:p w14:paraId="499449C3" w14:textId="77777777" w:rsidR="001E58B3" w:rsidRDefault="001E58B3" w:rsidP="001E58B3">
      <w:pPr>
        <w:pStyle w:val="Numberedparagraph"/>
      </w:pPr>
      <w:r w:rsidRPr="0045792B">
        <w:t xml:space="preserve">The evaluator shall check the description of the implementation of this protocol in the TSS to ensure that the </w:t>
      </w:r>
      <w:proofErr w:type="spellStart"/>
      <w:r w:rsidRPr="0045792B">
        <w:t>ciphersuites</w:t>
      </w:r>
      <w:proofErr w:type="spellEnd"/>
      <w:r w:rsidRPr="0045792B">
        <w:t xml:space="preserve"> supported are specified. The evaluator shall check the TSS to ensure that the </w:t>
      </w:r>
      <w:proofErr w:type="spellStart"/>
      <w:r w:rsidRPr="0045792B">
        <w:t>ciphers</w:t>
      </w:r>
      <w:r>
        <w:t>uites</w:t>
      </w:r>
      <w:proofErr w:type="spellEnd"/>
      <w:r>
        <w:t xml:space="preserve"> specified include th</w:t>
      </w:r>
      <w:r w:rsidRPr="0045792B">
        <w:t xml:space="preserve">ose listed for this component. </w:t>
      </w:r>
    </w:p>
    <w:p w14:paraId="58DE90B6" w14:textId="77777777" w:rsidR="00F77CB6" w:rsidRPr="00F77CB6" w:rsidRDefault="00F77CB6" w:rsidP="001E58B3">
      <w:pPr>
        <w:pStyle w:val="Numberedparagraph"/>
        <w:rPr>
          <w:i/>
        </w:rPr>
      </w:pPr>
      <w:r w:rsidRPr="00F77CB6">
        <w:rPr>
          <w:i/>
        </w:rPr>
        <w:t>Tests</w:t>
      </w:r>
    </w:p>
    <w:p w14:paraId="6D626BE8" w14:textId="77777777" w:rsidR="001E58B3" w:rsidRPr="009E7B0C" w:rsidRDefault="001E58B3" w:rsidP="001E58B3">
      <w:pPr>
        <w:pStyle w:val="Numberedparagraph"/>
      </w:pPr>
      <w:r w:rsidRPr="009E7B0C">
        <w:t xml:space="preserve">Test 1: The evaluator shall establish a TLS connection using each of the </w:t>
      </w:r>
      <w:proofErr w:type="spellStart"/>
      <w:r w:rsidRPr="009E7B0C">
        <w:t>ciphersuites</w:t>
      </w:r>
      <w:proofErr w:type="spellEnd"/>
      <w:r w:rsidRPr="009E7B0C">
        <w:t xml:space="preserve"> specified by the requirement. This connection may be established as part of the establishment of a higher-level protocol, e.g., as part of an EAP session. It is sufficient to observe the successful negotiation of a </w:t>
      </w:r>
      <w:proofErr w:type="spellStart"/>
      <w:r w:rsidRPr="009E7B0C">
        <w:t>ciphersuite</w:t>
      </w:r>
      <w:proofErr w:type="spellEnd"/>
      <w:r w:rsidRPr="009E7B0C">
        <w:t xml:space="preserve"> to satisfy the intent of the test; it is not necessary to examine the characteristics of the encrypted traffic in an attempt to discern the </w:t>
      </w:r>
      <w:proofErr w:type="spellStart"/>
      <w:r w:rsidRPr="009E7B0C">
        <w:t>ciphersuite</w:t>
      </w:r>
      <w:proofErr w:type="spellEnd"/>
      <w:r w:rsidRPr="009E7B0C">
        <w:t xml:space="preserve"> being used (for example, that the cryptographic algorithm is 128-bit AES and not 256-bit AES).</w:t>
      </w:r>
    </w:p>
    <w:p w14:paraId="73D2A2A8" w14:textId="77777777" w:rsidR="001E58B3" w:rsidRPr="009E7B0C" w:rsidRDefault="001E58B3" w:rsidP="001E58B3">
      <w:pPr>
        <w:pStyle w:val="Numberedparagraph"/>
      </w:pPr>
      <w:r w:rsidRPr="009E7B0C">
        <w:t xml:space="preserve">Test 2: The evaluator shall attempt to establish the connection using a server with a server certificate that contains the Server Authentication purpose in the </w:t>
      </w:r>
      <w:proofErr w:type="spellStart"/>
      <w:r w:rsidRPr="009E7B0C">
        <w:t>extendedKeyUsage</w:t>
      </w:r>
      <w:proofErr w:type="spellEnd"/>
      <w:r w:rsidRPr="009E7B0C">
        <w:t xml:space="preserve"> field and verify that a connection is established. The evaluator will then verify that the client rejects an otherwise valid server certificate that lacks the Server Authentication purpose in the </w:t>
      </w:r>
      <w:proofErr w:type="spellStart"/>
      <w:r w:rsidRPr="009E7B0C">
        <w:t>extendedKeyUsage</w:t>
      </w:r>
      <w:proofErr w:type="spellEnd"/>
      <w:r w:rsidRPr="009E7B0C">
        <w:t xml:space="preserve"> field and a connection is not established. Ideally, the two certificates should be identical except for the </w:t>
      </w:r>
      <w:proofErr w:type="spellStart"/>
      <w:r w:rsidRPr="009E7B0C">
        <w:t>extendedKeyUsage</w:t>
      </w:r>
      <w:proofErr w:type="spellEnd"/>
      <w:r w:rsidRPr="009E7B0C">
        <w:t xml:space="preserve"> field.</w:t>
      </w:r>
    </w:p>
    <w:p w14:paraId="72B6FF23" w14:textId="77777777" w:rsidR="001E58B3" w:rsidRPr="009E7B0C" w:rsidRDefault="001E58B3" w:rsidP="001E58B3">
      <w:pPr>
        <w:pStyle w:val="Numberedparagraph"/>
      </w:pPr>
      <w:r w:rsidRPr="009E7B0C">
        <w:t xml:space="preserve">Test 3: The evaluator shall send a server certificate in the TLS connection that the does not match the server-selected </w:t>
      </w:r>
      <w:proofErr w:type="spellStart"/>
      <w:r w:rsidRPr="009E7B0C">
        <w:t>ciphersuite</w:t>
      </w:r>
      <w:proofErr w:type="spellEnd"/>
      <w:r w:rsidRPr="009E7B0C">
        <w:t xml:space="preserve"> (for example, send a ECDSA certificate while using the TLS_RSA_WITH_AES_128_CBC_SHA </w:t>
      </w:r>
      <w:proofErr w:type="spellStart"/>
      <w:r w:rsidRPr="009E7B0C">
        <w:t>ciphersuite</w:t>
      </w:r>
      <w:proofErr w:type="spellEnd"/>
      <w:r w:rsidRPr="009E7B0C">
        <w:t xml:space="preserve"> or send a RSA certificate while using one of the ECDSA </w:t>
      </w:r>
      <w:proofErr w:type="spellStart"/>
      <w:r w:rsidRPr="009E7B0C">
        <w:t>ciphersuites</w:t>
      </w:r>
      <w:proofErr w:type="spellEnd"/>
      <w:r w:rsidRPr="009E7B0C">
        <w:t>.) The evaluator shall verify that the TOE disconnects after receiving the server’s Certificate handshake message.</w:t>
      </w:r>
    </w:p>
    <w:p w14:paraId="7166E882" w14:textId="77777777" w:rsidR="001E58B3" w:rsidRPr="009E7B0C" w:rsidRDefault="001E58B3" w:rsidP="001E58B3">
      <w:pPr>
        <w:pStyle w:val="Numberedparagraph"/>
      </w:pPr>
      <w:r w:rsidRPr="009E7B0C">
        <w:t xml:space="preserve">Test 4: The evaluator shall configure the server to select the TLS_NULL_WITH_NULL_NULL </w:t>
      </w:r>
      <w:proofErr w:type="spellStart"/>
      <w:r w:rsidRPr="009E7B0C">
        <w:t>ciphersuite</w:t>
      </w:r>
      <w:proofErr w:type="spellEnd"/>
      <w:r w:rsidRPr="009E7B0C">
        <w:t xml:space="preserve"> and verify that the client denies the connection.</w:t>
      </w:r>
    </w:p>
    <w:p w14:paraId="13F2BABD" w14:textId="77777777" w:rsidR="001E58B3" w:rsidRPr="009E7B0C" w:rsidRDefault="001E58B3" w:rsidP="001E58B3">
      <w:pPr>
        <w:pStyle w:val="Numberedparagraph"/>
      </w:pPr>
      <w:r w:rsidRPr="009E7B0C">
        <w:t xml:space="preserve">Test 5: The evaluator </w:t>
      </w:r>
      <w:proofErr w:type="gramStart"/>
      <w:r w:rsidRPr="009E7B0C">
        <w:t>perform</w:t>
      </w:r>
      <w:proofErr w:type="gramEnd"/>
      <w:r w:rsidRPr="009E7B0C">
        <w:t xml:space="preserve"> the following modifications to the traffic:</w:t>
      </w:r>
    </w:p>
    <w:p w14:paraId="61F2B3B5" w14:textId="77777777" w:rsidR="001E58B3" w:rsidRPr="009E7B0C" w:rsidRDefault="001E58B3" w:rsidP="001E58B3">
      <w:pPr>
        <w:pStyle w:val="ListNumber"/>
        <w:numPr>
          <w:ilvl w:val="0"/>
          <w:numId w:val="60"/>
        </w:numPr>
        <w:tabs>
          <w:tab w:val="num" w:pos="-2880"/>
        </w:tabs>
        <w:spacing w:before="240" w:after="240"/>
        <w:ind w:left="720" w:hanging="720"/>
        <w:contextualSpacing w:val="0"/>
        <w:jc w:val="both"/>
      </w:pPr>
      <w:r w:rsidRPr="009E7B0C">
        <w:t>Change the TLS version selected by the server in the Server Hello to a non-supported TLS version (for example 1.3 represented by the two bytes 03 04) and verify that the client rejects the connection.</w:t>
      </w:r>
    </w:p>
    <w:p w14:paraId="36E518CC" w14:textId="77777777" w:rsidR="001E58B3" w:rsidRPr="009E7B0C" w:rsidRDefault="001E58B3" w:rsidP="001E58B3">
      <w:pPr>
        <w:pStyle w:val="ListNumber"/>
        <w:numPr>
          <w:ilvl w:val="0"/>
          <w:numId w:val="60"/>
        </w:numPr>
        <w:tabs>
          <w:tab w:val="num" w:pos="-2880"/>
        </w:tabs>
        <w:spacing w:before="240" w:after="240"/>
        <w:ind w:left="720" w:hanging="720"/>
        <w:contextualSpacing w:val="0"/>
        <w:jc w:val="both"/>
      </w:pPr>
      <w:r w:rsidRPr="009E7B0C">
        <w:t xml:space="preserve">Modify at least one byte in the server’s nonce in the Server Hello handshake message, and verify that the client rejects the Server Key Exchange handshake message (if using a DHE or ECDHE </w:t>
      </w:r>
      <w:proofErr w:type="spellStart"/>
      <w:r w:rsidRPr="009E7B0C">
        <w:t>ciphersuite</w:t>
      </w:r>
      <w:proofErr w:type="spellEnd"/>
      <w:r w:rsidRPr="009E7B0C">
        <w:t>) or that the server denies the client’s Finished handshake message.</w:t>
      </w:r>
    </w:p>
    <w:p w14:paraId="0DF50F1F" w14:textId="77777777" w:rsidR="001E58B3" w:rsidRPr="009E7B0C" w:rsidRDefault="001E58B3" w:rsidP="001E58B3">
      <w:pPr>
        <w:pStyle w:val="ListNumber"/>
        <w:numPr>
          <w:ilvl w:val="0"/>
          <w:numId w:val="60"/>
        </w:numPr>
        <w:tabs>
          <w:tab w:val="num" w:pos="-2880"/>
        </w:tabs>
        <w:spacing w:before="240" w:after="240"/>
        <w:ind w:left="720" w:hanging="720"/>
        <w:contextualSpacing w:val="0"/>
        <w:jc w:val="both"/>
      </w:pPr>
      <w:r w:rsidRPr="009E7B0C">
        <w:t xml:space="preserve">Modify the server’s selected </w:t>
      </w:r>
      <w:proofErr w:type="spellStart"/>
      <w:r w:rsidRPr="009E7B0C">
        <w:t>ciphersuite</w:t>
      </w:r>
      <w:proofErr w:type="spellEnd"/>
      <w:r w:rsidRPr="009E7B0C">
        <w:t xml:space="preserve"> in the Server Hello handshake message to be a </w:t>
      </w:r>
      <w:proofErr w:type="spellStart"/>
      <w:r w:rsidRPr="009E7B0C">
        <w:t>ciphersuite</w:t>
      </w:r>
      <w:proofErr w:type="spellEnd"/>
      <w:r w:rsidRPr="009E7B0C">
        <w:t xml:space="preserve"> not presented in the Client Hello handshake message. The evaluator shall verify that the client rejects the connection after receiving the Server Hello.</w:t>
      </w:r>
    </w:p>
    <w:p w14:paraId="0D51D6E8" w14:textId="77777777" w:rsidR="001E58B3" w:rsidRPr="009E7B0C" w:rsidRDefault="001E58B3" w:rsidP="001E58B3">
      <w:pPr>
        <w:pStyle w:val="ListNumber"/>
        <w:numPr>
          <w:ilvl w:val="0"/>
          <w:numId w:val="60"/>
        </w:numPr>
        <w:tabs>
          <w:tab w:val="num" w:pos="-2880"/>
        </w:tabs>
        <w:spacing w:before="240" w:after="240"/>
        <w:ind w:left="720" w:hanging="720"/>
        <w:contextualSpacing w:val="0"/>
        <w:jc w:val="both"/>
      </w:pPr>
      <w:r w:rsidRPr="009E7B0C">
        <w:t>Modify the signature block in the Server’s Key Exchange handshake message, and verify that the client rejects the connection after receiving the Server Key Exchange message.</w:t>
      </w:r>
    </w:p>
    <w:p w14:paraId="17AE3011" w14:textId="77777777" w:rsidR="001E58B3" w:rsidRPr="009E7B0C" w:rsidRDefault="001E58B3" w:rsidP="001E58B3">
      <w:pPr>
        <w:pStyle w:val="ListNumber"/>
        <w:numPr>
          <w:ilvl w:val="0"/>
          <w:numId w:val="60"/>
        </w:numPr>
        <w:tabs>
          <w:tab w:val="num" w:pos="-2880"/>
        </w:tabs>
        <w:spacing w:before="240" w:after="240"/>
        <w:ind w:left="720" w:hanging="720"/>
        <w:contextualSpacing w:val="0"/>
        <w:jc w:val="both"/>
      </w:pPr>
      <w:r w:rsidRPr="009E7B0C">
        <w:t>Modify a byte in the Server Finished handshake message, and verify that the client sends a fatal alert upon receipt and does not send any application data.</w:t>
      </w:r>
    </w:p>
    <w:p w14:paraId="1076AEFB" w14:textId="77777777" w:rsidR="001E58B3" w:rsidRPr="001E58B3" w:rsidRDefault="001E58B3" w:rsidP="001E58B3">
      <w:pPr>
        <w:pStyle w:val="ListNumber"/>
        <w:numPr>
          <w:ilvl w:val="0"/>
          <w:numId w:val="60"/>
        </w:numPr>
        <w:tabs>
          <w:tab w:val="num" w:pos="-2880"/>
        </w:tabs>
        <w:spacing w:before="240" w:after="240"/>
        <w:ind w:left="720" w:hanging="720"/>
        <w:contextualSpacing w:val="0"/>
        <w:jc w:val="both"/>
      </w:pPr>
      <w:r w:rsidRPr="009E7B0C">
        <w:lastRenderedPageBreak/>
        <w:t xml:space="preserve">Send a garbled message from the Server after the Server has issued the </w:t>
      </w:r>
      <w:proofErr w:type="spellStart"/>
      <w:r w:rsidRPr="009E7B0C">
        <w:t>ChangeCipherSpec</w:t>
      </w:r>
      <w:proofErr w:type="spellEnd"/>
      <w:r w:rsidRPr="009E7B0C">
        <w:t xml:space="preserve"> message and verify that the client denies the connection.</w:t>
      </w:r>
    </w:p>
    <w:p w14:paraId="34238C81" w14:textId="77777777" w:rsidR="001E58B3" w:rsidRPr="00800351" w:rsidRDefault="001E58B3" w:rsidP="001E58B3">
      <w:pPr>
        <w:pStyle w:val="Numberedparagraph"/>
      </w:pPr>
      <w:r w:rsidRPr="00800351">
        <w:rPr>
          <w:b/>
        </w:rPr>
        <w:t xml:space="preserve">FCS_TLSC_EXT.1.2 </w:t>
      </w:r>
      <w:r w:rsidRPr="00800351">
        <w:t>The TSF shall verify that the presented identifier matches the reference identifier according to RFC 6125.</w:t>
      </w:r>
    </w:p>
    <w:p w14:paraId="52D208FA" w14:textId="77777777" w:rsidR="001E58B3" w:rsidRPr="001E58B3" w:rsidRDefault="001E58B3" w:rsidP="001E58B3">
      <w:pPr>
        <w:pStyle w:val="Numberedparagraph"/>
        <w:rPr>
          <w:i/>
        </w:rPr>
      </w:pPr>
      <w:r w:rsidRPr="001E58B3">
        <w:rPr>
          <w:i/>
        </w:rPr>
        <w:t>Application Note</w:t>
      </w:r>
      <w:r w:rsidR="008A5321">
        <w:rPr>
          <w:i/>
        </w:rPr>
        <w:t>:</w:t>
      </w:r>
    </w:p>
    <w:p w14:paraId="5EAF5009" w14:textId="77777777" w:rsidR="001E58B3" w:rsidRDefault="001E58B3" w:rsidP="001E58B3">
      <w:pPr>
        <w:pStyle w:val="Numberedparagraph"/>
      </w:pPr>
      <w:r>
        <w:t xml:space="preserve">The rules for verification of identify are described in Section 6 of RFC 6125. The reference identifier is established by the user (e.g. entering a URL into a web browser or clicking a link), by configuration (e.g. configuring the name of a mail server or authentication server), or by an application (e.g. a parameter of an API) depending on the application service. Based on a singular reference identifier’s source domain and application service type (e.g. HTTP, SIP, LDAP), the client establishes all reference identifiers which are acceptable, such as a Common Name for the Subject Name field of the certificate and a (case-insensitive) DNS name, URI name, and Service Name for the Subject Alternative Name field. The client then compares this list of all acceptable reference identifiers to the presented identifiers in the TLS server’s certificate. </w:t>
      </w:r>
    </w:p>
    <w:p w14:paraId="069E54B8" w14:textId="77777777" w:rsidR="001E58B3" w:rsidRDefault="001E58B3" w:rsidP="001E58B3">
      <w:pPr>
        <w:pStyle w:val="Numberedparagraph"/>
      </w:pPr>
      <w:r>
        <w:t>The preferred method for verification is the Subject Alternative Name using DNS names, URI names, or Service Names. Verification using the Common Name is required for the purposes of backwards compatibility. Additionally, support for use of IP addresses in the Subject Name or Subject Alternative name is discouraged as against best practices but may be implemented.  Finally, the client should avoid constructing reference identifiers using wildcards. However, if the presented identifiers include wildcards, the client must follow the best practices regarding matching; these best practices are captured in the assurance activity.</w:t>
      </w:r>
    </w:p>
    <w:p w14:paraId="0324DC75" w14:textId="77777777" w:rsidR="001E58B3" w:rsidRPr="001E58B3" w:rsidRDefault="001E58B3" w:rsidP="001E58B3">
      <w:pPr>
        <w:pStyle w:val="Numberedparagraph"/>
        <w:rPr>
          <w:rFonts w:cs="Arial"/>
          <w:b/>
          <w:bCs/>
          <w:i/>
          <w:color w:val="0070C0"/>
        </w:rPr>
      </w:pPr>
      <w:r w:rsidRPr="001E58B3">
        <w:rPr>
          <w:b/>
          <w:i/>
        </w:rPr>
        <w:t>Assurance Activit</w:t>
      </w:r>
      <w:r w:rsidR="008A5321">
        <w:rPr>
          <w:b/>
          <w:i/>
        </w:rPr>
        <w:t>y:</w:t>
      </w:r>
    </w:p>
    <w:p w14:paraId="382A1E2A" w14:textId="77777777" w:rsidR="001E58B3" w:rsidRDefault="001E58B3" w:rsidP="001E58B3">
      <w:pPr>
        <w:pStyle w:val="Numberedparagraph"/>
      </w:pPr>
      <w:r w:rsidRPr="009E7B0C">
        <w:t>The evaluator shall ensure that the TSS describes the client’s method of establishing all reference identifiers from the administrator/application-configured reference identifier, including which types of reference identifiers are supported (</w:t>
      </w:r>
      <w:proofErr w:type="spellStart"/>
      <w:r w:rsidRPr="009E7B0C">
        <w:t>e.g</w:t>
      </w:r>
      <w:proofErr w:type="spellEnd"/>
      <w:r w:rsidRPr="009E7B0C">
        <w:t xml:space="preserve"> Common Name, DNS Name, URI Name, Service Name, or other application-specific Subject Alternative Names) and whether IP addresses and wildcards are supported.  The evaluator shall ensure that this description identifies whether and the manner in which certificate pinning is supported or used by the TOE. </w:t>
      </w:r>
    </w:p>
    <w:p w14:paraId="42D40ACD" w14:textId="77777777" w:rsidR="00F77CB6" w:rsidRPr="00F77CB6" w:rsidRDefault="00F77CB6" w:rsidP="001E58B3">
      <w:pPr>
        <w:pStyle w:val="Numberedparagraph"/>
        <w:rPr>
          <w:i/>
        </w:rPr>
      </w:pPr>
      <w:r w:rsidRPr="00F77CB6">
        <w:rPr>
          <w:i/>
        </w:rPr>
        <w:t>Tests</w:t>
      </w:r>
    </w:p>
    <w:p w14:paraId="5BAF2746" w14:textId="77777777" w:rsidR="001E58B3" w:rsidRDefault="001E58B3" w:rsidP="001E58B3">
      <w:pPr>
        <w:pStyle w:val="Numberedparagraph"/>
      </w:pPr>
      <w:r>
        <w:t>The evaluator shall configure the reference identifier according to the AGD guidance and perform the following tests during a TLS connection:</w:t>
      </w:r>
    </w:p>
    <w:p w14:paraId="6982893C" w14:textId="77777777" w:rsidR="001E58B3" w:rsidRPr="009E7B0C" w:rsidRDefault="001E58B3" w:rsidP="001E58B3">
      <w:pPr>
        <w:pStyle w:val="Numberedparagraph"/>
      </w:pPr>
      <w:r w:rsidRPr="009E7B0C">
        <w:t>Test 1: The evaluator shall present a server certificate that does not contain an identifier in either the Subject Alternative Name (SAN) or Common Name (CN) that matches the reference identifier. The evaluator shall verify that the connection fails.</w:t>
      </w:r>
    </w:p>
    <w:p w14:paraId="4FD7B6B6" w14:textId="77777777" w:rsidR="001E58B3" w:rsidRPr="009E7B0C" w:rsidRDefault="001E58B3" w:rsidP="001E58B3">
      <w:pPr>
        <w:pStyle w:val="Numberedparagraph"/>
      </w:pPr>
      <w:r w:rsidRPr="009E7B0C">
        <w:t>Test 2: The evaluator shall present a server certificate that contains a CN that matches the reference identifier, contains the SAN extension, but does not contain an identifier in the SAN that matches the reference identifier.  The evaluator shall verify that the connection fails. The evaluator shall repeat this test for each supported SAN type.</w:t>
      </w:r>
    </w:p>
    <w:p w14:paraId="21893DE2" w14:textId="77777777" w:rsidR="001E58B3" w:rsidRPr="009E7B0C" w:rsidRDefault="001E58B3" w:rsidP="001E58B3">
      <w:pPr>
        <w:pStyle w:val="Numberedparagraph"/>
      </w:pPr>
      <w:r w:rsidRPr="009E7B0C">
        <w:t xml:space="preserve">Test 3: The evaluator shall present a server certificate that contains a CN that matches the reference identifier and does not </w:t>
      </w:r>
      <w:r w:rsidR="007E12D1" w:rsidRPr="009E7B0C">
        <w:t>contain</w:t>
      </w:r>
      <w:r w:rsidRPr="009E7B0C">
        <w:t xml:space="preserve"> the SAN extension. The evaluator shall verify that the connection succeeds.</w:t>
      </w:r>
    </w:p>
    <w:p w14:paraId="2917D1CF" w14:textId="77777777" w:rsidR="001E58B3" w:rsidRPr="009E7B0C" w:rsidRDefault="001E58B3" w:rsidP="001E58B3">
      <w:pPr>
        <w:pStyle w:val="Numberedparagraph"/>
      </w:pPr>
      <w:r w:rsidRPr="009E7B0C">
        <w:lastRenderedPageBreak/>
        <w:t>Test 4: The evaluator shall present a server certificate that contains a CN that does not match the reference identifier but does contain an identifier in the SAN that matches.  The evaluator shall verify that the connection succeeds.</w:t>
      </w:r>
    </w:p>
    <w:p w14:paraId="11D8A959" w14:textId="77777777" w:rsidR="001E58B3" w:rsidRPr="009E7B0C" w:rsidRDefault="001E58B3" w:rsidP="001E58B3">
      <w:pPr>
        <w:pStyle w:val="Numberedparagraph"/>
      </w:pPr>
      <w:r w:rsidRPr="009E7B0C">
        <w:t>Test 5: The evaluator shall perform the following wildcard tests with each supported type of reference identifier:</w:t>
      </w:r>
    </w:p>
    <w:p w14:paraId="3FE5892F" w14:textId="77777777" w:rsidR="001E58B3" w:rsidRPr="009E7B0C" w:rsidRDefault="001E58B3" w:rsidP="001E58B3">
      <w:pPr>
        <w:pStyle w:val="ListNumber2"/>
        <w:numPr>
          <w:ilvl w:val="0"/>
          <w:numId w:val="78"/>
        </w:numPr>
        <w:spacing w:before="240" w:after="240"/>
        <w:jc w:val="both"/>
        <w:rPr>
          <w:rFonts w:eastAsiaTheme="minorHAnsi"/>
        </w:rPr>
      </w:pPr>
      <w:r w:rsidRPr="009E7B0C">
        <w:rPr>
          <w:rFonts w:eastAsiaTheme="minorHAnsi"/>
        </w:rPr>
        <w:t>The evaluator shall present a server certificate containing a wildcard that is not in the left-most label of the presented identifier (e.g. foo.*.example.com) and verify that the connection fails.</w:t>
      </w:r>
    </w:p>
    <w:p w14:paraId="63CC9F59" w14:textId="77777777" w:rsidR="001E58B3" w:rsidRPr="009E7B0C" w:rsidRDefault="001E58B3" w:rsidP="001E58B3">
      <w:pPr>
        <w:pStyle w:val="ListNumber2"/>
        <w:numPr>
          <w:ilvl w:val="0"/>
          <w:numId w:val="6"/>
        </w:numPr>
        <w:spacing w:before="240" w:after="240"/>
        <w:jc w:val="both"/>
        <w:rPr>
          <w:rFonts w:eastAsiaTheme="minorHAnsi"/>
        </w:rPr>
      </w:pPr>
      <w:r w:rsidRPr="009E7B0C">
        <w:rPr>
          <w:rFonts w:eastAsiaTheme="minorHAnsi"/>
        </w:rPr>
        <w:t xml:space="preserve">The evaluator shall present a server certificate containing a wildcard in the left-most label (e.g. *.example.com). The evaluator shall configure the reference identifier with a single left-most label (e.g. foo.example.com) and verify that the connection succeeds. The evaluator shall configure the reference identifier without a left-most label as in the certificate (e.g. example.com) and verify that the connection fails. The evaluator shall configure the reference identifier with two left-most labels (e.g. </w:t>
      </w:r>
      <w:proofErr w:type="spellStart"/>
      <w:r w:rsidRPr="009E7B0C">
        <w:rPr>
          <w:rFonts w:eastAsiaTheme="minorHAnsi"/>
        </w:rPr>
        <w:t>bar.foo.</w:t>
      </w:r>
      <w:proofErr w:type="gramStart"/>
      <w:r w:rsidRPr="009E7B0C">
        <w:rPr>
          <w:rFonts w:eastAsiaTheme="minorHAnsi"/>
        </w:rPr>
        <w:t>example.come</w:t>
      </w:r>
      <w:proofErr w:type="spellEnd"/>
      <w:proofErr w:type="gramEnd"/>
      <w:r w:rsidRPr="009E7B0C">
        <w:rPr>
          <w:rFonts w:eastAsiaTheme="minorHAnsi"/>
        </w:rPr>
        <w:t>) and verify that the connection fails.</w:t>
      </w:r>
    </w:p>
    <w:p w14:paraId="3C09F9EA" w14:textId="77777777" w:rsidR="001E58B3" w:rsidRPr="009E7B0C" w:rsidRDefault="001E58B3" w:rsidP="001E58B3">
      <w:pPr>
        <w:pStyle w:val="Numberedparagraph"/>
      </w:pPr>
      <w:r w:rsidRPr="009E7B0C">
        <w:t xml:space="preserve">Test 6: [conditional] If URI or Service name reference identifiers are supported, the evaluator shall configure the DNS name and the service identifier.  The evaluator shall present a server certificate containing the correct DNS name and service identifier in the </w:t>
      </w:r>
      <w:proofErr w:type="spellStart"/>
      <w:r w:rsidRPr="009E7B0C">
        <w:t>URIName</w:t>
      </w:r>
      <w:proofErr w:type="spellEnd"/>
      <w:r w:rsidRPr="009E7B0C">
        <w:t xml:space="preserve"> or </w:t>
      </w:r>
      <w:proofErr w:type="spellStart"/>
      <w:r w:rsidRPr="009E7B0C">
        <w:t>SRVName</w:t>
      </w:r>
      <w:proofErr w:type="spellEnd"/>
      <w:r w:rsidRPr="009E7B0C">
        <w:t xml:space="preserve"> fields of the SAN and verify that the connection succeeds.  The evaluator shall repeat this test with the wrong service identifier (but correct DNS name) and verify that the connection fails.</w:t>
      </w:r>
    </w:p>
    <w:p w14:paraId="65C56504" w14:textId="77777777" w:rsidR="001E58B3" w:rsidRPr="001E58B3" w:rsidRDefault="001E58B3" w:rsidP="001E58B3">
      <w:pPr>
        <w:pStyle w:val="Numberedparagraph"/>
      </w:pPr>
      <w:r w:rsidRPr="009E7B0C">
        <w:t>Test 7: [conditional] If pinned certificates are supported the evaluator shall present a certificate that does not match the pinned certificate and verify that the connection fails.</w:t>
      </w:r>
    </w:p>
    <w:p w14:paraId="60C13094" w14:textId="77777777" w:rsidR="001E58B3" w:rsidRPr="008C720D" w:rsidRDefault="001E58B3" w:rsidP="001E58B3">
      <w:pPr>
        <w:pStyle w:val="Numberedparagraph"/>
      </w:pPr>
      <w:r>
        <w:rPr>
          <w:b/>
        </w:rPr>
        <w:t>FCS_TLSC_EXT.1.3</w:t>
      </w:r>
      <w:r w:rsidRPr="008C720D">
        <w:rPr>
          <w:b/>
        </w:rPr>
        <w:t xml:space="preserve"> </w:t>
      </w:r>
      <w:r w:rsidRPr="008C720D">
        <w:t xml:space="preserve">The TSF shall establish a trusted channel </w:t>
      </w:r>
      <w:r w:rsidR="0017090C">
        <w:t xml:space="preserve">only </w:t>
      </w:r>
      <w:r w:rsidRPr="008C720D">
        <w:t>if the peer certificate is valid.</w:t>
      </w:r>
    </w:p>
    <w:p w14:paraId="6E718DB5" w14:textId="77777777" w:rsidR="001E58B3" w:rsidRPr="001E58B3" w:rsidRDefault="001E58B3" w:rsidP="001E58B3">
      <w:pPr>
        <w:pStyle w:val="Numberedparagraph"/>
        <w:rPr>
          <w:i/>
        </w:rPr>
      </w:pPr>
      <w:r w:rsidRPr="001E58B3">
        <w:rPr>
          <w:i/>
        </w:rPr>
        <w:t>Application Note</w:t>
      </w:r>
      <w:r w:rsidR="008A5321">
        <w:rPr>
          <w:i/>
        </w:rPr>
        <w:t>:</w:t>
      </w:r>
    </w:p>
    <w:p w14:paraId="155640D5" w14:textId="77777777" w:rsidR="001E58B3" w:rsidRDefault="001E58B3" w:rsidP="001E58B3">
      <w:pPr>
        <w:pStyle w:val="Numberedparagraph"/>
      </w:pPr>
      <w:r>
        <w:t>Validity is determined by the identifier verification, certificate path, the expiration date, and the revocation status in accordance with RFC 5280. Certificate validity shall be tested in accordance with testing performed for FIA_X509_EXT.1.</w:t>
      </w:r>
    </w:p>
    <w:p w14:paraId="2901EA65" w14:textId="77777777" w:rsidR="001E58B3" w:rsidRPr="001E58B3" w:rsidRDefault="001E58B3" w:rsidP="001E58B3">
      <w:pPr>
        <w:pStyle w:val="Numberedparagraph"/>
        <w:rPr>
          <w:rFonts w:cs="Arial"/>
          <w:b/>
          <w:bCs/>
          <w:i/>
          <w:color w:val="0070C0"/>
        </w:rPr>
      </w:pPr>
      <w:r w:rsidRPr="001E58B3">
        <w:rPr>
          <w:b/>
          <w:i/>
        </w:rPr>
        <w:t>Assurance Activit</w:t>
      </w:r>
      <w:r w:rsidR="008A5321">
        <w:rPr>
          <w:b/>
          <w:i/>
        </w:rPr>
        <w:t>y:</w:t>
      </w:r>
    </w:p>
    <w:p w14:paraId="4989F550" w14:textId="77777777" w:rsidR="00F77CB6" w:rsidRPr="00F77CB6" w:rsidRDefault="00F77CB6" w:rsidP="001E58B3">
      <w:pPr>
        <w:pStyle w:val="Numberedparagraph"/>
        <w:rPr>
          <w:i/>
        </w:rPr>
      </w:pPr>
      <w:r w:rsidRPr="00F77CB6">
        <w:rPr>
          <w:i/>
        </w:rPr>
        <w:t>Tests</w:t>
      </w:r>
    </w:p>
    <w:p w14:paraId="4C94E8FC" w14:textId="77777777" w:rsidR="001E58B3" w:rsidRPr="001E58B3" w:rsidRDefault="001E58B3" w:rsidP="001E58B3">
      <w:pPr>
        <w:pStyle w:val="Numberedparagraph"/>
      </w:pPr>
      <w:r w:rsidRPr="009E7B0C">
        <w:t>Test 1: The evaluator shall demonstrate that using a certificate without a valid certification path results in the function failing. Using the administrative guidance, the evaluator shall then load a certificate or certificates needed to validate the certificate to be used in the function, and demonstrate that the function succeeds. The evaluator then shall delete one of the certificates, and show that the function fails.</w:t>
      </w:r>
    </w:p>
    <w:p w14:paraId="07BAED1B" w14:textId="77777777" w:rsidR="001E58B3" w:rsidRDefault="001E58B3" w:rsidP="001E58B3">
      <w:pPr>
        <w:pStyle w:val="Numberedparagraph"/>
      </w:pPr>
      <w:r w:rsidRPr="00392E5D">
        <w:rPr>
          <w:b/>
        </w:rPr>
        <w:t>F</w:t>
      </w:r>
      <w:r>
        <w:rPr>
          <w:b/>
        </w:rPr>
        <w:t>CS_TLSC_EXT.1.4</w:t>
      </w:r>
      <w:r w:rsidRPr="00392E5D">
        <w:rPr>
          <w:b/>
        </w:rPr>
        <w:t xml:space="preserve"> </w:t>
      </w:r>
      <w:r w:rsidRPr="00392E5D">
        <w:t>The TSF shall support mutual authentication using X.509v3 certificates.</w:t>
      </w:r>
    </w:p>
    <w:p w14:paraId="2926EB51" w14:textId="77777777" w:rsidR="001E58B3" w:rsidRPr="001E58B3" w:rsidRDefault="001E58B3" w:rsidP="001E58B3">
      <w:pPr>
        <w:pStyle w:val="Numberedparagraph"/>
        <w:rPr>
          <w:i/>
        </w:rPr>
      </w:pPr>
      <w:r w:rsidRPr="001E58B3">
        <w:rPr>
          <w:i/>
        </w:rPr>
        <w:t>Application Note</w:t>
      </w:r>
      <w:r w:rsidR="008A5321">
        <w:rPr>
          <w:i/>
        </w:rPr>
        <w:t>:</w:t>
      </w:r>
    </w:p>
    <w:p w14:paraId="551E5957" w14:textId="77777777" w:rsidR="001E58B3" w:rsidRPr="009F11D3" w:rsidRDefault="001E58B3" w:rsidP="001E58B3">
      <w:pPr>
        <w:pStyle w:val="Numberedparagraph"/>
      </w:pPr>
      <w:r>
        <w:t>If TLS is used for FPT_ITC.1, then this component is required.</w:t>
      </w:r>
    </w:p>
    <w:p w14:paraId="0856536C" w14:textId="77777777" w:rsidR="001E58B3" w:rsidRDefault="001E58B3" w:rsidP="001E58B3">
      <w:pPr>
        <w:pStyle w:val="Numberedparagraph"/>
      </w:pPr>
      <w:r>
        <w:t>The use of X.509v3 certificates for TLS is addressed in FIA_X509_EXT.2.1. This requirement adds that this use must include the client must be capable of presenting a certificate to a TLS server for TLS mutual authentication.</w:t>
      </w:r>
    </w:p>
    <w:p w14:paraId="72CB1087" w14:textId="77777777" w:rsidR="001E58B3" w:rsidRPr="001E58B3" w:rsidRDefault="001E58B3" w:rsidP="001E58B3">
      <w:pPr>
        <w:pStyle w:val="Numberedparagraph"/>
        <w:rPr>
          <w:rFonts w:cs="Arial"/>
          <w:b/>
          <w:bCs/>
          <w:i/>
          <w:color w:val="0070C0"/>
        </w:rPr>
      </w:pPr>
      <w:r w:rsidRPr="001E58B3">
        <w:rPr>
          <w:b/>
          <w:i/>
        </w:rPr>
        <w:t>Assurance Activit</w:t>
      </w:r>
      <w:r w:rsidR="009B59EC">
        <w:rPr>
          <w:b/>
          <w:i/>
        </w:rPr>
        <w:t>y</w:t>
      </w:r>
      <w:r w:rsidR="008A5321">
        <w:rPr>
          <w:b/>
          <w:i/>
        </w:rPr>
        <w:t>:</w:t>
      </w:r>
    </w:p>
    <w:p w14:paraId="7345F104" w14:textId="77777777" w:rsidR="001E58B3" w:rsidRDefault="001E58B3" w:rsidP="001E58B3">
      <w:pPr>
        <w:pStyle w:val="Numberedparagraph"/>
      </w:pPr>
      <w:r w:rsidRPr="009E7B0C">
        <w:lastRenderedPageBreak/>
        <w:t>The evaluator shall ensure that the TSS description required per FIA_X509_EXT.2.1 includes the use of client-side certificates for TLS mutual authentication.</w:t>
      </w:r>
    </w:p>
    <w:p w14:paraId="5D3C2EE5" w14:textId="77777777" w:rsidR="00A34E42" w:rsidRPr="00A34E42" w:rsidRDefault="00A34E42" w:rsidP="001E58B3">
      <w:pPr>
        <w:pStyle w:val="Numberedparagraph"/>
        <w:rPr>
          <w:i/>
        </w:rPr>
      </w:pPr>
      <w:r w:rsidRPr="00A34E42">
        <w:rPr>
          <w:i/>
        </w:rPr>
        <w:t>Tests</w:t>
      </w:r>
    </w:p>
    <w:p w14:paraId="68DFFE8D" w14:textId="77777777" w:rsidR="001E58B3" w:rsidRPr="009E7B0C" w:rsidRDefault="001E58B3" w:rsidP="001E58B3">
      <w:pPr>
        <w:pStyle w:val="Numberedparagraph"/>
      </w:pPr>
      <w:r w:rsidRPr="009E7B0C">
        <w:t>Test 1: The evaluator shall perform the following modification to the traffic:</w:t>
      </w:r>
    </w:p>
    <w:p w14:paraId="74354E9F" w14:textId="77777777" w:rsidR="001E58B3" w:rsidRPr="001E58B3" w:rsidRDefault="001E58B3" w:rsidP="001E58B3">
      <w:pPr>
        <w:pStyle w:val="ListNumber"/>
        <w:numPr>
          <w:ilvl w:val="0"/>
          <w:numId w:val="60"/>
        </w:numPr>
        <w:tabs>
          <w:tab w:val="num" w:pos="-2880"/>
        </w:tabs>
        <w:spacing w:before="240" w:after="240"/>
        <w:ind w:left="720" w:hanging="720"/>
        <w:contextualSpacing w:val="0"/>
        <w:jc w:val="both"/>
      </w:pPr>
      <w:r w:rsidRPr="001A52C9">
        <w:t xml:space="preserve">Configure the server to require mutual authentication and then modify a byte in a CA field in the Server’s Certificate Request handshake message. The modified CA field </w:t>
      </w:r>
      <w:r w:rsidR="00F80AA0">
        <w:t>shall</w:t>
      </w:r>
      <w:r w:rsidRPr="001A52C9">
        <w:t xml:space="preserve"> not be the CA used to sign the client’s certificate. The evaluator shall verify the connection is unsuccessful.</w:t>
      </w:r>
    </w:p>
    <w:p w14:paraId="3C161D14" w14:textId="77777777" w:rsidR="001E58B3" w:rsidRPr="0045792B" w:rsidRDefault="001E58B3" w:rsidP="001E58B3">
      <w:pPr>
        <w:pStyle w:val="Numberedparagraph"/>
      </w:pPr>
      <w:r w:rsidRPr="0045792B">
        <w:rPr>
          <w:b/>
        </w:rPr>
        <w:t>F</w:t>
      </w:r>
      <w:r>
        <w:rPr>
          <w:b/>
        </w:rPr>
        <w:t>CS_TLSC_EXT.1.5</w:t>
      </w:r>
      <w:r w:rsidRPr="0045792B">
        <w:rPr>
          <w:b/>
        </w:rPr>
        <w:t xml:space="preserve"> </w:t>
      </w:r>
      <w:r w:rsidRPr="0045792B">
        <w:t>The TSF shall present the Supported Elliptic Curves Extension in the Client Hello with the following NIST curves</w:t>
      </w:r>
      <w:r w:rsidRPr="008A5321">
        <w:t xml:space="preserve">: </w:t>
      </w:r>
      <w:r w:rsidRPr="00A34E42">
        <w:rPr>
          <w:iCs/>
        </w:rPr>
        <w:t xml:space="preserve">[selection: </w:t>
      </w:r>
      <w:r w:rsidRPr="00A34E42">
        <w:rPr>
          <w:iCs/>
          <w:u w:val="single"/>
        </w:rPr>
        <w:t>secp256r1, secp384r1, secp521r1</w:t>
      </w:r>
      <w:r w:rsidRPr="00A34E42">
        <w:rPr>
          <w:iCs/>
        </w:rPr>
        <w:t>]</w:t>
      </w:r>
      <w:r w:rsidRPr="008A5321">
        <w:t xml:space="preserve"> </w:t>
      </w:r>
      <w:r w:rsidRPr="0045792B">
        <w:t>and no other curves.</w:t>
      </w:r>
    </w:p>
    <w:p w14:paraId="376650B9" w14:textId="77777777" w:rsidR="001E58B3" w:rsidRPr="001E58B3" w:rsidRDefault="001E58B3" w:rsidP="001E58B3">
      <w:pPr>
        <w:pStyle w:val="Numberedparagraph"/>
        <w:rPr>
          <w:i/>
        </w:rPr>
      </w:pPr>
      <w:r w:rsidRPr="001E58B3">
        <w:rPr>
          <w:i/>
        </w:rPr>
        <w:t>Application Note</w:t>
      </w:r>
      <w:r w:rsidR="00E300D7">
        <w:rPr>
          <w:i/>
        </w:rPr>
        <w:t>:</w:t>
      </w:r>
    </w:p>
    <w:p w14:paraId="6B33957B" w14:textId="77777777" w:rsidR="001E58B3" w:rsidRPr="008B6F4D" w:rsidRDefault="001E58B3" w:rsidP="001E58B3">
      <w:pPr>
        <w:pStyle w:val="Numberedparagraph"/>
      </w:pPr>
      <w:r>
        <w:t xml:space="preserve">If </w:t>
      </w:r>
      <w:proofErr w:type="spellStart"/>
      <w:r>
        <w:t>ciphersuites</w:t>
      </w:r>
      <w:proofErr w:type="spellEnd"/>
      <w:r>
        <w:t xml:space="preserve"> with elliptic curves were selected in FCS_TLSC_EXT.1.1, this component is required.</w:t>
      </w:r>
    </w:p>
    <w:p w14:paraId="34FA8C71" w14:textId="77777777" w:rsidR="001E58B3" w:rsidRDefault="001E58B3" w:rsidP="001E58B3">
      <w:pPr>
        <w:pStyle w:val="Numberedparagraph"/>
      </w:pPr>
      <w:r w:rsidRPr="0045792B">
        <w:t xml:space="preserve">This requirement limits the elliptic curves allowed for authentication and key agreement to the NIST curves from </w:t>
      </w:r>
      <w:r w:rsidRPr="00170667">
        <w:t>FCS</w:t>
      </w:r>
      <w:r>
        <w:t>_COP.1(2) and FCS_CKM.1 and FCS_CKM.2</w:t>
      </w:r>
      <w:r w:rsidRPr="00170667">
        <w:t>.</w:t>
      </w:r>
      <w:r w:rsidRPr="0045792B">
        <w:t xml:space="preserve"> This extension is required for clients supporting Elliptic Curve </w:t>
      </w:r>
      <w:proofErr w:type="spellStart"/>
      <w:r w:rsidRPr="0045792B">
        <w:t>ciphersuites</w:t>
      </w:r>
      <w:proofErr w:type="spellEnd"/>
      <w:r w:rsidRPr="0045792B">
        <w:t>.</w:t>
      </w:r>
    </w:p>
    <w:p w14:paraId="0AEA8F2A" w14:textId="77777777" w:rsidR="001E58B3" w:rsidRPr="001E58B3" w:rsidRDefault="001E58B3" w:rsidP="001E58B3">
      <w:pPr>
        <w:pStyle w:val="Numberedparagraph"/>
        <w:rPr>
          <w:rFonts w:cs="Arial"/>
          <w:b/>
          <w:bCs/>
          <w:i/>
          <w:color w:val="0070C0"/>
        </w:rPr>
      </w:pPr>
      <w:r w:rsidRPr="001E58B3">
        <w:rPr>
          <w:b/>
          <w:i/>
        </w:rPr>
        <w:t>Assurance Activit</w:t>
      </w:r>
      <w:r w:rsidR="00E300D7">
        <w:rPr>
          <w:b/>
          <w:i/>
        </w:rPr>
        <w:t>y:</w:t>
      </w:r>
    </w:p>
    <w:p w14:paraId="6382F601" w14:textId="77777777" w:rsidR="001E58B3" w:rsidRDefault="001E58B3" w:rsidP="001E58B3">
      <w:pPr>
        <w:pStyle w:val="Numberedparagraph"/>
      </w:pPr>
      <w:r w:rsidRPr="009E7B0C">
        <w:t xml:space="preserve">The evaluator shall verify that TSS describes the Supported Elliptic Curves Extension and whether the required </w:t>
      </w:r>
      <w:r w:rsidR="00BB6634" w:rsidRPr="009E7B0C">
        <w:t>behavio</w:t>
      </w:r>
      <w:r w:rsidR="00BB6634">
        <w:t>r</w:t>
      </w:r>
      <w:r w:rsidRPr="009E7B0C">
        <w:t xml:space="preserve"> is performed by default or may be configured. </w:t>
      </w:r>
    </w:p>
    <w:p w14:paraId="32246399" w14:textId="77777777" w:rsidR="00A34E42" w:rsidRPr="00A34E42" w:rsidRDefault="00A34E42" w:rsidP="001E58B3">
      <w:pPr>
        <w:pStyle w:val="Numberedparagraph"/>
        <w:rPr>
          <w:i/>
        </w:rPr>
      </w:pPr>
      <w:r w:rsidRPr="00A34E42">
        <w:rPr>
          <w:i/>
        </w:rPr>
        <w:t>Tests</w:t>
      </w:r>
    </w:p>
    <w:p w14:paraId="390DB940" w14:textId="77777777" w:rsidR="001E58B3" w:rsidRDefault="001E58B3" w:rsidP="001E58B3">
      <w:pPr>
        <w:pStyle w:val="Numberedparagraph"/>
      </w:pPr>
      <w:r w:rsidRPr="009E7B0C">
        <w:t>Test 1:  The evaluator shall configure the server to perform an ECDHE key exchange in the TLS connection using a non-supported curve (for example P-192) and shall verify that the TOE disconnects after receiving the server’s Key Exchange handshake message.</w:t>
      </w:r>
    </w:p>
    <w:p w14:paraId="5E88AFD4" w14:textId="77777777" w:rsidR="001E58B3" w:rsidRDefault="001E58B3" w:rsidP="00CB435A">
      <w:pPr>
        <w:pStyle w:val="Numberedparagraph"/>
      </w:pPr>
    </w:p>
    <w:p w14:paraId="3CCE4137" w14:textId="77777777" w:rsidR="001E58B3" w:rsidRPr="001E58B3" w:rsidRDefault="001E58B3" w:rsidP="001E58B3">
      <w:pPr>
        <w:pStyle w:val="Numberedparagraph"/>
        <w:rPr>
          <w:b/>
          <w:szCs w:val="22"/>
          <w:u w:val="single"/>
        </w:rPr>
      </w:pPr>
      <w:r w:rsidRPr="001E58B3">
        <w:rPr>
          <w:b/>
          <w:u w:val="single"/>
        </w:rPr>
        <w:t>FCS_TLS</w:t>
      </w:r>
      <w:r w:rsidR="004D72DF">
        <w:rPr>
          <w:b/>
          <w:u w:val="single"/>
        </w:rPr>
        <w:t>S</w:t>
      </w:r>
      <w:r w:rsidRPr="001E58B3">
        <w:rPr>
          <w:b/>
          <w:u w:val="single"/>
        </w:rPr>
        <w:t xml:space="preserve">_EXT.1 TLS </w:t>
      </w:r>
      <w:r w:rsidR="004D72DF">
        <w:rPr>
          <w:b/>
          <w:u w:val="single"/>
        </w:rPr>
        <w:t>Server</w:t>
      </w:r>
      <w:r w:rsidR="004D72DF" w:rsidRPr="001E58B3">
        <w:rPr>
          <w:b/>
          <w:u w:val="single"/>
        </w:rPr>
        <w:t xml:space="preserve"> </w:t>
      </w:r>
      <w:r w:rsidRPr="001E58B3">
        <w:rPr>
          <w:b/>
          <w:u w:val="single"/>
        </w:rPr>
        <w:t xml:space="preserve">Protocol </w:t>
      </w:r>
    </w:p>
    <w:p w14:paraId="4FA8B5B8" w14:textId="77777777" w:rsidR="001E58B3" w:rsidRPr="0045792B" w:rsidRDefault="001E58B3" w:rsidP="001E58B3">
      <w:pPr>
        <w:pStyle w:val="Numberedparagraph"/>
      </w:pPr>
      <w:r>
        <w:rPr>
          <w:b/>
        </w:rPr>
        <w:t>FCS_TLSS</w:t>
      </w:r>
      <w:r w:rsidRPr="0045792B">
        <w:rPr>
          <w:b/>
        </w:rPr>
        <w:t xml:space="preserve">_EXT.1.1 </w:t>
      </w:r>
      <w:r w:rsidRPr="0045792B">
        <w:t>The TSF shall impl</w:t>
      </w:r>
      <w:r>
        <w:t xml:space="preserve">ement [selection: </w:t>
      </w:r>
      <w:r w:rsidRPr="009B59EC">
        <w:rPr>
          <w:iCs/>
          <w:u w:val="single"/>
        </w:rPr>
        <w:t>TLS 1.2 (RFC 5246), TLS 1.1 (RFC 4346)</w:t>
      </w:r>
      <w:r>
        <w:t>]</w:t>
      </w:r>
      <w:r w:rsidRPr="0045792B">
        <w:t xml:space="preserve"> supporting the following </w:t>
      </w:r>
      <w:proofErr w:type="spellStart"/>
      <w:r w:rsidRPr="0045792B">
        <w:t>ciphersuites</w:t>
      </w:r>
      <w:proofErr w:type="spellEnd"/>
      <w:r w:rsidRPr="0045792B">
        <w:t xml:space="preserve">: </w:t>
      </w:r>
    </w:p>
    <w:p w14:paraId="16502C69" w14:textId="77777777" w:rsidR="001E58B3" w:rsidRPr="009B59EC" w:rsidRDefault="001E58B3" w:rsidP="001E58B3">
      <w:pPr>
        <w:numPr>
          <w:ilvl w:val="0"/>
          <w:numId w:val="75"/>
        </w:numPr>
        <w:spacing w:after="0" w:line="276" w:lineRule="auto"/>
        <w:ind w:hanging="359"/>
        <w:rPr>
          <w:iCs/>
          <w:highlight w:val="white"/>
        </w:rPr>
      </w:pPr>
      <w:r w:rsidRPr="009B59EC">
        <w:rPr>
          <w:iCs/>
          <w:highlight w:val="white"/>
        </w:rPr>
        <w:t xml:space="preserve">Mandatory </w:t>
      </w:r>
      <w:proofErr w:type="spellStart"/>
      <w:r w:rsidRPr="009B59EC">
        <w:rPr>
          <w:iCs/>
          <w:highlight w:val="white"/>
        </w:rPr>
        <w:t>Ciphersuites</w:t>
      </w:r>
      <w:proofErr w:type="spellEnd"/>
      <w:r w:rsidRPr="009B59EC">
        <w:rPr>
          <w:iCs/>
          <w:highlight w:val="white"/>
        </w:rPr>
        <w:t>:</w:t>
      </w:r>
    </w:p>
    <w:p w14:paraId="1CC48672" w14:textId="77777777" w:rsidR="001E58B3" w:rsidRPr="009B59EC" w:rsidRDefault="001E58B3" w:rsidP="001E58B3">
      <w:pPr>
        <w:numPr>
          <w:ilvl w:val="1"/>
          <w:numId w:val="75"/>
        </w:numPr>
        <w:tabs>
          <w:tab w:val="left" w:pos="990"/>
        </w:tabs>
        <w:spacing w:after="0" w:line="276" w:lineRule="auto"/>
        <w:ind w:left="720" w:hanging="29"/>
        <w:rPr>
          <w:iCs/>
          <w:highlight w:val="white"/>
        </w:rPr>
      </w:pPr>
      <w:r w:rsidRPr="009B59EC">
        <w:rPr>
          <w:iCs/>
          <w:highlight w:val="white"/>
        </w:rPr>
        <w:t>TLS_RSA_WITH_AES_128_CBC_SHA as defined in RFC 3268</w:t>
      </w:r>
    </w:p>
    <w:p w14:paraId="3A669623" w14:textId="77777777" w:rsidR="001E58B3" w:rsidRPr="009B59EC" w:rsidRDefault="001E58B3" w:rsidP="001E58B3">
      <w:pPr>
        <w:numPr>
          <w:ilvl w:val="0"/>
          <w:numId w:val="75"/>
        </w:numPr>
        <w:spacing w:after="0" w:line="276" w:lineRule="auto"/>
        <w:ind w:hanging="359"/>
        <w:rPr>
          <w:iCs/>
          <w:highlight w:val="white"/>
        </w:rPr>
      </w:pPr>
      <w:r w:rsidRPr="009B59EC">
        <w:rPr>
          <w:iCs/>
          <w:highlight w:val="white"/>
        </w:rPr>
        <w:t xml:space="preserve"> [selection: Optional </w:t>
      </w:r>
      <w:proofErr w:type="spellStart"/>
      <w:r w:rsidRPr="009B59EC">
        <w:rPr>
          <w:iCs/>
          <w:highlight w:val="white"/>
        </w:rPr>
        <w:t>Ciphersuites</w:t>
      </w:r>
      <w:proofErr w:type="spellEnd"/>
      <w:r w:rsidRPr="009B59EC">
        <w:rPr>
          <w:iCs/>
          <w:highlight w:val="white"/>
        </w:rPr>
        <w:t>:</w:t>
      </w:r>
    </w:p>
    <w:p w14:paraId="0C9A8493"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t>TLS_RSA_WITH_AES_256_CBC_SHA as defined in RFC 3268</w:t>
      </w:r>
    </w:p>
    <w:p w14:paraId="1EDCB64C"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t>TLS_DHE_RSA_WITH_AES_128_CBC_SHA as defined in RFC 3268</w:t>
      </w:r>
    </w:p>
    <w:p w14:paraId="144A529C"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t>TLS_DHE_RSA_WITH_AES_256_CBC_SHA as defined in RFC 3268</w:t>
      </w:r>
    </w:p>
    <w:p w14:paraId="024FEBB7"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TLS_ECDHE_RSA_WITH_AES_128_CBC_SHA as defined in RFC 4492</w:t>
      </w:r>
    </w:p>
    <w:p w14:paraId="4F127211"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TLS_ECDHE_RSA_WITH_AES_256_CBC_SHA as defined in RFC 4492</w:t>
      </w:r>
    </w:p>
    <w:p w14:paraId="11AEE4ED"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TLS_ECDHE_ECDSA_WITH_AES_128_CBC_SHA as defined in RFC 4492</w:t>
      </w:r>
    </w:p>
    <w:p w14:paraId="7D910E0B"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TLS_ECDHE_ECDSA_WITH_AES_256_CBC_SHA as defined in RFC 4492</w:t>
      </w:r>
    </w:p>
    <w:p w14:paraId="40D4B3CF"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t>TLS_RSA_WITH_AES_128_CBC_SHA256 as defined in RFC 5246</w:t>
      </w:r>
    </w:p>
    <w:p w14:paraId="3B02D0C2"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t>TLS_RSA_WITH_AES_256_CBC_ SHA256 as defined in RFC 5246</w:t>
      </w:r>
    </w:p>
    <w:p w14:paraId="760F8408" w14:textId="77777777" w:rsidR="001E58B3" w:rsidRPr="009B59EC" w:rsidRDefault="001E58B3" w:rsidP="001E58B3">
      <w:pPr>
        <w:numPr>
          <w:ilvl w:val="1"/>
          <w:numId w:val="75"/>
        </w:numPr>
        <w:tabs>
          <w:tab w:val="left" w:pos="990"/>
        </w:tabs>
        <w:spacing w:after="0" w:line="276" w:lineRule="auto"/>
        <w:ind w:left="720" w:hanging="22"/>
        <w:rPr>
          <w:iCs/>
          <w:highlight w:val="white"/>
          <w:u w:val="single"/>
        </w:rPr>
      </w:pPr>
      <w:r w:rsidRPr="009B59EC">
        <w:rPr>
          <w:iCs/>
          <w:highlight w:val="white"/>
          <w:u w:val="single"/>
        </w:rPr>
        <w:lastRenderedPageBreak/>
        <w:t>TLS_DHE_RSA_WITH_AES_128_CBC_ SHA256 as defined in RFC 5246</w:t>
      </w:r>
    </w:p>
    <w:p w14:paraId="4C4913C7"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TLS_DHE_RSA_WITH_AES_256_CBC_ SHA256 as defined in RFC 5246</w:t>
      </w:r>
    </w:p>
    <w:p w14:paraId="2A889049"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TLS_ECDHE_ECDSA_WITH_AES_128_CBC_SHA256 as defined in RFC 5289</w:t>
      </w:r>
    </w:p>
    <w:p w14:paraId="541415F0"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 xml:space="preserve">TLS_ECDHE_ECDSA_WITH_AES_256_CBC_SHA384 as defined in RFC </w:t>
      </w:r>
      <w:r w:rsidRPr="009B59EC">
        <w:rPr>
          <w:iCs/>
          <w:u w:val="single"/>
        </w:rPr>
        <w:t>5289</w:t>
      </w:r>
    </w:p>
    <w:p w14:paraId="219A74BA" w14:textId="77777777" w:rsidR="001E58B3" w:rsidRPr="009B59EC"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TLS_ECDHE_ECDSA_WITH_AES_128_GCM_SHA256 as defined in RFC 5289</w:t>
      </w:r>
    </w:p>
    <w:p w14:paraId="3D7CC38F" w14:textId="77777777" w:rsidR="001E58B3" w:rsidRDefault="001E58B3" w:rsidP="001E58B3">
      <w:pPr>
        <w:numPr>
          <w:ilvl w:val="1"/>
          <w:numId w:val="75"/>
        </w:numPr>
        <w:tabs>
          <w:tab w:val="left" w:pos="990"/>
        </w:tabs>
        <w:spacing w:after="0" w:line="276" w:lineRule="auto"/>
        <w:ind w:left="720" w:hanging="29"/>
        <w:rPr>
          <w:iCs/>
          <w:highlight w:val="white"/>
          <w:u w:val="single"/>
        </w:rPr>
      </w:pPr>
      <w:r w:rsidRPr="009B59EC">
        <w:rPr>
          <w:iCs/>
          <w:highlight w:val="white"/>
          <w:u w:val="single"/>
        </w:rPr>
        <w:t>TLS_ECDHE_ECDSA_WITH_AES_256_GCM_SHA384 as defined in RFC 5289</w:t>
      </w:r>
    </w:p>
    <w:p w14:paraId="7667236E" w14:textId="77777777" w:rsidR="004D72DF" w:rsidRDefault="004D72DF" w:rsidP="004D72DF">
      <w:pPr>
        <w:numPr>
          <w:ilvl w:val="1"/>
          <w:numId w:val="75"/>
        </w:numPr>
        <w:tabs>
          <w:tab w:val="left" w:pos="990"/>
        </w:tabs>
        <w:spacing w:after="0" w:line="276" w:lineRule="auto"/>
        <w:ind w:left="720" w:hanging="29"/>
        <w:rPr>
          <w:iCs/>
          <w:highlight w:val="white"/>
          <w:u w:val="single"/>
        </w:rPr>
      </w:pPr>
      <w:r>
        <w:rPr>
          <w:iCs/>
          <w:highlight w:val="white"/>
          <w:u w:val="single"/>
        </w:rPr>
        <w:t>TLS_ECDHE_RSA_WITH_AES_128_GCM_SHA256 as defined in RFC 5289</w:t>
      </w:r>
    </w:p>
    <w:p w14:paraId="6DC73509" w14:textId="77777777" w:rsidR="004D72DF" w:rsidRPr="004D72DF" w:rsidRDefault="004D72DF" w:rsidP="004D72DF">
      <w:pPr>
        <w:numPr>
          <w:ilvl w:val="1"/>
          <w:numId w:val="75"/>
        </w:numPr>
        <w:tabs>
          <w:tab w:val="left" w:pos="990"/>
        </w:tabs>
        <w:spacing w:after="0" w:line="276" w:lineRule="auto"/>
        <w:ind w:left="720" w:hanging="29"/>
        <w:rPr>
          <w:iCs/>
          <w:highlight w:val="white"/>
          <w:u w:val="single"/>
        </w:rPr>
      </w:pPr>
      <w:r>
        <w:rPr>
          <w:iCs/>
          <w:highlight w:val="white"/>
          <w:u w:val="single"/>
        </w:rPr>
        <w:t>TLS_ECDHE_RSA_WITH_AES_256_GCM_SHA384 as defined in RFC 5289</w:t>
      </w:r>
    </w:p>
    <w:p w14:paraId="0E4A80B3" w14:textId="77777777" w:rsidR="001E58B3" w:rsidRPr="009B59EC" w:rsidRDefault="001E58B3" w:rsidP="001E58B3">
      <w:pPr>
        <w:numPr>
          <w:ilvl w:val="1"/>
          <w:numId w:val="75"/>
        </w:numPr>
        <w:tabs>
          <w:tab w:val="left" w:pos="990"/>
        </w:tabs>
        <w:spacing w:after="240" w:line="276" w:lineRule="auto"/>
        <w:ind w:left="720" w:hanging="28"/>
        <w:rPr>
          <w:highlight w:val="white"/>
        </w:rPr>
      </w:pPr>
      <w:r w:rsidRPr="009B59EC">
        <w:rPr>
          <w:iCs/>
          <w:highlight w:val="white"/>
          <w:u w:val="single"/>
        </w:rPr>
        <w:t xml:space="preserve">no other </w:t>
      </w:r>
      <w:proofErr w:type="spellStart"/>
      <w:r w:rsidRPr="009B59EC">
        <w:rPr>
          <w:iCs/>
          <w:highlight w:val="white"/>
          <w:u w:val="single"/>
        </w:rPr>
        <w:t>ciphersuite</w:t>
      </w:r>
      <w:proofErr w:type="spellEnd"/>
      <w:r w:rsidRPr="009B59EC">
        <w:rPr>
          <w:iCs/>
          <w:highlight w:val="white"/>
        </w:rPr>
        <w:t>]</w:t>
      </w:r>
      <w:r w:rsidRPr="009B59EC">
        <w:rPr>
          <w:highlight w:val="white"/>
        </w:rPr>
        <w:t>.</w:t>
      </w:r>
    </w:p>
    <w:p w14:paraId="5B381231" w14:textId="77777777" w:rsidR="001E58B3" w:rsidRPr="001E58B3" w:rsidRDefault="001E58B3" w:rsidP="001E58B3">
      <w:pPr>
        <w:pStyle w:val="Numberedparagraph"/>
        <w:rPr>
          <w:i/>
        </w:rPr>
      </w:pPr>
      <w:r w:rsidRPr="001E58B3">
        <w:rPr>
          <w:i/>
        </w:rPr>
        <w:t>Application Note</w:t>
      </w:r>
      <w:r w:rsidR="009B59EC">
        <w:rPr>
          <w:i/>
        </w:rPr>
        <w:t>:</w:t>
      </w:r>
    </w:p>
    <w:p w14:paraId="111EC05D" w14:textId="77777777" w:rsidR="001E58B3" w:rsidRDefault="001E58B3" w:rsidP="005A1DDF">
      <w:pPr>
        <w:pStyle w:val="Numberedparagraph"/>
        <w:rPr>
          <w:shd w:val="clear" w:color="auto" w:fill="FFFFFF"/>
        </w:rPr>
      </w:pPr>
      <w:r w:rsidRPr="0045792B">
        <w:rPr>
          <w:shd w:val="clear" w:color="auto" w:fill="FFFFFF"/>
        </w:rPr>
        <w:t xml:space="preserve">The </w:t>
      </w:r>
      <w:proofErr w:type="spellStart"/>
      <w:r w:rsidRPr="0045792B">
        <w:rPr>
          <w:shd w:val="clear" w:color="auto" w:fill="FFFFFF"/>
        </w:rPr>
        <w:t>ciphersuites</w:t>
      </w:r>
      <w:proofErr w:type="spellEnd"/>
      <w:r w:rsidRPr="0045792B">
        <w:rPr>
          <w:shd w:val="clear" w:color="auto" w:fill="FFFFFF"/>
        </w:rPr>
        <w:t xml:space="preserve"> to be tested in the evaluated configuration are limited by this requirement. The ST author should select the optional </w:t>
      </w:r>
      <w:proofErr w:type="spellStart"/>
      <w:r w:rsidRPr="0045792B">
        <w:rPr>
          <w:shd w:val="clear" w:color="auto" w:fill="FFFFFF"/>
        </w:rPr>
        <w:t>ciphersuites</w:t>
      </w:r>
      <w:proofErr w:type="spellEnd"/>
      <w:r w:rsidRPr="0045792B">
        <w:rPr>
          <w:shd w:val="clear" w:color="auto" w:fill="FFFFFF"/>
        </w:rPr>
        <w:t xml:space="preserve"> that are supported; if there are no </w:t>
      </w:r>
      <w:proofErr w:type="spellStart"/>
      <w:r w:rsidRPr="0045792B">
        <w:rPr>
          <w:shd w:val="clear" w:color="auto" w:fill="FFFFFF"/>
        </w:rPr>
        <w:t>ciphersuites</w:t>
      </w:r>
      <w:proofErr w:type="spellEnd"/>
      <w:r w:rsidRPr="0045792B">
        <w:rPr>
          <w:shd w:val="clear" w:color="auto" w:fill="FFFFFF"/>
        </w:rPr>
        <w:t xml:space="preserve"> supported other than the mandatory suites, then “None” should be selected. It is necessary to limit the </w:t>
      </w:r>
      <w:proofErr w:type="spellStart"/>
      <w:r w:rsidRPr="0045792B">
        <w:rPr>
          <w:shd w:val="clear" w:color="auto" w:fill="FFFFFF"/>
        </w:rPr>
        <w:t>ciphersuites</w:t>
      </w:r>
      <w:proofErr w:type="spellEnd"/>
      <w:r w:rsidRPr="0045792B">
        <w:rPr>
          <w:shd w:val="clear" w:color="auto" w:fill="FFFFFF"/>
        </w:rPr>
        <w:t xml:space="preserve"> that can be used in an evaluated configuration administratively on the server in the test environment. The Suite B algorithms listed above (RFC 6460) are the preferred algorithms for implementation.</w:t>
      </w:r>
      <w:r>
        <w:rPr>
          <w:shd w:val="clear" w:color="auto" w:fill="FFFFFF"/>
        </w:rPr>
        <w:t xml:space="preserve"> TLS_RSA_WITH_AES_128_CBC_SHA is required in order to ensure compliance with RFC 5246. </w:t>
      </w:r>
    </w:p>
    <w:p w14:paraId="63C66C1A" w14:textId="77777777" w:rsidR="001E58B3" w:rsidRDefault="001E58B3" w:rsidP="005A1DDF">
      <w:pPr>
        <w:pStyle w:val="Numberedparagraph"/>
        <w:rPr>
          <w:shd w:val="clear" w:color="auto" w:fill="FFFFFF"/>
        </w:rPr>
      </w:pPr>
      <w:r>
        <w:rPr>
          <w:shd w:val="clear" w:color="auto" w:fill="FFFFFF"/>
        </w:rPr>
        <w:t>These requirements will be revisited as new TLS versions are standardized by the IETF.</w:t>
      </w:r>
    </w:p>
    <w:p w14:paraId="4E2E03C0" w14:textId="77777777" w:rsidR="001E58B3" w:rsidRDefault="001E58B3" w:rsidP="005A1DDF">
      <w:pPr>
        <w:pStyle w:val="Numberedparagraph"/>
        <w:rPr>
          <w:shd w:val="clear" w:color="auto" w:fill="FFFFFF"/>
        </w:rPr>
      </w:pPr>
      <w:r>
        <w:rPr>
          <w:shd w:val="clear" w:color="auto" w:fill="FFFFFF"/>
        </w:rPr>
        <w:t xml:space="preserve">If any </w:t>
      </w:r>
      <w:proofErr w:type="spellStart"/>
      <w:r>
        <w:rPr>
          <w:shd w:val="clear" w:color="auto" w:fill="FFFFFF"/>
        </w:rPr>
        <w:t>ciphersuites</w:t>
      </w:r>
      <w:proofErr w:type="spellEnd"/>
      <w:r>
        <w:rPr>
          <w:shd w:val="clear" w:color="auto" w:fill="FFFFFF"/>
        </w:rPr>
        <w:t xml:space="preserve"> are selected using ECDHE, then FCS_TLSS_EXT.1.5 is required.</w:t>
      </w:r>
    </w:p>
    <w:p w14:paraId="5652C294" w14:textId="77777777" w:rsidR="001E58B3" w:rsidRPr="005A1DDF" w:rsidRDefault="001E58B3" w:rsidP="005A1DDF">
      <w:pPr>
        <w:pStyle w:val="Numberedparagraph"/>
        <w:rPr>
          <w:rFonts w:cs="Arial"/>
          <w:b/>
          <w:bCs/>
          <w:i/>
          <w:color w:val="0070C0"/>
        </w:rPr>
      </w:pPr>
      <w:r>
        <w:t>In a future version of this PP TLS v1.2</w:t>
      </w:r>
      <w:r w:rsidRPr="007C6CC1">
        <w:t xml:space="preserve"> will be required for </w:t>
      </w:r>
      <w:r>
        <w:t xml:space="preserve">all </w:t>
      </w:r>
      <w:r w:rsidRPr="007C6CC1">
        <w:t>TOEs.</w:t>
      </w:r>
      <w:r>
        <w:t xml:space="preserve"> </w:t>
      </w:r>
    </w:p>
    <w:p w14:paraId="3FFF7BD6" w14:textId="77777777" w:rsidR="005A1DDF" w:rsidRPr="005A1DDF" w:rsidRDefault="005A1DDF" w:rsidP="005A1DDF">
      <w:pPr>
        <w:pStyle w:val="Numberedparagraph"/>
        <w:rPr>
          <w:rFonts w:cs="Arial"/>
          <w:b/>
          <w:bCs/>
          <w:i/>
          <w:color w:val="0070C0"/>
        </w:rPr>
      </w:pPr>
      <w:r w:rsidRPr="005A1DDF">
        <w:rPr>
          <w:b/>
          <w:i/>
        </w:rPr>
        <w:t>Assurance Activit</w:t>
      </w:r>
      <w:r w:rsidR="009B59EC">
        <w:rPr>
          <w:b/>
          <w:i/>
        </w:rPr>
        <w:t>y:</w:t>
      </w:r>
    </w:p>
    <w:p w14:paraId="473E92F0" w14:textId="77777777" w:rsidR="005A1DDF" w:rsidRDefault="005A1DDF" w:rsidP="005A1DDF">
      <w:pPr>
        <w:pStyle w:val="Numberedparagraph"/>
      </w:pPr>
      <w:r w:rsidRPr="0045792B">
        <w:t xml:space="preserve">The evaluator shall check the description of the implementation of this protocol in the TSS to ensure that the </w:t>
      </w:r>
      <w:proofErr w:type="spellStart"/>
      <w:r w:rsidRPr="0045792B">
        <w:t>ciphersuites</w:t>
      </w:r>
      <w:proofErr w:type="spellEnd"/>
      <w:r w:rsidRPr="0045792B">
        <w:t xml:space="preserve"> supported are specified. The evaluator shall check the TSS to ensure that the </w:t>
      </w:r>
      <w:proofErr w:type="spellStart"/>
      <w:r w:rsidRPr="0045792B">
        <w:t>ciphersuites</w:t>
      </w:r>
      <w:proofErr w:type="spellEnd"/>
      <w:r w:rsidRPr="0045792B">
        <w:t xml:space="preserve"> specified are identical to those listed for this component. </w:t>
      </w:r>
    </w:p>
    <w:p w14:paraId="4697E4FE" w14:textId="77777777" w:rsidR="005A1DDF" w:rsidRPr="008579D3" w:rsidRDefault="008579D3" w:rsidP="005A1DDF">
      <w:pPr>
        <w:pStyle w:val="Numberedparagraph"/>
        <w:rPr>
          <w:rFonts w:cs="Arial"/>
          <w:bCs/>
          <w:i/>
          <w:color w:val="0070C0"/>
        </w:rPr>
      </w:pPr>
      <w:r w:rsidRPr="008579D3">
        <w:rPr>
          <w:rFonts w:cs="Arial"/>
          <w:bCs/>
          <w:i/>
        </w:rPr>
        <w:t>Operational Guidance</w:t>
      </w:r>
    </w:p>
    <w:p w14:paraId="4C38BC04" w14:textId="77777777" w:rsidR="008579D3" w:rsidRPr="002A21CB" w:rsidRDefault="008579D3" w:rsidP="008579D3">
      <w:pPr>
        <w:pStyle w:val="Numberedparagraph"/>
      </w:pPr>
      <w:r w:rsidRPr="002A21CB">
        <w:t xml:space="preserve">The evaluator shall also check the operational guidance to ensure that it contains instructions on configuring the TOE so that TLS conforms to the description in the TSS (for instance, the set of </w:t>
      </w:r>
      <w:proofErr w:type="spellStart"/>
      <w:r w:rsidRPr="002A21CB">
        <w:t>ciphersuites</w:t>
      </w:r>
      <w:proofErr w:type="spellEnd"/>
      <w:r w:rsidRPr="002A21CB">
        <w:t xml:space="preserve"> advertised by the TOE may have to be restricted to meet the requirements).</w:t>
      </w:r>
    </w:p>
    <w:p w14:paraId="3791B3D4" w14:textId="77777777" w:rsidR="008579D3" w:rsidRPr="008579D3" w:rsidRDefault="008579D3" w:rsidP="005A1DDF">
      <w:pPr>
        <w:pStyle w:val="Numberedparagraph"/>
        <w:rPr>
          <w:rFonts w:cs="Arial"/>
          <w:bCs/>
          <w:i/>
        </w:rPr>
      </w:pPr>
      <w:r w:rsidRPr="008579D3">
        <w:rPr>
          <w:rFonts w:cs="Arial"/>
          <w:bCs/>
          <w:i/>
        </w:rPr>
        <w:t>Tests</w:t>
      </w:r>
    </w:p>
    <w:p w14:paraId="6BACA5B4" w14:textId="77777777" w:rsidR="008579D3" w:rsidRPr="002A21CB" w:rsidRDefault="008579D3" w:rsidP="008579D3">
      <w:pPr>
        <w:pStyle w:val="Numberedparagraph"/>
      </w:pPr>
      <w:r w:rsidRPr="002A21CB">
        <w:t xml:space="preserve">Test 1: The evaluator shall establish a TLS connection using each of the </w:t>
      </w:r>
      <w:proofErr w:type="spellStart"/>
      <w:r w:rsidRPr="002A21CB">
        <w:t>ciphersuites</w:t>
      </w:r>
      <w:proofErr w:type="spellEnd"/>
      <w:r w:rsidRPr="002A21CB">
        <w:t xml:space="preserve"> specified by the requirement. This connection may be established as part of the establishment of a higher-level protocol, e.g., as part of an EAP session. It is sufficient to observe the successful negotiation of a </w:t>
      </w:r>
      <w:proofErr w:type="spellStart"/>
      <w:r w:rsidRPr="002A21CB">
        <w:t>ciphersuite</w:t>
      </w:r>
      <w:proofErr w:type="spellEnd"/>
      <w:r w:rsidRPr="002A21CB">
        <w:t xml:space="preserve"> to satisfy the intent of the test; it is not necessary to examine the characteristics of the encrypted traffic in an attempt to discern the </w:t>
      </w:r>
      <w:proofErr w:type="spellStart"/>
      <w:r w:rsidRPr="002A21CB">
        <w:t>ciphersuite</w:t>
      </w:r>
      <w:proofErr w:type="spellEnd"/>
      <w:r w:rsidRPr="002A21CB">
        <w:t xml:space="preserve"> being used (for example, that the cryptographic algorithm is 128-bit AES and not 256-bit AES).</w:t>
      </w:r>
    </w:p>
    <w:p w14:paraId="595DD47D" w14:textId="77777777" w:rsidR="008579D3" w:rsidRPr="002A21CB" w:rsidRDefault="008579D3" w:rsidP="008579D3">
      <w:pPr>
        <w:pStyle w:val="Numberedparagraph"/>
      </w:pPr>
      <w:r w:rsidRPr="002A21CB">
        <w:t xml:space="preserve">Test 2: The evaluator shall send a Client Hello to the server with a list of </w:t>
      </w:r>
      <w:proofErr w:type="spellStart"/>
      <w:r w:rsidRPr="002A21CB">
        <w:t>ciphersuites</w:t>
      </w:r>
      <w:proofErr w:type="spellEnd"/>
      <w:r w:rsidRPr="002A21CB">
        <w:t xml:space="preserve"> that does not contain any of the </w:t>
      </w:r>
      <w:proofErr w:type="spellStart"/>
      <w:r w:rsidRPr="002A21CB">
        <w:t>ciphersuites</w:t>
      </w:r>
      <w:proofErr w:type="spellEnd"/>
      <w:r w:rsidRPr="002A21CB">
        <w:t xml:space="preserve"> in the server’s ST and verify that the server denies the connection. Additionally, the evaluator shall send a Client Hello to the server containing only the TLS_NULL_WITH_NULL_NULL </w:t>
      </w:r>
      <w:proofErr w:type="spellStart"/>
      <w:r w:rsidRPr="002A21CB">
        <w:t>ciphersuite</w:t>
      </w:r>
      <w:proofErr w:type="spellEnd"/>
      <w:r w:rsidRPr="002A21CB">
        <w:t xml:space="preserve"> and verify that the server denies the connection.</w:t>
      </w:r>
    </w:p>
    <w:p w14:paraId="7FADA10A" w14:textId="77777777" w:rsidR="008579D3" w:rsidRPr="002A21CB" w:rsidRDefault="008579D3" w:rsidP="008579D3">
      <w:pPr>
        <w:pStyle w:val="Numberedparagraph"/>
      </w:pPr>
      <w:r w:rsidRPr="002A21CB">
        <w:lastRenderedPageBreak/>
        <w:t xml:space="preserve">Test 3: The evaluator shall use a client to send a key exchange message in the TLS connection that the does not match the server-selected </w:t>
      </w:r>
      <w:proofErr w:type="spellStart"/>
      <w:r w:rsidRPr="002A21CB">
        <w:t>ciphersuite</w:t>
      </w:r>
      <w:proofErr w:type="spellEnd"/>
      <w:r w:rsidRPr="002A21CB">
        <w:t xml:space="preserve"> (for example, send an ECDHE key exchange while using the TLS_RSA_WITH_AES_128_CBC_SHA </w:t>
      </w:r>
      <w:proofErr w:type="spellStart"/>
      <w:r w:rsidRPr="002A21CB">
        <w:t>ciphersuite</w:t>
      </w:r>
      <w:proofErr w:type="spellEnd"/>
      <w:r w:rsidRPr="002A21CB">
        <w:t xml:space="preserve"> or send a RSA key exchange while using one of the ECDSA </w:t>
      </w:r>
      <w:proofErr w:type="spellStart"/>
      <w:r w:rsidRPr="002A21CB">
        <w:t>ciphersuites</w:t>
      </w:r>
      <w:proofErr w:type="spellEnd"/>
      <w:r w:rsidRPr="002A21CB">
        <w:t>.) The evaluator shall verify that the TOE disconnects after the receiving the key exchange message.</w:t>
      </w:r>
    </w:p>
    <w:p w14:paraId="4307F079" w14:textId="77777777" w:rsidR="008579D3" w:rsidRPr="002A21CB" w:rsidRDefault="008579D3" w:rsidP="008579D3">
      <w:pPr>
        <w:pStyle w:val="Numberedparagraph"/>
      </w:pPr>
      <w:r w:rsidRPr="002A21CB">
        <w:t>Test 4: The evaluator shall perform the following modifications to the traffic:</w:t>
      </w:r>
    </w:p>
    <w:p w14:paraId="22A124E8" w14:textId="77777777" w:rsidR="008579D3" w:rsidRPr="002A21CB" w:rsidRDefault="008579D3" w:rsidP="008579D3">
      <w:pPr>
        <w:pStyle w:val="ListNumber"/>
        <w:numPr>
          <w:ilvl w:val="0"/>
          <w:numId w:val="60"/>
        </w:numPr>
        <w:tabs>
          <w:tab w:val="num" w:pos="-2880"/>
        </w:tabs>
        <w:spacing w:before="240" w:after="240"/>
        <w:ind w:left="720" w:hanging="720"/>
        <w:contextualSpacing w:val="0"/>
        <w:jc w:val="both"/>
      </w:pPr>
      <w:r w:rsidRPr="002A21CB">
        <w:t>Modify at a byte in the client’s nonce in the Client Hello handshake message, and verify that the server rejects the client’s Certificate Verify handshake message (if using mutual authentication) or that the server denies the client’s Finished handshake message.</w:t>
      </w:r>
    </w:p>
    <w:p w14:paraId="1B118EAF" w14:textId="77777777" w:rsidR="008579D3" w:rsidRPr="002A21CB" w:rsidRDefault="008579D3" w:rsidP="008579D3">
      <w:pPr>
        <w:pStyle w:val="ListNumber"/>
        <w:numPr>
          <w:ilvl w:val="0"/>
          <w:numId w:val="60"/>
        </w:numPr>
        <w:tabs>
          <w:tab w:val="num" w:pos="-2880"/>
        </w:tabs>
        <w:spacing w:before="240" w:after="240"/>
        <w:ind w:left="720" w:hanging="720"/>
        <w:contextualSpacing w:val="0"/>
        <w:jc w:val="both"/>
      </w:pPr>
      <w:r w:rsidRPr="002A21CB">
        <w:t>Modify the signature block in the Client’s Key Exchange handshake message, and verify that the server rejects the client’s Certificate Verify handshake message (if using mutual authentication) or that the server denies the client’s Finished handshake message.</w:t>
      </w:r>
    </w:p>
    <w:p w14:paraId="0B9B7E1C" w14:textId="77777777" w:rsidR="008579D3" w:rsidRPr="002A21CB" w:rsidRDefault="008579D3" w:rsidP="008579D3">
      <w:pPr>
        <w:pStyle w:val="ListNumber"/>
        <w:numPr>
          <w:ilvl w:val="0"/>
          <w:numId w:val="60"/>
        </w:numPr>
        <w:tabs>
          <w:tab w:val="num" w:pos="-2880"/>
        </w:tabs>
        <w:spacing w:before="240" w:after="240"/>
        <w:ind w:left="720" w:hanging="720"/>
        <w:contextualSpacing w:val="0"/>
        <w:jc w:val="both"/>
      </w:pPr>
      <w:r w:rsidRPr="002A21CB">
        <w:t>Modify a byte in the Client Finished handshake message, and verify that the server rejects the connection and does not send any application data.</w:t>
      </w:r>
    </w:p>
    <w:p w14:paraId="6741A3EE" w14:textId="77777777" w:rsidR="008579D3" w:rsidRPr="002A21CB" w:rsidRDefault="008579D3" w:rsidP="008579D3">
      <w:pPr>
        <w:pStyle w:val="ListNumber"/>
        <w:numPr>
          <w:ilvl w:val="0"/>
          <w:numId w:val="60"/>
        </w:numPr>
        <w:tabs>
          <w:tab w:val="num" w:pos="-2880"/>
        </w:tabs>
        <w:spacing w:before="240" w:after="240"/>
        <w:ind w:left="720" w:hanging="720"/>
        <w:contextualSpacing w:val="0"/>
        <w:jc w:val="both"/>
      </w:pPr>
      <w:r w:rsidRPr="002A21CB">
        <w:t xml:space="preserve">After generating a fatal alert by sending a Finished message from the client before the client sends a </w:t>
      </w:r>
      <w:proofErr w:type="spellStart"/>
      <w:r w:rsidRPr="002A21CB">
        <w:t>ChangeCipherSpec</w:t>
      </w:r>
      <w:proofErr w:type="spellEnd"/>
      <w:r w:rsidRPr="002A21CB">
        <w:t xml:space="preserve"> message, send a Client Hello with the session identifier from the previous test, and verify that the server denies the connection. </w:t>
      </w:r>
    </w:p>
    <w:p w14:paraId="5C3ABE4C" w14:textId="77777777" w:rsidR="008579D3" w:rsidRPr="008579D3" w:rsidRDefault="008579D3" w:rsidP="008579D3">
      <w:pPr>
        <w:pStyle w:val="ListNumber"/>
        <w:numPr>
          <w:ilvl w:val="0"/>
          <w:numId w:val="60"/>
        </w:numPr>
        <w:tabs>
          <w:tab w:val="num" w:pos="-2880"/>
        </w:tabs>
        <w:spacing w:before="240" w:after="240"/>
        <w:ind w:left="720" w:hanging="720"/>
        <w:contextualSpacing w:val="0"/>
        <w:jc w:val="both"/>
      </w:pPr>
      <w:r w:rsidRPr="002A21CB">
        <w:t xml:space="preserve">Send a garbled message from the client after the client has issued the </w:t>
      </w:r>
      <w:proofErr w:type="spellStart"/>
      <w:r w:rsidRPr="002A21CB">
        <w:t>ChangeCipherSpec</w:t>
      </w:r>
      <w:proofErr w:type="spellEnd"/>
      <w:r w:rsidRPr="002A21CB">
        <w:t xml:space="preserve"> message and verify that the Server denies the connection.</w:t>
      </w:r>
    </w:p>
    <w:p w14:paraId="54A34578" w14:textId="77777777" w:rsidR="001E58B3" w:rsidRDefault="001E58B3" w:rsidP="005A1DDF">
      <w:pPr>
        <w:pStyle w:val="Numberedparagraph"/>
      </w:pPr>
      <w:r>
        <w:rPr>
          <w:b/>
        </w:rPr>
        <w:t xml:space="preserve">FCS_TLSS_EXT.1.2 </w:t>
      </w:r>
      <w:r>
        <w:t xml:space="preserve">The TSF shall deny connections from clients requesting SSL 1.0, SSL 2.0, SSL 3.0, TLS 1.0, and [selection: </w:t>
      </w:r>
      <w:r w:rsidRPr="009B59EC">
        <w:rPr>
          <w:iCs/>
          <w:u w:val="single"/>
        </w:rPr>
        <w:t>TLS 1.1, none</w:t>
      </w:r>
      <w:r>
        <w:t>].</w:t>
      </w:r>
    </w:p>
    <w:p w14:paraId="16AD00F6" w14:textId="77777777" w:rsidR="001E58B3" w:rsidRPr="001E58B3" w:rsidRDefault="001E58B3" w:rsidP="001E58B3">
      <w:pPr>
        <w:pStyle w:val="Numberedparagraph"/>
        <w:rPr>
          <w:i/>
        </w:rPr>
      </w:pPr>
      <w:r w:rsidRPr="001E58B3">
        <w:rPr>
          <w:i/>
        </w:rPr>
        <w:t>Application Note</w:t>
      </w:r>
      <w:r w:rsidR="009B59EC">
        <w:rPr>
          <w:i/>
        </w:rPr>
        <w:t>:</w:t>
      </w:r>
    </w:p>
    <w:p w14:paraId="060A9438" w14:textId="77777777" w:rsidR="001E58B3" w:rsidRDefault="001E58B3" w:rsidP="005A1DDF">
      <w:pPr>
        <w:pStyle w:val="Numberedparagraph"/>
        <w:rPr>
          <w:shd w:val="clear" w:color="auto" w:fill="FFFFFF"/>
        </w:rPr>
      </w:pPr>
      <w:r>
        <w:rPr>
          <w:shd w:val="clear" w:color="auto" w:fill="FFFFFF"/>
        </w:rPr>
        <w:t>All SSL versions and TLS v1.0 shall be denied.  Any TLS versions not selected in FCS_TLSS_EXT.1.1 should be selected here.</w:t>
      </w:r>
    </w:p>
    <w:p w14:paraId="5EE4DA52" w14:textId="77777777" w:rsidR="005A1DDF" w:rsidRPr="005A1DDF" w:rsidRDefault="005A1DDF" w:rsidP="005A1DDF">
      <w:pPr>
        <w:pStyle w:val="Numberedparagraph"/>
        <w:rPr>
          <w:rFonts w:cs="Arial"/>
          <w:b/>
          <w:bCs/>
          <w:i/>
          <w:color w:val="0070C0"/>
        </w:rPr>
      </w:pPr>
      <w:r w:rsidRPr="005A1DDF">
        <w:rPr>
          <w:b/>
          <w:i/>
        </w:rPr>
        <w:t>Assurance Activit</w:t>
      </w:r>
      <w:r w:rsidR="009B59EC">
        <w:rPr>
          <w:b/>
          <w:i/>
        </w:rPr>
        <w:t>y:</w:t>
      </w:r>
    </w:p>
    <w:p w14:paraId="0C985B8D" w14:textId="77777777" w:rsidR="005A1DDF" w:rsidRPr="002A21CB" w:rsidRDefault="005A1DDF" w:rsidP="005A1DDF">
      <w:pPr>
        <w:pStyle w:val="Numberedparagraph"/>
      </w:pPr>
      <w:r w:rsidRPr="002A21CB">
        <w:t>The evaluator shall verify that the TSS contains a description of the denial of old SSL and TLS versions.</w:t>
      </w:r>
    </w:p>
    <w:p w14:paraId="4BFCE8F1" w14:textId="77777777" w:rsidR="008579D3" w:rsidRPr="008579D3" w:rsidRDefault="008579D3" w:rsidP="008579D3">
      <w:pPr>
        <w:pStyle w:val="Numberedparagraph"/>
        <w:rPr>
          <w:rFonts w:cs="Arial"/>
          <w:bCs/>
          <w:i/>
          <w:color w:val="0070C0"/>
        </w:rPr>
      </w:pPr>
      <w:r w:rsidRPr="008579D3">
        <w:rPr>
          <w:rFonts w:cs="Arial"/>
          <w:bCs/>
          <w:i/>
        </w:rPr>
        <w:t>Operational Guidance</w:t>
      </w:r>
    </w:p>
    <w:p w14:paraId="408152A6" w14:textId="77777777" w:rsidR="008579D3" w:rsidRPr="002A21CB" w:rsidRDefault="008579D3" w:rsidP="008579D3">
      <w:pPr>
        <w:pStyle w:val="Numberedparagraph"/>
      </w:pPr>
      <w:r w:rsidRPr="002A21CB">
        <w:t xml:space="preserve">The evaluator shall verify that any configuration necessary to meet the requirement </w:t>
      </w:r>
      <w:r w:rsidR="00F80AA0">
        <w:t>are</w:t>
      </w:r>
      <w:r w:rsidRPr="002A21CB">
        <w:t xml:space="preserve"> contained in the AGD guidance.</w:t>
      </w:r>
    </w:p>
    <w:p w14:paraId="3C4C6FC4" w14:textId="77777777" w:rsidR="008579D3" w:rsidRPr="008579D3" w:rsidRDefault="008579D3" w:rsidP="008579D3">
      <w:pPr>
        <w:pStyle w:val="Numberedparagraph"/>
        <w:rPr>
          <w:rFonts w:cs="Arial"/>
          <w:bCs/>
          <w:i/>
        </w:rPr>
      </w:pPr>
      <w:r w:rsidRPr="008579D3">
        <w:rPr>
          <w:rFonts w:cs="Arial"/>
          <w:bCs/>
          <w:i/>
        </w:rPr>
        <w:t>Tests</w:t>
      </w:r>
    </w:p>
    <w:p w14:paraId="5B68744A" w14:textId="77777777" w:rsidR="005A1DDF" w:rsidRPr="008579D3" w:rsidRDefault="008579D3" w:rsidP="008579D3">
      <w:pPr>
        <w:pStyle w:val="Numberedparagraph"/>
      </w:pPr>
      <w:r>
        <w:t xml:space="preserve">The evaluator shall send a Client Hello requesting a connection with version SSL 1.0 and verify that the server denies the connection.  The evaluator shall repeat this test with SSL 2.0, SSL 3.0, TLS 1.0, and any selected TLS versions. </w:t>
      </w:r>
    </w:p>
    <w:p w14:paraId="51421CAA" w14:textId="77777777" w:rsidR="001E58B3" w:rsidRDefault="001E58B3" w:rsidP="005A1DDF">
      <w:pPr>
        <w:pStyle w:val="Numberedparagraph"/>
      </w:pPr>
      <w:r>
        <w:rPr>
          <w:b/>
        </w:rPr>
        <w:t>FCS_TLSS_EXT.1.3</w:t>
      </w:r>
      <w:r>
        <w:t xml:space="preserve"> The TSF shall generate key agreement parameters</w:t>
      </w:r>
      <w:r w:rsidRPr="008A15F2">
        <w:t xml:space="preserve"> </w:t>
      </w:r>
      <w:r w:rsidRPr="00426298">
        <w:t xml:space="preserve">[selection: </w:t>
      </w:r>
      <w:r w:rsidRPr="009B59EC">
        <w:rPr>
          <w:u w:val="single"/>
        </w:rPr>
        <w:t xml:space="preserve">over NIST curves [selection: secp256r1, secp384r1] and no other curves; </w:t>
      </w:r>
      <w:proofErr w:type="spellStart"/>
      <w:r w:rsidRPr="009B59EC">
        <w:rPr>
          <w:u w:val="single"/>
        </w:rPr>
        <w:t>Diffie</w:t>
      </w:r>
      <w:proofErr w:type="spellEnd"/>
      <w:r w:rsidRPr="009B59EC">
        <w:rPr>
          <w:u w:val="single"/>
        </w:rPr>
        <w:t>-Hellman parameters of size 2048 bits and [selection: 3072 bits, no other size]</w:t>
      </w:r>
      <w:r w:rsidRPr="00426298">
        <w:t>]</w:t>
      </w:r>
      <w:r>
        <w:t>.</w:t>
      </w:r>
    </w:p>
    <w:p w14:paraId="7052812B" w14:textId="77777777" w:rsidR="001E58B3" w:rsidRPr="001E58B3" w:rsidRDefault="001E58B3" w:rsidP="001E58B3">
      <w:pPr>
        <w:pStyle w:val="Numberedparagraph"/>
        <w:rPr>
          <w:i/>
        </w:rPr>
      </w:pPr>
      <w:r w:rsidRPr="001E58B3">
        <w:rPr>
          <w:i/>
        </w:rPr>
        <w:lastRenderedPageBreak/>
        <w:t>Application Note</w:t>
      </w:r>
      <w:r w:rsidR="00255F8B">
        <w:rPr>
          <w:i/>
        </w:rPr>
        <w:t>:</w:t>
      </w:r>
    </w:p>
    <w:p w14:paraId="28323F8A" w14:textId="77777777" w:rsidR="001E58B3" w:rsidRDefault="001E58B3" w:rsidP="005A1DDF">
      <w:pPr>
        <w:pStyle w:val="Numberedparagraph"/>
      </w:pPr>
      <w:r>
        <w:t xml:space="preserve">If the ST lists a DHE </w:t>
      </w:r>
      <w:proofErr w:type="spellStart"/>
      <w:r>
        <w:t>ciphersuite</w:t>
      </w:r>
      <w:proofErr w:type="spellEnd"/>
      <w:r>
        <w:t xml:space="preserve"> in FCS_TLSS_EXT.1.1, the ST must include the </w:t>
      </w:r>
      <w:proofErr w:type="spellStart"/>
      <w:r>
        <w:t>Diffie</w:t>
      </w:r>
      <w:proofErr w:type="spellEnd"/>
      <w:r>
        <w:t>-Hellman selection in the requirement.  FMT_</w:t>
      </w:r>
      <w:r w:rsidR="00565648">
        <w:t>MOF_EXT</w:t>
      </w:r>
      <w:r>
        <w:t>.1 requires the configuration of the key agreement parameters in order to establish the security strength of the TLS connection.</w:t>
      </w:r>
    </w:p>
    <w:p w14:paraId="2ABC60C9" w14:textId="77777777" w:rsidR="005A1DDF" w:rsidRPr="005A1DDF" w:rsidRDefault="005A1DDF" w:rsidP="005A1DDF">
      <w:pPr>
        <w:pStyle w:val="Numberedparagraph"/>
        <w:rPr>
          <w:rFonts w:cs="Arial"/>
          <w:b/>
          <w:bCs/>
          <w:i/>
          <w:color w:val="0070C0"/>
        </w:rPr>
      </w:pPr>
      <w:r w:rsidRPr="005A1DDF">
        <w:rPr>
          <w:b/>
          <w:i/>
        </w:rPr>
        <w:t>Assurance Activit</w:t>
      </w:r>
      <w:r w:rsidR="00255F8B">
        <w:rPr>
          <w:b/>
          <w:i/>
        </w:rPr>
        <w:t>y:</w:t>
      </w:r>
    </w:p>
    <w:p w14:paraId="17D9B5B8" w14:textId="77777777" w:rsidR="005A1DDF" w:rsidRPr="002A21CB" w:rsidRDefault="005A1DDF" w:rsidP="005A1DDF">
      <w:pPr>
        <w:pStyle w:val="Numberedparagraph"/>
      </w:pPr>
      <w:r w:rsidRPr="002A21CB">
        <w:t>The evaluator shall verify that the TSS describes the key agreement parameters of the server key exchange message.</w:t>
      </w:r>
    </w:p>
    <w:p w14:paraId="161D1E40" w14:textId="77777777" w:rsidR="008579D3" w:rsidRPr="008579D3" w:rsidRDefault="008579D3" w:rsidP="008579D3">
      <w:pPr>
        <w:pStyle w:val="Numberedparagraph"/>
        <w:rPr>
          <w:rFonts w:cs="Arial"/>
          <w:bCs/>
          <w:i/>
          <w:color w:val="0070C0"/>
        </w:rPr>
      </w:pPr>
      <w:r w:rsidRPr="008579D3">
        <w:rPr>
          <w:rFonts w:cs="Arial"/>
          <w:bCs/>
          <w:i/>
        </w:rPr>
        <w:t>Operational Guidance</w:t>
      </w:r>
    </w:p>
    <w:p w14:paraId="761E3EE2" w14:textId="77777777" w:rsidR="008579D3" w:rsidRPr="002A21CB" w:rsidRDefault="008579D3" w:rsidP="008579D3">
      <w:pPr>
        <w:pStyle w:val="Numberedparagraph"/>
      </w:pPr>
      <w:r w:rsidRPr="002A21CB">
        <w:t xml:space="preserve">The evaluator shall verify that any configuration necessary to meet the requirement </w:t>
      </w:r>
      <w:r w:rsidR="00F80AA0">
        <w:t>is</w:t>
      </w:r>
      <w:r w:rsidRPr="002A21CB">
        <w:t xml:space="preserve"> contained in the AGD guidance.</w:t>
      </w:r>
    </w:p>
    <w:p w14:paraId="015F68CE" w14:textId="77777777" w:rsidR="008579D3" w:rsidRPr="008579D3" w:rsidRDefault="008579D3" w:rsidP="008579D3">
      <w:pPr>
        <w:pStyle w:val="Numberedparagraph"/>
        <w:rPr>
          <w:rFonts w:cs="Arial"/>
          <w:bCs/>
          <w:i/>
        </w:rPr>
      </w:pPr>
      <w:r w:rsidRPr="008579D3">
        <w:rPr>
          <w:rFonts w:cs="Arial"/>
          <w:bCs/>
          <w:i/>
        </w:rPr>
        <w:t>Tests</w:t>
      </w:r>
    </w:p>
    <w:p w14:paraId="44444E53" w14:textId="77777777" w:rsidR="005A1DDF" w:rsidRPr="008579D3" w:rsidRDefault="008579D3" w:rsidP="008579D3">
      <w:pPr>
        <w:pStyle w:val="Numberedparagraph"/>
      </w:pPr>
      <w:r w:rsidRPr="002A21CB">
        <w:t xml:space="preserve">The evaluator shall attempt a connection using an ECDHE </w:t>
      </w:r>
      <w:proofErr w:type="spellStart"/>
      <w:r w:rsidRPr="002A21CB">
        <w:t>ciphersuite</w:t>
      </w:r>
      <w:proofErr w:type="spellEnd"/>
      <w:r w:rsidRPr="002A21CB">
        <w:t xml:space="preserve"> and a configured curve and, using a packet analyzer, verify that the key agreement parameters in the Key Exchange message are the ones configured. (Determining that the size matches the expected size for the configured curve is sufficient.)  The evaluator shall repeat this test for each supported NIST Elliptic Curve and each supported </w:t>
      </w:r>
      <w:proofErr w:type="spellStart"/>
      <w:r w:rsidRPr="002A21CB">
        <w:t>Diffie</w:t>
      </w:r>
      <w:proofErr w:type="spellEnd"/>
      <w:r w:rsidRPr="002A21CB">
        <w:t>-Hellman key size.</w:t>
      </w:r>
    </w:p>
    <w:p w14:paraId="0B7D956E" w14:textId="77777777" w:rsidR="001E58B3" w:rsidRPr="005A1DDF" w:rsidRDefault="001E58B3" w:rsidP="005A1DDF">
      <w:pPr>
        <w:pStyle w:val="Numberedparagraph"/>
        <w:rPr>
          <w:b/>
          <w:bCs/>
          <w:i/>
          <w:iCs/>
        </w:rPr>
      </w:pPr>
      <w:r>
        <w:rPr>
          <w:b/>
        </w:rPr>
        <w:t xml:space="preserve">(optional) </w:t>
      </w:r>
      <w:r w:rsidRPr="00392E5D">
        <w:rPr>
          <w:b/>
        </w:rPr>
        <w:t>F</w:t>
      </w:r>
      <w:r>
        <w:rPr>
          <w:b/>
        </w:rPr>
        <w:t>CS_TLSS_EXT.1.4</w:t>
      </w:r>
      <w:r w:rsidRPr="00392E5D">
        <w:rPr>
          <w:b/>
        </w:rPr>
        <w:t xml:space="preserve"> </w:t>
      </w:r>
      <w:r w:rsidRPr="00392E5D">
        <w:t>The TSF shall support mutual authentication of TLS clients using X.509v3 certificates.</w:t>
      </w:r>
      <w:r>
        <w:t xml:space="preserve"> </w:t>
      </w:r>
    </w:p>
    <w:p w14:paraId="6BDA62A4" w14:textId="77777777" w:rsidR="005A1DDF" w:rsidRPr="005A1DDF" w:rsidRDefault="005A1DDF" w:rsidP="005A1DDF">
      <w:pPr>
        <w:pStyle w:val="Numberedparagraph"/>
        <w:rPr>
          <w:rFonts w:cs="Arial"/>
          <w:b/>
          <w:bCs/>
          <w:i/>
          <w:color w:val="0070C0"/>
        </w:rPr>
      </w:pPr>
      <w:r w:rsidRPr="005A1DDF">
        <w:rPr>
          <w:b/>
          <w:i/>
        </w:rPr>
        <w:t>Assurance Activit</w:t>
      </w:r>
      <w:r w:rsidR="00255F8B">
        <w:rPr>
          <w:b/>
          <w:i/>
        </w:rPr>
        <w:t>y:</w:t>
      </w:r>
    </w:p>
    <w:p w14:paraId="34072AEF" w14:textId="77777777" w:rsidR="005A1DDF" w:rsidRPr="002A21CB" w:rsidRDefault="005A1DDF" w:rsidP="005A1DDF">
      <w:pPr>
        <w:pStyle w:val="Numberedparagraph"/>
      </w:pPr>
      <w:r w:rsidRPr="002A21CB">
        <w:t>The evaluator shall ensure that the TSS description required per FIA_X509_EXT.2.1 includes the use of client-side certificates for TLS mutual authentication.</w:t>
      </w:r>
    </w:p>
    <w:p w14:paraId="1206E852" w14:textId="77777777" w:rsidR="008579D3" w:rsidRPr="008579D3" w:rsidRDefault="008579D3" w:rsidP="008579D3">
      <w:pPr>
        <w:pStyle w:val="Numberedparagraph"/>
        <w:rPr>
          <w:rFonts w:cs="Arial"/>
          <w:bCs/>
          <w:i/>
          <w:color w:val="0070C0"/>
        </w:rPr>
      </w:pPr>
      <w:r w:rsidRPr="008579D3">
        <w:rPr>
          <w:rFonts w:cs="Arial"/>
          <w:bCs/>
          <w:i/>
        </w:rPr>
        <w:t>Operational Guidance</w:t>
      </w:r>
    </w:p>
    <w:p w14:paraId="2E0B4EEF" w14:textId="77777777" w:rsidR="008579D3" w:rsidRPr="002A21CB" w:rsidRDefault="008579D3" w:rsidP="008579D3">
      <w:pPr>
        <w:pStyle w:val="Numberedparagraph"/>
      </w:pPr>
      <w:r w:rsidRPr="002A21CB">
        <w:t>The evaluator shall verify that the AGD guidance required per FIA_X509_EXT.2.1 includes instructions for configuring the client-side certificates for TLS mutual authentication.</w:t>
      </w:r>
    </w:p>
    <w:p w14:paraId="02DFE2B2" w14:textId="77777777" w:rsidR="008579D3" w:rsidRPr="008579D3" w:rsidRDefault="008579D3" w:rsidP="008579D3">
      <w:pPr>
        <w:pStyle w:val="Numberedparagraph"/>
        <w:rPr>
          <w:rFonts w:cs="Arial"/>
          <w:bCs/>
          <w:i/>
        </w:rPr>
      </w:pPr>
      <w:r w:rsidRPr="008579D3">
        <w:rPr>
          <w:rFonts w:cs="Arial"/>
          <w:bCs/>
          <w:i/>
        </w:rPr>
        <w:t>Tests</w:t>
      </w:r>
    </w:p>
    <w:p w14:paraId="62087F29" w14:textId="77777777" w:rsidR="008579D3" w:rsidRPr="002A21CB" w:rsidRDefault="008579D3" w:rsidP="008579D3">
      <w:pPr>
        <w:pStyle w:val="Numberedparagraph"/>
      </w:pPr>
      <w:r w:rsidRPr="002A21CB">
        <w:t>Test 1: The evaluator shall configure the server to send a certificate request to the client and shall attempt a connection without sending a certificate from the client.  The evaluator shall verify that the connection is denied.</w:t>
      </w:r>
    </w:p>
    <w:p w14:paraId="7B032016" w14:textId="77777777" w:rsidR="008579D3" w:rsidRPr="002A21CB" w:rsidRDefault="008579D3" w:rsidP="008579D3">
      <w:pPr>
        <w:pStyle w:val="Numberedparagraph"/>
      </w:pPr>
      <w:r w:rsidRPr="002A21CB">
        <w:t xml:space="preserve">Test 2: The evaluator shall configure the server to send a certificate request to the client without the </w:t>
      </w:r>
      <w:proofErr w:type="spellStart"/>
      <w:r w:rsidRPr="002A21CB">
        <w:t>supported_signature_algorithm</w:t>
      </w:r>
      <w:proofErr w:type="spellEnd"/>
      <w:r w:rsidRPr="002A21CB">
        <w:t xml:space="preserve"> used by the client’s certificate.  The evaluator shall attempt a connection using the client certificate and verify that the connection is denied.</w:t>
      </w:r>
    </w:p>
    <w:p w14:paraId="41F2D4D1" w14:textId="77777777" w:rsidR="008579D3" w:rsidRPr="002A21CB" w:rsidRDefault="008579D3" w:rsidP="008579D3">
      <w:pPr>
        <w:pStyle w:val="Numberedparagraph"/>
      </w:pPr>
      <w:r w:rsidRPr="002A21CB">
        <w:t>Test 3: The evaluator shall demonstrate that using a certificate without a valid certification path results in the function failing. Using the administrative guidance, the evaluator shall then load a certificate or certificates needed to validate the certificate to be used in the function, and demonstrate that the function succeeds. The evaluator then shall delete one of the certificates, and show that the function fails.</w:t>
      </w:r>
    </w:p>
    <w:p w14:paraId="1BDB3443" w14:textId="77777777" w:rsidR="008579D3" w:rsidRPr="002A21CB" w:rsidRDefault="008579D3" w:rsidP="008579D3">
      <w:pPr>
        <w:pStyle w:val="Numberedparagraph"/>
      </w:pPr>
      <w:r w:rsidRPr="002A21CB">
        <w:t>Test 4: The evaluator shall configure the client to send a certificate that does not chain to one of the Certificate Authorities (either a Root or Intermediate CA) in the server’s Certificate Request message. The evaluator shall verify that the attempted connection is denied.</w:t>
      </w:r>
    </w:p>
    <w:p w14:paraId="4370BC1E" w14:textId="77777777" w:rsidR="008579D3" w:rsidRPr="002A21CB" w:rsidRDefault="008579D3" w:rsidP="008579D3">
      <w:pPr>
        <w:pStyle w:val="Numberedparagraph"/>
      </w:pPr>
      <w:r w:rsidRPr="002A21CB">
        <w:lastRenderedPageBreak/>
        <w:t xml:space="preserve">Test 5: The evaluator shall configure the client to send a certificate with the Client Authentication purpose in the </w:t>
      </w:r>
      <w:proofErr w:type="spellStart"/>
      <w:r w:rsidRPr="002A21CB">
        <w:t>extendedKeyUsage</w:t>
      </w:r>
      <w:proofErr w:type="spellEnd"/>
      <w:r w:rsidRPr="002A21CB">
        <w:t xml:space="preserve"> field and verify that the server accepts the attempted connection. The evaluator shall repeat this test without the Client Authentication purpose and shall verify that the server denies the connection.  Ideally, the two certificates should be identical except for the Client Authentication purpose.</w:t>
      </w:r>
    </w:p>
    <w:p w14:paraId="56ED9334" w14:textId="77777777" w:rsidR="008579D3" w:rsidRPr="002A21CB" w:rsidRDefault="008579D3" w:rsidP="008579D3">
      <w:pPr>
        <w:pStyle w:val="Numberedparagraph"/>
      </w:pPr>
      <w:r w:rsidRPr="002A21CB">
        <w:t>Test 6: The evaluator shall perform the following modifications to the traffic:</w:t>
      </w:r>
    </w:p>
    <w:p w14:paraId="73351697" w14:textId="77777777" w:rsidR="008579D3" w:rsidRPr="00392E5D" w:rsidRDefault="008579D3" w:rsidP="008579D3">
      <w:pPr>
        <w:pStyle w:val="ListNumber"/>
        <w:numPr>
          <w:ilvl w:val="0"/>
          <w:numId w:val="60"/>
        </w:numPr>
        <w:tabs>
          <w:tab w:val="num" w:pos="-2880"/>
        </w:tabs>
        <w:spacing w:before="240" w:after="240"/>
        <w:ind w:left="720" w:hanging="720"/>
        <w:contextualSpacing w:val="0"/>
        <w:jc w:val="both"/>
      </w:pPr>
      <w:r w:rsidRPr="00392E5D">
        <w:t xml:space="preserve">Configure the server to require mutual authentication and then modify a byte in the client’s certificate. The evaluator shall verify that the server rejects the connection. </w:t>
      </w:r>
    </w:p>
    <w:p w14:paraId="56B0A3DA" w14:textId="77777777" w:rsidR="005A1DDF" w:rsidRPr="008579D3" w:rsidRDefault="008579D3" w:rsidP="008579D3">
      <w:pPr>
        <w:pStyle w:val="ListNumber"/>
        <w:numPr>
          <w:ilvl w:val="0"/>
          <w:numId w:val="60"/>
        </w:numPr>
        <w:tabs>
          <w:tab w:val="num" w:pos="-2880"/>
        </w:tabs>
        <w:spacing w:before="240" w:after="240"/>
        <w:ind w:left="720" w:hanging="720"/>
        <w:contextualSpacing w:val="0"/>
        <w:jc w:val="both"/>
      </w:pPr>
      <w:r w:rsidRPr="00392E5D">
        <w:t>Configure the server to require mutual authentication and then modify a byte in the client’s Certificate Verify handshake message. The evaluator shall verify that the server rejects the connection.</w:t>
      </w:r>
    </w:p>
    <w:p w14:paraId="518ACBEB" w14:textId="77777777" w:rsidR="001E58B3" w:rsidRPr="008E220B" w:rsidRDefault="001E58B3" w:rsidP="005A1DDF">
      <w:pPr>
        <w:pStyle w:val="Numberedparagraph"/>
      </w:pPr>
      <w:r>
        <w:rPr>
          <w:b/>
        </w:rPr>
        <w:t>FCS_TLSS_EXT.1.5</w:t>
      </w:r>
      <w:r w:rsidRPr="008C720D">
        <w:rPr>
          <w:b/>
        </w:rPr>
        <w:t xml:space="preserve"> </w:t>
      </w:r>
      <w:r w:rsidRPr="008C720D">
        <w:t>The TSF shall not establish a trusted channel if the peer certificate is invalid.</w:t>
      </w:r>
    </w:p>
    <w:p w14:paraId="54BDDB86" w14:textId="77777777" w:rsidR="001E58B3" w:rsidRPr="001E58B3" w:rsidRDefault="001E58B3" w:rsidP="001E58B3">
      <w:pPr>
        <w:pStyle w:val="Numberedparagraph"/>
        <w:rPr>
          <w:i/>
        </w:rPr>
      </w:pPr>
      <w:r w:rsidRPr="001E58B3">
        <w:rPr>
          <w:i/>
        </w:rPr>
        <w:t>Application Note</w:t>
      </w:r>
      <w:r w:rsidR="00255F8B">
        <w:rPr>
          <w:i/>
        </w:rPr>
        <w:t>:</w:t>
      </w:r>
    </w:p>
    <w:p w14:paraId="129B85C4" w14:textId="77777777" w:rsidR="001E58B3" w:rsidRDefault="001E58B3" w:rsidP="005A1DDF">
      <w:pPr>
        <w:pStyle w:val="Numberedparagraph"/>
      </w:pPr>
      <w:r w:rsidRPr="00392E5D">
        <w:t>The use of X.509v3 certificates for TLS is addressed in FIA_X509_EXT.2.1. This requirement adds that this use must include support for client-side certificates for TLS mutual authentication.</w:t>
      </w:r>
    </w:p>
    <w:p w14:paraId="73675AC2" w14:textId="77777777" w:rsidR="001E58B3" w:rsidRDefault="001E58B3" w:rsidP="005A1DDF">
      <w:pPr>
        <w:pStyle w:val="Numberedparagraph"/>
      </w:pPr>
      <w:r>
        <w:t>Validity is determined by the certificate path, the expiration date, and the revocation status in accordance with RFC 5280. Certificate validity shall be tested in accordance with testing performed for FIA_X509_EXT.1.</w:t>
      </w:r>
    </w:p>
    <w:p w14:paraId="5F11CB45" w14:textId="77777777" w:rsidR="005A1DDF" w:rsidRPr="005A1DDF" w:rsidRDefault="005A1DDF" w:rsidP="005A1DDF">
      <w:pPr>
        <w:pStyle w:val="Numberedparagraph"/>
        <w:rPr>
          <w:rFonts w:cs="Arial"/>
          <w:b/>
          <w:bCs/>
          <w:i/>
          <w:color w:val="0070C0"/>
        </w:rPr>
      </w:pPr>
      <w:r w:rsidRPr="005A1DDF">
        <w:rPr>
          <w:b/>
          <w:i/>
        </w:rPr>
        <w:t>Assurance Activit</w:t>
      </w:r>
      <w:r w:rsidR="00255F8B">
        <w:rPr>
          <w:b/>
          <w:i/>
        </w:rPr>
        <w:t>y:</w:t>
      </w:r>
    </w:p>
    <w:p w14:paraId="48B00D94" w14:textId="77777777" w:rsidR="005A1DDF" w:rsidRPr="002A21CB" w:rsidRDefault="005A1DDF" w:rsidP="005A1DDF">
      <w:pPr>
        <w:pStyle w:val="Numberedparagraph"/>
      </w:pPr>
      <w:r w:rsidRPr="002A21CB">
        <w:t>The evaluator shall ensure that the TSS description required per FIA_X509_EXT.2.1 includes the use of client-side certificates for TLS mutual authentication.</w:t>
      </w:r>
    </w:p>
    <w:p w14:paraId="2505B5BE" w14:textId="77777777" w:rsidR="008579D3" w:rsidRPr="008579D3" w:rsidRDefault="008579D3" w:rsidP="008579D3">
      <w:pPr>
        <w:pStyle w:val="Numberedparagraph"/>
        <w:rPr>
          <w:rFonts w:cs="Arial"/>
          <w:bCs/>
          <w:i/>
          <w:color w:val="0070C0"/>
        </w:rPr>
      </w:pPr>
      <w:r w:rsidRPr="008579D3">
        <w:rPr>
          <w:rFonts w:cs="Arial"/>
          <w:bCs/>
          <w:i/>
        </w:rPr>
        <w:t>Operational Guidance</w:t>
      </w:r>
    </w:p>
    <w:p w14:paraId="6719FEBB" w14:textId="77777777" w:rsidR="008579D3" w:rsidRPr="002A21CB" w:rsidRDefault="008579D3" w:rsidP="008579D3">
      <w:pPr>
        <w:pStyle w:val="Numberedparagraph"/>
      </w:pPr>
      <w:r w:rsidRPr="002A21CB">
        <w:t>The evaluator shall verify that the AGD guidance required per FIA_X509_EXT.2.1 includes instructions for configuring the client-side certificates for TLS mutual authentication.</w:t>
      </w:r>
    </w:p>
    <w:p w14:paraId="6B4E3B6D" w14:textId="77777777" w:rsidR="008579D3" w:rsidRPr="008579D3" w:rsidRDefault="008579D3" w:rsidP="008579D3">
      <w:pPr>
        <w:pStyle w:val="Numberedparagraph"/>
        <w:rPr>
          <w:rFonts w:cs="Arial"/>
          <w:bCs/>
          <w:i/>
        </w:rPr>
      </w:pPr>
      <w:r w:rsidRPr="008579D3">
        <w:rPr>
          <w:rFonts w:cs="Arial"/>
          <w:bCs/>
          <w:i/>
        </w:rPr>
        <w:t>Tests</w:t>
      </w:r>
    </w:p>
    <w:p w14:paraId="334AA93A" w14:textId="77777777" w:rsidR="008579D3" w:rsidRPr="002A21CB" w:rsidRDefault="008579D3" w:rsidP="008579D3">
      <w:pPr>
        <w:pStyle w:val="Numberedparagraph"/>
      </w:pPr>
      <w:r w:rsidRPr="002A21CB">
        <w:t>Test 1: The evaluator shall configure the server to send a certificate request to the client and shall attempt a connection without sending a certificate from the client.  The evaluator shall verify that the connection is denied.</w:t>
      </w:r>
    </w:p>
    <w:p w14:paraId="524AEDD0" w14:textId="77777777" w:rsidR="008579D3" w:rsidRPr="002A21CB" w:rsidRDefault="008579D3" w:rsidP="008579D3">
      <w:pPr>
        <w:pStyle w:val="Numberedparagraph"/>
      </w:pPr>
      <w:r w:rsidRPr="002A21CB">
        <w:t xml:space="preserve">Test 2: The evaluator shall configure the server to send a certificate request to the client without the </w:t>
      </w:r>
      <w:proofErr w:type="spellStart"/>
      <w:r w:rsidRPr="002A21CB">
        <w:t>supported_signature_algorithm</w:t>
      </w:r>
      <w:proofErr w:type="spellEnd"/>
      <w:r w:rsidRPr="002A21CB">
        <w:t xml:space="preserve"> used by the client’s certificate.  The evaluator shall attempt a connection using the client certificate and verify that the connection is denied.</w:t>
      </w:r>
    </w:p>
    <w:p w14:paraId="1F9212F1" w14:textId="77777777" w:rsidR="008579D3" w:rsidRPr="002A21CB" w:rsidRDefault="008579D3" w:rsidP="008579D3">
      <w:pPr>
        <w:pStyle w:val="Numberedparagraph"/>
      </w:pPr>
      <w:r w:rsidRPr="002A21CB">
        <w:t>Test 3: The evaluator shall demonstrate that using a certificate without a valid certification path results in the function failing. Using the administrative guidance, the evaluator shall then load a certificate or certificates needed to validate the certificate to be used in the function, and demonstrate that the function succeeds. The evaluator then shall delete one of the certificates, and show that the function fails.</w:t>
      </w:r>
    </w:p>
    <w:p w14:paraId="41ED5AE0" w14:textId="77777777" w:rsidR="008579D3" w:rsidRPr="002A21CB" w:rsidRDefault="008579D3" w:rsidP="008579D3">
      <w:pPr>
        <w:pStyle w:val="Numberedparagraph"/>
      </w:pPr>
      <w:r w:rsidRPr="002A21CB">
        <w:t>Test 4: The evaluator shall configure the client to send a certificate that does not chain to one of the Certificate Authorities (either a Root or Intermediate CA) in the server’s Certificate Request message. The evaluator shall verify that the attempted connection is denied.</w:t>
      </w:r>
    </w:p>
    <w:p w14:paraId="49C42D79" w14:textId="77777777" w:rsidR="008579D3" w:rsidRPr="002A21CB" w:rsidRDefault="008579D3" w:rsidP="008579D3">
      <w:pPr>
        <w:pStyle w:val="Numberedparagraph"/>
      </w:pPr>
      <w:r w:rsidRPr="002A21CB">
        <w:lastRenderedPageBreak/>
        <w:t xml:space="preserve">Test 5: The evaluator shall configure the client to send a certificate with the Client Authentication purpose in the </w:t>
      </w:r>
      <w:proofErr w:type="spellStart"/>
      <w:r w:rsidRPr="002A21CB">
        <w:t>extendedKeyUsage</w:t>
      </w:r>
      <w:proofErr w:type="spellEnd"/>
      <w:r w:rsidRPr="002A21CB">
        <w:t xml:space="preserve"> field and verify that the server accepts the attempted connection. The evaluator shall repeat this test without the Client Authentication purpose and shall verify that the server denies the connection.  Ideally, the two certificates should be identical except for the Client Authentication purpose.</w:t>
      </w:r>
    </w:p>
    <w:p w14:paraId="06115C98" w14:textId="77777777" w:rsidR="008579D3" w:rsidRPr="002A21CB" w:rsidRDefault="008579D3" w:rsidP="008579D3">
      <w:pPr>
        <w:pStyle w:val="Numberedparagraph"/>
      </w:pPr>
      <w:r w:rsidRPr="002A21CB">
        <w:t>Test 6: The evaluator shall perform the following modifications to the traffic:</w:t>
      </w:r>
    </w:p>
    <w:p w14:paraId="6319DA54" w14:textId="77777777" w:rsidR="008579D3" w:rsidRPr="00392E5D" w:rsidRDefault="008579D3" w:rsidP="008579D3">
      <w:pPr>
        <w:pStyle w:val="ListNumber"/>
        <w:numPr>
          <w:ilvl w:val="0"/>
          <w:numId w:val="60"/>
        </w:numPr>
        <w:tabs>
          <w:tab w:val="num" w:pos="-2880"/>
        </w:tabs>
        <w:spacing w:before="240" w:after="240"/>
        <w:ind w:left="720" w:hanging="720"/>
        <w:contextualSpacing w:val="0"/>
        <w:jc w:val="both"/>
      </w:pPr>
      <w:r w:rsidRPr="00392E5D">
        <w:t xml:space="preserve">Configure the server to require mutual authentication and then modify a byte in the client’s certificate. The evaluator shall verify that the server rejects the connection. </w:t>
      </w:r>
    </w:p>
    <w:p w14:paraId="71D9C1AC" w14:textId="77777777" w:rsidR="005A1DDF" w:rsidRDefault="008579D3" w:rsidP="008579D3">
      <w:pPr>
        <w:pStyle w:val="ListNumber"/>
        <w:numPr>
          <w:ilvl w:val="0"/>
          <w:numId w:val="60"/>
        </w:numPr>
        <w:tabs>
          <w:tab w:val="num" w:pos="-2880"/>
        </w:tabs>
        <w:spacing w:before="240" w:after="240"/>
        <w:ind w:left="720" w:hanging="720"/>
        <w:contextualSpacing w:val="0"/>
        <w:jc w:val="both"/>
      </w:pPr>
      <w:r w:rsidRPr="00392E5D">
        <w:t>Configure the server to require mutual authentication and then modify a byte in the client’s Certificate Verify handshake message. The evaluator shall verify that the server rejects the connection.</w:t>
      </w:r>
    </w:p>
    <w:p w14:paraId="49E7D8AC" w14:textId="77777777" w:rsidR="001E58B3" w:rsidRPr="00707EED" w:rsidRDefault="001E58B3" w:rsidP="005A1DDF">
      <w:pPr>
        <w:pStyle w:val="Numberedparagraph"/>
      </w:pPr>
      <w:r w:rsidRPr="00707EED">
        <w:rPr>
          <w:b/>
        </w:rPr>
        <w:t>FCS_TLSS_EXT.1.</w:t>
      </w:r>
      <w:r>
        <w:rPr>
          <w:b/>
        </w:rPr>
        <w:t>6</w:t>
      </w:r>
      <w:r w:rsidRPr="00707EED">
        <w:rPr>
          <w:b/>
        </w:rPr>
        <w:t xml:space="preserve"> </w:t>
      </w:r>
      <w:r w:rsidRPr="00707EED">
        <w:t xml:space="preserve">The TSF shall not establish a trusted channel if the distinguished name (DN) </w:t>
      </w:r>
      <w:r>
        <w:t xml:space="preserve">or Subject Alternative Name (SAN) </w:t>
      </w:r>
      <w:r w:rsidRPr="00707EED">
        <w:t xml:space="preserve">contained in a certificate does not match the expected </w:t>
      </w:r>
      <w:r>
        <w:t>identifier</w:t>
      </w:r>
      <w:r w:rsidRPr="00707EED">
        <w:t xml:space="preserve"> for the peer.</w:t>
      </w:r>
    </w:p>
    <w:p w14:paraId="5E701B9E" w14:textId="77777777" w:rsidR="001E58B3" w:rsidRPr="001E58B3" w:rsidRDefault="001E58B3" w:rsidP="001E58B3">
      <w:pPr>
        <w:pStyle w:val="Numberedparagraph"/>
        <w:rPr>
          <w:i/>
        </w:rPr>
      </w:pPr>
      <w:r w:rsidRPr="001E58B3">
        <w:rPr>
          <w:i/>
        </w:rPr>
        <w:t>Application Note</w:t>
      </w:r>
    </w:p>
    <w:p w14:paraId="0DE07423" w14:textId="77777777" w:rsidR="001E58B3" w:rsidRDefault="001E58B3" w:rsidP="005A1DDF">
      <w:pPr>
        <w:pStyle w:val="Numberedparagraph"/>
      </w:pPr>
      <w:r w:rsidRPr="00707EED">
        <w:t>This requirement only applies to those TOEs performing mutually-authenticated TLS</w:t>
      </w:r>
      <w:r>
        <w:t xml:space="preserve"> (FCS_TLSS_EXT.1.4)</w:t>
      </w:r>
      <w:r w:rsidRPr="00707EED">
        <w:t xml:space="preserve">. The </w:t>
      </w:r>
      <w:r>
        <w:t>peer identifier</w:t>
      </w:r>
      <w:r w:rsidRPr="00707EED">
        <w:t xml:space="preserve"> may be in the Subject field or the Subject Alternative Name extension of the certificate. The expected </w:t>
      </w:r>
      <w:r>
        <w:t>identifier</w:t>
      </w:r>
      <w:r w:rsidRPr="00707EED">
        <w:t xml:space="preserve"> may either be configured, may be compared to the Domain Name</w:t>
      </w:r>
      <w:r>
        <w:t>,</w:t>
      </w:r>
      <w:r w:rsidRPr="00707EED">
        <w:t xml:space="preserve"> IP address</w:t>
      </w:r>
      <w:r>
        <w:t>, username, or email address</w:t>
      </w:r>
      <w:r w:rsidRPr="00707EED">
        <w:t xml:space="preserve"> used by the peer, or may be passed to a directory server for comparison.</w:t>
      </w:r>
      <w:r>
        <w:t xml:space="preserve">  Matching should be performed by a bit-wise comparison.</w:t>
      </w:r>
    </w:p>
    <w:p w14:paraId="76D4203A" w14:textId="77777777" w:rsidR="005A1DDF" w:rsidRPr="005A1DDF" w:rsidRDefault="005A1DDF" w:rsidP="005A1DDF">
      <w:pPr>
        <w:pStyle w:val="Numberedparagraph"/>
        <w:rPr>
          <w:rFonts w:cs="Arial"/>
          <w:b/>
          <w:bCs/>
          <w:i/>
          <w:color w:val="0070C0"/>
        </w:rPr>
      </w:pPr>
      <w:r w:rsidRPr="005A1DDF">
        <w:rPr>
          <w:b/>
          <w:i/>
        </w:rPr>
        <w:t>Assurance Activit</w:t>
      </w:r>
      <w:r w:rsidR="00255F8B">
        <w:rPr>
          <w:b/>
          <w:i/>
        </w:rPr>
        <w:t>y:</w:t>
      </w:r>
    </w:p>
    <w:p w14:paraId="42E55625" w14:textId="77777777" w:rsidR="005A1DDF" w:rsidRPr="002A21CB" w:rsidRDefault="005A1DDF" w:rsidP="005A1DDF">
      <w:pPr>
        <w:pStyle w:val="Numberedparagraph"/>
      </w:pPr>
      <w:r w:rsidRPr="002A21CB">
        <w:t xml:space="preserve">(conditional) If the TOE implements mutual authentication, the evaluator shall verify that the TSS describes how the DN or SAN in the certificate is compared to the expected identifier. </w:t>
      </w:r>
    </w:p>
    <w:p w14:paraId="732693B1" w14:textId="77777777" w:rsidR="008579D3" w:rsidRPr="008579D3" w:rsidRDefault="008579D3" w:rsidP="008579D3">
      <w:pPr>
        <w:pStyle w:val="Numberedparagraph"/>
        <w:rPr>
          <w:rFonts w:cs="Arial"/>
          <w:bCs/>
          <w:i/>
          <w:color w:val="0070C0"/>
        </w:rPr>
      </w:pPr>
      <w:r w:rsidRPr="008579D3">
        <w:rPr>
          <w:rFonts w:cs="Arial"/>
          <w:bCs/>
          <w:i/>
        </w:rPr>
        <w:t>Operational Guidance</w:t>
      </w:r>
    </w:p>
    <w:p w14:paraId="29FCEDBB" w14:textId="77777777" w:rsidR="008579D3" w:rsidRPr="002A21CB" w:rsidRDefault="008579D3" w:rsidP="008579D3">
      <w:pPr>
        <w:pStyle w:val="Numberedparagraph"/>
      </w:pPr>
      <w:r w:rsidRPr="002A21CB">
        <w:t xml:space="preserve">(conditional) If the TOE implements mutual authentication, </w:t>
      </w:r>
      <w:r>
        <w:t>and i</w:t>
      </w:r>
      <w:r w:rsidRPr="002A21CB">
        <w:t>f the DN is not compared automatically to the Domain Name or IP address, username, or email address,</w:t>
      </w:r>
      <w:r>
        <w:t xml:space="preserve"> then</w:t>
      </w:r>
      <w:r w:rsidRPr="002A21CB">
        <w:t xml:space="preserve"> the evaluator shall ensure that the AGD guidance includes configuration of the expected DN or the directory server for the connection.</w:t>
      </w:r>
    </w:p>
    <w:p w14:paraId="6738DF4C" w14:textId="77777777" w:rsidR="008579D3" w:rsidRPr="008579D3" w:rsidRDefault="008579D3" w:rsidP="008579D3">
      <w:pPr>
        <w:pStyle w:val="Numberedparagraph"/>
        <w:rPr>
          <w:rFonts w:cs="Arial"/>
          <w:bCs/>
          <w:i/>
        </w:rPr>
      </w:pPr>
      <w:r w:rsidRPr="008579D3">
        <w:rPr>
          <w:rFonts w:cs="Arial"/>
          <w:bCs/>
          <w:i/>
        </w:rPr>
        <w:t>Tests</w:t>
      </w:r>
    </w:p>
    <w:p w14:paraId="0BDB4193" w14:textId="77777777" w:rsidR="00D129B4" w:rsidRDefault="008579D3" w:rsidP="00333F84">
      <w:pPr>
        <w:pStyle w:val="Numberedparagraph"/>
      </w:pPr>
      <w:r w:rsidRPr="002A21CB">
        <w:t>The evaluator shall send a client certificate with an identifier that does not match an expected identifier and verify that the server denies the connection.</w:t>
      </w:r>
    </w:p>
    <w:p w14:paraId="756F6B82" w14:textId="77777777" w:rsidR="002B7451" w:rsidRDefault="002B7451" w:rsidP="003E6F69">
      <w:pPr>
        <w:pStyle w:val="Heading3"/>
        <w:rPr>
          <w:rStyle w:val="Heading2Char"/>
          <w:rFonts w:ascii="Calibri" w:hAnsi="Calibri"/>
          <w:b w:val="0"/>
        </w:rPr>
      </w:pPr>
      <w:bookmarkStart w:id="956" w:name="_Toc430938748"/>
      <w:r>
        <w:rPr>
          <w:rStyle w:val="Heading2Char"/>
          <w:rFonts w:ascii="Calibri" w:hAnsi="Calibri"/>
          <w:b w:val="0"/>
        </w:rPr>
        <w:t>FPT_TUD_EXT.2 Trusted Update based on Certificates</w:t>
      </w:r>
      <w:bookmarkEnd w:id="956"/>
    </w:p>
    <w:p w14:paraId="4E7C4287" w14:textId="77777777" w:rsidR="002B7451" w:rsidRDefault="002B7451" w:rsidP="002B7451"/>
    <w:p w14:paraId="101108E4" w14:textId="77777777" w:rsidR="002B7451" w:rsidRDefault="002B7451" w:rsidP="002B7451">
      <w:r w:rsidRPr="00CD0CF7">
        <w:rPr>
          <w:highlight w:val="yellow"/>
          <w:rPrChange w:id="957" w:author="Clemons, Robert M" w:date="2016-02-12T14:11:00Z">
            <w:rPr/>
          </w:rPrChange>
        </w:rPr>
        <w:t>FPT_TUD_EXT.2.1</w:t>
      </w:r>
      <w:r>
        <w:t xml:space="preserve"> The TSF shall not install an update if the code signing certificate is deemed invalid.</w:t>
      </w:r>
    </w:p>
    <w:p w14:paraId="788ED01E" w14:textId="77777777" w:rsidR="002B7451" w:rsidRPr="002B7451" w:rsidRDefault="006000CB" w:rsidP="002B7451">
      <w:pPr>
        <w:rPr>
          <w:i/>
        </w:rPr>
      </w:pPr>
      <w:r w:rsidRPr="006000CB">
        <w:rPr>
          <w:i/>
        </w:rPr>
        <w:t>Application Note:</w:t>
      </w:r>
    </w:p>
    <w:p w14:paraId="19D2FF12" w14:textId="77777777" w:rsidR="002B7451" w:rsidRDefault="002B7451" w:rsidP="002B7451">
      <w:r>
        <w:t>Certificates may optionally be used for code signing of system software updates (FPT_TUD_EXT.1.3). This element must be included in the ST if certificates are used for validating updates. If “code signing for system software updates” is selected in FIA_X509_EXT.2.1, FPT_TUD_EXT.2.1 must be included in the ST.</w:t>
      </w:r>
    </w:p>
    <w:p w14:paraId="4E9005DE" w14:textId="77777777" w:rsidR="008C0294" w:rsidRDefault="002B7451">
      <w:r>
        <w:lastRenderedPageBreak/>
        <w:t>Validity is determined by the certificate path, the expiration date, and the revocation status in accordance with FIA_X509_EXT.1.</w:t>
      </w:r>
    </w:p>
    <w:p w14:paraId="063DF58F" w14:textId="77777777" w:rsidR="008C0294" w:rsidRDefault="006000CB">
      <w:pPr>
        <w:rPr>
          <w:b/>
          <w:i/>
        </w:rPr>
      </w:pPr>
      <w:r w:rsidRPr="006000CB">
        <w:rPr>
          <w:b/>
          <w:i/>
        </w:rPr>
        <w:t>Assurance Activity:</w:t>
      </w:r>
    </w:p>
    <w:p w14:paraId="1202359C" w14:textId="77777777" w:rsidR="008C0294" w:rsidRDefault="002B7451">
      <w:r w:rsidRPr="002B7451">
        <w:t>The assurance activity for this requirement is performed in conjunction with the assurance activity for FIA_X509_EXT.1 and FIA_X509_EXT.2.</w:t>
      </w:r>
    </w:p>
    <w:p w14:paraId="79CF6029" w14:textId="77777777" w:rsidR="00D61F24" w:rsidRPr="003E6F69" w:rsidRDefault="00C67FC0" w:rsidP="003E6F69">
      <w:pPr>
        <w:pStyle w:val="Heading3"/>
        <w:rPr>
          <w:rStyle w:val="Heading2Char"/>
          <w:rFonts w:ascii="Calibri" w:hAnsi="Calibri"/>
          <w:b w:val="0"/>
        </w:rPr>
      </w:pPr>
      <w:bookmarkStart w:id="958" w:name="_Toc430938749"/>
      <w:r w:rsidRPr="003E6F69">
        <w:rPr>
          <w:rStyle w:val="Heading2Char"/>
          <w:rFonts w:ascii="Calibri" w:hAnsi="Calibri"/>
          <w:b w:val="0"/>
        </w:rPr>
        <w:t>Auditable Events</w:t>
      </w:r>
      <w:bookmarkEnd w:id="958"/>
      <w:r w:rsidR="00D61F24" w:rsidRPr="003E6F69">
        <w:rPr>
          <w:rStyle w:val="Heading2Char"/>
          <w:rFonts w:ascii="Calibri" w:hAnsi="Calibri"/>
          <w:b w:val="0"/>
        </w:rPr>
        <w:t xml:space="preserve"> </w:t>
      </w:r>
    </w:p>
    <w:p w14:paraId="23A8F178" w14:textId="77777777" w:rsidR="00D61F24" w:rsidRDefault="00C67FC0" w:rsidP="00D0045B">
      <w:pPr>
        <w:pStyle w:val="StyleNumberedNormalJustified"/>
      </w:pPr>
      <w:r w:rsidRPr="009E12BB">
        <w:rPr>
          <w:szCs w:val="22"/>
        </w:rPr>
        <w:t>Depending on the specific requirements selected by the ST author from Section C1.1, the ST author should include the appropriate auditable events in the corresponding table in the ST for the requirements selected.</w:t>
      </w:r>
    </w:p>
    <w:p w14:paraId="234443B7" w14:textId="32D53600" w:rsidR="00D0045B" w:rsidRDefault="00D0045B" w:rsidP="00D0045B">
      <w:pPr>
        <w:pStyle w:val="Caption"/>
        <w:keepNext/>
        <w:jc w:val="center"/>
      </w:pPr>
      <w:bookmarkStart w:id="959" w:name="_Toc430938924"/>
      <w:r>
        <w:t xml:space="preserve">Table </w:t>
      </w:r>
      <w:fldSimple w:instr=" SEQ Table \* ARABIC ">
        <w:r w:rsidR="00B026BA">
          <w:rPr>
            <w:noProof/>
          </w:rPr>
          <w:t>9</w:t>
        </w:r>
      </w:fldSimple>
      <w:r>
        <w:t xml:space="preserve">: </w:t>
      </w:r>
      <w:r w:rsidRPr="009F7948">
        <w:t>Audit Events for Selection-Based Requirements</w:t>
      </w:r>
      <w:bookmarkEnd w:id="959"/>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0"/>
        <w:gridCol w:w="4050"/>
        <w:gridCol w:w="3330"/>
      </w:tblGrid>
      <w:tr w:rsidR="00D564D9" w:rsidRPr="00B31B0F" w14:paraId="3E8A6709" w14:textId="77777777" w:rsidTr="00465154">
        <w:trPr>
          <w:cantSplit/>
          <w:tblHeader/>
        </w:trPr>
        <w:tc>
          <w:tcPr>
            <w:tcW w:w="1890" w:type="dxa"/>
            <w:shd w:val="clear" w:color="auto" w:fill="D9D9D9"/>
            <w:vAlign w:val="center"/>
          </w:tcPr>
          <w:p w14:paraId="0CE68306" w14:textId="77777777" w:rsidR="00D564D9" w:rsidRDefault="00D564D9" w:rsidP="00465154">
            <w:pPr>
              <w:spacing w:before="60" w:after="60"/>
              <w:jc w:val="center"/>
              <w:rPr>
                <w:b/>
              </w:rPr>
            </w:pPr>
            <w:r>
              <w:rPr>
                <w:b/>
                <w:szCs w:val="22"/>
              </w:rPr>
              <w:t>Requirement</w:t>
            </w:r>
          </w:p>
        </w:tc>
        <w:tc>
          <w:tcPr>
            <w:tcW w:w="4050" w:type="dxa"/>
            <w:shd w:val="clear" w:color="auto" w:fill="D9D9D9"/>
            <w:vAlign w:val="center"/>
          </w:tcPr>
          <w:p w14:paraId="023D31DC" w14:textId="77777777" w:rsidR="00D564D9" w:rsidRPr="00B31B0F" w:rsidRDefault="00D564D9" w:rsidP="00465154">
            <w:pPr>
              <w:pStyle w:val="Default"/>
              <w:jc w:val="center"/>
              <w:rPr>
                <w:sz w:val="20"/>
                <w:szCs w:val="20"/>
              </w:rPr>
            </w:pPr>
            <w:r>
              <w:rPr>
                <w:b/>
                <w:bCs/>
                <w:sz w:val="20"/>
                <w:szCs w:val="20"/>
              </w:rPr>
              <w:t>Auditable Events</w:t>
            </w:r>
          </w:p>
        </w:tc>
        <w:tc>
          <w:tcPr>
            <w:tcW w:w="3330" w:type="dxa"/>
            <w:shd w:val="clear" w:color="auto" w:fill="D9D9D9"/>
            <w:vAlign w:val="center"/>
          </w:tcPr>
          <w:p w14:paraId="00AE6CA3" w14:textId="77777777" w:rsidR="00D564D9" w:rsidRPr="00B31B0F" w:rsidRDefault="00D564D9" w:rsidP="00465154">
            <w:pPr>
              <w:pStyle w:val="Default"/>
              <w:jc w:val="center"/>
              <w:rPr>
                <w:sz w:val="20"/>
                <w:szCs w:val="20"/>
              </w:rPr>
            </w:pPr>
            <w:r>
              <w:rPr>
                <w:b/>
                <w:bCs/>
                <w:sz w:val="20"/>
                <w:szCs w:val="20"/>
              </w:rPr>
              <w:t>Additional Audit Record Contents</w:t>
            </w:r>
          </w:p>
        </w:tc>
      </w:tr>
      <w:tr w:rsidR="00D564D9" w:rsidRPr="002B2E04" w14:paraId="0376373D" w14:textId="77777777" w:rsidTr="00465154">
        <w:trPr>
          <w:cantSplit/>
        </w:trPr>
        <w:tc>
          <w:tcPr>
            <w:tcW w:w="1890" w:type="dxa"/>
            <w:shd w:val="clear" w:color="auto" w:fill="auto"/>
          </w:tcPr>
          <w:p w14:paraId="5E9F891F" w14:textId="77777777" w:rsidR="00D564D9" w:rsidRPr="00A4372C" w:rsidRDefault="00D564D9" w:rsidP="00465154">
            <w:pPr>
              <w:spacing w:line="259" w:lineRule="auto"/>
              <w:rPr>
                <w:rFonts w:asciiTheme="minorHAnsi" w:eastAsia="Calibri" w:hAnsiTheme="minorHAnsi"/>
              </w:rPr>
            </w:pPr>
            <w:r>
              <w:rPr>
                <w:rFonts w:asciiTheme="minorHAnsi" w:eastAsia="Calibri" w:hAnsiTheme="minorHAnsi"/>
                <w:szCs w:val="22"/>
              </w:rPr>
              <w:t>FCS_HTTPS_EXT.1</w:t>
            </w:r>
          </w:p>
        </w:tc>
        <w:tc>
          <w:tcPr>
            <w:tcW w:w="4050" w:type="dxa"/>
          </w:tcPr>
          <w:p w14:paraId="295C5496" w14:textId="77777777" w:rsidR="00D564D9" w:rsidRDefault="00D564D9" w:rsidP="00465154">
            <w:pPr>
              <w:pStyle w:val="Default"/>
              <w:spacing w:after="120"/>
              <w:rPr>
                <w:rFonts w:asciiTheme="minorHAnsi" w:hAnsiTheme="minorHAnsi"/>
                <w:sz w:val="22"/>
                <w:szCs w:val="22"/>
              </w:rPr>
            </w:pPr>
            <w:r w:rsidRPr="00CC503E">
              <w:rPr>
                <w:rFonts w:asciiTheme="minorHAnsi" w:hAnsiTheme="minorHAnsi"/>
                <w:sz w:val="22"/>
                <w:szCs w:val="22"/>
              </w:rPr>
              <w:t>Failur</w:t>
            </w:r>
            <w:r>
              <w:rPr>
                <w:rFonts w:asciiTheme="minorHAnsi" w:hAnsiTheme="minorHAnsi"/>
                <w:sz w:val="22"/>
                <w:szCs w:val="22"/>
              </w:rPr>
              <w:t>e to establish a HTTPS Session.</w:t>
            </w:r>
            <w:r>
              <w:rPr>
                <w:rFonts w:asciiTheme="minorHAnsi" w:hAnsiTheme="minorHAnsi"/>
                <w:sz w:val="22"/>
                <w:szCs w:val="22"/>
              </w:rPr>
              <w:br/>
            </w:r>
            <w:r w:rsidRPr="00CC503E">
              <w:rPr>
                <w:rFonts w:asciiTheme="minorHAnsi" w:hAnsiTheme="minorHAnsi"/>
                <w:sz w:val="22"/>
                <w:szCs w:val="22"/>
              </w:rPr>
              <w:t>Establishment/Termination of a HTTPS session.</w:t>
            </w:r>
          </w:p>
        </w:tc>
        <w:tc>
          <w:tcPr>
            <w:tcW w:w="3330" w:type="dxa"/>
          </w:tcPr>
          <w:p w14:paraId="5625CEAA" w14:textId="77777777" w:rsidR="00D564D9" w:rsidRPr="0061553C" w:rsidRDefault="00D564D9" w:rsidP="00465154">
            <w:pPr>
              <w:pStyle w:val="Default"/>
              <w:spacing w:after="120"/>
              <w:rPr>
                <w:rFonts w:asciiTheme="minorHAnsi" w:hAnsiTheme="minorHAnsi"/>
                <w:sz w:val="22"/>
                <w:szCs w:val="22"/>
              </w:rPr>
            </w:pPr>
            <w:r>
              <w:rPr>
                <w:rFonts w:asciiTheme="minorHAnsi" w:hAnsiTheme="minorHAnsi"/>
                <w:sz w:val="22"/>
                <w:szCs w:val="22"/>
              </w:rPr>
              <w:t>Reason for failure.</w:t>
            </w:r>
            <w:r>
              <w:rPr>
                <w:rFonts w:asciiTheme="minorHAnsi" w:hAnsiTheme="minorHAnsi"/>
                <w:sz w:val="22"/>
                <w:szCs w:val="22"/>
              </w:rPr>
              <w:br/>
            </w:r>
            <w:r w:rsidRPr="00CC503E">
              <w:rPr>
                <w:rFonts w:asciiTheme="minorHAnsi" w:hAnsiTheme="minorHAnsi"/>
                <w:sz w:val="22"/>
                <w:szCs w:val="22"/>
              </w:rPr>
              <w:t>Non-TOE endpoint of connection (IP address) for both successes and failures.</w:t>
            </w:r>
          </w:p>
        </w:tc>
      </w:tr>
      <w:tr w:rsidR="00D564D9" w:rsidRPr="002B2E04" w14:paraId="0C81F0C5" w14:textId="77777777" w:rsidTr="00465154">
        <w:trPr>
          <w:cantSplit/>
        </w:trPr>
        <w:tc>
          <w:tcPr>
            <w:tcW w:w="1890" w:type="dxa"/>
            <w:shd w:val="clear" w:color="auto" w:fill="auto"/>
          </w:tcPr>
          <w:p w14:paraId="6931CCB7" w14:textId="77777777" w:rsidR="00D564D9" w:rsidRPr="00A4372C" w:rsidRDefault="00D564D9" w:rsidP="00465154">
            <w:pPr>
              <w:spacing w:line="259" w:lineRule="auto"/>
              <w:rPr>
                <w:rFonts w:asciiTheme="minorHAnsi" w:eastAsia="Calibri" w:hAnsiTheme="minorHAnsi"/>
              </w:rPr>
            </w:pPr>
            <w:r>
              <w:rPr>
                <w:rFonts w:asciiTheme="minorHAnsi" w:eastAsia="Calibri" w:hAnsiTheme="minorHAnsi"/>
                <w:szCs w:val="22"/>
              </w:rPr>
              <w:t>FCS_IPSEC_EXT.1</w:t>
            </w:r>
          </w:p>
        </w:tc>
        <w:tc>
          <w:tcPr>
            <w:tcW w:w="4050" w:type="dxa"/>
          </w:tcPr>
          <w:p w14:paraId="3687731B" w14:textId="77777777" w:rsidR="00D564D9" w:rsidRDefault="00D564D9" w:rsidP="00465154">
            <w:pPr>
              <w:pStyle w:val="Default"/>
              <w:spacing w:after="120"/>
              <w:rPr>
                <w:rFonts w:asciiTheme="minorHAnsi" w:hAnsiTheme="minorHAnsi"/>
                <w:sz w:val="22"/>
                <w:szCs w:val="22"/>
              </w:rPr>
            </w:pPr>
            <w:r w:rsidRPr="00C81590">
              <w:rPr>
                <w:rFonts w:asciiTheme="minorHAnsi" w:hAnsiTheme="minorHAnsi"/>
                <w:sz w:val="22"/>
                <w:szCs w:val="22"/>
              </w:rPr>
              <w:t>Fa</w:t>
            </w:r>
            <w:r>
              <w:rPr>
                <w:rFonts w:asciiTheme="minorHAnsi" w:hAnsiTheme="minorHAnsi"/>
                <w:sz w:val="22"/>
                <w:szCs w:val="22"/>
              </w:rPr>
              <w:t>ilure to establish an IPsec SA.</w:t>
            </w:r>
            <w:r>
              <w:rPr>
                <w:rFonts w:asciiTheme="minorHAnsi" w:hAnsiTheme="minorHAnsi"/>
                <w:sz w:val="22"/>
                <w:szCs w:val="22"/>
              </w:rPr>
              <w:br/>
            </w:r>
            <w:r w:rsidRPr="00C81590">
              <w:rPr>
                <w:rFonts w:asciiTheme="minorHAnsi" w:hAnsiTheme="minorHAnsi"/>
                <w:sz w:val="22"/>
                <w:szCs w:val="22"/>
              </w:rPr>
              <w:t>Establishment/Termination of an IPsec SA.</w:t>
            </w:r>
          </w:p>
        </w:tc>
        <w:tc>
          <w:tcPr>
            <w:tcW w:w="3330" w:type="dxa"/>
          </w:tcPr>
          <w:p w14:paraId="0557987F" w14:textId="77777777" w:rsidR="00D564D9" w:rsidRPr="0061553C" w:rsidRDefault="00D564D9" w:rsidP="00465154">
            <w:pPr>
              <w:pStyle w:val="Default"/>
              <w:spacing w:after="120"/>
              <w:rPr>
                <w:rFonts w:asciiTheme="minorHAnsi" w:hAnsiTheme="minorHAnsi"/>
                <w:sz w:val="22"/>
                <w:szCs w:val="22"/>
              </w:rPr>
            </w:pPr>
            <w:r>
              <w:rPr>
                <w:rFonts w:asciiTheme="minorHAnsi" w:hAnsiTheme="minorHAnsi"/>
                <w:sz w:val="22"/>
                <w:szCs w:val="22"/>
              </w:rPr>
              <w:t>Reason for failure.</w:t>
            </w:r>
            <w:r>
              <w:rPr>
                <w:rFonts w:asciiTheme="minorHAnsi" w:hAnsiTheme="minorHAnsi"/>
                <w:sz w:val="22"/>
                <w:szCs w:val="22"/>
              </w:rPr>
              <w:br/>
            </w:r>
            <w:r w:rsidRPr="00C81590">
              <w:rPr>
                <w:rFonts w:asciiTheme="minorHAnsi" w:hAnsiTheme="minorHAnsi"/>
                <w:sz w:val="22"/>
                <w:szCs w:val="22"/>
              </w:rPr>
              <w:t>Non-TOE endpoint of connection (IP address) for both successes and failures.</w:t>
            </w:r>
          </w:p>
        </w:tc>
      </w:tr>
      <w:tr w:rsidR="00D564D9" w:rsidRPr="002B2E04" w14:paraId="016044CD" w14:textId="77777777" w:rsidTr="00465154">
        <w:trPr>
          <w:cantSplit/>
        </w:trPr>
        <w:tc>
          <w:tcPr>
            <w:tcW w:w="1890" w:type="dxa"/>
            <w:shd w:val="clear" w:color="auto" w:fill="auto"/>
          </w:tcPr>
          <w:p w14:paraId="6FFE649E" w14:textId="77777777" w:rsidR="00D564D9" w:rsidRPr="00A4372C" w:rsidRDefault="00D564D9" w:rsidP="00465154">
            <w:pPr>
              <w:spacing w:line="259" w:lineRule="auto"/>
              <w:rPr>
                <w:rFonts w:asciiTheme="minorHAnsi" w:eastAsia="Calibri" w:hAnsiTheme="minorHAnsi"/>
              </w:rPr>
            </w:pPr>
            <w:r>
              <w:rPr>
                <w:rFonts w:asciiTheme="minorHAnsi" w:eastAsia="Calibri" w:hAnsiTheme="minorHAnsi"/>
                <w:szCs w:val="22"/>
              </w:rPr>
              <w:t>FCS_SSH</w:t>
            </w:r>
            <w:r w:rsidR="00A669E3">
              <w:rPr>
                <w:rFonts w:asciiTheme="minorHAnsi" w:eastAsia="Calibri" w:hAnsiTheme="minorHAnsi"/>
                <w:szCs w:val="22"/>
              </w:rPr>
              <w:t>C</w:t>
            </w:r>
            <w:r>
              <w:rPr>
                <w:rFonts w:asciiTheme="minorHAnsi" w:eastAsia="Calibri" w:hAnsiTheme="minorHAnsi"/>
                <w:szCs w:val="22"/>
              </w:rPr>
              <w:t>_EXT.1</w:t>
            </w:r>
          </w:p>
        </w:tc>
        <w:tc>
          <w:tcPr>
            <w:tcW w:w="4050" w:type="dxa"/>
          </w:tcPr>
          <w:p w14:paraId="0D67044D" w14:textId="77777777" w:rsidR="00D564D9" w:rsidRDefault="00D564D9" w:rsidP="00465154">
            <w:pPr>
              <w:pStyle w:val="Default"/>
              <w:spacing w:after="120"/>
              <w:rPr>
                <w:rFonts w:asciiTheme="minorHAnsi" w:hAnsiTheme="minorHAnsi"/>
                <w:sz w:val="22"/>
                <w:szCs w:val="22"/>
              </w:rPr>
            </w:pPr>
            <w:r w:rsidRPr="00CC503E">
              <w:rPr>
                <w:rFonts w:asciiTheme="minorHAnsi" w:hAnsiTheme="minorHAnsi"/>
                <w:sz w:val="22"/>
                <w:szCs w:val="22"/>
              </w:rPr>
              <w:t>Failure to estab</w:t>
            </w:r>
            <w:r>
              <w:rPr>
                <w:rFonts w:asciiTheme="minorHAnsi" w:hAnsiTheme="minorHAnsi"/>
                <w:sz w:val="22"/>
                <w:szCs w:val="22"/>
              </w:rPr>
              <w:t>lish an SSH session</w:t>
            </w:r>
            <w:r>
              <w:rPr>
                <w:rFonts w:asciiTheme="minorHAnsi" w:hAnsiTheme="minorHAnsi"/>
                <w:sz w:val="22"/>
                <w:szCs w:val="22"/>
              </w:rPr>
              <w:br/>
            </w:r>
            <w:r w:rsidRPr="00CC503E">
              <w:rPr>
                <w:rFonts w:asciiTheme="minorHAnsi" w:hAnsiTheme="minorHAnsi"/>
                <w:sz w:val="22"/>
                <w:szCs w:val="22"/>
              </w:rPr>
              <w:t>Establishment/Termination of an SSH session</w:t>
            </w:r>
          </w:p>
          <w:p w14:paraId="441CBE09" w14:textId="77777777" w:rsidR="00A669E3" w:rsidRDefault="00A669E3" w:rsidP="00465154">
            <w:pPr>
              <w:pStyle w:val="Default"/>
              <w:spacing w:after="120"/>
              <w:rPr>
                <w:rFonts w:asciiTheme="minorHAnsi" w:hAnsiTheme="minorHAnsi"/>
                <w:sz w:val="22"/>
                <w:szCs w:val="22"/>
              </w:rPr>
            </w:pPr>
            <w:r>
              <w:rPr>
                <w:rFonts w:asciiTheme="minorHAnsi" w:hAnsiTheme="minorHAnsi"/>
                <w:sz w:val="22"/>
                <w:szCs w:val="22"/>
              </w:rPr>
              <w:t>Successful SSH rekey</w:t>
            </w:r>
          </w:p>
        </w:tc>
        <w:tc>
          <w:tcPr>
            <w:tcW w:w="3330" w:type="dxa"/>
          </w:tcPr>
          <w:p w14:paraId="1DB344BA" w14:textId="77777777" w:rsidR="00D564D9" w:rsidRPr="0061553C" w:rsidRDefault="00D564D9" w:rsidP="00A669E3">
            <w:pPr>
              <w:pStyle w:val="Default"/>
              <w:spacing w:after="120"/>
              <w:rPr>
                <w:rFonts w:asciiTheme="minorHAnsi" w:hAnsiTheme="minorHAnsi"/>
                <w:sz w:val="22"/>
                <w:szCs w:val="22"/>
              </w:rPr>
            </w:pPr>
            <w:r>
              <w:rPr>
                <w:rFonts w:asciiTheme="minorHAnsi" w:hAnsiTheme="minorHAnsi"/>
                <w:sz w:val="22"/>
                <w:szCs w:val="22"/>
              </w:rPr>
              <w:t>Reason for failure</w:t>
            </w:r>
            <w:r>
              <w:rPr>
                <w:rFonts w:asciiTheme="minorHAnsi" w:hAnsiTheme="minorHAnsi"/>
                <w:sz w:val="22"/>
                <w:szCs w:val="22"/>
              </w:rPr>
              <w:br/>
            </w:r>
            <w:r w:rsidRPr="00CC503E">
              <w:rPr>
                <w:rFonts w:asciiTheme="minorHAnsi" w:hAnsiTheme="minorHAnsi"/>
                <w:sz w:val="22"/>
                <w:szCs w:val="22"/>
              </w:rPr>
              <w:t>Non-TOE endpoint</w:t>
            </w:r>
            <w:r w:rsidR="00A669E3">
              <w:rPr>
                <w:rFonts w:asciiTheme="minorHAnsi" w:hAnsiTheme="minorHAnsi"/>
                <w:sz w:val="22"/>
                <w:szCs w:val="22"/>
              </w:rPr>
              <w:t xml:space="preserve"> of connection (IP address)</w:t>
            </w:r>
            <w:r w:rsidRPr="00CC503E">
              <w:rPr>
                <w:rFonts w:asciiTheme="minorHAnsi" w:hAnsiTheme="minorHAnsi"/>
                <w:sz w:val="22"/>
                <w:szCs w:val="22"/>
              </w:rPr>
              <w:t>.</w:t>
            </w:r>
          </w:p>
        </w:tc>
      </w:tr>
      <w:tr w:rsidR="00A669E3" w:rsidRPr="002B2E04" w14:paraId="19EBFD32" w14:textId="77777777" w:rsidTr="00465154">
        <w:trPr>
          <w:cantSplit/>
        </w:trPr>
        <w:tc>
          <w:tcPr>
            <w:tcW w:w="1890" w:type="dxa"/>
            <w:shd w:val="clear" w:color="auto" w:fill="auto"/>
          </w:tcPr>
          <w:p w14:paraId="653C2CE9" w14:textId="77777777" w:rsidR="00A669E3" w:rsidRPr="00A4372C" w:rsidRDefault="00A669E3" w:rsidP="00E03B08">
            <w:pPr>
              <w:spacing w:line="259" w:lineRule="auto"/>
              <w:rPr>
                <w:rFonts w:asciiTheme="minorHAnsi" w:eastAsia="Calibri" w:hAnsiTheme="minorHAnsi"/>
              </w:rPr>
            </w:pPr>
            <w:r>
              <w:rPr>
                <w:rFonts w:asciiTheme="minorHAnsi" w:eastAsia="Calibri" w:hAnsiTheme="minorHAnsi"/>
                <w:szCs w:val="22"/>
              </w:rPr>
              <w:t>FCS_SSHS_EXT.1</w:t>
            </w:r>
          </w:p>
        </w:tc>
        <w:tc>
          <w:tcPr>
            <w:tcW w:w="4050" w:type="dxa"/>
          </w:tcPr>
          <w:p w14:paraId="5093C894" w14:textId="77777777" w:rsidR="00A669E3" w:rsidRDefault="00A669E3" w:rsidP="00E03B08">
            <w:pPr>
              <w:pStyle w:val="Default"/>
              <w:spacing w:after="120"/>
              <w:rPr>
                <w:rFonts w:asciiTheme="minorHAnsi" w:hAnsiTheme="minorHAnsi"/>
                <w:sz w:val="22"/>
                <w:szCs w:val="22"/>
              </w:rPr>
            </w:pPr>
            <w:r w:rsidRPr="00CC503E">
              <w:rPr>
                <w:rFonts w:asciiTheme="minorHAnsi" w:hAnsiTheme="minorHAnsi"/>
                <w:sz w:val="22"/>
                <w:szCs w:val="22"/>
              </w:rPr>
              <w:t>Failure to estab</w:t>
            </w:r>
            <w:r>
              <w:rPr>
                <w:rFonts w:asciiTheme="minorHAnsi" w:hAnsiTheme="minorHAnsi"/>
                <w:sz w:val="22"/>
                <w:szCs w:val="22"/>
              </w:rPr>
              <w:t>lish an SSH session</w:t>
            </w:r>
            <w:r>
              <w:rPr>
                <w:rFonts w:asciiTheme="minorHAnsi" w:hAnsiTheme="minorHAnsi"/>
                <w:sz w:val="22"/>
                <w:szCs w:val="22"/>
              </w:rPr>
              <w:br/>
            </w:r>
            <w:r w:rsidRPr="00CC503E">
              <w:rPr>
                <w:rFonts w:asciiTheme="minorHAnsi" w:hAnsiTheme="minorHAnsi"/>
                <w:sz w:val="22"/>
                <w:szCs w:val="22"/>
              </w:rPr>
              <w:t>Establishment/Termination of an SSH session</w:t>
            </w:r>
          </w:p>
          <w:p w14:paraId="5082A437" w14:textId="77777777" w:rsidR="00A669E3" w:rsidRDefault="00A669E3" w:rsidP="00E03B08">
            <w:pPr>
              <w:pStyle w:val="Default"/>
              <w:spacing w:after="120"/>
              <w:rPr>
                <w:rFonts w:asciiTheme="minorHAnsi" w:hAnsiTheme="minorHAnsi"/>
                <w:sz w:val="22"/>
                <w:szCs w:val="22"/>
              </w:rPr>
            </w:pPr>
            <w:r>
              <w:rPr>
                <w:rFonts w:asciiTheme="minorHAnsi" w:hAnsiTheme="minorHAnsi"/>
                <w:sz w:val="22"/>
                <w:szCs w:val="22"/>
              </w:rPr>
              <w:t>Successful SSH rekey</w:t>
            </w:r>
          </w:p>
        </w:tc>
        <w:tc>
          <w:tcPr>
            <w:tcW w:w="3330" w:type="dxa"/>
          </w:tcPr>
          <w:p w14:paraId="3EE2B2A3" w14:textId="77777777" w:rsidR="00A669E3" w:rsidRPr="0061553C" w:rsidRDefault="00A669E3" w:rsidP="00E03B08">
            <w:pPr>
              <w:pStyle w:val="Default"/>
              <w:spacing w:after="120"/>
              <w:rPr>
                <w:rFonts w:asciiTheme="minorHAnsi" w:hAnsiTheme="minorHAnsi"/>
                <w:sz w:val="22"/>
                <w:szCs w:val="22"/>
              </w:rPr>
            </w:pPr>
            <w:r>
              <w:rPr>
                <w:rFonts w:asciiTheme="minorHAnsi" w:hAnsiTheme="minorHAnsi"/>
                <w:sz w:val="22"/>
                <w:szCs w:val="22"/>
              </w:rPr>
              <w:t>Reason for failure</w:t>
            </w:r>
            <w:r>
              <w:rPr>
                <w:rFonts w:asciiTheme="minorHAnsi" w:hAnsiTheme="minorHAnsi"/>
                <w:sz w:val="22"/>
                <w:szCs w:val="22"/>
              </w:rPr>
              <w:br/>
            </w:r>
            <w:r w:rsidRPr="00CC503E">
              <w:rPr>
                <w:rFonts w:asciiTheme="minorHAnsi" w:hAnsiTheme="minorHAnsi"/>
                <w:sz w:val="22"/>
                <w:szCs w:val="22"/>
              </w:rPr>
              <w:t>Non-TOE endpoint of connection (IP address)</w:t>
            </w:r>
            <w:r>
              <w:rPr>
                <w:rFonts w:asciiTheme="minorHAnsi" w:hAnsiTheme="minorHAnsi"/>
                <w:sz w:val="22"/>
                <w:szCs w:val="22"/>
              </w:rPr>
              <w:t>.</w:t>
            </w:r>
          </w:p>
        </w:tc>
      </w:tr>
      <w:tr w:rsidR="00D564D9" w:rsidRPr="002B2E04" w14:paraId="627906E7" w14:textId="77777777" w:rsidTr="00465154">
        <w:trPr>
          <w:cantSplit/>
        </w:trPr>
        <w:tc>
          <w:tcPr>
            <w:tcW w:w="1890" w:type="dxa"/>
            <w:shd w:val="clear" w:color="auto" w:fill="auto"/>
          </w:tcPr>
          <w:p w14:paraId="0D5D22CF" w14:textId="77777777" w:rsidR="00D564D9" w:rsidRDefault="00D564D9" w:rsidP="00465154">
            <w:pPr>
              <w:spacing w:line="259" w:lineRule="auto"/>
              <w:rPr>
                <w:rFonts w:asciiTheme="minorHAnsi" w:eastAsia="Calibri" w:hAnsiTheme="minorHAnsi"/>
              </w:rPr>
            </w:pPr>
            <w:r>
              <w:rPr>
                <w:rFonts w:asciiTheme="minorHAnsi" w:eastAsia="Calibri" w:hAnsiTheme="minorHAnsi"/>
                <w:szCs w:val="22"/>
              </w:rPr>
              <w:t>FCS_TLS</w:t>
            </w:r>
            <w:r w:rsidR="00A669E3">
              <w:rPr>
                <w:rFonts w:asciiTheme="minorHAnsi" w:eastAsia="Calibri" w:hAnsiTheme="minorHAnsi"/>
                <w:szCs w:val="22"/>
              </w:rPr>
              <w:t>C</w:t>
            </w:r>
            <w:r>
              <w:rPr>
                <w:rFonts w:asciiTheme="minorHAnsi" w:eastAsia="Calibri" w:hAnsiTheme="minorHAnsi"/>
                <w:szCs w:val="22"/>
              </w:rPr>
              <w:t>_EXT.1</w:t>
            </w:r>
          </w:p>
        </w:tc>
        <w:tc>
          <w:tcPr>
            <w:tcW w:w="4050" w:type="dxa"/>
          </w:tcPr>
          <w:p w14:paraId="490D2927" w14:textId="77777777" w:rsidR="00D564D9" w:rsidRDefault="00D564D9" w:rsidP="00465154">
            <w:pPr>
              <w:pStyle w:val="Default"/>
              <w:spacing w:after="120"/>
              <w:rPr>
                <w:rFonts w:asciiTheme="minorHAnsi" w:hAnsiTheme="minorHAnsi"/>
                <w:sz w:val="22"/>
                <w:szCs w:val="22"/>
              </w:rPr>
            </w:pPr>
            <w:r w:rsidRPr="00C81590">
              <w:rPr>
                <w:rFonts w:asciiTheme="minorHAnsi" w:hAnsiTheme="minorHAnsi"/>
                <w:sz w:val="22"/>
                <w:szCs w:val="22"/>
              </w:rPr>
              <w:t>Fail</w:t>
            </w:r>
            <w:r>
              <w:rPr>
                <w:rFonts w:asciiTheme="minorHAnsi" w:hAnsiTheme="minorHAnsi"/>
                <w:sz w:val="22"/>
                <w:szCs w:val="22"/>
              </w:rPr>
              <w:t>ure to establish a TLS Session.</w:t>
            </w:r>
            <w:r>
              <w:rPr>
                <w:rFonts w:asciiTheme="minorHAnsi" w:hAnsiTheme="minorHAnsi"/>
                <w:sz w:val="22"/>
                <w:szCs w:val="22"/>
              </w:rPr>
              <w:br/>
            </w:r>
            <w:r w:rsidRPr="00C81590">
              <w:rPr>
                <w:rFonts w:asciiTheme="minorHAnsi" w:hAnsiTheme="minorHAnsi"/>
                <w:sz w:val="22"/>
                <w:szCs w:val="22"/>
              </w:rPr>
              <w:t>Establishment/Termination of a TLS</w:t>
            </w:r>
            <w:r>
              <w:rPr>
                <w:rFonts w:asciiTheme="minorHAnsi" w:hAnsiTheme="minorHAnsi"/>
                <w:sz w:val="22"/>
                <w:szCs w:val="22"/>
              </w:rPr>
              <w:t xml:space="preserve"> session.</w:t>
            </w:r>
          </w:p>
        </w:tc>
        <w:tc>
          <w:tcPr>
            <w:tcW w:w="3330" w:type="dxa"/>
          </w:tcPr>
          <w:p w14:paraId="18F0A1B9" w14:textId="77777777" w:rsidR="00D564D9" w:rsidRPr="0061553C" w:rsidRDefault="00D564D9" w:rsidP="00465154">
            <w:pPr>
              <w:pStyle w:val="Default"/>
              <w:spacing w:after="120"/>
              <w:rPr>
                <w:rFonts w:asciiTheme="minorHAnsi" w:hAnsiTheme="minorHAnsi"/>
                <w:sz w:val="22"/>
                <w:szCs w:val="22"/>
              </w:rPr>
            </w:pPr>
            <w:r w:rsidRPr="00CC503E">
              <w:rPr>
                <w:rFonts w:asciiTheme="minorHAnsi" w:hAnsiTheme="minorHAnsi"/>
                <w:sz w:val="22"/>
                <w:szCs w:val="22"/>
              </w:rPr>
              <w:t>R</w:t>
            </w:r>
            <w:r>
              <w:rPr>
                <w:rFonts w:asciiTheme="minorHAnsi" w:hAnsiTheme="minorHAnsi"/>
                <w:sz w:val="22"/>
                <w:szCs w:val="22"/>
              </w:rPr>
              <w:t>eason for failure.</w:t>
            </w:r>
            <w:r>
              <w:rPr>
                <w:rFonts w:asciiTheme="minorHAnsi" w:hAnsiTheme="minorHAnsi"/>
                <w:sz w:val="22"/>
                <w:szCs w:val="22"/>
              </w:rPr>
              <w:br/>
            </w:r>
            <w:r w:rsidRPr="00CC503E">
              <w:rPr>
                <w:rFonts w:asciiTheme="minorHAnsi" w:hAnsiTheme="minorHAnsi"/>
                <w:sz w:val="22"/>
                <w:szCs w:val="22"/>
              </w:rPr>
              <w:t>Non-TOE endpoint of connection (IP address)</w:t>
            </w:r>
            <w:r w:rsidR="00A669E3">
              <w:rPr>
                <w:rFonts w:asciiTheme="minorHAnsi" w:hAnsiTheme="minorHAnsi"/>
                <w:sz w:val="22"/>
                <w:szCs w:val="22"/>
              </w:rPr>
              <w:t>.</w:t>
            </w:r>
          </w:p>
        </w:tc>
      </w:tr>
      <w:tr w:rsidR="00A669E3" w:rsidRPr="002B2E04" w14:paraId="3978997A" w14:textId="77777777" w:rsidTr="00465154">
        <w:trPr>
          <w:cantSplit/>
        </w:trPr>
        <w:tc>
          <w:tcPr>
            <w:tcW w:w="1890" w:type="dxa"/>
            <w:shd w:val="clear" w:color="auto" w:fill="auto"/>
          </w:tcPr>
          <w:p w14:paraId="580ABDCF" w14:textId="77777777" w:rsidR="00A669E3" w:rsidRDefault="00A669E3" w:rsidP="00E03B08">
            <w:pPr>
              <w:spacing w:line="259" w:lineRule="auto"/>
              <w:rPr>
                <w:rFonts w:asciiTheme="minorHAnsi" w:eastAsia="Calibri" w:hAnsiTheme="minorHAnsi"/>
              </w:rPr>
            </w:pPr>
            <w:r>
              <w:rPr>
                <w:rFonts w:asciiTheme="minorHAnsi" w:eastAsia="Calibri" w:hAnsiTheme="minorHAnsi"/>
                <w:szCs w:val="22"/>
              </w:rPr>
              <w:t>FCS_TLSS_EXT.1</w:t>
            </w:r>
          </w:p>
        </w:tc>
        <w:tc>
          <w:tcPr>
            <w:tcW w:w="4050" w:type="dxa"/>
          </w:tcPr>
          <w:p w14:paraId="2F208BA3" w14:textId="77777777" w:rsidR="00A669E3" w:rsidRDefault="00A669E3" w:rsidP="00E03B08">
            <w:pPr>
              <w:pStyle w:val="Default"/>
              <w:spacing w:after="120"/>
              <w:rPr>
                <w:rFonts w:asciiTheme="minorHAnsi" w:hAnsiTheme="minorHAnsi"/>
                <w:sz w:val="22"/>
                <w:szCs w:val="22"/>
              </w:rPr>
            </w:pPr>
            <w:r w:rsidRPr="00C81590">
              <w:rPr>
                <w:rFonts w:asciiTheme="minorHAnsi" w:hAnsiTheme="minorHAnsi"/>
                <w:sz w:val="22"/>
                <w:szCs w:val="22"/>
              </w:rPr>
              <w:t>Fail</w:t>
            </w:r>
            <w:r>
              <w:rPr>
                <w:rFonts w:asciiTheme="minorHAnsi" w:hAnsiTheme="minorHAnsi"/>
                <w:sz w:val="22"/>
                <w:szCs w:val="22"/>
              </w:rPr>
              <w:t>ure to establish a TLS Session.</w:t>
            </w:r>
            <w:r>
              <w:rPr>
                <w:rFonts w:asciiTheme="minorHAnsi" w:hAnsiTheme="minorHAnsi"/>
                <w:sz w:val="22"/>
                <w:szCs w:val="22"/>
              </w:rPr>
              <w:br/>
            </w:r>
            <w:r w:rsidRPr="00C81590">
              <w:rPr>
                <w:rFonts w:asciiTheme="minorHAnsi" w:hAnsiTheme="minorHAnsi"/>
                <w:sz w:val="22"/>
                <w:szCs w:val="22"/>
              </w:rPr>
              <w:t>Establishment/Termination of a TLS</w:t>
            </w:r>
            <w:r>
              <w:rPr>
                <w:rFonts w:asciiTheme="minorHAnsi" w:hAnsiTheme="minorHAnsi"/>
                <w:sz w:val="22"/>
                <w:szCs w:val="22"/>
              </w:rPr>
              <w:t xml:space="preserve"> session.</w:t>
            </w:r>
          </w:p>
        </w:tc>
        <w:tc>
          <w:tcPr>
            <w:tcW w:w="3330" w:type="dxa"/>
          </w:tcPr>
          <w:p w14:paraId="0E99B31A" w14:textId="77777777" w:rsidR="00A669E3" w:rsidRPr="0061553C" w:rsidRDefault="00A669E3" w:rsidP="00E03B08">
            <w:pPr>
              <w:pStyle w:val="Default"/>
              <w:spacing w:after="120"/>
              <w:rPr>
                <w:rFonts w:asciiTheme="minorHAnsi" w:hAnsiTheme="minorHAnsi"/>
                <w:sz w:val="22"/>
                <w:szCs w:val="22"/>
              </w:rPr>
            </w:pPr>
            <w:r w:rsidRPr="00CC503E">
              <w:rPr>
                <w:rFonts w:asciiTheme="minorHAnsi" w:hAnsiTheme="minorHAnsi"/>
                <w:sz w:val="22"/>
                <w:szCs w:val="22"/>
              </w:rPr>
              <w:t>R</w:t>
            </w:r>
            <w:r>
              <w:rPr>
                <w:rFonts w:asciiTheme="minorHAnsi" w:hAnsiTheme="minorHAnsi"/>
                <w:sz w:val="22"/>
                <w:szCs w:val="22"/>
              </w:rPr>
              <w:t>eason for failure.</w:t>
            </w:r>
            <w:r>
              <w:rPr>
                <w:rFonts w:asciiTheme="minorHAnsi" w:hAnsiTheme="minorHAnsi"/>
                <w:sz w:val="22"/>
                <w:szCs w:val="22"/>
              </w:rPr>
              <w:br/>
            </w:r>
            <w:r w:rsidRPr="00CC503E">
              <w:rPr>
                <w:rFonts w:asciiTheme="minorHAnsi" w:hAnsiTheme="minorHAnsi"/>
                <w:sz w:val="22"/>
                <w:szCs w:val="22"/>
              </w:rPr>
              <w:t>Non-TOE endpoint of connection (IP address)</w:t>
            </w:r>
            <w:r>
              <w:rPr>
                <w:rFonts w:asciiTheme="minorHAnsi" w:hAnsiTheme="minorHAnsi"/>
                <w:sz w:val="22"/>
                <w:szCs w:val="22"/>
              </w:rPr>
              <w:t>.</w:t>
            </w:r>
          </w:p>
        </w:tc>
      </w:tr>
      <w:tr w:rsidR="00800351" w:rsidRPr="002B2E04" w14:paraId="6D9E78A2" w14:textId="77777777" w:rsidTr="00465154">
        <w:trPr>
          <w:cantSplit/>
        </w:trPr>
        <w:tc>
          <w:tcPr>
            <w:tcW w:w="1890" w:type="dxa"/>
            <w:shd w:val="clear" w:color="auto" w:fill="auto"/>
          </w:tcPr>
          <w:p w14:paraId="62A4BD87" w14:textId="77777777" w:rsidR="00800351" w:rsidRDefault="00800351" w:rsidP="00C55E61">
            <w:pPr>
              <w:spacing w:line="259" w:lineRule="auto"/>
              <w:rPr>
                <w:rFonts w:asciiTheme="minorHAnsi" w:eastAsia="Calibri" w:hAnsiTheme="minorHAnsi"/>
                <w:szCs w:val="22"/>
              </w:rPr>
            </w:pPr>
            <w:r>
              <w:rPr>
                <w:rFonts w:asciiTheme="minorHAnsi" w:eastAsia="Calibri" w:hAnsiTheme="minorHAnsi"/>
                <w:szCs w:val="22"/>
              </w:rPr>
              <w:t>FPT_TUD_EXT.2</w:t>
            </w:r>
          </w:p>
        </w:tc>
        <w:tc>
          <w:tcPr>
            <w:tcW w:w="4050" w:type="dxa"/>
          </w:tcPr>
          <w:p w14:paraId="6507C692" w14:textId="77777777" w:rsidR="00800351" w:rsidRPr="00C81590" w:rsidRDefault="00800351" w:rsidP="00C55E61">
            <w:pPr>
              <w:pStyle w:val="Default"/>
              <w:spacing w:after="120"/>
              <w:rPr>
                <w:rFonts w:asciiTheme="minorHAnsi" w:hAnsiTheme="minorHAnsi"/>
                <w:sz w:val="22"/>
                <w:szCs w:val="22"/>
              </w:rPr>
            </w:pPr>
            <w:r>
              <w:rPr>
                <w:rFonts w:asciiTheme="minorHAnsi" w:hAnsiTheme="minorHAnsi"/>
                <w:sz w:val="22"/>
                <w:szCs w:val="22"/>
              </w:rPr>
              <w:t>None.</w:t>
            </w:r>
          </w:p>
        </w:tc>
        <w:tc>
          <w:tcPr>
            <w:tcW w:w="3330" w:type="dxa"/>
          </w:tcPr>
          <w:p w14:paraId="7659C9C5" w14:textId="77777777" w:rsidR="00800351" w:rsidRPr="00CC503E" w:rsidRDefault="00800351" w:rsidP="00C55E61">
            <w:pPr>
              <w:pStyle w:val="Default"/>
              <w:spacing w:after="120"/>
              <w:rPr>
                <w:rFonts w:asciiTheme="minorHAnsi" w:hAnsiTheme="minorHAnsi"/>
                <w:sz w:val="22"/>
                <w:szCs w:val="22"/>
              </w:rPr>
            </w:pPr>
            <w:r>
              <w:rPr>
                <w:rFonts w:asciiTheme="minorHAnsi" w:hAnsiTheme="minorHAnsi"/>
                <w:sz w:val="22"/>
                <w:szCs w:val="22"/>
              </w:rPr>
              <w:t>None.</w:t>
            </w:r>
          </w:p>
        </w:tc>
      </w:tr>
    </w:tbl>
    <w:p w14:paraId="7386D89B" w14:textId="77777777" w:rsidR="00C67FC0" w:rsidRDefault="00C67FC0" w:rsidP="00FE0C2F">
      <w:pPr>
        <w:pStyle w:val="Default"/>
        <w:rPr>
          <w:rFonts w:ascii="Calibri" w:hAnsi="Calibri" w:cs="Calibri"/>
          <w:sz w:val="22"/>
          <w:szCs w:val="22"/>
        </w:rPr>
      </w:pPr>
    </w:p>
    <w:p w14:paraId="1730B8F5" w14:textId="77777777" w:rsidR="00985420" w:rsidRDefault="00985420">
      <w:pPr>
        <w:spacing w:after="0"/>
        <w:rPr>
          <w:b/>
          <w:bCs/>
          <w:kern w:val="32"/>
          <w:sz w:val="32"/>
          <w:szCs w:val="32"/>
        </w:rPr>
      </w:pPr>
      <w:r>
        <w:br w:type="page"/>
      </w:r>
    </w:p>
    <w:p w14:paraId="43345237" w14:textId="77777777" w:rsidR="00E03B08" w:rsidRDefault="007306B7" w:rsidP="00524708">
      <w:pPr>
        <w:pStyle w:val="Heading2"/>
      </w:pPr>
      <w:bookmarkStart w:id="960" w:name="_Toc430938750"/>
      <w:r>
        <w:lastRenderedPageBreak/>
        <w:t>Annex C</w:t>
      </w:r>
      <w:r w:rsidRPr="007F23F9">
        <w:t xml:space="preserve">: </w:t>
      </w:r>
      <w:r>
        <w:t>Optional</w:t>
      </w:r>
      <w:r w:rsidRPr="007F23F9">
        <w:t xml:space="preserve"> Requirements</w:t>
      </w:r>
      <w:bookmarkEnd w:id="960"/>
    </w:p>
    <w:p w14:paraId="4942DF32" w14:textId="77777777" w:rsidR="00E03B08" w:rsidRDefault="00E03B08" w:rsidP="00E03B08">
      <w:pPr>
        <w:pStyle w:val="Numberedparagraph"/>
      </w:pPr>
      <w:r>
        <w:t>T</w:t>
      </w:r>
      <w:r w:rsidRPr="008021A0">
        <w:t xml:space="preserve">he baseline requirements (those that must be performed by the TOE) are contained in the body of this PP.  Additionally, there are </w:t>
      </w:r>
      <w:r w:rsidR="00C86279">
        <w:t>three</w:t>
      </w:r>
      <w:r w:rsidRPr="008021A0">
        <w:t xml:space="preserve"> other types of requiremen</w:t>
      </w:r>
      <w:r>
        <w:t>ts specified in A</w:t>
      </w:r>
      <w:r w:rsidR="00BB6634">
        <w:t>nnexes</w:t>
      </w:r>
      <w:r>
        <w:t xml:space="preserve"> B</w:t>
      </w:r>
      <w:r w:rsidR="00C86279">
        <w:t>, C,</w:t>
      </w:r>
      <w:r>
        <w:t xml:space="preserve"> and D</w:t>
      </w:r>
      <w:r w:rsidRPr="008021A0">
        <w:t>.</w:t>
      </w:r>
    </w:p>
    <w:p w14:paraId="25796B7D" w14:textId="77777777" w:rsidR="00C86279" w:rsidRPr="008021A0" w:rsidRDefault="00C86279" w:rsidP="00E03B08">
      <w:pPr>
        <w:pStyle w:val="Numberedparagraph"/>
      </w:pPr>
      <w:r>
        <w:t xml:space="preserve">Annex B contains requirements based on selections in the body of the PP. If certain selections are made, then specified requirements from Annex B must be included in the ST (e.g. cryptographic protocols selected in a trusted channel requirement). </w:t>
      </w:r>
    </w:p>
    <w:p w14:paraId="3E1D6A95" w14:textId="77777777" w:rsidR="00E03B08" w:rsidRDefault="00C86279" w:rsidP="00E03B08">
      <w:pPr>
        <w:pStyle w:val="Numberedparagraph"/>
      </w:pPr>
      <w:r>
        <w:t xml:space="preserve">Annex C </w:t>
      </w:r>
      <w:r w:rsidR="00230020">
        <w:t xml:space="preserve">(this section) </w:t>
      </w:r>
      <w:r>
        <w:t>contains requirements that can be included in the ST, but need not be for a TOE to claim conformance with this PP.</w:t>
      </w:r>
    </w:p>
    <w:p w14:paraId="098EBD9C" w14:textId="77777777" w:rsidR="00E03B08" w:rsidRPr="001752AC" w:rsidRDefault="00BB6634" w:rsidP="00E03B08">
      <w:pPr>
        <w:pStyle w:val="Numberedparagraph"/>
      </w:pPr>
      <w:r>
        <w:t>Annex</w:t>
      </w:r>
      <w:r w:rsidR="00E03B08">
        <w:t xml:space="preserve"> D contains Objective Requirements. These are requirements that are not required at this time, but are likely to be moved into the main body of this document in the future.</w:t>
      </w:r>
    </w:p>
    <w:p w14:paraId="440CB73A" w14:textId="77777777" w:rsidR="00230020" w:rsidRPr="007A1A78" w:rsidRDefault="00230020" w:rsidP="007A1A78">
      <w:pPr>
        <w:pStyle w:val="Heading3"/>
        <w:rPr>
          <w:sz w:val="28"/>
          <w:szCs w:val="28"/>
        </w:rPr>
      </w:pPr>
      <w:bookmarkStart w:id="961" w:name="_Toc430938751"/>
      <w:r>
        <w:rPr>
          <w:rStyle w:val="Heading2Char"/>
          <w:rFonts w:ascii="Calibri" w:hAnsi="Calibri"/>
          <w:b w:val="0"/>
        </w:rPr>
        <w:t>FTA_TAB.1 TOE Access Banners</w:t>
      </w:r>
      <w:bookmarkEnd w:id="961"/>
    </w:p>
    <w:p w14:paraId="36DE16B2" w14:textId="77777777" w:rsidR="00230020" w:rsidRDefault="00230020" w:rsidP="00230020">
      <w:r>
        <w:t xml:space="preserve">FTA_TAB.1 </w:t>
      </w:r>
      <w:r w:rsidR="003D3ADB">
        <w:t>Before establishing an administrator session, the TSF shall display an advisory warning message regarding unauthorized use of the TOE.</w:t>
      </w:r>
    </w:p>
    <w:p w14:paraId="0119705A" w14:textId="77777777" w:rsidR="00230020" w:rsidRPr="007A1A78" w:rsidRDefault="00230020" w:rsidP="00230020">
      <w:pPr>
        <w:rPr>
          <w:b/>
          <w:i/>
        </w:rPr>
      </w:pPr>
      <w:r w:rsidRPr="007A1A78">
        <w:rPr>
          <w:b/>
          <w:i/>
        </w:rPr>
        <w:t>A</w:t>
      </w:r>
      <w:r w:rsidR="003D3ADB" w:rsidRPr="007A1A78">
        <w:rPr>
          <w:b/>
          <w:i/>
        </w:rPr>
        <w:t>ssurance Activity</w:t>
      </w:r>
      <w:r w:rsidRPr="007A1A78">
        <w:rPr>
          <w:b/>
          <w:i/>
        </w:rPr>
        <w:t>:</w:t>
      </w:r>
    </w:p>
    <w:p w14:paraId="47F7DD53" w14:textId="77777777" w:rsidR="00230020" w:rsidRPr="003D3ADB" w:rsidRDefault="003D3ADB" w:rsidP="00E03B08">
      <w:pPr>
        <w:pStyle w:val="Numberedparagraph"/>
      </w:pPr>
      <w:r w:rsidRPr="007A1A78">
        <w:rPr>
          <w:iCs/>
        </w:rPr>
        <w:t>The</w:t>
      </w:r>
      <w:r w:rsidR="007A1A78">
        <w:rPr>
          <w:iCs/>
        </w:rPr>
        <w:t xml:space="preserve"> evaluator shall configure the TOE</w:t>
      </w:r>
      <w:r w:rsidRPr="007A1A78">
        <w:rPr>
          <w:iCs/>
        </w:rPr>
        <w:t xml:space="preserve"> to display the advisory warning message "TEST </w:t>
      </w:r>
      <w:proofErr w:type="spellStart"/>
      <w:r w:rsidRPr="007A1A78">
        <w:rPr>
          <w:iCs/>
        </w:rPr>
        <w:t>TEST</w:t>
      </w:r>
      <w:proofErr w:type="spellEnd"/>
      <w:r w:rsidRPr="007A1A78">
        <w:rPr>
          <w:iCs/>
        </w:rPr>
        <w:t xml:space="preserve"> Warning Message TEST </w:t>
      </w:r>
      <w:proofErr w:type="spellStart"/>
      <w:r w:rsidRPr="007A1A78">
        <w:rPr>
          <w:iCs/>
        </w:rPr>
        <w:t>TEST</w:t>
      </w:r>
      <w:proofErr w:type="spellEnd"/>
      <w:r w:rsidRPr="007A1A78">
        <w:rPr>
          <w:iCs/>
        </w:rPr>
        <w:t>". The evaluator shall then log out and confirm that the advisory message is displayed before logging in can occur.</w:t>
      </w:r>
    </w:p>
    <w:p w14:paraId="0AF28E93" w14:textId="77777777" w:rsidR="00E03B08" w:rsidRDefault="00E03B08">
      <w:pPr>
        <w:spacing w:after="0"/>
        <w:rPr>
          <w:b/>
          <w:bCs/>
          <w:kern w:val="32"/>
          <w:sz w:val="32"/>
          <w:szCs w:val="32"/>
        </w:rPr>
      </w:pPr>
      <w:r>
        <w:br w:type="page"/>
      </w:r>
    </w:p>
    <w:p w14:paraId="16545F0B" w14:textId="77777777" w:rsidR="00900C78" w:rsidRDefault="007306B7" w:rsidP="003477E6">
      <w:pPr>
        <w:pStyle w:val="Heading2"/>
      </w:pPr>
      <w:bookmarkStart w:id="962" w:name="_Toc430938752"/>
      <w:r>
        <w:lastRenderedPageBreak/>
        <w:t>Annex D: Objective Requirements</w:t>
      </w:r>
      <w:bookmarkEnd w:id="962"/>
    </w:p>
    <w:p w14:paraId="3DCEE0F8" w14:textId="77777777" w:rsidR="00230020" w:rsidRDefault="00230020" w:rsidP="00230020">
      <w:pPr>
        <w:pStyle w:val="Numberedparagraph"/>
      </w:pPr>
      <w:r>
        <w:t>T</w:t>
      </w:r>
      <w:r w:rsidRPr="008021A0">
        <w:t xml:space="preserve">he baseline requirements (those that must be performed by the TOE) are contained in the body of this PP.  Additionally, there are </w:t>
      </w:r>
      <w:r>
        <w:t>three</w:t>
      </w:r>
      <w:r w:rsidRPr="008021A0">
        <w:t xml:space="preserve"> other types of requiremen</w:t>
      </w:r>
      <w:r>
        <w:t>ts specified in Annexes B, C, and D</w:t>
      </w:r>
      <w:r w:rsidRPr="008021A0">
        <w:t>.</w:t>
      </w:r>
    </w:p>
    <w:p w14:paraId="449957DF" w14:textId="77777777" w:rsidR="00230020" w:rsidRPr="008021A0" w:rsidRDefault="00230020" w:rsidP="00230020">
      <w:pPr>
        <w:pStyle w:val="Numberedparagraph"/>
      </w:pPr>
      <w:r>
        <w:t xml:space="preserve">Annex B contains requirements based on selections in the body of the PP. If certain selections are made, then specified requirements from Annex B must be included in the ST (e.g. cryptographic protocols selected in a trusted channel requirement). </w:t>
      </w:r>
    </w:p>
    <w:p w14:paraId="49CCCE51" w14:textId="77777777" w:rsidR="00230020" w:rsidRDefault="00230020" w:rsidP="00230020">
      <w:pPr>
        <w:pStyle w:val="Numberedparagraph"/>
      </w:pPr>
      <w:r>
        <w:t>Annex C contains requirements that can be included in the ST, but need not be for a TOE to claim conformance with this PP.</w:t>
      </w:r>
    </w:p>
    <w:p w14:paraId="5113DE21" w14:textId="77777777" w:rsidR="00230020" w:rsidRPr="001752AC" w:rsidRDefault="00230020" w:rsidP="00230020">
      <w:pPr>
        <w:pStyle w:val="Numberedparagraph"/>
      </w:pPr>
      <w:r>
        <w:t>Annex D (this section) contains Objective Requirements. These are requirements that are not required at this time, but are likely to be moved into the main body of this document in the future.</w:t>
      </w:r>
    </w:p>
    <w:p w14:paraId="023D76A0" w14:textId="77777777" w:rsidR="008579D3" w:rsidRDefault="008579D3" w:rsidP="003E6F69">
      <w:pPr>
        <w:pStyle w:val="Heading3"/>
      </w:pPr>
      <w:bookmarkStart w:id="963" w:name="_Toc430938753"/>
      <w:r>
        <w:t xml:space="preserve">FPT_INT_EXT.1 </w:t>
      </w:r>
      <w:r w:rsidRPr="00BA52D6">
        <w:t>Support for Introspection</w:t>
      </w:r>
      <w:bookmarkEnd w:id="963"/>
    </w:p>
    <w:p w14:paraId="0AFC9B6A" w14:textId="77777777" w:rsidR="008579D3" w:rsidRDefault="008579D3" w:rsidP="008579D3">
      <w:pPr>
        <w:pStyle w:val="Numberedparagraph"/>
      </w:pPr>
      <w:r w:rsidRPr="00CD0CF7">
        <w:rPr>
          <w:highlight w:val="yellow"/>
          <w:rPrChange w:id="964" w:author="Clemons, Robert M" w:date="2016-02-12T14:11:00Z">
            <w:rPr/>
          </w:rPrChange>
        </w:rPr>
        <w:t>FPT_INT_EXT.1.1</w:t>
      </w:r>
      <w:r>
        <w:t xml:space="preserve"> T</w:t>
      </w:r>
      <w:r w:rsidRPr="00BA52D6">
        <w:t xml:space="preserve">he </w:t>
      </w:r>
      <w:r w:rsidR="00CB435A">
        <w:t>TSF</w:t>
      </w:r>
      <w:r w:rsidRPr="00BA52D6">
        <w:t xml:space="preserve"> </w:t>
      </w:r>
      <w:r w:rsidR="00F80AA0">
        <w:t>shall</w:t>
      </w:r>
      <w:r w:rsidRPr="00BA52D6">
        <w:t xml:space="preserve"> support a mechanism for permitting </w:t>
      </w:r>
      <w:r>
        <w:t xml:space="preserve">the VMM or </w:t>
      </w:r>
      <w:r w:rsidRPr="00BA52D6">
        <w:t>privileged VM</w:t>
      </w:r>
      <w:r>
        <w:t>s</w:t>
      </w:r>
      <w:r w:rsidRPr="00BA52D6">
        <w:t xml:space="preserve"> to access the </w:t>
      </w:r>
      <w:r>
        <w:t>internals</w:t>
      </w:r>
      <w:r w:rsidRPr="00BA52D6">
        <w:t xml:space="preserve"> of another VM for purposes of introspection.</w:t>
      </w:r>
    </w:p>
    <w:p w14:paraId="17E2E956" w14:textId="77777777" w:rsidR="008579D3" w:rsidRPr="00673BBC" w:rsidRDefault="008579D3" w:rsidP="008579D3">
      <w:pPr>
        <w:rPr>
          <w:i/>
          <w:color w:val="000000"/>
        </w:rPr>
      </w:pPr>
      <w:r w:rsidRPr="00673BBC">
        <w:rPr>
          <w:i/>
          <w:color w:val="000000"/>
        </w:rPr>
        <w:t>Application Note:</w:t>
      </w:r>
    </w:p>
    <w:p w14:paraId="771E38B5" w14:textId="77777777" w:rsidR="008579D3" w:rsidRDefault="008579D3" w:rsidP="008579D3">
      <w:pPr>
        <w:pStyle w:val="Numberedparagraph"/>
      </w:pPr>
      <w:r>
        <w:t>Introspection can be used to support malware and anomaly detection from outside of the guest environment. This not only helps protect the Guest OS, it also protects the VS by providing an opportunity for the VS to detect threats to itself that originate within VMs, and that may attempt to break out of the VM and compromise the VMM or other VMs.</w:t>
      </w:r>
    </w:p>
    <w:p w14:paraId="5D727CB6" w14:textId="77777777" w:rsidR="008579D3" w:rsidRDefault="008579D3" w:rsidP="008579D3">
      <w:pPr>
        <w:pStyle w:val="Numberedparagraph"/>
      </w:pPr>
      <w:r>
        <w:t xml:space="preserve">The hosting of malware detection software outside of the guest VM helps protect the guest and helps ensure the integrity of the malware detection/antivirus software. This capability can be implemented in the VMM itself, but </w:t>
      </w:r>
      <w:r w:rsidR="00BD0BF2">
        <w:t xml:space="preserve">ideally </w:t>
      </w:r>
      <w:r>
        <w:t xml:space="preserve">it </w:t>
      </w:r>
      <w:r w:rsidR="00BD0BF2">
        <w:t>should be</w:t>
      </w:r>
      <w:r>
        <w:t xml:space="preserve"> hosted by a Service VM so that it can be better contained and does not introduce bugs into the VMM.</w:t>
      </w:r>
    </w:p>
    <w:p w14:paraId="0C274B94" w14:textId="77777777" w:rsidR="008579D3" w:rsidRPr="009B4F2E" w:rsidRDefault="008579D3" w:rsidP="008579D3">
      <w:pPr>
        <w:rPr>
          <w:b/>
          <w:i/>
        </w:rPr>
      </w:pPr>
      <w:r w:rsidRPr="00450F15">
        <w:rPr>
          <w:b/>
          <w:i/>
        </w:rPr>
        <w:t>Assurance Activity:</w:t>
      </w:r>
    </w:p>
    <w:p w14:paraId="5A8B3119" w14:textId="77777777" w:rsidR="00800351" w:rsidRDefault="00800351" w:rsidP="00800351">
      <w:pPr>
        <w:pStyle w:val="Numberedparagraph"/>
        <w:jc w:val="left"/>
      </w:pPr>
      <w:r>
        <w:t xml:space="preserve">The evaluator shall examine the </w:t>
      </w:r>
      <w:r w:rsidRPr="00450F15">
        <w:t>TS</w:t>
      </w:r>
      <w:r>
        <w:t xml:space="preserve">S </w:t>
      </w:r>
      <w:r w:rsidRPr="00475264">
        <w:t>documentation</w:t>
      </w:r>
      <w:r>
        <w:t xml:space="preserve"> to verify that it describes the interface for VM introspection and whether the introspection is performed by the VMM or another VM.</w:t>
      </w:r>
    </w:p>
    <w:p w14:paraId="28E77F19" w14:textId="77777777" w:rsidR="008579D3" w:rsidRDefault="00800351" w:rsidP="00800351">
      <w:pPr>
        <w:pStyle w:val="Numberedparagraph"/>
        <w:jc w:val="left"/>
      </w:pPr>
      <w:r>
        <w:t>The evaluator shall examine the operational guidance to ensure that it contains instructions for configuration of the introspection mechanism.</w:t>
      </w:r>
    </w:p>
    <w:p w14:paraId="5403B4F4" w14:textId="77777777" w:rsidR="008579D3" w:rsidRPr="00177230" w:rsidRDefault="008579D3" w:rsidP="003E6F69">
      <w:pPr>
        <w:pStyle w:val="Heading3"/>
      </w:pPr>
      <w:bookmarkStart w:id="965" w:name="_Toc430938754"/>
      <w:r>
        <w:t xml:space="preserve">FPT_DDI_EXT.1 </w:t>
      </w:r>
      <w:r w:rsidRPr="00E466A8">
        <w:t>Device Driver Isolation</w:t>
      </w:r>
      <w:bookmarkEnd w:id="965"/>
    </w:p>
    <w:p w14:paraId="2D41CA6F" w14:textId="77777777" w:rsidR="00800351" w:rsidRDefault="008579D3" w:rsidP="00800351">
      <w:pPr>
        <w:pStyle w:val="Numberedparagraph"/>
      </w:pPr>
      <w:r w:rsidRPr="00CD0CF7">
        <w:rPr>
          <w:highlight w:val="yellow"/>
          <w:rPrChange w:id="966" w:author="Clemons, Robert M" w:date="2016-02-12T14:11:00Z">
            <w:rPr/>
          </w:rPrChange>
        </w:rPr>
        <w:t>FPT_DDI_EXT.1.1</w:t>
      </w:r>
      <w:r>
        <w:t xml:space="preserve"> </w:t>
      </w:r>
      <w:r w:rsidR="00800351">
        <w:t>The TSF shall ensure that d</w:t>
      </w:r>
      <w:r w:rsidR="00800351" w:rsidRPr="00E466A8">
        <w:t xml:space="preserve">evice drivers for physical devices </w:t>
      </w:r>
      <w:r w:rsidR="00800351">
        <w:t>are</w:t>
      </w:r>
      <w:r w:rsidR="00800351" w:rsidRPr="00E466A8">
        <w:t xml:space="preserve"> isolated from</w:t>
      </w:r>
      <w:r w:rsidR="00800351">
        <w:t xml:space="preserve"> the VMM</w:t>
      </w:r>
      <w:r w:rsidR="00800351" w:rsidRPr="00E466A8">
        <w:t>.</w:t>
      </w:r>
    </w:p>
    <w:p w14:paraId="4FFFDD57" w14:textId="77777777" w:rsidR="008579D3" w:rsidRPr="00800351" w:rsidRDefault="008579D3" w:rsidP="008579D3">
      <w:pPr>
        <w:pStyle w:val="Numberedparagraph"/>
        <w:rPr>
          <w:i/>
          <w:color w:val="000000"/>
        </w:rPr>
      </w:pPr>
      <w:r w:rsidRPr="00800351">
        <w:rPr>
          <w:i/>
          <w:color w:val="000000"/>
        </w:rPr>
        <w:t>Application Note:</w:t>
      </w:r>
    </w:p>
    <w:p w14:paraId="25DB245B" w14:textId="77777777" w:rsidR="008579D3" w:rsidRDefault="008579D3" w:rsidP="008579D3">
      <w:pPr>
        <w:pStyle w:val="Numberedparagraph"/>
      </w:pPr>
      <w:r>
        <w:t>In order to function on physical hardware, the VMM must have access to the device drivers for the physical platform on which it runs. These drivers are often written by third parties, and yet are effectively a part of the VMM. Thus the integrity of the VMM in part depends on the quality of third party code that the virtualization vendor has no control over.</w:t>
      </w:r>
    </w:p>
    <w:p w14:paraId="630E710D" w14:textId="77777777" w:rsidR="008579D3" w:rsidRDefault="008579D3" w:rsidP="008579D3">
      <w:pPr>
        <w:pStyle w:val="Numberedparagraph"/>
      </w:pPr>
      <w:r>
        <w:t>By encapsulating these drivers within one or more dedicated driver domains (e.g. Service VM or VMs) the damage of a driver failure or vulnerability can be contained within the domain, and would not compromise the VMM.</w:t>
      </w:r>
    </w:p>
    <w:p w14:paraId="3C13F031" w14:textId="77777777" w:rsidR="008579D3" w:rsidRPr="009B4F2E" w:rsidRDefault="008579D3" w:rsidP="008579D3">
      <w:pPr>
        <w:rPr>
          <w:b/>
          <w:i/>
          <w:color w:val="000000"/>
        </w:rPr>
      </w:pPr>
      <w:r w:rsidRPr="00450F15">
        <w:rPr>
          <w:b/>
          <w:i/>
          <w:color w:val="000000"/>
        </w:rPr>
        <w:lastRenderedPageBreak/>
        <w:t>Assurance Activity</w:t>
      </w:r>
      <w:r w:rsidRPr="009B4F2E">
        <w:rPr>
          <w:b/>
          <w:i/>
          <w:color w:val="000000"/>
        </w:rPr>
        <w:t>:</w:t>
      </w:r>
    </w:p>
    <w:p w14:paraId="63F253ED" w14:textId="77777777" w:rsidR="008579D3" w:rsidRPr="007A5C7C" w:rsidRDefault="00800351" w:rsidP="008579D3">
      <w:pPr>
        <w:pStyle w:val="Numberedparagraph"/>
      </w:pPr>
      <w:r>
        <w:t xml:space="preserve">The evaluator shall examine the </w:t>
      </w:r>
      <w:r w:rsidRPr="00450F15">
        <w:t>TS</w:t>
      </w:r>
      <w:r>
        <w:t>S documentation to verify that it describes the mechanism used for device driver isolation.</w:t>
      </w:r>
    </w:p>
    <w:p w14:paraId="628A99EA" w14:textId="77777777" w:rsidR="008579D3" w:rsidRDefault="008579D3" w:rsidP="003E6F69">
      <w:pPr>
        <w:pStyle w:val="Heading3"/>
      </w:pPr>
      <w:bookmarkStart w:id="967" w:name="_Toc430938755"/>
      <w:r>
        <w:t>FPT_CIM_EXT.1 Collection of Integrity Measurements</w:t>
      </w:r>
      <w:bookmarkEnd w:id="967"/>
    </w:p>
    <w:p w14:paraId="7A3F98A5" w14:textId="77777777" w:rsidR="00800351" w:rsidRDefault="008579D3" w:rsidP="00800351">
      <w:pPr>
        <w:pStyle w:val="Numberedparagraph"/>
      </w:pPr>
      <w:r w:rsidRPr="00CD0CF7">
        <w:rPr>
          <w:highlight w:val="yellow"/>
          <w:rPrChange w:id="968" w:author="Clemons, Robert M" w:date="2016-02-12T14:11:00Z">
            <w:rPr/>
          </w:rPrChange>
        </w:rPr>
        <w:t>FPT_CIM_EXT.1.1</w:t>
      </w:r>
      <w:r>
        <w:t xml:space="preserve"> </w:t>
      </w:r>
      <w:r w:rsidR="00800351">
        <w:t>The TSF shall support the collection of integrity measurements from the host platform and make them available to the Management Subsystem for display to an Administrator.</w:t>
      </w:r>
    </w:p>
    <w:p w14:paraId="74CFEEB2" w14:textId="77777777" w:rsidR="008579D3" w:rsidRPr="00800351" w:rsidRDefault="008579D3" w:rsidP="008579D3">
      <w:pPr>
        <w:pStyle w:val="Numberedparagraph"/>
        <w:rPr>
          <w:i/>
          <w:color w:val="000000"/>
        </w:rPr>
      </w:pPr>
      <w:r w:rsidRPr="00800351">
        <w:rPr>
          <w:i/>
          <w:color w:val="000000"/>
        </w:rPr>
        <w:t>Application Note:</w:t>
      </w:r>
    </w:p>
    <w:p w14:paraId="68050D23" w14:textId="77777777" w:rsidR="008579D3" w:rsidRDefault="008579D3" w:rsidP="008579D3">
      <w:pPr>
        <w:pStyle w:val="Numberedparagraph"/>
      </w:pPr>
      <w:r>
        <w:t xml:space="preserve"> If the platform computes integrity measurements of the platform or Virtualization Solution (e.g. firmware measurements stored in a TPM), then the measurements must be made available to the Management Subsystem. An Administrator should be able to examine the measurements and make a judgment about the integrity of the host platform. This requirement does not mandate that the VS itself compute measurements, nor does it require that the measurements be sent off platform for attestation to a third-party.</w:t>
      </w:r>
    </w:p>
    <w:p w14:paraId="24D5D5E7" w14:textId="77777777" w:rsidR="008579D3" w:rsidRPr="000C1FE1" w:rsidRDefault="008579D3" w:rsidP="008579D3">
      <w:pPr>
        <w:rPr>
          <w:b/>
          <w:i/>
          <w:color w:val="000000"/>
        </w:rPr>
      </w:pPr>
      <w:r w:rsidRPr="00450F15">
        <w:rPr>
          <w:b/>
          <w:i/>
          <w:color w:val="000000"/>
        </w:rPr>
        <w:t>Assurance Activity:</w:t>
      </w:r>
    </w:p>
    <w:p w14:paraId="3A7BBEC2" w14:textId="77777777" w:rsidR="00800351" w:rsidRDefault="00800351" w:rsidP="00800351">
      <w:pPr>
        <w:pStyle w:val="Numberedparagraph"/>
      </w:pPr>
      <w:r>
        <w:t xml:space="preserve">The evaluator shall verify that the </w:t>
      </w:r>
      <w:r w:rsidRPr="00450F15">
        <w:t>TSS</w:t>
      </w:r>
      <w:r>
        <w:t xml:space="preserve"> </w:t>
      </w:r>
      <w:r w:rsidR="00E9014A">
        <w:t xml:space="preserve">or Operational Guidance describes </w:t>
      </w:r>
      <w:r>
        <w:t xml:space="preserve">how integrity measurements are </w:t>
      </w:r>
      <w:r w:rsidR="00BB6634">
        <w:t>perf</w:t>
      </w:r>
      <w:r w:rsidR="00E9014A">
        <w:t>ormed</w:t>
      </w:r>
      <w:r>
        <w:t xml:space="preserve"> and made available to the Management Subsystem. The evaluator shall examine the operational guidance to verify that it documents how to access the measurements in the Management Subsystem.</w:t>
      </w:r>
    </w:p>
    <w:p w14:paraId="3851E906" w14:textId="77777777" w:rsidR="00800351" w:rsidRDefault="00800351" w:rsidP="00800351">
      <w:pPr>
        <w:pStyle w:val="Numberedparagraph"/>
      </w:pPr>
      <w:r>
        <w:t>The evaluator shall perform the following tests:</w:t>
      </w:r>
    </w:p>
    <w:p w14:paraId="39656F22" w14:textId="77777777" w:rsidR="000E68BB" w:rsidRPr="009C1161" w:rsidRDefault="00800351" w:rsidP="00800351">
      <w:pPr>
        <w:pStyle w:val="Numberedparagraph"/>
        <w:numPr>
          <w:ilvl w:val="0"/>
          <w:numId w:val="119"/>
        </w:numPr>
        <w:ind w:left="450"/>
      </w:pPr>
      <w:r>
        <w:t xml:space="preserve">Test 1: The evaluator shall start the VS, login as an Administrator, and verify that the measurements are viewable in the Management Subsystem. </w:t>
      </w:r>
      <w:r w:rsidRPr="009C1161">
        <w:rPr>
          <w:color w:val="000000"/>
        </w:rPr>
        <w:t xml:space="preserve"> </w:t>
      </w:r>
    </w:p>
    <w:p w14:paraId="03655109" w14:textId="77777777" w:rsidR="000E68BB" w:rsidRPr="00DF3DDA" w:rsidRDefault="000E68BB" w:rsidP="003E6F69">
      <w:pPr>
        <w:pStyle w:val="Heading3"/>
      </w:pPr>
      <w:bookmarkStart w:id="969" w:name="_Toc430938756"/>
      <w:r>
        <w:t xml:space="preserve">FPT_IDV_EXT.1 </w:t>
      </w:r>
      <w:r w:rsidRPr="00DF3DDA">
        <w:t>S</w:t>
      </w:r>
      <w:r>
        <w:t>oftware Identification and Versions</w:t>
      </w:r>
      <w:bookmarkEnd w:id="969"/>
    </w:p>
    <w:p w14:paraId="60E2660A" w14:textId="77777777" w:rsidR="000E68BB" w:rsidRDefault="00750E54" w:rsidP="000E68BB">
      <w:pPr>
        <w:pStyle w:val="Numberedparagraph"/>
      </w:pPr>
      <w:r w:rsidRPr="00CD0CF7">
        <w:rPr>
          <w:highlight w:val="yellow"/>
          <w:rPrChange w:id="970" w:author="Clemons, Robert M" w:date="2016-02-12T14:12:00Z">
            <w:rPr/>
          </w:rPrChange>
        </w:rPr>
        <w:t>FPT_IDV</w:t>
      </w:r>
      <w:r w:rsidR="000E68BB" w:rsidRPr="00CD0CF7">
        <w:rPr>
          <w:highlight w:val="yellow"/>
          <w:rPrChange w:id="971" w:author="Clemons, Robert M" w:date="2016-02-12T14:12:00Z">
            <w:rPr/>
          </w:rPrChange>
        </w:rPr>
        <w:t>_EXT.1.1</w:t>
      </w:r>
      <w:r w:rsidR="000E68BB">
        <w:t xml:space="preserve"> The </w:t>
      </w:r>
      <w:r>
        <w:t>TSF shall</w:t>
      </w:r>
      <w:r w:rsidR="000E68BB">
        <w:t xml:space="preserve"> include software identification (SWID) tags </w:t>
      </w:r>
      <w:r w:rsidR="00C510DA">
        <w:t xml:space="preserve">that contain a </w:t>
      </w:r>
      <w:proofErr w:type="spellStart"/>
      <w:r w:rsidR="00C510DA">
        <w:t>SoftwareIdentity</w:t>
      </w:r>
      <w:proofErr w:type="spellEnd"/>
      <w:r w:rsidR="00C510DA">
        <w:t xml:space="preserve"> element and an Entity element as defined in</w:t>
      </w:r>
      <w:r w:rsidR="000E68BB">
        <w:t xml:space="preserve"> ISO/IEC 19770-2:2009.</w:t>
      </w:r>
    </w:p>
    <w:p w14:paraId="68716812" w14:textId="77777777" w:rsidR="00C510DA" w:rsidRDefault="00C510DA" w:rsidP="000E68BB">
      <w:pPr>
        <w:pStyle w:val="Numberedparagraph"/>
      </w:pPr>
      <w:r w:rsidRPr="00CD0CF7">
        <w:rPr>
          <w:highlight w:val="yellow"/>
          <w:rPrChange w:id="972" w:author="Clemons, Robert M" w:date="2016-02-12T14:12:00Z">
            <w:rPr/>
          </w:rPrChange>
        </w:rPr>
        <w:t>FPT_IDV_EXT.1.2</w:t>
      </w:r>
      <w:r>
        <w:t xml:space="preserve"> The TSF shall store SWIDs in </w:t>
      </w:r>
      <w:proofErr w:type="gramStart"/>
      <w:r>
        <w:t>a .</w:t>
      </w:r>
      <w:proofErr w:type="spellStart"/>
      <w:r>
        <w:t>swidtag</w:t>
      </w:r>
      <w:proofErr w:type="spellEnd"/>
      <w:proofErr w:type="gramEnd"/>
      <w:r>
        <w:t xml:space="preserve"> file as defined in ISO/IEC 19770-2:2009.</w:t>
      </w:r>
    </w:p>
    <w:p w14:paraId="61B25D98" w14:textId="77777777" w:rsidR="000E68BB" w:rsidRPr="000147D5" w:rsidRDefault="000E68BB" w:rsidP="000E68BB">
      <w:pPr>
        <w:rPr>
          <w:i/>
        </w:rPr>
      </w:pPr>
      <w:r w:rsidRPr="000147D5">
        <w:rPr>
          <w:i/>
        </w:rPr>
        <w:t>Application Note:</w:t>
      </w:r>
    </w:p>
    <w:p w14:paraId="12BD6F02" w14:textId="77777777" w:rsidR="000E68BB" w:rsidRDefault="000E68BB" w:rsidP="000E68BB">
      <w:pPr>
        <w:pStyle w:val="Numberedparagraph"/>
      </w:pPr>
      <w:r>
        <w:t>SWID tags are XML files embedded within software that provide a standard method for IT departments to track and manage the software. The presence of SWIDs can greatly simplify the software management process and improve security by enhancing the ability of IT departments to manage updates.</w:t>
      </w:r>
    </w:p>
    <w:p w14:paraId="08584A97" w14:textId="77777777" w:rsidR="000E68BB" w:rsidRDefault="000E68BB" w:rsidP="000E68BB">
      <w:r w:rsidRPr="008A40B6">
        <w:rPr>
          <w:b/>
          <w:i/>
        </w:rPr>
        <w:t>Assurance Activity</w:t>
      </w:r>
      <w:r>
        <w:t>:</w:t>
      </w:r>
    </w:p>
    <w:p w14:paraId="3E32326F" w14:textId="77777777" w:rsidR="00C510DA" w:rsidRDefault="00C510DA" w:rsidP="000E68BB">
      <w:pPr>
        <w:pStyle w:val="Numberedparagraph"/>
      </w:pPr>
      <w:r>
        <w:t>The evaluat</w:t>
      </w:r>
      <w:r w:rsidR="007A2958">
        <w:t>o</w:t>
      </w:r>
      <w:r>
        <w:t xml:space="preserve">r shall examine the TSS to ensure it describes how SWID tags are implemented and the </w:t>
      </w:r>
      <w:r w:rsidR="007A2958">
        <w:t>format of the tags. The evaluator shall verify that the format complies with FPT_IDV_EXT.1.1 and that SWIDs are stored in accordance with FPT_IDV_EXT.1.2</w:t>
      </w:r>
      <w:r w:rsidR="008A5321">
        <w:t>.</w:t>
      </w:r>
    </w:p>
    <w:p w14:paraId="26C5B347" w14:textId="77777777" w:rsidR="007A2958" w:rsidRDefault="007A2958" w:rsidP="000E68BB">
      <w:pPr>
        <w:pStyle w:val="Numberedparagraph"/>
      </w:pPr>
      <w:r>
        <w:t>The evaluator shall perform the following test:</w:t>
      </w:r>
    </w:p>
    <w:p w14:paraId="097B744D" w14:textId="77777777" w:rsidR="008C0294" w:rsidRDefault="007A2958">
      <w:pPr>
        <w:pStyle w:val="ListParagraph"/>
        <w:numPr>
          <w:ilvl w:val="0"/>
          <w:numId w:val="19"/>
        </w:numPr>
        <w:autoSpaceDE w:val="0"/>
        <w:autoSpaceDN w:val="0"/>
        <w:adjustRightInd w:val="0"/>
      </w:pPr>
      <w:r>
        <w:t xml:space="preserve">Test 1: </w:t>
      </w:r>
      <w:r w:rsidR="000E68BB">
        <w:t xml:space="preserve">The evaluator </w:t>
      </w:r>
      <w:r>
        <w:t>shall</w:t>
      </w:r>
      <w:r w:rsidR="000E68BB">
        <w:t xml:space="preserve"> check for the existence of SWID tags in </w:t>
      </w:r>
      <w:proofErr w:type="gramStart"/>
      <w:r w:rsidR="000E68BB">
        <w:t>a .</w:t>
      </w:r>
      <w:proofErr w:type="spellStart"/>
      <w:r w:rsidR="000E68BB">
        <w:t>swidtag</w:t>
      </w:r>
      <w:proofErr w:type="spellEnd"/>
      <w:proofErr w:type="gramEnd"/>
      <w:r w:rsidR="000E68BB">
        <w:t xml:space="preserve"> file. </w:t>
      </w:r>
      <w:r w:rsidR="006000CB" w:rsidRPr="006000CB">
        <w:rPr>
          <w:iCs/>
        </w:rPr>
        <w:t xml:space="preserve">The </w:t>
      </w:r>
      <w:r w:rsidR="006000CB" w:rsidRPr="006000CB">
        <w:rPr>
          <w:rFonts w:ascii="Calibri" w:hAnsi="Calibri" w:cs="Calibri"/>
          <w:bCs/>
          <w:color w:val="000000"/>
        </w:rPr>
        <w:t>evaluator</w:t>
      </w:r>
      <w:r w:rsidR="006000CB" w:rsidRPr="006000CB">
        <w:rPr>
          <w:iCs/>
        </w:rPr>
        <w:t xml:space="preserve"> shall open the file and verify that </w:t>
      </w:r>
      <w:r>
        <w:rPr>
          <w:iCs/>
        </w:rPr>
        <w:t>each SWID</w:t>
      </w:r>
      <w:r w:rsidR="006000CB" w:rsidRPr="006000CB">
        <w:rPr>
          <w:iCs/>
        </w:rPr>
        <w:t xml:space="preserve"> contains at least a </w:t>
      </w:r>
      <w:proofErr w:type="spellStart"/>
      <w:r w:rsidR="006000CB" w:rsidRPr="006000CB">
        <w:rPr>
          <w:iCs/>
        </w:rPr>
        <w:t>SoftwareIdentity</w:t>
      </w:r>
      <w:proofErr w:type="spellEnd"/>
      <w:r w:rsidR="006000CB" w:rsidRPr="006000CB">
        <w:rPr>
          <w:iCs/>
        </w:rPr>
        <w:t xml:space="preserve"> element and an Entity element.</w:t>
      </w:r>
    </w:p>
    <w:p w14:paraId="602968B7" w14:textId="77777777" w:rsidR="00BF5535" w:rsidRDefault="00BF5535"/>
    <w:p w14:paraId="2FA31DE8" w14:textId="77777777" w:rsidR="008579D3" w:rsidRPr="003E6F69" w:rsidRDefault="008579D3" w:rsidP="003E6F69">
      <w:pPr>
        <w:pStyle w:val="Heading3"/>
        <w:rPr>
          <w:rStyle w:val="Heading2Char"/>
          <w:rFonts w:ascii="Calibri" w:hAnsi="Calibri"/>
          <w:b w:val="0"/>
        </w:rPr>
      </w:pPr>
      <w:bookmarkStart w:id="973" w:name="_Toc430938757"/>
      <w:r w:rsidRPr="003E6F69">
        <w:rPr>
          <w:rStyle w:val="Heading2Char"/>
          <w:rFonts w:ascii="Calibri" w:hAnsi="Calibri"/>
          <w:b w:val="0"/>
        </w:rPr>
        <w:t>Auditable Events</w:t>
      </w:r>
      <w:bookmarkEnd w:id="973"/>
      <w:r w:rsidRPr="003E6F69">
        <w:rPr>
          <w:rStyle w:val="Heading2Char"/>
          <w:rFonts w:ascii="Calibri" w:hAnsi="Calibri"/>
          <w:b w:val="0"/>
        </w:rPr>
        <w:t xml:space="preserve"> </w:t>
      </w:r>
    </w:p>
    <w:p w14:paraId="1FBF1690" w14:textId="77777777" w:rsidR="008579D3" w:rsidRPr="00C116B8" w:rsidRDefault="008579D3" w:rsidP="00D0045B">
      <w:pPr>
        <w:pStyle w:val="StyleNumberedNormalJustified"/>
      </w:pPr>
      <w:r w:rsidRPr="009E12BB">
        <w:rPr>
          <w:szCs w:val="22"/>
        </w:rPr>
        <w:t>Depending on the specific requirements selected by the ST author from Section C</w:t>
      </w:r>
      <w:r w:rsidR="00475264">
        <w:rPr>
          <w:szCs w:val="22"/>
        </w:rPr>
        <w:t>.</w:t>
      </w:r>
      <w:r w:rsidRPr="009E12BB">
        <w:rPr>
          <w:szCs w:val="22"/>
        </w:rPr>
        <w:t>1.1, the ST author should include the appropriate auditable events in the corresponding table in the ST for the requirements selected.</w:t>
      </w:r>
    </w:p>
    <w:p w14:paraId="00D15E85" w14:textId="2C348193" w:rsidR="00D0045B" w:rsidRDefault="00D0045B" w:rsidP="00D0045B">
      <w:pPr>
        <w:pStyle w:val="Caption"/>
        <w:keepNext/>
        <w:jc w:val="center"/>
      </w:pPr>
      <w:bookmarkStart w:id="974" w:name="_Toc430938925"/>
      <w:r>
        <w:t xml:space="preserve">Table </w:t>
      </w:r>
      <w:fldSimple w:instr=" SEQ Table \* ARABIC ">
        <w:r w:rsidR="00B026BA">
          <w:rPr>
            <w:noProof/>
          </w:rPr>
          <w:t>10</w:t>
        </w:r>
      </w:fldSimple>
      <w:r>
        <w:t xml:space="preserve">: </w:t>
      </w:r>
      <w:r w:rsidRPr="002E29BC">
        <w:t>Auditable Events for Objective Requirements</w:t>
      </w:r>
      <w:bookmarkEnd w:id="974"/>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0"/>
        <w:gridCol w:w="4050"/>
        <w:gridCol w:w="3330"/>
      </w:tblGrid>
      <w:tr w:rsidR="008579D3" w:rsidRPr="00B31B0F" w14:paraId="1995BA56" w14:textId="77777777" w:rsidTr="008579D3">
        <w:trPr>
          <w:cantSplit/>
          <w:tblHeader/>
        </w:trPr>
        <w:tc>
          <w:tcPr>
            <w:tcW w:w="1890" w:type="dxa"/>
            <w:shd w:val="clear" w:color="auto" w:fill="D9D9D9"/>
            <w:vAlign w:val="center"/>
          </w:tcPr>
          <w:p w14:paraId="7B23BD60" w14:textId="77777777" w:rsidR="008579D3" w:rsidRDefault="008579D3" w:rsidP="008579D3">
            <w:pPr>
              <w:spacing w:before="60" w:after="60"/>
              <w:jc w:val="center"/>
              <w:rPr>
                <w:b/>
              </w:rPr>
            </w:pPr>
            <w:r>
              <w:rPr>
                <w:b/>
                <w:szCs w:val="22"/>
              </w:rPr>
              <w:t>Requirement</w:t>
            </w:r>
          </w:p>
        </w:tc>
        <w:tc>
          <w:tcPr>
            <w:tcW w:w="4050" w:type="dxa"/>
            <w:shd w:val="clear" w:color="auto" w:fill="D9D9D9"/>
            <w:vAlign w:val="center"/>
          </w:tcPr>
          <w:p w14:paraId="2524FA66" w14:textId="77777777" w:rsidR="008579D3" w:rsidRPr="00B31B0F" w:rsidRDefault="008579D3" w:rsidP="008579D3">
            <w:pPr>
              <w:pStyle w:val="Default"/>
              <w:jc w:val="center"/>
              <w:rPr>
                <w:sz w:val="20"/>
                <w:szCs w:val="20"/>
              </w:rPr>
            </w:pPr>
            <w:r>
              <w:rPr>
                <w:b/>
                <w:bCs/>
                <w:sz w:val="20"/>
                <w:szCs w:val="20"/>
              </w:rPr>
              <w:t>Auditable Events</w:t>
            </w:r>
          </w:p>
        </w:tc>
        <w:tc>
          <w:tcPr>
            <w:tcW w:w="3330" w:type="dxa"/>
            <w:shd w:val="clear" w:color="auto" w:fill="D9D9D9"/>
            <w:vAlign w:val="center"/>
          </w:tcPr>
          <w:p w14:paraId="16A6D713" w14:textId="77777777" w:rsidR="008579D3" w:rsidRPr="00B31B0F" w:rsidRDefault="008579D3" w:rsidP="008579D3">
            <w:pPr>
              <w:pStyle w:val="Default"/>
              <w:jc w:val="center"/>
              <w:rPr>
                <w:sz w:val="20"/>
                <w:szCs w:val="20"/>
              </w:rPr>
            </w:pPr>
            <w:r>
              <w:rPr>
                <w:b/>
                <w:bCs/>
                <w:sz w:val="20"/>
                <w:szCs w:val="20"/>
              </w:rPr>
              <w:t>Additional Audit Record Contents</w:t>
            </w:r>
          </w:p>
        </w:tc>
      </w:tr>
      <w:tr w:rsidR="008579D3" w:rsidRPr="002B2E04" w14:paraId="7B6ED43E" w14:textId="77777777" w:rsidTr="008579D3">
        <w:trPr>
          <w:cantSplit/>
        </w:trPr>
        <w:tc>
          <w:tcPr>
            <w:tcW w:w="1890" w:type="dxa"/>
            <w:shd w:val="clear" w:color="auto" w:fill="auto"/>
          </w:tcPr>
          <w:p w14:paraId="201A4531" w14:textId="77777777" w:rsidR="008579D3" w:rsidRPr="00A4372C" w:rsidRDefault="008579D3" w:rsidP="008579D3">
            <w:pPr>
              <w:pStyle w:val="Default"/>
              <w:rPr>
                <w:rFonts w:asciiTheme="minorHAnsi" w:hAnsiTheme="minorHAnsi" w:cs="Calibri"/>
                <w:bCs/>
                <w:sz w:val="22"/>
                <w:szCs w:val="22"/>
              </w:rPr>
            </w:pPr>
            <w:r>
              <w:rPr>
                <w:rFonts w:asciiTheme="minorHAnsi" w:hAnsiTheme="minorHAnsi" w:cs="Calibri"/>
                <w:bCs/>
                <w:sz w:val="22"/>
                <w:szCs w:val="22"/>
              </w:rPr>
              <w:t>FPT_INT_EXT.1</w:t>
            </w:r>
          </w:p>
        </w:tc>
        <w:tc>
          <w:tcPr>
            <w:tcW w:w="4050" w:type="dxa"/>
          </w:tcPr>
          <w:p w14:paraId="2ADD3B60" w14:textId="77777777" w:rsidR="008579D3" w:rsidRPr="00E45C0E" w:rsidRDefault="008579D3" w:rsidP="008579D3">
            <w:pPr>
              <w:pStyle w:val="Default"/>
              <w:spacing w:after="120"/>
              <w:ind w:left="2160" w:hanging="2160"/>
              <w:rPr>
                <w:rFonts w:asciiTheme="minorHAnsi" w:hAnsiTheme="minorHAnsi"/>
                <w:sz w:val="22"/>
                <w:szCs w:val="22"/>
              </w:rPr>
            </w:pPr>
            <w:r>
              <w:rPr>
                <w:rFonts w:asciiTheme="minorHAnsi" w:hAnsiTheme="minorHAnsi"/>
                <w:sz w:val="22"/>
                <w:szCs w:val="22"/>
              </w:rPr>
              <w:t xml:space="preserve">None. </w:t>
            </w:r>
          </w:p>
        </w:tc>
        <w:tc>
          <w:tcPr>
            <w:tcW w:w="3330" w:type="dxa"/>
          </w:tcPr>
          <w:p w14:paraId="043B8BCC" w14:textId="77777777" w:rsidR="008579D3" w:rsidRPr="00E45C0E" w:rsidRDefault="008579D3" w:rsidP="008579D3">
            <w:pPr>
              <w:pStyle w:val="Default"/>
              <w:spacing w:after="120"/>
              <w:ind w:left="2160" w:hanging="2160"/>
              <w:rPr>
                <w:rFonts w:asciiTheme="minorHAnsi" w:hAnsiTheme="minorHAnsi"/>
                <w:sz w:val="22"/>
                <w:szCs w:val="22"/>
              </w:rPr>
            </w:pPr>
            <w:r w:rsidRPr="00D04A6E">
              <w:rPr>
                <w:rFonts w:asciiTheme="minorHAnsi" w:hAnsiTheme="minorHAnsi"/>
                <w:bCs/>
                <w:sz w:val="22"/>
                <w:szCs w:val="22"/>
              </w:rPr>
              <w:t>None.</w:t>
            </w:r>
          </w:p>
        </w:tc>
      </w:tr>
      <w:tr w:rsidR="008579D3" w:rsidRPr="002B2E04" w14:paraId="3C31652C" w14:textId="77777777" w:rsidTr="008579D3">
        <w:trPr>
          <w:cantSplit/>
        </w:trPr>
        <w:tc>
          <w:tcPr>
            <w:tcW w:w="1890" w:type="dxa"/>
            <w:shd w:val="clear" w:color="auto" w:fill="auto"/>
          </w:tcPr>
          <w:p w14:paraId="65D14522" w14:textId="77777777" w:rsidR="008579D3" w:rsidRPr="00A4372C" w:rsidRDefault="008579D3" w:rsidP="008579D3">
            <w:pPr>
              <w:pStyle w:val="Default"/>
              <w:rPr>
                <w:rFonts w:ascii="Calibri" w:hAnsi="Calibri" w:cs="Calibri"/>
                <w:bCs/>
                <w:sz w:val="22"/>
                <w:szCs w:val="22"/>
              </w:rPr>
            </w:pPr>
            <w:r>
              <w:rPr>
                <w:rFonts w:ascii="Calibri" w:hAnsi="Calibri" w:cs="Calibri"/>
                <w:bCs/>
                <w:sz w:val="22"/>
                <w:szCs w:val="22"/>
              </w:rPr>
              <w:t>FPT_DDI_EXT.1</w:t>
            </w:r>
          </w:p>
        </w:tc>
        <w:tc>
          <w:tcPr>
            <w:tcW w:w="4050" w:type="dxa"/>
          </w:tcPr>
          <w:p w14:paraId="285617DF" w14:textId="77777777" w:rsidR="008579D3" w:rsidRPr="00D04A6E" w:rsidRDefault="008579D3" w:rsidP="008579D3">
            <w:pPr>
              <w:pStyle w:val="Default"/>
              <w:spacing w:after="120"/>
              <w:ind w:left="2160" w:hanging="2160"/>
              <w:rPr>
                <w:rFonts w:asciiTheme="minorHAnsi" w:hAnsiTheme="minorHAnsi"/>
                <w:sz w:val="22"/>
                <w:szCs w:val="22"/>
              </w:rPr>
            </w:pPr>
            <w:r w:rsidRPr="007F23F9">
              <w:rPr>
                <w:rFonts w:asciiTheme="minorHAnsi" w:hAnsiTheme="minorHAnsi"/>
                <w:bCs/>
                <w:sz w:val="22"/>
                <w:szCs w:val="22"/>
              </w:rPr>
              <w:t>None.</w:t>
            </w:r>
          </w:p>
        </w:tc>
        <w:tc>
          <w:tcPr>
            <w:tcW w:w="3330" w:type="dxa"/>
          </w:tcPr>
          <w:p w14:paraId="09DE9CC8" w14:textId="77777777" w:rsidR="008579D3" w:rsidRPr="00D04A6E" w:rsidRDefault="008579D3" w:rsidP="008579D3">
            <w:pPr>
              <w:pStyle w:val="Default"/>
              <w:spacing w:after="120"/>
              <w:ind w:left="2160" w:hanging="2160"/>
              <w:rPr>
                <w:rFonts w:asciiTheme="minorHAnsi" w:hAnsiTheme="minorHAnsi"/>
                <w:sz w:val="22"/>
                <w:szCs w:val="22"/>
              </w:rPr>
            </w:pPr>
            <w:r w:rsidRPr="007F23F9">
              <w:rPr>
                <w:rFonts w:asciiTheme="minorHAnsi" w:hAnsiTheme="minorHAnsi"/>
                <w:bCs/>
                <w:sz w:val="22"/>
                <w:szCs w:val="22"/>
              </w:rPr>
              <w:t>None.</w:t>
            </w:r>
          </w:p>
        </w:tc>
      </w:tr>
      <w:tr w:rsidR="008579D3" w:rsidRPr="002B2E04" w14:paraId="65A552A9" w14:textId="77777777" w:rsidTr="008579D3">
        <w:trPr>
          <w:cantSplit/>
        </w:trPr>
        <w:tc>
          <w:tcPr>
            <w:tcW w:w="1890" w:type="dxa"/>
            <w:shd w:val="clear" w:color="auto" w:fill="auto"/>
          </w:tcPr>
          <w:p w14:paraId="4E030B85" w14:textId="77777777" w:rsidR="008579D3" w:rsidRPr="00A4372C" w:rsidRDefault="008579D3" w:rsidP="008579D3">
            <w:pPr>
              <w:pStyle w:val="Default"/>
              <w:rPr>
                <w:rFonts w:asciiTheme="minorHAnsi" w:hAnsiTheme="minorHAnsi" w:cs="Calibri"/>
                <w:bCs/>
                <w:sz w:val="22"/>
                <w:szCs w:val="22"/>
              </w:rPr>
            </w:pPr>
            <w:r>
              <w:rPr>
                <w:rFonts w:asciiTheme="minorHAnsi" w:hAnsiTheme="minorHAnsi" w:cs="Calibri"/>
                <w:bCs/>
                <w:sz w:val="22"/>
                <w:szCs w:val="22"/>
              </w:rPr>
              <w:t>FPT_CIM_EXT.1</w:t>
            </w:r>
          </w:p>
        </w:tc>
        <w:tc>
          <w:tcPr>
            <w:tcW w:w="4050" w:type="dxa"/>
          </w:tcPr>
          <w:p w14:paraId="65DDD28B" w14:textId="77777777" w:rsidR="008579D3" w:rsidRPr="00007329" w:rsidRDefault="008579D3" w:rsidP="008579D3">
            <w:pPr>
              <w:pStyle w:val="Default"/>
              <w:spacing w:after="120"/>
              <w:ind w:left="2160" w:hanging="2160"/>
              <w:rPr>
                <w:rFonts w:asciiTheme="minorHAnsi" w:hAnsiTheme="minorHAnsi"/>
                <w:sz w:val="22"/>
                <w:szCs w:val="22"/>
              </w:rPr>
            </w:pPr>
            <w:r>
              <w:rPr>
                <w:rFonts w:asciiTheme="minorHAnsi" w:hAnsiTheme="minorHAnsi"/>
                <w:sz w:val="22"/>
                <w:szCs w:val="22"/>
              </w:rPr>
              <w:t>Integrity measurements</w:t>
            </w:r>
          </w:p>
        </w:tc>
        <w:tc>
          <w:tcPr>
            <w:tcW w:w="3330" w:type="dxa"/>
          </w:tcPr>
          <w:p w14:paraId="09E3078D" w14:textId="77777777" w:rsidR="008579D3" w:rsidRPr="00007329" w:rsidRDefault="008579D3" w:rsidP="008579D3">
            <w:pPr>
              <w:pStyle w:val="Default"/>
              <w:spacing w:after="120"/>
              <w:ind w:left="2160" w:hanging="2160"/>
              <w:rPr>
                <w:rFonts w:asciiTheme="minorHAnsi" w:hAnsiTheme="minorHAnsi"/>
                <w:sz w:val="22"/>
                <w:szCs w:val="22"/>
              </w:rPr>
            </w:pPr>
            <w:r>
              <w:rPr>
                <w:rFonts w:asciiTheme="minorHAnsi" w:hAnsiTheme="minorHAnsi"/>
                <w:sz w:val="22"/>
                <w:szCs w:val="22"/>
              </w:rPr>
              <w:t>None</w:t>
            </w:r>
          </w:p>
        </w:tc>
      </w:tr>
      <w:tr w:rsidR="000E68BB" w:rsidRPr="002B2E04" w14:paraId="3C6612A1" w14:textId="77777777" w:rsidTr="008579D3">
        <w:trPr>
          <w:cantSplit/>
        </w:trPr>
        <w:tc>
          <w:tcPr>
            <w:tcW w:w="1890" w:type="dxa"/>
            <w:shd w:val="clear" w:color="auto" w:fill="auto"/>
          </w:tcPr>
          <w:p w14:paraId="1260FE34" w14:textId="77777777" w:rsidR="000E68BB" w:rsidRDefault="000E68BB" w:rsidP="008579D3">
            <w:pPr>
              <w:pStyle w:val="Default"/>
              <w:rPr>
                <w:rFonts w:asciiTheme="minorHAnsi" w:hAnsiTheme="minorHAnsi" w:cs="Calibri"/>
                <w:bCs/>
                <w:sz w:val="22"/>
                <w:szCs w:val="22"/>
              </w:rPr>
            </w:pPr>
            <w:r>
              <w:rPr>
                <w:rFonts w:asciiTheme="minorHAnsi" w:hAnsiTheme="minorHAnsi" w:cs="Calibri"/>
                <w:bCs/>
                <w:sz w:val="22"/>
                <w:szCs w:val="22"/>
              </w:rPr>
              <w:t>FPT_IDV_EXT.1</w:t>
            </w:r>
          </w:p>
        </w:tc>
        <w:tc>
          <w:tcPr>
            <w:tcW w:w="4050" w:type="dxa"/>
          </w:tcPr>
          <w:p w14:paraId="2E04DE71" w14:textId="77777777" w:rsidR="000E68BB" w:rsidRDefault="000E68BB" w:rsidP="008579D3">
            <w:pPr>
              <w:pStyle w:val="Default"/>
              <w:spacing w:after="120"/>
              <w:ind w:left="2160" w:hanging="2160"/>
              <w:rPr>
                <w:rFonts w:asciiTheme="minorHAnsi" w:hAnsiTheme="minorHAnsi"/>
                <w:sz w:val="22"/>
                <w:szCs w:val="22"/>
              </w:rPr>
            </w:pPr>
            <w:r>
              <w:rPr>
                <w:rFonts w:asciiTheme="minorHAnsi" w:hAnsiTheme="minorHAnsi"/>
                <w:sz w:val="22"/>
                <w:szCs w:val="22"/>
              </w:rPr>
              <w:t>None.</w:t>
            </w:r>
          </w:p>
        </w:tc>
        <w:tc>
          <w:tcPr>
            <w:tcW w:w="3330" w:type="dxa"/>
          </w:tcPr>
          <w:p w14:paraId="0BD66ED2" w14:textId="77777777" w:rsidR="000E68BB" w:rsidRDefault="000E68BB" w:rsidP="008579D3">
            <w:pPr>
              <w:pStyle w:val="Default"/>
              <w:spacing w:after="120"/>
              <w:ind w:left="2160" w:hanging="2160"/>
              <w:rPr>
                <w:rFonts w:asciiTheme="minorHAnsi" w:hAnsiTheme="minorHAnsi"/>
                <w:sz w:val="22"/>
                <w:szCs w:val="22"/>
              </w:rPr>
            </w:pPr>
            <w:r>
              <w:rPr>
                <w:rFonts w:asciiTheme="minorHAnsi" w:hAnsiTheme="minorHAnsi"/>
                <w:sz w:val="22"/>
                <w:szCs w:val="22"/>
              </w:rPr>
              <w:t>None.</w:t>
            </w:r>
          </w:p>
        </w:tc>
      </w:tr>
    </w:tbl>
    <w:p w14:paraId="32E58800" w14:textId="77777777" w:rsidR="008579D3" w:rsidRDefault="008579D3" w:rsidP="008579D3">
      <w:pPr>
        <w:pStyle w:val="Default"/>
        <w:rPr>
          <w:rFonts w:ascii="Calibri" w:hAnsi="Calibri" w:cs="Calibri"/>
          <w:sz w:val="22"/>
          <w:szCs w:val="22"/>
        </w:rPr>
      </w:pPr>
    </w:p>
    <w:p w14:paraId="2A9F35DA" w14:textId="77777777" w:rsidR="00A66BAA" w:rsidRDefault="00A66BAA">
      <w:pPr>
        <w:spacing w:after="0"/>
        <w:rPr>
          <w:b/>
          <w:bCs/>
          <w:sz w:val="32"/>
          <w:szCs w:val="32"/>
        </w:rPr>
      </w:pPr>
    </w:p>
    <w:p w14:paraId="38E1BB78" w14:textId="77777777" w:rsidR="00900C78" w:rsidRPr="00475264" w:rsidRDefault="00475264">
      <w:pPr>
        <w:spacing w:after="0"/>
        <w:rPr>
          <w:b/>
          <w:bCs/>
          <w:sz w:val="32"/>
          <w:szCs w:val="32"/>
        </w:rPr>
      </w:pPr>
      <w:r>
        <w:br w:type="page"/>
      </w:r>
    </w:p>
    <w:p w14:paraId="46E1CB2D" w14:textId="77777777" w:rsidR="0097003F" w:rsidRPr="00AE65C4" w:rsidRDefault="007306B7" w:rsidP="003477E6">
      <w:pPr>
        <w:pStyle w:val="Heading2"/>
      </w:pPr>
      <w:bookmarkStart w:id="975" w:name="_Toc430938758"/>
      <w:r>
        <w:lastRenderedPageBreak/>
        <w:t xml:space="preserve">Annex </w:t>
      </w:r>
      <w:r w:rsidR="00900C78">
        <w:t>E</w:t>
      </w:r>
      <w:r>
        <w:t xml:space="preserve">: Entropy Documentation </w:t>
      </w:r>
      <w:proofErr w:type="gramStart"/>
      <w:r>
        <w:t>And</w:t>
      </w:r>
      <w:proofErr w:type="gramEnd"/>
      <w:r>
        <w:t xml:space="preserve"> Assessment</w:t>
      </w:r>
      <w:bookmarkEnd w:id="975"/>
    </w:p>
    <w:p w14:paraId="5F3C5C5B" w14:textId="77777777" w:rsidR="0097003F" w:rsidRPr="00030DDF" w:rsidRDefault="00D129B4" w:rsidP="0097003F">
      <w:pPr>
        <w:pStyle w:val="StyleNumberedNormalJustified"/>
        <w:rPr>
          <w:szCs w:val="22"/>
        </w:rPr>
      </w:pPr>
      <w:r w:rsidRPr="00333F84">
        <w:rPr>
          <w:szCs w:val="22"/>
        </w:rPr>
        <w:t>The documentation of the entropy source should be detailed enough that, after reading, the evaluator will thoroughly understand the entropy source and why it can be relied upon to provide entropy. This documentation should include multiple detailed sections: design description, entropy justification, operating conditions, and health testing. This documentation is not required to be part of the TSS.</w:t>
      </w:r>
    </w:p>
    <w:p w14:paraId="29AFF530" w14:textId="77777777" w:rsidR="00FD1098" w:rsidRPr="00FD1098" w:rsidRDefault="00FD1098" w:rsidP="003E6F69">
      <w:pPr>
        <w:pStyle w:val="Heading3"/>
      </w:pPr>
      <w:bookmarkStart w:id="976" w:name="_Toc430938759"/>
      <w:r w:rsidRPr="00FD1098">
        <w:t>Design Description</w:t>
      </w:r>
      <w:bookmarkEnd w:id="976"/>
    </w:p>
    <w:p w14:paraId="5E5DFC04" w14:textId="77777777" w:rsidR="00932F32" w:rsidRPr="00333F84" w:rsidRDefault="00D129B4" w:rsidP="00C35FED">
      <w:pPr>
        <w:pStyle w:val="StyleNumberedNormalJustified"/>
      </w:pPr>
      <w:r w:rsidRPr="00333F84">
        <w:t xml:space="preserve">Documentation shall include the design of the entropy source as a whole, including the interaction of all entropy source components. It will describe the operation of the entropy source to include how it works, how entropy is produced, and how unprocessed (raw) data can be obtained from within the entropy source for testing purposes. The documentation should walk through the entropy source design indicating where the random comes from, where it is passed next, any post-processing of the raw outputs (hash, XOR, etc.), if/where it is stored, and finally, how it is output from the entropy source. Any conditions placed on the process (e.g., blocking) should also be described in the entropy source design. Diagrams and examples are encouraged. </w:t>
      </w:r>
    </w:p>
    <w:p w14:paraId="569A0D87" w14:textId="77777777" w:rsidR="00FD1098" w:rsidRPr="00030DDF" w:rsidRDefault="00D129B4" w:rsidP="00FD1098">
      <w:pPr>
        <w:pStyle w:val="StyleNumberedNormalJustified"/>
        <w:rPr>
          <w:szCs w:val="22"/>
        </w:rPr>
      </w:pPr>
      <w:r w:rsidRPr="00333F84">
        <w:rPr>
          <w:rFonts w:cs="Calibri"/>
          <w:color w:val="000000"/>
          <w:szCs w:val="22"/>
        </w:rPr>
        <w:t>This design must also include a description of the content of the security boundary of the entropy source and a description of how the security boundary ensures that an adversary outside the boundary cannot affect the entropy rate.</w:t>
      </w:r>
    </w:p>
    <w:p w14:paraId="6F05D958" w14:textId="77777777" w:rsidR="00FD1098" w:rsidRPr="00FD1098" w:rsidRDefault="00FD1098" w:rsidP="003E6F69">
      <w:pPr>
        <w:pStyle w:val="Heading3"/>
      </w:pPr>
      <w:bookmarkStart w:id="977" w:name="_Toc430938760"/>
      <w:r w:rsidRPr="00FD1098">
        <w:t>Entropy Justification</w:t>
      </w:r>
      <w:bookmarkEnd w:id="977"/>
    </w:p>
    <w:p w14:paraId="4E6FF4FC" w14:textId="77777777" w:rsidR="00FD1098" w:rsidRPr="00333F84" w:rsidRDefault="00D129B4" w:rsidP="00C35FED">
      <w:pPr>
        <w:pStyle w:val="StyleNumberedNormalJustified"/>
      </w:pPr>
      <w:r w:rsidRPr="00333F84">
        <w:t xml:space="preserve">There should be a technical argument for where the unpredictability in the source comes from and why there is </w:t>
      </w:r>
      <w:r w:rsidRPr="00C35FED">
        <w:t>confidence</w:t>
      </w:r>
      <w:r w:rsidRPr="00333F84">
        <w:t xml:space="preserve"> in the entropy source exhibiting probabilistic behavior (an explanation of the probability distribution and justification for that distribution given the particular source is one way to describe this). This argument will include a description of the expected entropy rate and explain how you ensure that sufficient entropy is going into the TOE randomizer seeding process. This discussion will be part of a justification for why the entropy source can be relied upon to produce bits with entropy.</w:t>
      </w:r>
    </w:p>
    <w:p w14:paraId="381656AB" w14:textId="77777777" w:rsidR="00D129B4" w:rsidRDefault="00FD1098" w:rsidP="003E6F69">
      <w:pPr>
        <w:pStyle w:val="Heading3"/>
      </w:pPr>
      <w:bookmarkStart w:id="978" w:name="_Toc430938761"/>
      <w:r w:rsidRPr="00FD1098">
        <w:t>Operating Conditions</w:t>
      </w:r>
      <w:bookmarkEnd w:id="978"/>
      <w:r w:rsidRPr="00FD1098">
        <w:t xml:space="preserve"> </w:t>
      </w:r>
    </w:p>
    <w:p w14:paraId="4C079FE8" w14:textId="77777777" w:rsidR="00FD1098" w:rsidRPr="00333F84" w:rsidRDefault="00D129B4" w:rsidP="00C35FED">
      <w:pPr>
        <w:pStyle w:val="StyleNumberedNormalJustified"/>
      </w:pPr>
      <w:r w:rsidRPr="00333F84">
        <w:t>Documentation will also include the range of operating conditions under which the entropy source is expected to generate random data. It will clearly describe the measures that have been taken in the system design to ensure the entropy source continues to operate under those conditions. Similarly, documentation shall describe the conditions under which the entropy source is known to malfunction or become inconsistent. Methods used to detect failure or degradation of the source shall be included.</w:t>
      </w:r>
    </w:p>
    <w:p w14:paraId="5B8E738D" w14:textId="77777777" w:rsidR="00BD5D53" w:rsidRPr="00007329" w:rsidRDefault="00D854CA" w:rsidP="003E6F69">
      <w:pPr>
        <w:pStyle w:val="Heading3"/>
      </w:pPr>
      <w:bookmarkStart w:id="979" w:name="_Toc430938762"/>
      <w:r w:rsidRPr="00D854CA">
        <w:t>Health Testing</w:t>
      </w:r>
      <w:bookmarkEnd w:id="979"/>
      <w:r w:rsidRPr="00D854CA">
        <w:t xml:space="preserve"> </w:t>
      </w:r>
    </w:p>
    <w:p w14:paraId="02F3D420" w14:textId="77777777" w:rsidR="00D61F24" w:rsidRPr="00007329" w:rsidRDefault="00D854CA" w:rsidP="00C35FED">
      <w:pPr>
        <w:pStyle w:val="StyleNumberedNormalJustified"/>
        <w:rPr>
          <w:rFonts w:cs="Calibri"/>
        </w:rPr>
      </w:pPr>
      <w:r w:rsidRPr="00D854CA">
        <w:t>More specifically, all entropy source health tests and their rationale will be documented. This will include a description of the health tests, the rate and conditions under which each health test is performed (e.g., at startup, continuously, or on-demand), the expected results for each health test, and rationale indicating why each test is believed to be appropriate for detecting one or more failures in the entropy source.</w:t>
      </w:r>
    </w:p>
    <w:sectPr w:rsidR="00D61F24" w:rsidRPr="00007329" w:rsidSect="006E12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896FC" w14:textId="77777777" w:rsidR="00323650" w:rsidRDefault="00323650">
      <w:r>
        <w:separator/>
      </w:r>
    </w:p>
  </w:endnote>
  <w:endnote w:type="continuationSeparator" w:id="0">
    <w:p w14:paraId="3110176A" w14:textId="77777777" w:rsidR="00323650" w:rsidRDefault="00323650">
      <w:r>
        <w:continuationSeparator/>
      </w:r>
    </w:p>
  </w:endnote>
  <w:endnote w:type="continuationNotice" w:id="1">
    <w:p w14:paraId="490F577E" w14:textId="77777777" w:rsidR="00323650" w:rsidRDefault="00323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1F191" w14:textId="7CDC0E71" w:rsidR="00B85AF5" w:rsidRDefault="00B85AF5">
    <w:pPr>
      <w:pStyle w:val="Footer"/>
      <w:jc w:val="center"/>
    </w:pPr>
    <w:r>
      <w:fldChar w:fldCharType="begin"/>
    </w:r>
    <w:r>
      <w:instrText xml:space="preserve"> PAGE   \* MERGEFORMAT </w:instrText>
    </w:r>
    <w:r>
      <w:fldChar w:fldCharType="separate"/>
    </w:r>
    <w:r w:rsidR="00644130">
      <w:rPr>
        <w:noProof/>
      </w:rPr>
      <w:t>48</w:t>
    </w:r>
    <w:r>
      <w:rPr>
        <w:noProof/>
      </w:rPr>
      <w:fldChar w:fldCharType="end"/>
    </w:r>
  </w:p>
  <w:p w14:paraId="0E5D2604" w14:textId="77777777" w:rsidR="00B85AF5" w:rsidRDefault="00B85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5FFF2" w14:textId="77777777" w:rsidR="00323650" w:rsidRDefault="00323650">
      <w:r>
        <w:separator/>
      </w:r>
    </w:p>
  </w:footnote>
  <w:footnote w:type="continuationSeparator" w:id="0">
    <w:p w14:paraId="7E96B4C9" w14:textId="77777777" w:rsidR="00323650" w:rsidRDefault="00323650">
      <w:r>
        <w:continuationSeparator/>
      </w:r>
    </w:p>
  </w:footnote>
  <w:footnote w:type="continuationNotice" w:id="1">
    <w:p w14:paraId="5334F797" w14:textId="77777777" w:rsidR="00323650" w:rsidRDefault="003236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DAE1E" w14:textId="77777777" w:rsidR="00B85AF5" w:rsidRDefault="00B85AF5" w:rsidP="0013050D">
    <w:pPr>
      <w:pStyle w:val="Header"/>
      <w:jc w:val="right"/>
    </w:pPr>
    <w:r>
      <w:t>Protection Profile for Client Virtualization</w:t>
    </w:r>
  </w:p>
  <w:p w14:paraId="369D91F6" w14:textId="77777777" w:rsidR="00B85AF5" w:rsidRDefault="00B85AF5" w:rsidP="001305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F22F4" w14:textId="77777777" w:rsidR="00B85AF5" w:rsidRDefault="00B85AF5" w:rsidP="0013050D">
    <w:pPr>
      <w:pStyle w:val="Header"/>
      <w:jc w:val="right"/>
    </w:pPr>
    <w:proofErr w:type="gramStart"/>
    <w:r>
      <w:t>Protection  Profile</w:t>
    </w:r>
    <w:proofErr w:type="gramEnd"/>
    <w:r>
      <w:t xml:space="preserve"> for Server Virtualization</w:t>
    </w:r>
  </w:p>
  <w:p w14:paraId="75DCCF57" w14:textId="77777777" w:rsidR="00B85AF5" w:rsidRDefault="00B85AF5" w:rsidP="001305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33A7D90"/>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2" w15:restartNumberingAfterBreak="0">
    <w:nsid w:val="00795602"/>
    <w:multiLevelType w:val="hybridMultilevel"/>
    <w:tmpl w:val="8506BFBE"/>
    <w:lvl w:ilvl="0" w:tplc="04090001">
      <w:start w:val="1"/>
      <w:numFmt w:val="bullet"/>
      <w:lvlText w:val=""/>
      <w:lvlJc w:val="left"/>
      <w:pPr>
        <w:tabs>
          <w:tab w:val="num" w:pos="0"/>
        </w:tabs>
        <w:ind w:left="-360" w:firstLine="360"/>
      </w:pPr>
      <w:rPr>
        <w:rFonts w:ascii="Symbol" w:hAnsi="Symbol"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07C443E"/>
    <w:multiLevelType w:val="hybridMultilevel"/>
    <w:tmpl w:val="2536120E"/>
    <w:lvl w:ilvl="0" w:tplc="5694BC42">
      <w:start w:val="1"/>
      <w:numFmt w:val="bullet"/>
      <w:lvlText w:val=""/>
      <w:lvlJc w:val="left"/>
      <w:pPr>
        <w:ind w:left="1080" w:hanging="360"/>
      </w:pPr>
      <w:rPr>
        <w:rFonts w:ascii="Symbol" w:hAnsi="Symbol" w:hint="default"/>
      </w:rPr>
    </w:lvl>
    <w:lvl w:ilvl="1" w:tplc="D292D0C8">
      <w:start w:val="1"/>
      <w:numFmt w:val="bullet"/>
      <w:lvlText w:val="o"/>
      <w:lvlJc w:val="left"/>
      <w:pPr>
        <w:ind w:left="1800" w:hanging="360"/>
      </w:pPr>
      <w:rPr>
        <w:rFonts w:ascii="Courier New" w:hAnsi="Courier New" w:hint="default"/>
      </w:rPr>
    </w:lvl>
    <w:lvl w:ilvl="2" w:tplc="07FA7A7C" w:tentative="1">
      <w:start w:val="1"/>
      <w:numFmt w:val="bullet"/>
      <w:lvlText w:val=""/>
      <w:lvlJc w:val="left"/>
      <w:pPr>
        <w:ind w:left="2520" w:hanging="360"/>
      </w:pPr>
      <w:rPr>
        <w:rFonts w:ascii="Wingdings" w:hAnsi="Wingdings" w:hint="default"/>
      </w:rPr>
    </w:lvl>
    <w:lvl w:ilvl="3" w:tplc="4A344270" w:tentative="1">
      <w:start w:val="1"/>
      <w:numFmt w:val="bullet"/>
      <w:lvlText w:val=""/>
      <w:lvlJc w:val="left"/>
      <w:pPr>
        <w:ind w:left="3240" w:hanging="360"/>
      </w:pPr>
      <w:rPr>
        <w:rFonts w:ascii="Symbol" w:hAnsi="Symbol" w:hint="default"/>
      </w:rPr>
    </w:lvl>
    <w:lvl w:ilvl="4" w:tplc="3DE4AC56" w:tentative="1">
      <w:start w:val="1"/>
      <w:numFmt w:val="bullet"/>
      <w:lvlText w:val="o"/>
      <w:lvlJc w:val="left"/>
      <w:pPr>
        <w:ind w:left="3960" w:hanging="360"/>
      </w:pPr>
      <w:rPr>
        <w:rFonts w:ascii="Courier New" w:hAnsi="Courier New" w:hint="default"/>
      </w:rPr>
    </w:lvl>
    <w:lvl w:ilvl="5" w:tplc="01881C74" w:tentative="1">
      <w:start w:val="1"/>
      <w:numFmt w:val="bullet"/>
      <w:lvlText w:val=""/>
      <w:lvlJc w:val="left"/>
      <w:pPr>
        <w:ind w:left="4680" w:hanging="360"/>
      </w:pPr>
      <w:rPr>
        <w:rFonts w:ascii="Wingdings" w:hAnsi="Wingdings" w:hint="default"/>
      </w:rPr>
    </w:lvl>
    <w:lvl w:ilvl="6" w:tplc="07D6F59C" w:tentative="1">
      <w:start w:val="1"/>
      <w:numFmt w:val="bullet"/>
      <w:lvlText w:val=""/>
      <w:lvlJc w:val="left"/>
      <w:pPr>
        <w:ind w:left="5400" w:hanging="360"/>
      </w:pPr>
      <w:rPr>
        <w:rFonts w:ascii="Symbol" w:hAnsi="Symbol" w:hint="default"/>
      </w:rPr>
    </w:lvl>
    <w:lvl w:ilvl="7" w:tplc="E968E69E" w:tentative="1">
      <w:start w:val="1"/>
      <w:numFmt w:val="bullet"/>
      <w:lvlText w:val="o"/>
      <w:lvlJc w:val="left"/>
      <w:pPr>
        <w:ind w:left="6120" w:hanging="360"/>
      </w:pPr>
      <w:rPr>
        <w:rFonts w:ascii="Courier New" w:hAnsi="Courier New" w:hint="default"/>
      </w:rPr>
    </w:lvl>
    <w:lvl w:ilvl="8" w:tplc="D93A3192" w:tentative="1">
      <w:start w:val="1"/>
      <w:numFmt w:val="bullet"/>
      <w:lvlText w:val=""/>
      <w:lvlJc w:val="left"/>
      <w:pPr>
        <w:ind w:left="6840" w:hanging="360"/>
      </w:pPr>
      <w:rPr>
        <w:rFonts w:ascii="Wingdings" w:hAnsi="Wingdings" w:hint="default"/>
      </w:rPr>
    </w:lvl>
  </w:abstractNum>
  <w:abstractNum w:abstractNumId="4" w15:restartNumberingAfterBreak="0">
    <w:nsid w:val="008E6ECE"/>
    <w:multiLevelType w:val="hybridMultilevel"/>
    <w:tmpl w:val="2366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D7D2D"/>
    <w:multiLevelType w:val="hybridMultilevel"/>
    <w:tmpl w:val="E04EA53C"/>
    <w:lvl w:ilvl="0" w:tplc="04090001">
      <w:start w:val="1"/>
      <w:numFmt w:val="bullet"/>
      <w:lvlText w:val=""/>
      <w:lvlJc w:val="left"/>
      <w:pPr>
        <w:tabs>
          <w:tab w:val="num" w:pos="0"/>
        </w:tabs>
        <w:ind w:left="-360" w:firstLine="360"/>
      </w:pPr>
      <w:rPr>
        <w:rFonts w:ascii="Symbol" w:hAnsi="Symbol"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7737EAE"/>
    <w:multiLevelType w:val="hybridMultilevel"/>
    <w:tmpl w:val="6B74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92AE4"/>
    <w:multiLevelType w:val="hybridMultilevel"/>
    <w:tmpl w:val="63DA3256"/>
    <w:lvl w:ilvl="0" w:tplc="E6B4127A">
      <w:start w:val="1"/>
      <w:numFmt w:val="bullet"/>
      <w:lvlText w:val=""/>
      <w:lvlJc w:val="left"/>
      <w:pPr>
        <w:ind w:left="720" w:hanging="360"/>
      </w:pPr>
      <w:rPr>
        <w:rFonts w:ascii="Symbol" w:hAnsi="Symbol" w:hint="default"/>
      </w:rPr>
    </w:lvl>
    <w:lvl w:ilvl="1" w:tplc="4BB27F90" w:tentative="1">
      <w:start w:val="1"/>
      <w:numFmt w:val="bullet"/>
      <w:lvlText w:val="o"/>
      <w:lvlJc w:val="left"/>
      <w:pPr>
        <w:ind w:left="1440" w:hanging="360"/>
      </w:pPr>
      <w:rPr>
        <w:rFonts w:ascii="Courier New" w:hAnsi="Courier New" w:cs="Courier New" w:hint="default"/>
      </w:rPr>
    </w:lvl>
    <w:lvl w:ilvl="2" w:tplc="36D84886" w:tentative="1">
      <w:start w:val="1"/>
      <w:numFmt w:val="bullet"/>
      <w:lvlText w:val=""/>
      <w:lvlJc w:val="left"/>
      <w:pPr>
        <w:ind w:left="2160" w:hanging="360"/>
      </w:pPr>
      <w:rPr>
        <w:rFonts w:ascii="Wingdings" w:hAnsi="Wingdings" w:hint="default"/>
      </w:rPr>
    </w:lvl>
    <w:lvl w:ilvl="3" w:tplc="D1D225B6" w:tentative="1">
      <w:start w:val="1"/>
      <w:numFmt w:val="bullet"/>
      <w:lvlText w:val=""/>
      <w:lvlJc w:val="left"/>
      <w:pPr>
        <w:ind w:left="2880" w:hanging="360"/>
      </w:pPr>
      <w:rPr>
        <w:rFonts w:ascii="Symbol" w:hAnsi="Symbol" w:hint="default"/>
      </w:rPr>
    </w:lvl>
    <w:lvl w:ilvl="4" w:tplc="01CC4DB4" w:tentative="1">
      <w:start w:val="1"/>
      <w:numFmt w:val="bullet"/>
      <w:lvlText w:val="o"/>
      <w:lvlJc w:val="left"/>
      <w:pPr>
        <w:ind w:left="3600" w:hanging="360"/>
      </w:pPr>
      <w:rPr>
        <w:rFonts w:ascii="Courier New" w:hAnsi="Courier New" w:cs="Courier New" w:hint="default"/>
      </w:rPr>
    </w:lvl>
    <w:lvl w:ilvl="5" w:tplc="5CAEDA24" w:tentative="1">
      <w:start w:val="1"/>
      <w:numFmt w:val="bullet"/>
      <w:lvlText w:val=""/>
      <w:lvlJc w:val="left"/>
      <w:pPr>
        <w:ind w:left="4320" w:hanging="360"/>
      </w:pPr>
      <w:rPr>
        <w:rFonts w:ascii="Wingdings" w:hAnsi="Wingdings" w:hint="default"/>
      </w:rPr>
    </w:lvl>
    <w:lvl w:ilvl="6" w:tplc="27C033F8" w:tentative="1">
      <w:start w:val="1"/>
      <w:numFmt w:val="bullet"/>
      <w:lvlText w:val=""/>
      <w:lvlJc w:val="left"/>
      <w:pPr>
        <w:ind w:left="5040" w:hanging="360"/>
      </w:pPr>
      <w:rPr>
        <w:rFonts w:ascii="Symbol" w:hAnsi="Symbol" w:hint="default"/>
      </w:rPr>
    </w:lvl>
    <w:lvl w:ilvl="7" w:tplc="1A5CBF70" w:tentative="1">
      <w:start w:val="1"/>
      <w:numFmt w:val="bullet"/>
      <w:lvlText w:val="o"/>
      <w:lvlJc w:val="left"/>
      <w:pPr>
        <w:ind w:left="5760" w:hanging="360"/>
      </w:pPr>
      <w:rPr>
        <w:rFonts w:ascii="Courier New" w:hAnsi="Courier New" w:cs="Courier New" w:hint="default"/>
      </w:rPr>
    </w:lvl>
    <w:lvl w:ilvl="8" w:tplc="D06410F2" w:tentative="1">
      <w:start w:val="1"/>
      <w:numFmt w:val="bullet"/>
      <w:lvlText w:val=""/>
      <w:lvlJc w:val="left"/>
      <w:pPr>
        <w:ind w:left="6480" w:hanging="360"/>
      </w:pPr>
      <w:rPr>
        <w:rFonts w:ascii="Wingdings" w:hAnsi="Wingdings" w:hint="default"/>
      </w:rPr>
    </w:lvl>
  </w:abstractNum>
  <w:abstractNum w:abstractNumId="8" w15:restartNumberingAfterBreak="0">
    <w:nsid w:val="08E02438"/>
    <w:multiLevelType w:val="hybridMultilevel"/>
    <w:tmpl w:val="585A0E70"/>
    <w:lvl w:ilvl="0" w:tplc="5DC22F00">
      <w:start w:val="1"/>
      <w:numFmt w:val="decimal"/>
      <w:lvlText w:val="%1"/>
      <w:lvlJc w:val="left"/>
      <w:pPr>
        <w:tabs>
          <w:tab w:val="num" w:pos="0"/>
        </w:tabs>
        <w:ind w:left="-360" w:firstLine="360"/>
      </w:pPr>
      <w:rPr>
        <w:rFonts w:cs="Times New Roman"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91E7DA9"/>
    <w:multiLevelType w:val="hybridMultilevel"/>
    <w:tmpl w:val="FC7CC7B2"/>
    <w:lvl w:ilvl="0" w:tplc="2DFEF7B2">
      <w:start w:val="1"/>
      <w:numFmt w:val="bullet"/>
      <w:lvlText w:val=""/>
      <w:lvlJc w:val="left"/>
      <w:pPr>
        <w:ind w:left="720" w:hanging="360"/>
      </w:pPr>
      <w:rPr>
        <w:rFonts w:ascii="Symbol" w:hAnsi="Symbol" w:hint="default"/>
      </w:rPr>
    </w:lvl>
    <w:lvl w:ilvl="1" w:tplc="184EB99C" w:tentative="1">
      <w:start w:val="1"/>
      <w:numFmt w:val="bullet"/>
      <w:lvlText w:val="o"/>
      <w:lvlJc w:val="left"/>
      <w:pPr>
        <w:ind w:left="1440" w:hanging="360"/>
      </w:pPr>
      <w:rPr>
        <w:rFonts w:ascii="Courier New" w:hAnsi="Courier New" w:cs="Arial" w:hint="default"/>
      </w:rPr>
    </w:lvl>
    <w:lvl w:ilvl="2" w:tplc="067C3504" w:tentative="1">
      <w:start w:val="1"/>
      <w:numFmt w:val="bullet"/>
      <w:lvlText w:val=""/>
      <w:lvlJc w:val="left"/>
      <w:pPr>
        <w:ind w:left="2160" w:hanging="360"/>
      </w:pPr>
      <w:rPr>
        <w:rFonts w:ascii="Wingdings" w:hAnsi="Wingdings" w:hint="default"/>
      </w:rPr>
    </w:lvl>
    <w:lvl w:ilvl="3" w:tplc="39B2C87E" w:tentative="1">
      <w:start w:val="1"/>
      <w:numFmt w:val="bullet"/>
      <w:lvlText w:val=""/>
      <w:lvlJc w:val="left"/>
      <w:pPr>
        <w:ind w:left="2880" w:hanging="360"/>
      </w:pPr>
      <w:rPr>
        <w:rFonts w:ascii="Symbol" w:hAnsi="Symbol" w:hint="default"/>
      </w:rPr>
    </w:lvl>
    <w:lvl w:ilvl="4" w:tplc="2A86CA9A" w:tentative="1">
      <w:start w:val="1"/>
      <w:numFmt w:val="bullet"/>
      <w:lvlText w:val="o"/>
      <w:lvlJc w:val="left"/>
      <w:pPr>
        <w:ind w:left="3600" w:hanging="360"/>
      </w:pPr>
      <w:rPr>
        <w:rFonts w:ascii="Courier New" w:hAnsi="Courier New" w:cs="Arial" w:hint="default"/>
      </w:rPr>
    </w:lvl>
    <w:lvl w:ilvl="5" w:tplc="18388C40" w:tentative="1">
      <w:start w:val="1"/>
      <w:numFmt w:val="bullet"/>
      <w:lvlText w:val=""/>
      <w:lvlJc w:val="left"/>
      <w:pPr>
        <w:ind w:left="4320" w:hanging="360"/>
      </w:pPr>
      <w:rPr>
        <w:rFonts w:ascii="Wingdings" w:hAnsi="Wingdings" w:hint="default"/>
      </w:rPr>
    </w:lvl>
    <w:lvl w:ilvl="6" w:tplc="DD9E7348" w:tentative="1">
      <w:start w:val="1"/>
      <w:numFmt w:val="bullet"/>
      <w:lvlText w:val=""/>
      <w:lvlJc w:val="left"/>
      <w:pPr>
        <w:ind w:left="5040" w:hanging="360"/>
      </w:pPr>
      <w:rPr>
        <w:rFonts w:ascii="Symbol" w:hAnsi="Symbol" w:hint="default"/>
      </w:rPr>
    </w:lvl>
    <w:lvl w:ilvl="7" w:tplc="2FBCA4F6" w:tentative="1">
      <w:start w:val="1"/>
      <w:numFmt w:val="bullet"/>
      <w:lvlText w:val="o"/>
      <w:lvlJc w:val="left"/>
      <w:pPr>
        <w:ind w:left="5760" w:hanging="360"/>
      </w:pPr>
      <w:rPr>
        <w:rFonts w:ascii="Courier New" w:hAnsi="Courier New" w:cs="Arial" w:hint="default"/>
      </w:rPr>
    </w:lvl>
    <w:lvl w:ilvl="8" w:tplc="E56A9528" w:tentative="1">
      <w:start w:val="1"/>
      <w:numFmt w:val="bullet"/>
      <w:lvlText w:val=""/>
      <w:lvlJc w:val="left"/>
      <w:pPr>
        <w:ind w:left="6480" w:hanging="360"/>
      </w:pPr>
      <w:rPr>
        <w:rFonts w:ascii="Wingdings" w:hAnsi="Wingdings" w:hint="default"/>
      </w:rPr>
    </w:lvl>
  </w:abstractNum>
  <w:abstractNum w:abstractNumId="10" w15:restartNumberingAfterBreak="0">
    <w:nsid w:val="09F82969"/>
    <w:multiLevelType w:val="hybridMultilevel"/>
    <w:tmpl w:val="BE7A0482"/>
    <w:lvl w:ilvl="0" w:tplc="9AF8856E">
      <w:start w:val="1"/>
      <w:numFmt w:val="bullet"/>
      <w:lvlText w:val=""/>
      <w:lvlJc w:val="left"/>
      <w:pPr>
        <w:ind w:left="720" w:hanging="359"/>
      </w:pPr>
      <w:rPr>
        <w:rFonts w:ascii="Symbol" w:hAnsi="Symbol" w:hint="default"/>
      </w:rPr>
    </w:lvl>
    <w:lvl w:ilvl="1" w:tplc="50C0351E">
      <w:start w:val="1"/>
      <w:numFmt w:val="bullet"/>
      <w:lvlText w:val="o"/>
      <w:lvlJc w:val="left"/>
      <w:pPr>
        <w:ind w:left="1440" w:hanging="359"/>
      </w:pPr>
      <w:rPr>
        <w:rFonts w:ascii="Courier New" w:hAnsi="Courier New" w:cs="Courier New" w:hint="default"/>
      </w:rPr>
    </w:lvl>
    <w:lvl w:ilvl="2" w:tplc="3076A89E">
      <w:start w:val="1"/>
      <w:numFmt w:val="bullet"/>
      <w:lvlText w:val=""/>
      <w:lvlJc w:val="left"/>
      <w:pPr>
        <w:ind w:left="2160" w:hanging="359"/>
      </w:pPr>
      <w:rPr>
        <w:rFonts w:ascii="Wingdings" w:hAnsi="Wingdings" w:hint="default"/>
      </w:rPr>
    </w:lvl>
    <w:lvl w:ilvl="3" w:tplc="4A1A2420">
      <w:start w:val="1"/>
      <w:numFmt w:val="bullet"/>
      <w:lvlText w:val=""/>
      <w:lvlJc w:val="left"/>
      <w:pPr>
        <w:ind w:left="2880" w:hanging="359"/>
      </w:pPr>
      <w:rPr>
        <w:rFonts w:ascii="Symbol" w:hAnsi="Symbol" w:hint="default"/>
      </w:rPr>
    </w:lvl>
    <w:lvl w:ilvl="4" w:tplc="3F5C191A">
      <w:start w:val="1"/>
      <w:numFmt w:val="bullet"/>
      <w:lvlText w:val="o"/>
      <w:lvlJc w:val="left"/>
      <w:pPr>
        <w:ind w:left="3600" w:hanging="359"/>
      </w:pPr>
      <w:rPr>
        <w:rFonts w:ascii="Courier New" w:hAnsi="Courier New" w:cs="Courier New" w:hint="default"/>
      </w:rPr>
    </w:lvl>
    <w:lvl w:ilvl="5" w:tplc="3E7097BE">
      <w:start w:val="1"/>
      <w:numFmt w:val="bullet"/>
      <w:lvlText w:val=""/>
      <w:lvlJc w:val="left"/>
      <w:pPr>
        <w:ind w:left="4320" w:hanging="359"/>
      </w:pPr>
      <w:rPr>
        <w:rFonts w:ascii="Wingdings" w:hAnsi="Wingdings" w:hint="default"/>
      </w:rPr>
    </w:lvl>
    <w:lvl w:ilvl="6" w:tplc="C3066B96">
      <w:start w:val="1"/>
      <w:numFmt w:val="bullet"/>
      <w:lvlText w:val=""/>
      <w:lvlJc w:val="left"/>
      <w:pPr>
        <w:ind w:left="5040" w:hanging="359"/>
      </w:pPr>
      <w:rPr>
        <w:rFonts w:ascii="Symbol" w:hAnsi="Symbol" w:hint="default"/>
      </w:rPr>
    </w:lvl>
    <w:lvl w:ilvl="7" w:tplc="BE346400">
      <w:start w:val="1"/>
      <w:numFmt w:val="bullet"/>
      <w:lvlText w:val="o"/>
      <w:lvlJc w:val="left"/>
      <w:pPr>
        <w:ind w:left="5760" w:hanging="359"/>
      </w:pPr>
      <w:rPr>
        <w:rFonts w:ascii="Courier New" w:hAnsi="Courier New" w:cs="Courier New" w:hint="default"/>
      </w:rPr>
    </w:lvl>
    <w:lvl w:ilvl="8" w:tplc="DF0ED6B4">
      <w:start w:val="1"/>
      <w:numFmt w:val="bullet"/>
      <w:lvlText w:val=""/>
      <w:lvlJc w:val="left"/>
      <w:pPr>
        <w:ind w:left="6480" w:hanging="359"/>
      </w:pPr>
      <w:rPr>
        <w:rFonts w:ascii="Wingdings" w:hAnsi="Wingdings" w:hint="default"/>
      </w:rPr>
    </w:lvl>
  </w:abstractNum>
  <w:abstractNum w:abstractNumId="11" w15:restartNumberingAfterBreak="0">
    <w:nsid w:val="0A307436"/>
    <w:multiLevelType w:val="hybridMultilevel"/>
    <w:tmpl w:val="0088B4CA"/>
    <w:lvl w:ilvl="0" w:tplc="AFE2FEFE">
      <w:start w:val="1"/>
      <w:numFmt w:val="decimal"/>
      <w:lvlText w:val="%1."/>
      <w:lvlJc w:val="left"/>
      <w:pPr>
        <w:ind w:left="720" w:hanging="360"/>
      </w:pPr>
      <w:rPr>
        <w:rFonts w:hint="default"/>
      </w:rPr>
    </w:lvl>
    <w:lvl w:ilvl="1" w:tplc="ED7A2AA4" w:tentative="1">
      <w:start w:val="1"/>
      <w:numFmt w:val="lowerLetter"/>
      <w:lvlText w:val="%2."/>
      <w:lvlJc w:val="left"/>
      <w:pPr>
        <w:ind w:left="1440" w:hanging="360"/>
      </w:pPr>
    </w:lvl>
    <w:lvl w:ilvl="2" w:tplc="5AC254FC" w:tentative="1">
      <w:start w:val="1"/>
      <w:numFmt w:val="lowerRoman"/>
      <w:lvlText w:val="%3."/>
      <w:lvlJc w:val="right"/>
      <w:pPr>
        <w:ind w:left="2160" w:hanging="180"/>
      </w:pPr>
    </w:lvl>
    <w:lvl w:ilvl="3" w:tplc="A82E9ABC" w:tentative="1">
      <w:start w:val="1"/>
      <w:numFmt w:val="decimal"/>
      <w:lvlText w:val="%4."/>
      <w:lvlJc w:val="left"/>
      <w:pPr>
        <w:ind w:left="2880" w:hanging="360"/>
      </w:pPr>
    </w:lvl>
    <w:lvl w:ilvl="4" w:tplc="9558D3AE" w:tentative="1">
      <w:start w:val="1"/>
      <w:numFmt w:val="lowerLetter"/>
      <w:lvlText w:val="%5."/>
      <w:lvlJc w:val="left"/>
      <w:pPr>
        <w:ind w:left="3600" w:hanging="360"/>
      </w:pPr>
    </w:lvl>
    <w:lvl w:ilvl="5" w:tplc="71FC6386" w:tentative="1">
      <w:start w:val="1"/>
      <w:numFmt w:val="lowerRoman"/>
      <w:lvlText w:val="%6."/>
      <w:lvlJc w:val="right"/>
      <w:pPr>
        <w:ind w:left="4320" w:hanging="180"/>
      </w:pPr>
    </w:lvl>
    <w:lvl w:ilvl="6" w:tplc="9E164A36" w:tentative="1">
      <w:start w:val="1"/>
      <w:numFmt w:val="decimal"/>
      <w:lvlText w:val="%7."/>
      <w:lvlJc w:val="left"/>
      <w:pPr>
        <w:ind w:left="5040" w:hanging="360"/>
      </w:pPr>
    </w:lvl>
    <w:lvl w:ilvl="7" w:tplc="91388276" w:tentative="1">
      <w:start w:val="1"/>
      <w:numFmt w:val="lowerLetter"/>
      <w:lvlText w:val="%8."/>
      <w:lvlJc w:val="left"/>
      <w:pPr>
        <w:ind w:left="5760" w:hanging="360"/>
      </w:pPr>
    </w:lvl>
    <w:lvl w:ilvl="8" w:tplc="74660E5C" w:tentative="1">
      <w:start w:val="1"/>
      <w:numFmt w:val="lowerRoman"/>
      <w:lvlText w:val="%9."/>
      <w:lvlJc w:val="right"/>
      <w:pPr>
        <w:ind w:left="6480" w:hanging="180"/>
      </w:pPr>
    </w:lvl>
  </w:abstractNum>
  <w:abstractNum w:abstractNumId="12" w15:restartNumberingAfterBreak="0">
    <w:nsid w:val="0BB67DE8"/>
    <w:multiLevelType w:val="hybridMultilevel"/>
    <w:tmpl w:val="D65E54EC"/>
    <w:lvl w:ilvl="0" w:tplc="9F32A8D8">
      <w:start w:val="1"/>
      <w:numFmt w:val="decimal"/>
      <w:lvlText w:val="%1)"/>
      <w:lvlJc w:val="left"/>
      <w:pPr>
        <w:ind w:left="1800" w:hanging="360"/>
      </w:pPr>
    </w:lvl>
    <w:lvl w:ilvl="1" w:tplc="F5207BE4">
      <w:start w:val="1"/>
      <w:numFmt w:val="decimal"/>
      <w:lvlText w:val="%2)"/>
      <w:lvlJc w:val="left"/>
      <w:pPr>
        <w:ind w:left="1080" w:hanging="360"/>
      </w:pPr>
    </w:lvl>
    <w:lvl w:ilvl="2" w:tplc="5B207722" w:tentative="1">
      <w:start w:val="1"/>
      <w:numFmt w:val="lowerRoman"/>
      <w:lvlText w:val="%3."/>
      <w:lvlJc w:val="right"/>
      <w:pPr>
        <w:ind w:left="1800" w:hanging="180"/>
      </w:pPr>
    </w:lvl>
    <w:lvl w:ilvl="3" w:tplc="B7CED106" w:tentative="1">
      <w:start w:val="1"/>
      <w:numFmt w:val="decimal"/>
      <w:lvlText w:val="%4."/>
      <w:lvlJc w:val="left"/>
      <w:pPr>
        <w:ind w:left="2520" w:hanging="360"/>
      </w:pPr>
    </w:lvl>
    <w:lvl w:ilvl="4" w:tplc="819A74D8" w:tentative="1">
      <w:start w:val="1"/>
      <w:numFmt w:val="lowerLetter"/>
      <w:lvlText w:val="%5."/>
      <w:lvlJc w:val="left"/>
      <w:pPr>
        <w:ind w:left="3240" w:hanging="360"/>
      </w:pPr>
    </w:lvl>
    <w:lvl w:ilvl="5" w:tplc="1CFA2700" w:tentative="1">
      <w:start w:val="1"/>
      <w:numFmt w:val="lowerRoman"/>
      <w:lvlText w:val="%6."/>
      <w:lvlJc w:val="right"/>
      <w:pPr>
        <w:ind w:left="3960" w:hanging="180"/>
      </w:pPr>
    </w:lvl>
    <w:lvl w:ilvl="6" w:tplc="90405D06" w:tentative="1">
      <w:start w:val="1"/>
      <w:numFmt w:val="decimal"/>
      <w:lvlText w:val="%7."/>
      <w:lvlJc w:val="left"/>
      <w:pPr>
        <w:ind w:left="4680" w:hanging="360"/>
      </w:pPr>
    </w:lvl>
    <w:lvl w:ilvl="7" w:tplc="228E2438" w:tentative="1">
      <w:start w:val="1"/>
      <w:numFmt w:val="lowerLetter"/>
      <w:lvlText w:val="%8."/>
      <w:lvlJc w:val="left"/>
      <w:pPr>
        <w:ind w:left="5400" w:hanging="360"/>
      </w:pPr>
    </w:lvl>
    <w:lvl w:ilvl="8" w:tplc="E112F242" w:tentative="1">
      <w:start w:val="1"/>
      <w:numFmt w:val="lowerRoman"/>
      <w:lvlText w:val="%9."/>
      <w:lvlJc w:val="right"/>
      <w:pPr>
        <w:ind w:left="6120" w:hanging="180"/>
      </w:pPr>
    </w:lvl>
  </w:abstractNum>
  <w:abstractNum w:abstractNumId="13" w15:restartNumberingAfterBreak="0">
    <w:nsid w:val="0C2C2355"/>
    <w:multiLevelType w:val="hybridMultilevel"/>
    <w:tmpl w:val="370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B74F3"/>
    <w:multiLevelType w:val="hybridMultilevel"/>
    <w:tmpl w:val="A6824DB8"/>
    <w:lvl w:ilvl="0" w:tplc="F8A2EA34">
      <w:start w:val="1"/>
      <w:numFmt w:val="lowerLetter"/>
      <w:lvlText w:val="%1."/>
      <w:lvlJc w:val="left"/>
      <w:pPr>
        <w:ind w:left="720" w:hanging="360"/>
      </w:pPr>
      <w:rPr>
        <w:rFonts w:hint="default"/>
      </w:rPr>
    </w:lvl>
    <w:lvl w:ilvl="1" w:tplc="49444980" w:tentative="1">
      <w:start w:val="1"/>
      <w:numFmt w:val="lowerLetter"/>
      <w:lvlText w:val="%2."/>
      <w:lvlJc w:val="left"/>
      <w:pPr>
        <w:ind w:left="1440" w:hanging="360"/>
      </w:pPr>
    </w:lvl>
    <w:lvl w:ilvl="2" w:tplc="30C2D748" w:tentative="1">
      <w:start w:val="1"/>
      <w:numFmt w:val="lowerRoman"/>
      <w:lvlText w:val="%3."/>
      <w:lvlJc w:val="right"/>
      <w:pPr>
        <w:ind w:left="2160" w:hanging="180"/>
      </w:pPr>
    </w:lvl>
    <w:lvl w:ilvl="3" w:tplc="8918DF06" w:tentative="1">
      <w:start w:val="1"/>
      <w:numFmt w:val="decimal"/>
      <w:lvlText w:val="%4."/>
      <w:lvlJc w:val="left"/>
      <w:pPr>
        <w:ind w:left="2880" w:hanging="360"/>
      </w:pPr>
    </w:lvl>
    <w:lvl w:ilvl="4" w:tplc="A7B6A2F2" w:tentative="1">
      <w:start w:val="1"/>
      <w:numFmt w:val="lowerLetter"/>
      <w:lvlText w:val="%5."/>
      <w:lvlJc w:val="left"/>
      <w:pPr>
        <w:ind w:left="3600" w:hanging="360"/>
      </w:pPr>
    </w:lvl>
    <w:lvl w:ilvl="5" w:tplc="98F80944" w:tentative="1">
      <w:start w:val="1"/>
      <w:numFmt w:val="lowerRoman"/>
      <w:lvlText w:val="%6."/>
      <w:lvlJc w:val="right"/>
      <w:pPr>
        <w:ind w:left="4320" w:hanging="180"/>
      </w:pPr>
    </w:lvl>
    <w:lvl w:ilvl="6" w:tplc="B060D04C" w:tentative="1">
      <w:start w:val="1"/>
      <w:numFmt w:val="decimal"/>
      <w:lvlText w:val="%7."/>
      <w:lvlJc w:val="left"/>
      <w:pPr>
        <w:ind w:left="5040" w:hanging="360"/>
      </w:pPr>
    </w:lvl>
    <w:lvl w:ilvl="7" w:tplc="AA4A8A6C" w:tentative="1">
      <w:start w:val="1"/>
      <w:numFmt w:val="lowerLetter"/>
      <w:lvlText w:val="%8."/>
      <w:lvlJc w:val="left"/>
      <w:pPr>
        <w:ind w:left="5760" w:hanging="360"/>
      </w:pPr>
    </w:lvl>
    <w:lvl w:ilvl="8" w:tplc="FCB67B04" w:tentative="1">
      <w:start w:val="1"/>
      <w:numFmt w:val="lowerRoman"/>
      <w:lvlText w:val="%9."/>
      <w:lvlJc w:val="right"/>
      <w:pPr>
        <w:ind w:left="6480" w:hanging="180"/>
      </w:pPr>
    </w:lvl>
  </w:abstractNum>
  <w:abstractNum w:abstractNumId="15" w15:restartNumberingAfterBreak="0">
    <w:nsid w:val="11896E7D"/>
    <w:multiLevelType w:val="multilevel"/>
    <w:tmpl w:val="2212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367FC"/>
    <w:multiLevelType w:val="hybridMultilevel"/>
    <w:tmpl w:val="E5BE2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C3D3B"/>
    <w:multiLevelType w:val="hybridMultilevel"/>
    <w:tmpl w:val="8D40633C"/>
    <w:lvl w:ilvl="0" w:tplc="FFFFFFFF">
      <w:start w:val="1"/>
      <w:numFmt w:val="bullet"/>
      <w:lvlText w:val=""/>
      <w:lvlJc w:val="left"/>
      <w:pPr>
        <w:ind w:left="720" w:hanging="360"/>
      </w:pPr>
      <w:rPr>
        <w:rFonts w:ascii="Symbol" w:hAnsi="Symbol" w:hint="default"/>
      </w:rPr>
    </w:lvl>
    <w:lvl w:ilvl="1" w:tplc="04090011"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154239EE"/>
    <w:multiLevelType w:val="hybridMultilevel"/>
    <w:tmpl w:val="3576797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15615A47"/>
    <w:multiLevelType w:val="hybridMultilevel"/>
    <w:tmpl w:val="4BFEC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E77F71"/>
    <w:multiLevelType w:val="hybridMultilevel"/>
    <w:tmpl w:val="D0CCD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78E4B6A"/>
    <w:multiLevelType w:val="hybridMultilevel"/>
    <w:tmpl w:val="BFB2A106"/>
    <w:lvl w:ilvl="0" w:tplc="41C48A1A">
      <w:start w:val="1"/>
      <w:numFmt w:val="lowerLetter"/>
      <w:lvlText w:val="%1."/>
      <w:lvlJc w:val="left"/>
      <w:pPr>
        <w:ind w:left="720" w:hanging="360"/>
      </w:pPr>
    </w:lvl>
    <w:lvl w:ilvl="1" w:tplc="9DBE1538" w:tentative="1">
      <w:start w:val="1"/>
      <w:numFmt w:val="lowerLetter"/>
      <w:lvlText w:val="%2."/>
      <w:lvlJc w:val="left"/>
      <w:pPr>
        <w:ind w:left="1440" w:hanging="360"/>
      </w:pPr>
    </w:lvl>
    <w:lvl w:ilvl="2" w:tplc="5EFC7446" w:tentative="1">
      <w:start w:val="1"/>
      <w:numFmt w:val="lowerRoman"/>
      <w:lvlText w:val="%3."/>
      <w:lvlJc w:val="right"/>
      <w:pPr>
        <w:ind w:left="2160" w:hanging="180"/>
      </w:pPr>
    </w:lvl>
    <w:lvl w:ilvl="3" w:tplc="26A87276" w:tentative="1">
      <w:start w:val="1"/>
      <w:numFmt w:val="decimal"/>
      <w:lvlText w:val="%4."/>
      <w:lvlJc w:val="left"/>
      <w:pPr>
        <w:ind w:left="2880" w:hanging="360"/>
      </w:pPr>
    </w:lvl>
    <w:lvl w:ilvl="4" w:tplc="93105418" w:tentative="1">
      <w:start w:val="1"/>
      <w:numFmt w:val="lowerLetter"/>
      <w:lvlText w:val="%5."/>
      <w:lvlJc w:val="left"/>
      <w:pPr>
        <w:ind w:left="3600" w:hanging="360"/>
      </w:pPr>
    </w:lvl>
    <w:lvl w:ilvl="5" w:tplc="707811EA" w:tentative="1">
      <w:start w:val="1"/>
      <w:numFmt w:val="lowerRoman"/>
      <w:lvlText w:val="%6."/>
      <w:lvlJc w:val="right"/>
      <w:pPr>
        <w:ind w:left="4320" w:hanging="180"/>
      </w:pPr>
    </w:lvl>
    <w:lvl w:ilvl="6" w:tplc="9A88E224" w:tentative="1">
      <w:start w:val="1"/>
      <w:numFmt w:val="decimal"/>
      <w:lvlText w:val="%7."/>
      <w:lvlJc w:val="left"/>
      <w:pPr>
        <w:ind w:left="5040" w:hanging="360"/>
      </w:pPr>
    </w:lvl>
    <w:lvl w:ilvl="7" w:tplc="05A851B6" w:tentative="1">
      <w:start w:val="1"/>
      <w:numFmt w:val="lowerLetter"/>
      <w:lvlText w:val="%8."/>
      <w:lvlJc w:val="left"/>
      <w:pPr>
        <w:ind w:left="5760" w:hanging="360"/>
      </w:pPr>
    </w:lvl>
    <w:lvl w:ilvl="8" w:tplc="3D3ED7FC" w:tentative="1">
      <w:start w:val="1"/>
      <w:numFmt w:val="lowerRoman"/>
      <w:lvlText w:val="%9."/>
      <w:lvlJc w:val="right"/>
      <w:pPr>
        <w:ind w:left="6480" w:hanging="180"/>
      </w:pPr>
    </w:lvl>
  </w:abstractNum>
  <w:abstractNum w:abstractNumId="22" w15:restartNumberingAfterBreak="0">
    <w:nsid w:val="17E55B43"/>
    <w:multiLevelType w:val="multilevel"/>
    <w:tmpl w:val="874CFC0C"/>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AE912D5"/>
    <w:multiLevelType w:val="hybridMultilevel"/>
    <w:tmpl w:val="32CC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5066EF"/>
    <w:multiLevelType w:val="hybridMultilevel"/>
    <w:tmpl w:val="CCB243EA"/>
    <w:lvl w:ilvl="0" w:tplc="CFBA93CE">
      <w:start w:val="1"/>
      <w:numFmt w:val="bullet"/>
      <w:lvlText w:val=""/>
      <w:lvlJc w:val="left"/>
      <w:pPr>
        <w:ind w:left="720" w:hanging="360"/>
      </w:pPr>
      <w:rPr>
        <w:rFonts w:ascii="Symbol" w:hAnsi="Symbol" w:hint="default"/>
      </w:rPr>
    </w:lvl>
    <w:lvl w:ilvl="1" w:tplc="C866738C" w:tentative="1">
      <w:start w:val="1"/>
      <w:numFmt w:val="bullet"/>
      <w:lvlText w:val="o"/>
      <w:lvlJc w:val="left"/>
      <w:pPr>
        <w:ind w:left="1440" w:hanging="360"/>
      </w:pPr>
      <w:rPr>
        <w:rFonts w:ascii="Courier New" w:hAnsi="Courier New" w:cs="Courier New" w:hint="default"/>
      </w:rPr>
    </w:lvl>
    <w:lvl w:ilvl="2" w:tplc="5444117C" w:tentative="1">
      <w:start w:val="1"/>
      <w:numFmt w:val="bullet"/>
      <w:lvlText w:val=""/>
      <w:lvlJc w:val="left"/>
      <w:pPr>
        <w:ind w:left="2160" w:hanging="360"/>
      </w:pPr>
      <w:rPr>
        <w:rFonts w:ascii="Wingdings" w:hAnsi="Wingdings" w:hint="default"/>
      </w:rPr>
    </w:lvl>
    <w:lvl w:ilvl="3" w:tplc="1D34CD3A" w:tentative="1">
      <w:start w:val="1"/>
      <w:numFmt w:val="bullet"/>
      <w:lvlText w:val=""/>
      <w:lvlJc w:val="left"/>
      <w:pPr>
        <w:ind w:left="2880" w:hanging="360"/>
      </w:pPr>
      <w:rPr>
        <w:rFonts w:ascii="Symbol" w:hAnsi="Symbol" w:hint="default"/>
      </w:rPr>
    </w:lvl>
    <w:lvl w:ilvl="4" w:tplc="9FCE4C36" w:tentative="1">
      <w:start w:val="1"/>
      <w:numFmt w:val="bullet"/>
      <w:lvlText w:val="o"/>
      <w:lvlJc w:val="left"/>
      <w:pPr>
        <w:ind w:left="3600" w:hanging="360"/>
      </w:pPr>
      <w:rPr>
        <w:rFonts w:ascii="Courier New" w:hAnsi="Courier New" w:cs="Courier New" w:hint="default"/>
      </w:rPr>
    </w:lvl>
    <w:lvl w:ilvl="5" w:tplc="1AD82E6C" w:tentative="1">
      <w:start w:val="1"/>
      <w:numFmt w:val="bullet"/>
      <w:lvlText w:val=""/>
      <w:lvlJc w:val="left"/>
      <w:pPr>
        <w:ind w:left="4320" w:hanging="360"/>
      </w:pPr>
      <w:rPr>
        <w:rFonts w:ascii="Wingdings" w:hAnsi="Wingdings" w:hint="default"/>
      </w:rPr>
    </w:lvl>
    <w:lvl w:ilvl="6" w:tplc="310861F0" w:tentative="1">
      <w:start w:val="1"/>
      <w:numFmt w:val="bullet"/>
      <w:lvlText w:val=""/>
      <w:lvlJc w:val="left"/>
      <w:pPr>
        <w:ind w:left="5040" w:hanging="360"/>
      </w:pPr>
      <w:rPr>
        <w:rFonts w:ascii="Symbol" w:hAnsi="Symbol" w:hint="default"/>
      </w:rPr>
    </w:lvl>
    <w:lvl w:ilvl="7" w:tplc="B024EC96" w:tentative="1">
      <w:start w:val="1"/>
      <w:numFmt w:val="bullet"/>
      <w:lvlText w:val="o"/>
      <w:lvlJc w:val="left"/>
      <w:pPr>
        <w:ind w:left="5760" w:hanging="360"/>
      </w:pPr>
      <w:rPr>
        <w:rFonts w:ascii="Courier New" w:hAnsi="Courier New" w:cs="Courier New" w:hint="default"/>
      </w:rPr>
    </w:lvl>
    <w:lvl w:ilvl="8" w:tplc="D9B6D384" w:tentative="1">
      <w:start w:val="1"/>
      <w:numFmt w:val="bullet"/>
      <w:lvlText w:val=""/>
      <w:lvlJc w:val="left"/>
      <w:pPr>
        <w:ind w:left="6480" w:hanging="360"/>
      </w:pPr>
      <w:rPr>
        <w:rFonts w:ascii="Wingdings" w:hAnsi="Wingdings" w:hint="default"/>
      </w:rPr>
    </w:lvl>
  </w:abstractNum>
  <w:abstractNum w:abstractNumId="25" w15:restartNumberingAfterBreak="0">
    <w:nsid w:val="1C6C047E"/>
    <w:multiLevelType w:val="hybridMultilevel"/>
    <w:tmpl w:val="27C8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CC97784"/>
    <w:multiLevelType w:val="hybridMultilevel"/>
    <w:tmpl w:val="A7A6062A"/>
    <w:lvl w:ilvl="0" w:tplc="5DC22F00">
      <w:start w:val="1"/>
      <w:numFmt w:val="decimal"/>
      <w:lvlText w:val="%1"/>
      <w:lvlJc w:val="left"/>
      <w:pPr>
        <w:tabs>
          <w:tab w:val="num" w:pos="0"/>
        </w:tabs>
        <w:ind w:left="-360" w:firstLine="360"/>
      </w:pPr>
      <w:rPr>
        <w:rFonts w:cs="Times New Roman"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9">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1E236DF4"/>
    <w:multiLevelType w:val="hybridMultilevel"/>
    <w:tmpl w:val="863C4750"/>
    <w:lvl w:ilvl="0" w:tplc="6E669D7E">
      <w:start w:val="1"/>
      <w:numFmt w:val="lowerLetter"/>
      <w:lvlText w:val="%1."/>
      <w:lvlJc w:val="left"/>
      <w:pPr>
        <w:ind w:left="720" w:hanging="360"/>
      </w:pPr>
      <w:rPr>
        <w:rFonts w:hint="default"/>
      </w:rPr>
    </w:lvl>
    <w:lvl w:ilvl="1" w:tplc="8826A1A8" w:tentative="1">
      <w:start w:val="1"/>
      <w:numFmt w:val="lowerLetter"/>
      <w:lvlText w:val="%2."/>
      <w:lvlJc w:val="left"/>
      <w:pPr>
        <w:ind w:left="1440" w:hanging="360"/>
      </w:pPr>
    </w:lvl>
    <w:lvl w:ilvl="2" w:tplc="33E2D7B6" w:tentative="1">
      <w:start w:val="1"/>
      <w:numFmt w:val="lowerRoman"/>
      <w:lvlText w:val="%3."/>
      <w:lvlJc w:val="right"/>
      <w:pPr>
        <w:ind w:left="2160" w:hanging="180"/>
      </w:pPr>
    </w:lvl>
    <w:lvl w:ilvl="3" w:tplc="10921ADE" w:tentative="1">
      <w:start w:val="1"/>
      <w:numFmt w:val="decimal"/>
      <w:lvlText w:val="%4."/>
      <w:lvlJc w:val="left"/>
      <w:pPr>
        <w:ind w:left="2880" w:hanging="360"/>
      </w:pPr>
    </w:lvl>
    <w:lvl w:ilvl="4" w:tplc="04DCC8CC" w:tentative="1">
      <w:start w:val="1"/>
      <w:numFmt w:val="lowerLetter"/>
      <w:lvlText w:val="%5."/>
      <w:lvlJc w:val="left"/>
      <w:pPr>
        <w:ind w:left="3600" w:hanging="360"/>
      </w:pPr>
    </w:lvl>
    <w:lvl w:ilvl="5" w:tplc="CBCE423A" w:tentative="1">
      <w:start w:val="1"/>
      <w:numFmt w:val="lowerRoman"/>
      <w:lvlText w:val="%6."/>
      <w:lvlJc w:val="right"/>
      <w:pPr>
        <w:ind w:left="4320" w:hanging="180"/>
      </w:pPr>
    </w:lvl>
    <w:lvl w:ilvl="6" w:tplc="F676C03E" w:tentative="1">
      <w:start w:val="1"/>
      <w:numFmt w:val="decimal"/>
      <w:lvlText w:val="%7."/>
      <w:lvlJc w:val="left"/>
      <w:pPr>
        <w:ind w:left="5040" w:hanging="360"/>
      </w:pPr>
    </w:lvl>
    <w:lvl w:ilvl="7" w:tplc="8A1490FC" w:tentative="1">
      <w:start w:val="1"/>
      <w:numFmt w:val="lowerLetter"/>
      <w:lvlText w:val="%8."/>
      <w:lvlJc w:val="left"/>
      <w:pPr>
        <w:ind w:left="5760" w:hanging="360"/>
      </w:pPr>
    </w:lvl>
    <w:lvl w:ilvl="8" w:tplc="BD62FB8C" w:tentative="1">
      <w:start w:val="1"/>
      <w:numFmt w:val="lowerRoman"/>
      <w:lvlText w:val="%9."/>
      <w:lvlJc w:val="right"/>
      <w:pPr>
        <w:ind w:left="6480" w:hanging="180"/>
      </w:pPr>
    </w:lvl>
  </w:abstractNum>
  <w:abstractNum w:abstractNumId="28" w15:restartNumberingAfterBreak="0">
    <w:nsid w:val="1E793803"/>
    <w:multiLevelType w:val="multilevel"/>
    <w:tmpl w:val="62B0559A"/>
    <w:lvl w:ilvl="0">
      <w:start w:val="1"/>
      <w:numFmt w:val="decimal"/>
      <w:lvlText w:val="%1)"/>
      <w:lvlJc w:val="left"/>
      <w:pPr>
        <w:ind w:left="108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2146368F"/>
    <w:multiLevelType w:val="multilevel"/>
    <w:tmpl w:val="62B0559A"/>
    <w:lvl w:ilvl="0">
      <w:start w:val="1"/>
      <w:numFmt w:val="decimal"/>
      <w:lvlText w:val="%1)"/>
      <w:lvlJc w:val="left"/>
      <w:pPr>
        <w:ind w:left="360" w:hanging="360"/>
      </w:pPr>
      <w:rPr>
        <w:rFonts w:ascii="Calibri" w:eastAsia="Calibri" w:hAnsi="Calibri"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26D58FC"/>
    <w:multiLevelType w:val="hybridMultilevel"/>
    <w:tmpl w:val="9620DC6A"/>
    <w:lvl w:ilvl="0" w:tplc="CF3CC722">
      <w:start w:val="1"/>
      <w:numFmt w:val="decimal"/>
      <w:pStyle w:val="ParagraphNumbered"/>
      <w:lvlText w:val="%1"/>
      <w:lvlJc w:val="left"/>
      <w:pPr>
        <w:tabs>
          <w:tab w:val="num" w:pos="1440"/>
        </w:tabs>
        <w:ind w:left="1440" w:hanging="1440"/>
      </w:pPr>
      <w:rPr>
        <w:rFonts w:ascii="Times New Roman" w:hAnsi="Times New Roman" w:cs="Times New Roman" w:hint="default"/>
        <w:sz w:val="20"/>
        <w:szCs w:val="20"/>
      </w:rPr>
    </w:lvl>
    <w:lvl w:ilvl="1" w:tplc="15CEEFDE">
      <w:start w:val="1"/>
      <w:numFmt w:val="decimal"/>
      <w:lvlText w:val="%2."/>
      <w:lvlJc w:val="left"/>
      <w:pPr>
        <w:tabs>
          <w:tab w:val="num" w:pos="1440"/>
        </w:tabs>
        <w:ind w:left="1440" w:hanging="360"/>
      </w:pPr>
    </w:lvl>
    <w:lvl w:ilvl="2" w:tplc="9BC8D24E">
      <w:start w:val="1"/>
      <w:numFmt w:val="decimal"/>
      <w:lvlText w:val="%3."/>
      <w:lvlJc w:val="left"/>
      <w:pPr>
        <w:tabs>
          <w:tab w:val="num" w:pos="2160"/>
        </w:tabs>
        <w:ind w:left="2160" w:hanging="360"/>
      </w:pPr>
    </w:lvl>
    <w:lvl w:ilvl="3" w:tplc="AAD07B02">
      <w:start w:val="1"/>
      <w:numFmt w:val="decimal"/>
      <w:lvlText w:val="%4."/>
      <w:lvlJc w:val="left"/>
      <w:pPr>
        <w:tabs>
          <w:tab w:val="num" w:pos="2880"/>
        </w:tabs>
        <w:ind w:left="2880" w:hanging="360"/>
      </w:pPr>
    </w:lvl>
    <w:lvl w:ilvl="4" w:tplc="9432ED0C">
      <w:start w:val="1"/>
      <w:numFmt w:val="decimal"/>
      <w:lvlText w:val="%5."/>
      <w:lvlJc w:val="left"/>
      <w:pPr>
        <w:tabs>
          <w:tab w:val="num" w:pos="3600"/>
        </w:tabs>
        <w:ind w:left="3600" w:hanging="360"/>
      </w:pPr>
    </w:lvl>
    <w:lvl w:ilvl="5" w:tplc="8350F816">
      <w:start w:val="1"/>
      <w:numFmt w:val="decimal"/>
      <w:lvlText w:val="%6."/>
      <w:lvlJc w:val="left"/>
      <w:pPr>
        <w:tabs>
          <w:tab w:val="num" w:pos="4320"/>
        </w:tabs>
        <w:ind w:left="4320" w:hanging="360"/>
      </w:pPr>
    </w:lvl>
    <w:lvl w:ilvl="6" w:tplc="EA9C0442">
      <w:start w:val="1"/>
      <w:numFmt w:val="decimal"/>
      <w:lvlText w:val="%7."/>
      <w:lvlJc w:val="left"/>
      <w:pPr>
        <w:tabs>
          <w:tab w:val="num" w:pos="5040"/>
        </w:tabs>
        <w:ind w:left="5040" w:hanging="360"/>
      </w:pPr>
    </w:lvl>
    <w:lvl w:ilvl="7" w:tplc="C4C0ADA2">
      <w:start w:val="1"/>
      <w:numFmt w:val="decimal"/>
      <w:lvlText w:val="%8."/>
      <w:lvlJc w:val="left"/>
      <w:pPr>
        <w:tabs>
          <w:tab w:val="num" w:pos="5760"/>
        </w:tabs>
        <w:ind w:left="5760" w:hanging="360"/>
      </w:pPr>
    </w:lvl>
    <w:lvl w:ilvl="8" w:tplc="B73ADE0C">
      <w:start w:val="1"/>
      <w:numFmt w:val="decimal"/>
      <w:lvlText w:val="%9."/>
      <w:lvlJc w:val="left"/>
      <w:pPr>
        <w:tabs>
          <w:tab w:val="num" w:pos="6480"/>
        </w:tabs>
        <w:ind w:left="6480" w:hanging="360"/>
      </w:pPr>
    </w:lvl>
  </w:abstractNum>
  <w:abstractNum w:abstractNumId="31" w15:restartNumberingAfterBreak="0">
    <w:nsid w:val="22B82E9C"/>
    <w:multiLevelType w:val="hybridMultilevel"/>
    <w:tmpl w:val="873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4930E3"/>
    <w:multiLevelType w:val="hybridMultilevel"/>
    <w:tmpl w:val="78D04490"/>
    <w:lvl w:ilvl="0" w:tplc="5D04B540">
      <w:start w:val="1"/>
      <w:numFmt w:val="decimal"/>
      <w:lvlText w:val="%1."/>
      <w:lvlJc w:val="left"/>
      <w:pPr>
        <w:ind w:left="720" w:hanging="360"/>
      </w:pPr>
      <w:rPr>
        <w:rFonts w:hint="default"/>
      </w:rPr>
    </w:lvl>
    <w:lvl w:ilvl="1" w:tplc="C8005008" w:tentative="1">
      <w:start w:val="1"/>
      <w:numFmt w:val="lowerLetter"/>
      <w:lvlText w:val="%2."/>
      <w:lvlJc w:val="left"/>
      <w:pPr>
        <w:ind w:left="1440" w:hanging="360"/>
      </w:pPr>
    </w:lvl>
    <w:lvl w:ilvl="2" w:tplc="DD26B10C" w:tentative="1">
      <w:start w:val="1"/>
      <w:numFmt w:val="lowerRoman"/>
      <w:lvlText w:val="%3."/>
      <w:lvlJc w:val="right"/>
      <w:pPr>
        <w:ind w:left="2160" w:hanging="180"/>
      </w:pPr>
    </w:lvl>
    <w:lvl w:ilvl="3" w:tplc="9FCCED74" w:tentative="1">
      <w:start w:val="1"/>
      <w:numFmt w:val="decimal"/>
      <w:lvlText w:val="%4."/>
      <w:lvlJc w:val="left"/>
      <w:pPr>
        <w:ind w:left="2880" w:hanging="360"/>
      </w:pPr>
    </w:lvl>
    <w:lvl w:ilvl="4" w:tplc="36F491EA" w:tentative="1">
      <w:start w:val="1"/>
      <w:numFmt w:val="lowerLetter"/>
      <w:lvlText w:val="%5."/>
      <w:lvlJc w:val="left"/>
      <w:pPr>
        <w:ind w:left="3600" w:hanging="360"/>
      </w:pPr>
    </w:lvl>
    <w:lvl w:ilvl="5" w:tplc="28D26DCA" w:tentative="1">
      <w:start w:val="1"/>
      <w:numFmt w:val="lowerRoman"/>
      <w:lvlText w:val="%6."/>
      <w:lvlJc w:val="right"/>
      <w:pPr>
        <w:ind w:left="4320" w:hanging="180"/>
      </w:pPr>
    </w:lvl>
    <w:lvl w:ilvl="6" w:tplc="4A46EB72" w:tentative="1">
      <w:start w:val="1"/>
      <w:numFmt w:val="decimal"/>
      <w:lvlText w:val="%7."/>
      <w:lvlJc w:val="left"/>
      <w:pPr>
        <w:ind w:left="5040" w:hanging="360"/>
      </w:pPr>
    </w:lvl>
    <w:lvl w:ilvl="7" w:tplc="2386315C" w:tentative="1">
      <w:start w:val="1"/>
      <w:numFmt w:val="lowerLetter"/>
      <w:lvlText w:val="%8."/>
      <w:lvlJc w:val="left"/>
      <w:pPr>
        <w:ind w:left="5760" w:hanging="360"/>
      </w:pPr>
    </w:lvl>
    <w:lvl w:ilvl="8" w:tplc="04462B28" w:tentative="1">
      <w:start w:val="1"/>
      <w:numFmt w:val="lowerRoman"/>
      <w:lvlText w:val="%9."/>
      <w:lvlJc w:val="right"/>
      <w:pPr>
        <w:ind w:left="6480" w:hanging="180"/>
      </w:pPr>
    </w:lvl>
  </w:abstractNum>
  <w:abstractNum w:abstractNumId="33" w15:restartNumberingAfterBreak="0">
    <w:nsid w:val="244C3E63"/>
    <w:multiLevelType w:val="hybridMultilevel"/>
    <w:tmpl w:val="24B2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73D05DF"/>
    <w:multiLevelType w:val="hybridMultilevel"/>
    <w:tmpl w:val="7818AF76"/>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279D5C2E"/>
    <w:multiLevelType w:val="hybridMultilevel"/>
    <w:tmpl w:val="F38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504EFF"/>
    <w:multiLevelType w:val="hybridMultilevel"/>
    <w:tmpl w:val="074AF6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495FBE"/>
    <w:multiLevelType w:val="hybridMultilevel"/>
    <w:tmpl w:val="330E22DC"/>
    <w:lvl w:ilvl="0" w:tplc="231C67CA">
      <w:start w:val="1"/>
      <w:numFmt w:val="bullet"/>
      <w:lvlText w:val=""/>
      <w:lvlJc w:val="left"/>
      <w:pPr>
        <w:tabs>
          <w:tab w:val="num" w:pos="720"/>
        </w:tabs>
        <w:ind w:left="720" w:hanging="360"/>
      </w:pPr>
      <w:rPr>
        <w:rFonts w:ascii="Symbol" w:hAnsi="Symbol" w:hint="default"/>
      </w:rPr>
    </w:lvl>
    <w:lvl w:ilvl="1" w:tplc="423EBC9C">
      <w:start w:val="1"/>
      <w:numFmt w:val="bullet"/>
      <w:lvlText w:val="o"/>
      <w:lvlJc w:val="left"/>
      <w:pPr>
        <w:tabs>
          <w:tab w:val="num" w:pos="1440"/>
        </w:tabs>
        <w:ind w:left="1440" w:hanging="360"/>
      </w:pPr>
      <w:rPr>
        <w:rFonts w:ascii="Courier New" w:hAnsi="Courier New" w:hint="default"/>
      </w:rPr>
    </w:lvl>
    <w:lvl w:ilvl="2" w:tplc="2AC42304">
      <w:start w:val="1"/>
      <w:numFmt w:val="bullet"/>
      <w:lvlText w:val=""/>
      <w:lvlJc w:val="left"/>
      <w:pPr>
        <w:tabs>
          <w:tab w:val="num" w:pos="2160"/>
        </w:tabs>
        <w:ind w:left="2160" w:hanging="360"/>
      </w:pPr>
      <w:rPr>
        <w:rFonts w:ascii="Wingdings" w:hAnsi="Wingdings" w:hint="default"/>
      </w:rPr>
    </w:lvl>
    <w:lvl w:ilvl="3" w:tplc="98CC5334">
      <w:start w:val="1"/>
      <w:numFmt w:val="bullet"/>
      <w:lvlText w:val=""/>
      <w:lvlJc w:val="left"/>
      <w:pPr>
        <w:tabs>
          <w:tab w:val="num" w:pos="2880"/>
        </w:tabs>
        <w:ind w:left="2880" w:hanging="360"/>
      </w:pPr>
      <w:rPr>
        <w:rFonts w:ascii="Symbol" w:hAnsi="Symbol" w:hint="default"/>
      </w:rPr>
    </w:lvl>
    <w:lvl w:ilvl="4" w:tplc="5B88C96C">
      <w:start w:val="1"/>
      <w:numFmt w:val="bullet"/>
      <w:lvlText w:val="o"/>
      <w:lvlJc w:val="left"/>
      <w:pPr>
        <w:tabs>
          <w:tab w:val="num" w:pos="3600"/>
        </w:tabs>
        <w:ind w:left="3600" w:hanging="360"/>
      </w:pPr>
      <w:rPr>
        <w:rFonts w:ascii="Courier New" w:hAnsi="Courier New" w:hint="default"/>
      </w:rPr>
    </w:lvl>
    <w:lvl w:ilvl="5" w:tplc="CEEEF9D2">
      <w:start w:val="1"/>
      <w:numFmt w:val="bullet"/>
      <w:lvlText w:val=""/>
      <w:lvlJc w:val="left"/>
      <w:pPr>
        <w:tabs>
          <w:tab w:val="num" w:pos="4320"/>
        </w:tabs>
        <w:ind w:left="4320" w:hanging="360"/>
      </w:pPr>
      <w:rPr>
        <w:rFonts w:ascii="Wingdings" w:hAnsi="Wingdings" w:hint="default"/>
      </w:rPr>
    </w:lvl>
    <w:lvl w:ilvl="6" w:tplc="AE2C5C18">
      <w:start w:val="1"/>
      <w:numFmt w:val="bullet"/>
      <w:lvlText w:val=""/>
      <w:lvlJc w:val="left"/>
      <w:pPr>
        <w:tabs>
          <w:tab w:val="num" w:pos="5040"/>
        </w:tabs>
        <w:ind w:left="5040" w:hanging="360"/>
      </w:pPr>
      <w:rPr>
        <w:rFonts w:ascii="Symbol" w:hAnsi="Symbol" w:hint="default"/>
      </w:rPr>
    </w:lvl>
    <w:lvl w:ilvl="7" w:tplc="5B985BFA">
      <w:start w:val="1"/>
      <w:numFmt w:val="bullet"/>
      <w:lvlText w:val="o"/>
      <w:lvlJc w:val="left"/>
      <w:pPr>
        <w:tabs>
          <w:tab w:val="num" w:pos="5760"/>
        </w:tabs>
        <w:ind w:left="5760" w:hanging="360"/>
      </w:pPr>
      <w:rPr>
        <w:rFonts w:ascii="Courier New" w:hAnsi="Courier New" w:hint="default"/>
      </w:rPr>
    </w:lvl>
    <w:lvl w:ilvl="8" w:tplc="DA44E04C">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AAF4898"/>
    <w:multiLevelType w:val="hybridMultilevel"/>
    <w:tmpl w:val="3FD4104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2AF12850"/>
    <w:multiLevelType w:val="hybridMultilevel"/>
    <w:tmpl w:val="B96C09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B7E32BF"/>
    <w:multiLevelType w:val="hybridMultilevel"/>
    <w:tmpl w:val="169802E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41" w15:restartNumberingAfterBreak="0">
    <w:nsid w:val="2BAF1162"/>
    <w:multiLevelType w:val="hybridMultilevel"/>
    <w:tmpl w:val="62A2426E"/>
    <w:lvl w:ilvl="0" w:tplc="0409001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F6C74EE"/>
    <w:multiLevelType w:val="hybridMultilevel"/>
    <w:tmpl w:val="2E8642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36093C83"/>
    <w:multiLevelType w:val="hybridMultilevel"/>
    <w:tmpl w:val="6CD6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6F5F28"/>
    <w:multiLevelType w:val="hybridMultilevel"/>
    <w:tmpl w:val="F4922584"/>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DC2874"/>
    <w:multiLevelType w:val="hybridMultilevel"/>
    <w:tmpl w:val="6ACEEB02"/>
    <w:lvl w:ilvl="0" w:tplc="3FD2C2FE">
      <w:start w:val="1"/>
      <w:numFmt w:val="bullet"/>
      <w:lvlText w:val=""/>
      <w:lvlJc w:val="left"/>
      <w:pPr>
        <w:ind w:left="720" w:hanging="360"/>
      </w:pPr>
      <w:rPr>
        <w:rFonts w:ascii="Symbol" w:hAnsi="Symbol" w:hint="default"/>
      </w:rPr>
    </w:lvl>
    <w:lvl w:ilvl="1" w:tplc="2D3255CE">
      <w:start w:val="1"/>
      <w:numFmt w:val="lowerLetter"/>
      <w:lvlText w:val="%2."/>
      <w:lvlJc w:val="left"/>
      <w:pPr>
        <w:ind w:left="1440" w:hanging="360"/>
      </w:pPr>
    </w:lvl>
    <w:lvl w:ilvl="2" w:tplc="368C288E">
      <w:start w:val="1"/>
      <w:numFmt w:val="bullet"/>
      <w:lvlText w:val=""/>
      <w:lvlJc w:val="left"/>
      <w:pPr>
        <w:ind w:left="2160" w:hanging="180"/>
      </w:pPr>
      <w:rPr>
        <w:rFonts w:ascii="Symbol" w:hAnsi="Symbol" w:hint="default"/>
      </w:rPr>
    </w:lvl>
    <w:lvl w:ilvl="3" w:tplc="34F4CE0C" w:tentative="1">
      <w:start w:val="1"/>
      <w:numFmt w:val="decimal"/>
      <w:lvlText w:val="%4."/>
      <w:lvlJc w:val="left"/>
      <w:pPr>
        <w:ind w:left="2880" w:hanging="360"/>
      </w:pPr>
    </w:lvl>
    <w:lvl w:ilvl="4" w:tplc="3BF480AE" w:tentative="1">
      <w:start w:val="1"/>
      <w:numFmt w:val="lowerLetter"/>
      <w:lvlText w:val="%5."/>
      <w:lvlJc w:val="left"/>
      <w:pPr>
        <w:ind w:left="3600" w:hanging="360"/>
      </w:pPr>
    </w:lvl>
    <w:lvl w:ilvl="5" w:tplc="0C9297CA" w:tentative="1">
      <w:start w:val="1"/>
      <w:numFmt w:val="lowerRoman"/>
      <w:lvlText w:val="%6."/>
      <w:lvlJc w:val="right"/>
      <w:pPr>
        <w:ind w:left="4320" w:hanging="180"/>
      </w:pPr>
    </w:lvl>
    <w:lvl w:ilvl="6" w:tplc="9EF489D6" w:tentative="1">
      <w:start w:val="1"/>
      <w:numFmt w:val="decimal"/>
      <w:lvlText w:val="%7."/>
      <w:lvlJc w:val="left"/>
      <w:pPr>
        <w:ind w:left="5040" w:hanging="360"/>
      </w:pPr>
    </w:lvl>
    <w:lvl w:ilvl="7" w:tplc="67D4C48A" w:tentative="1">
      <w:start w:val="1"/>
      <w:numFmt w:val="lowerLetter"/>
      <w:lvlText w:val="%8."/>
      <w:lvlJc w:val="left"/>
      <w:pPr>
        <w:ind w:left="5760" w:hanging="360"/>
      </w:pPr>
    </w:lvl>
    <w:lvl w:ilvl="8" w:tplc="7BC013EE" w:tentative="1">
      <w:start w:val="1"/>
      <w:numFmt w:val="lowerRoman"/>
      <w:lvlText w:val="%9."/>
      <w:lvlJc w:val="right"/>
      <w:pPr>
        <w:ind w:left="6480" w:hanging="180"/>
      </w:pPr>
    </w:lvl>
  </w:abstractNum>
  <w:abstractNum w:abstractNumId="46" w15:restartNumberingAfterBreak="0">
    <w:nsid w:val="39801218"/>
    <w:multiLevelType w:val="hybridMultilevel"/>
    <w:tmpl w:val="C7C0AFDC"/>
    <w:lvl w:ilvl="0" w:tplc="9FCAA930">
      <w:start w:val="1"/>
      <w:numFmt w:val="bullet"/>
      <w:lvlText w:val=""/>
      <w:lvlJc w:val="left"/>
      <w:pPr>
        <w:ind w:left="720" w:hanging="360"/>
      </w:pPr>
      <w:rPr>
        <w:rFonts w:ascii="Symbol" w:hAnsi="Symbol" w:hint="default"/>
      </w:rPr>
    </w:lvl>
    <w:lvl w:ilvl="1" w:tplc="0966D564">
      <w:start w:val="1"/>
      <w:numFmt w:val="bullet"/>
      <w:lvlText w:val="o"/>
      <w:lvlJc w:val="left"/>
      <w:pPr>
        <w:ind w:left="1440" w:hanging="360"/>
      </w:pPr>
      <w:rPr>
        <w:rFonts w:ascii="Courier New" w:hAnsi="Courier New" w:hint="default"/>
      </w:rPr>
    </w:lvl>
    <w:lvl w:ilvl="2" w:tplc="04523922" w:tentative="1">
      <w:start w:val="1"/>
      <w:numFmt w:val="bullet"/>
      <w:lvlText w:val=""/>
      <w:lvlJc w:val="left"/>
      <w:pPr>
        <w:ind w:left="2160" w:hanging="360"/>
      </w:pPr>
      <w:rPr>
        <w:rFonts w:ascii="Wingdings" w:hAnsi="Wingdings" w:hint="default"/>
      </w:rPr>
    </w:lvl>
    <w:lvl w:ilvl="3" w:tplc="4A40E11C" w:tentative="1">
      <w:start w:val="1"/>
      <w:numFmt w:val="bullet"/>
      <w:lvlText w:val=""/>
      <w:lvlJc w:val="left"/>
      <w:pPr>
        <w:ind w:left="2880" w:hanging="360"/>
      </w:pPr>
      <w:rPr>
        <w:rFonts w:ascii="Symbol" w:hAnsi="Symbol" w:hint="default"/>
      </w:rPr>
    </w:lvl>
    <w:lvl w:ilvl="4" w:tplc="B440808C" w:tentative="1">
      <w:start w:val="1"/>
      <w:numFmt w:val="bullet"/>
      <w:lvlText w:val="o"/>
      <w:lvlJc w:val="left"/>
      <w:pPr>
        <w:ind w:left="3600" w:hanging="360"/>
      </w:pPr>
      <w:rPr>
        <w:rFonts w:ascii="Courier New" w:hAnsi="Courier New" w:hint="default"/>
      </w:rPr>
    </w:lvl>
    <w:lvl w:ilvl="5" w:tplc="D8968CDA" w:tentative="1">
      <w:start w:val="1"/>
      <w:numFmt w:val="bullet"/>
      <w:lvlText w:val=""/>
      <w:lvlJc w:val="left"/>
      <w:pPr>
        <w:ind w:left="4320" w:hanging="360"/>
      </w:pPr>
      <w:rPr>
        <w:rFonts w:ascii="Wingdings" w:hAnsi="Wingdings" w:hint="default"/>
      </w:rPr>
    </w:lvl>
    <w:lvl w:ilvl="6" w:tplc="F59E4FC4" w:tentative="1">
      <w:start w:val="1"/>
      <w:numFmt w:val="bullet"/>
      <w:lvlText w:val=""/>
      <w:lvlJc w:val="left"/>
      <w:pPr>
        <w:ind w:left="5040" w:hanging="360"/>
      </w:pPr>
      <w:rPr>
        <w:rFonts w:ascii="Symbol" w:hAnsi="Symbol" w:hint="default"/>
      </w:rPr>
    </w:lvl>
    <w:lvl w:ilvl="7" w:tplc="81CE5406" w:tentative="1">
      <w:start w:val="1"/>
      <w:numFmt w:val="bullet"/>
      <w:lvlText w:val="o"/>
      <w:lvlJc w:val="left"/>
      <w:pPr>
        <w:ind w:left="5760" w:hanging="360"/>
      </w:pPr>
      <w:rPr>
        <w:rFonts w:ascii="Courier New" w:hAnsi="Courier New" w:hint="default"/>
      </w:rPr>
    </w:lvl>
    <w:lvl w:ilvl="8" w:tplc="F33021BC" w:tentative="1">
      <w:start w:val="1"/>
      <w:numFmt w:val="bullet"/>
      <w:lvlText w:val=""/>
      <w:lvlJc w:val="left"/>
      <w:pPr>
        <w:ind w:left="6480" w:hanging="360"/>
      </w:pPr>
      <w:rPr>
        <w:rFonts w:ascii="Wingdings" w:hAnsi="Wingdings" w:hint="default"/>
      </w:rPr>
    </w:lvl>
  </w:abstractNum>
  <w:abstractNum w:abstractNumId="47" w15:restartNumberingAfterBreak="0">
    <w:nsid w:val="3A0C1486"/>
    <w:multiLevelType w:val="hybridMultilevel"/>
    <w:tmpl w:val="3BC0AAC4"/>
    <w:lvl w:ilvl="0" w:tplc="04090001">
      <w:start w:val="1"/>
      <w:numFmt w:val="bullet"/>
      <w:lvlText w:val=""/>
      <w:lvlJc w:val="left"/>
      <w:pPr>
        <w:tabs>
          <w:tab w:val="num" w:pos="0"/>
        </w:tabs>
        <w:ind w:left="-360" w:firstLine="360"/>
      </w:pPr>
      <w:rPr>
        <w:rFonts w:ascii="Symbol" w:hAnsi="Symbol"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3A8F4F0D"/>
    <w:multiLevelType w:val="hybridMultilevel"/>
    <w:tmpl w:val="CAD61932"/>
    <w:lvl w:ilvl="0" w:tplc="04090001">
      <w:start w:val="1"/>
      <w:numFmt w:val="decimal"/>
      <w:lvlText w:val="%1."/>
      <w:lvlJc w:val="left"/>
      <w:pPr>
        <w:ind w:left="720" w:hanging="360"/>
      </w:pPr>
    </w:lvl>
    <w:lvl w:ilvl="1" w:tplc="04090019">
      <w:start w:val="1"/>
      <w:numFmt w:val="lowerLetter"/>
      <w:lvlText w:val="%2."/>
      <w:lvlJc w:val="left"/>
      <w:pPr>
        <w:ind w:left="1440" w:hanging="360"/>
      </w:pPr>
    </w:lvl>
    <w:lvl w:ilvl="2" w:tplc="0409000F"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211247"/>
    <w:multiLevelType w:val="hybridMultilevel"/>
    <w:tmpl w:val="709C7E7C"/>
    <w:lvl w:ilvl="0" w:tplc="0409000F">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15:restartNumberingAfterBreak="0">
    <w:nsid w:val="3CF53AD4"/>
    <w:multiLevelType w:val="hybridMultilevel"/>
    <w:tmpl w:val="18447032"/>
    <w:lvl w:ilvl="0" w:tplc="5DC22F00">
      <w:start w:val="1"/>
      <w:numFmt w:val="decimal"/>
      <w:pStyle w:val="NumberedNormal"/>
      <w:lvlText w:val="%1"/>
      <w:lvlJc w:val="left"/>
      <w:pPr>
        <w:tabs>
          <w:tab w:val="num" w:pos="0"/>
        </w:tabs>
        <w:ind w:left="-360" w:firstLine="360"/>
      </w:pPr>
      <w:rPr>
        <w:rFonts w:cs="Times New Roman" w:hint="default"/>
        <w:sz w:val="16"/>
        <w:szCs w:val="16"/>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3D2570E9"/>
    <w:multiLevelType w:val="singleLevel"/>
    <w:tmpl w:val="D1509D50"/>
    <w:lvl w:ilvl="0">
      <w:start w:val="1"/>
      <w:numFmt w:val="bullet"/>
      <w:pStyle w:val="bullet"/>
      <w:lvlText w:val="●"/>
      <w:lvlJc w:val="left"/>
      <w:pPr>
        <w:tabs>
          <w:tab w:val="num" w:pos="360"/>
        </w:tabs>
        <w:ind w:left="360" w:hanging="360"/>
      </w:pPr>
      <w:rPr>
        <w:rFonts w:ascii="Times New Roman" w:hAnsi="Times New Roman" w:hint="default"/>
      </w:rPr>
    </w:lvl>
  </w:abstractNum>
  <w:abstractNum w:abstractNumId="52" w15:restartNumberingAfterBreak="0">
    <w:nsid w:val="3DC90912"/>
    <w:multiLevelType w:val="hybridMultilevel"/>
    <w:tmpl w:val="75B08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E8B1BD2"/>
    <w:multiLevelType w:val="hybridMultilevel"/>
    <w:tmpl w:val="F326BEE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15:restartNumberingAfterBreak="0">
    <w:nsid w:val="3F5733D5"/>
    <w:multiLevelType w:val="hybridMultilevel"/>
    <w:tmpl w:val="9FD66E42"/>
    <w:lvl w:ilvl="0" w:tplc="000E566E">
      <w:start w:val="1"/>
      <w:numFmt w:val="decimal"/>
      <w:lvlText w:val="%1)"/>
      <w:lvlJc w:val="left"/>
      <w:pPr>
        <w:ind w:left="1440" w:hanging="360"/>
      </w:pPr>
    </w:lvl>
    <w:lvl w:ilvl="1" w:tplc="3A58D3AC" w:tentative="1">
      <w:start w:val="1"/>
      <w:numFmt w:val="lowerLetter"/>
      <w:lvlText w:val="%2."/>
      <w:lvlJc w:val="left"/>
      <w:pPr>
        <w:ind w:left="2160" w:hanging="360"/>
      </w:pPr>
    </w:lvl>
    <w:lvl w:ilvl="2" w:tplc="274E3FD2" w:tentative="1">
      <w:start w:val="1"/>
      <w:numFmt w:val="lowerRoman"/>
      <w:lvlText w:val="%3."/>
      <w:lvlJc w:val="right"/>
      <w:pPr>
        <w:ind w:left="2880" w:hanging="180"/>
      </w:pPr>
    </w:lvl>
    <w:lvl w:ilvl="3" w:tplc="EAA2E820" w:tentative="1">
      <w:start w:val="1"/>
      <w:numFmt w:val="decimal"/>
      <w:lvlText w:val="%4."/>
      <w:lvlJc w:val="left"/>
      <w:pPr>
        <w:ind w:left="3600" w:hanging="360"/>
      </w:pPr>
    </w:lvl>
    <w:lvl w:ilvl="4" w:tplc="D5EAEA20" w:tentative="1">
      <w:start w:val="1"/>
      <w:numFmt w:val="lowerLetter"/>
      <w:lvlText w:val="%5."/>
      <w:lvlJc w:val="left"/>
      <w:pPr>
        <w:ind w:left="4320" w:hanging="360"/>
      </w:pPr>
    </w:lvl>
    <w:lvl w:ilvl="5" w:tplc="5980F4E8" w:tentative="1">
      <w:start w:val="1"/>
      <w:numFmt w:val="lowerRoman"/>
      <w:lvlText w:val="%6."/>
      <w:lvlJc w:val="right"/>
      <w:pPr>
        <w:ind w:left="5040" w:hanging="180"/>
      </w:pPr>
    </w:lvl>
    <w:lvl w:ilvl="6" w:tplc="2A80B470" w:tentative="1">
      <w:start w:val="1"/>
      <w:numFmt w:val="decimal"/>
      <w:lvlText w:val="%7."/>
      <w:lvlJc w:val="left"/>
      <w:pPr>
        <w:ind w:left="5760" w:hanging="360"/>
      </w:pPr>
    </w:lvl>
    <w:lvl w:ilvl="7" w:tplc="ABB6D394" w:tentative="1">
      <w:start w:val="1"/>
      <w:numFmt w:val="lowerLetter"/>
      <w:lvlText w:val="%8."/>
      <w:lvlJc w:val="left"/>
      <w:pPr>
        <w:ind w:left="6480" w:hanging="360"/>
      </w:pPr>
    </w:lvl>
    <w:lvl w:ilvl="8" w:tplc="59DCBCFC" w:tentative="1">
      <w:start w:val="1"/>
      <w:numFmt w:val="lowerRoman"/>
      <w:lvlText w:val="%9."/>
      <w:lvlJc w:val="right"/>
      <w:pPr>
        <w:ind w:left="7200" w:hanging="180"/>
      </w:pPr>
    </w:lvl>
  </w:abstractNum>
  <w:abstractNum w:abstractNumId="55" w15:restartNumberingAfterBreak="0">
    <w:nsid w:val="3FAA11BD"/>
    <w:multiLevelType w:val="hybridMultilevel"/>
    <w:tmpl w:val="F5042C58"/>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6" w15:restartNumberingAfterBreak="0">
    <w:nsid w:val="3FD0536C"/>
    <w:multiLevelType w:val="hybridMultilevel"/>
    <w:tmpl w:val="88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DE571A"/>
    <w:multiLevelType w:val="hybridMultilevel"/>
    <w:tmpl w:val="8242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0105FA1"/>
    <w:multiLevelType w:val="hybridMultilevel"/>
    <w:tmpl w:val="F9D8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5D519C"/>
    <w:multiLevelType w:val="hybridMultilevel"/>
    <w:tmpl w:val="3A26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22D01E4"/>
    <w:multiLevelType w:val="hybridMultilevel"/>
    <w:tmpl w:val="F5847002"/>
    <w:lvl w:ilvl="0" w:tplc="0409000F">
      <w:start w:val="1"/>
      <w:numFmt w:val="decimal"/>
      <w:lvlText w:val="%1."/>
      <w:lvlJc w:val="left"/>
      <w:pPr>
        <w:ind w:left="1080" w:hanging="360"/>
      </w:pPr>
      <w:rPr>
        <w:rFonts w:hint="default"/>
      </w:rPr>
    </w:lvl>
    <w:lvl w:ilvl="1" w:tplc="0409000F">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61" w15:restartNumberingAfterBreak="0">
    <w:nsid w:val="44192A93"/>
    <w:multiLevelType w:val="hybridMultilevel"/>
    <w:tmpl w:val="09C62B6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2" w15:restartNumberingAfterBreak="0">
    <w:nsid w:val="45470265"/>
    <w:multiLevelType w:val="hybridMultilevel"/>
    <w:tmpl w:val="2D404C2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3" w15:restartNumberingAfterBreak="0">
    <w:nsid w:val="45854643"/>
    <w:multiLevelType w:val="hybridMultilevel"/>
    <w:tmpl w:val="92DEFB6C"/>
    <w:lvl w:ilvl="0" w:tplc="0409001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4" w15:restartNumberingAfterBreak="0">
    <w:nsid w:val="45BC6F5B"/>
    <w:multiLevelType w:val="hybridMultilevel"/>
    <w:tmpl w:val="82405AFA"/>
    <w:lvl w:ilvl="0" w:tplc="04090001">
      <w:start w:val="1"/>
      <w:numFmt w:val="bullet"/>
      <w:lvlText w:val=""/>
      <w:lvlJc w:val="left"/>
      <w:pPr>
        <w:ind w:left="720" w:hanging="359"/>
      </w:pPr>
      <w:rPr>
        <w:rFonts w:ascii="Symbol" w:hAnsi="Symbol" w:hint="default"/>
      </w:rPr>
    </w:lvl>
    <w:lvl w:ilvl="1" w:tplc="04090003">
      <w:start w:val="1"/>
      <w:numFmt w:val="bullet"/>
      <w:lvlText w:val="o"/>
      <w:lvlJc w:val="left"/>
      <w:pPr>
        <w:ind w:left="1440" w:hanging="359"/>
      </w:pPr>
      <w:rPr>
        <w:rFonts w:ascii="Courier New" w:hAnsi="Courier New" w:cs="Courier New" w:hint="default"/>
      </w:rPr>
    </w:lvl>
    <w:lvl w:ilvl="2" w:tplc="04090005">
      <w:start w:val="1"/>
      <w:numFmt w:val="bullet"/>
      <w:lvlText w:val=""/>
      <w:lvlJc w:val="left"/>
      <w:pPr>
        <w:ind w:left="2160" w:hanging="359"/>
      </w:pPr>
      <w:rPr>
        <w:rFonts w:ascii="Wingdings" w:hAnsi="Wingdings" w:hint="default"/>
      </w:rPr>
    </w:lvl>
    <w:lvl w:ilvl="3" w:tplc="04090001">
      <w:start w:val="1"/>
      <w:numFmt w:val="bullet"/>
      <w:lvlText w:val=""/>
      <w:lvlJc w:val="left"/>
      <w:pPr>
        <w:ind w:left="2880" w:hanging="359"/>
      </w:pPr>
      <w:rPr>
        <w:rFonts w:ascii="Symbol" w:hAnsi="Symbol" w:hint="default"/>
      </w:rPr>
    </w:lvl>
    <w:lvl w:ilvl="4" w:tplc="04090003">
      <w:start w:val="1"/>
      <w:numFmt w:val="bullet"/>
      <w:lvlText w:val="o"/>
      <w:lvlJc w:val="left"/>
      <w:pPr>
        <w:ind w:left="3600" w:hanging="359"/>
      </w:pPr>
      <w:rPr>
        <w:rFonts w:ascii="Courier New" w:hAnsi="Courier New" w:cs="Courier New" w:hint="default"/>
      </w:rPr>
    </w:lvl>
    <w:lvl w:ilvl="5" w:tplc="04090005">
      <w:start w:val="1"/>
      <w:numFmt w:val="bullet"/>
      <w:lvlText w:val=""/>
      <w:lvlJc w:val="left"/>
      <w:pPr>
        <w:ind w:left="4320" w:hanging="359"/>
      </w:pPr>
      <w:rPr>
        <w:rFonts w:ascii="Wingdings" w:hAnsi="Wingdings" w:hint="default"/>
      </w:rPr>
    </w:lvl>
    <w:lvl w:ilvl="6" w:tplc="04090001">
      <w:start w:val="1"/>
      <w:numFmt w:val="bullet"/>
      <w:lvlText w:val=""/>
      <w:lvlJc w:val="left"/>
      <w:pPr>
        <w:ind w:left="5040" w:hanging="359"/>
      </w:pPr>
      <w:rPr>
        <w:rFonts w:ascii="Symbol" w:hAnsi="Symbol" w:hint="default"/>
      </w:rPr>
    </w:lvl>
    <w:lvl w:ilvl="7" w:tplc="04090003">
      <w:start w:val="1"/>
      <w:numFmt w:val="bullet"/>
      <w:lvlText w:val="o"/>
      <w:lvlJc w:val="left"/>
      <w:pPr>
        <w:ind w:left="5760" w:hanging="359"/>
      </w:pPr>
      <w:rPr>
        <w:rFonts w:ascii="Courier New" w:hAnsi="Courier New" w:cs="Courier New" w:hint="default"/>
      </w:rPr>
    </w:lvl>
    <w:lvl w:ilvl="8" w:tplc="04090005">
      <w:start w:val="1"/>
      <w:numFmt w:val="bullet"/>
      <w:lvlText w:val=""/>
      <w:lvlJc w:val="left"/>
      <w:pPr>
        <w:ind w:left="6480" w:hanging="359"/>
      </w:pPr>
      <w:rPr>
        <w:rFonts w:ascii="Wingdings" w:hAnsi="Wingdings" w:hint="default"/>
      </w:rPr>
    </w:lvl>
  </w:abstractNum>
  <w:abstractNum w:abstractNumId="65" w15:restartNumberingAfterBreak="0">
    <w:nsid w:val="46F01711"/>
    <w:multiLevelType w:val="hybridMultilevel"/>
    <w:tmpl w:val="1DD27590"/>
    <w:lvl w:ilvl="0" w:tplc="04090001">
      <w:start w:val="1"/>
      <w:numFmt w:val="decimal"/>
      <w:lvlText w:val="%1."/>
      <w:lvlJc w:val="left"/>
      <w:pPr>
        <w:ind w:left="720" w:hanging="360"/>
      </w:pPr>
      <w:rPr>
        <w:rFonts w:hint="default"/>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6" w15:restartNumberingAfterBreak="0">
    <w:nsid w:val="477F0854"/>
    <w:multiLevelType w:val="hybridMultilevel"/>
    <w:tmpl w:val="1174D072"/>
    <w:lvl w:ilvl="0" w:tplc="FD80B580">
      <w:start w:val="1"/>
      <w:numFmt w:val="lowerLetter"/>
      <w:lvlText w:val="%1."/>
      <w:lvlJc w:val="left"/>
      <w:pPr>
        <w:ind w:left="720" w:hanging="360"/>
      </w:pPr>
      <w:rPr>
        <w:rFonts w:hint="default"/>
      </w:rPr>
    </w:lvl>
    <w:lvl w:ilvl="1" w:tplc="6BF87094" w:tentative="1">
      <w:start w:val="1"/>
      <w:numFmt w:val="lowerLetter"/>
      <w:lvlText w:val="%2."/>
      <w:lvlJc w:val="left"/>
      <w:pPr>
        <w:ind w:left="1440" w:hanging="360"/>
      </w:pPr>
    </w:lvl>
    <w:lvl w:ilvl="2" w:tplc="5DAC16FE" w:tentative="1">
      <w:start w:val="1"/>
      <w:numFmt w:val="lowerRoman"/>
      <w:lvlText w:val="%3."/>
      <w:lvlJc w:val="right"/>
      <w:pPr>
        <w:ind w:left="2160" w:hanging="180"/>
      </w:pPr>
    </w:lvl>
    <w:lvl w:ilvl="3" w:tplc="6EDC56BA" w:tentative="1">
      <w:start w:val="1"/>
      <w:numFmt w:val="decimal"/>
      <w:lvlText w:val="%4."/>
      <w:lvlJc w:val="left"/>
      <w:pPr>
        <w:ind w:left="2880" w:hanging="360"/>
      </w:pPr>
    </w:lvl>
    <w:lvl w:ilvl="4" w:tplc="7AC665CA" w:tentative="1">
      <w:start w:val="1"/>
      <w:numFmt w:val="lowerLetter"/>
      <w:lvlText w:val="%5."/>
      <w:lvlJc w:val="left"/>
      <w:pPr>
        <w:ind w:left="3600" w:hanging="360"/>
      </w:pPr>
    </w:lvl>
    <w:lvl w:ilvl="5" w:tplc="5D587DAA" w:tentative="1">
      <w:start w:val="1"/>
      <w:numFmt w:val="lowerRoman"/>
      <w:lvlText w:val="%6."/>
      <w:lvlJc w:val="right"/>
      <w:pPr>
        <w:ind w:left="4320" w:hanging="180"/>
      </w:pPr>
    </w:lvl>
    <w:lvl w:ilvl="6" w:tplc="63482182" w:tentative="1">
      <w:start w:val="1"/>
      <w:numFmt w:val="decimal"/>
      <w:lvlText w:val="%7."/>
      <w:lvlJc w:val="left"/>
      <w:pPr>
        <w:ind w:left="5040" w:hanging="360"/>
      </w:pPr>
    </w:lvl>
    <w:lvl w:ilvl="7" w:tplc="014298CC" w:tentative="1">
      <w:start w:val="1"/>
      <w:numFmt w:val="lowerLetter"/>
      <w:lvlText w:val="%8."/>
      <w:lvlJc w:val="left"/>
      <w:pPr>
        <w:ind w:left="5760" w:hanging="360"/>
      </w:pPr>
    </w:lvl>
    <w:lvl w:ilvl="8" w:tplc="6CAEF0DC" w:tentative="1">
      <w:start w:val="1"/>
      <w:numFmt w:val="lowerRoman"/>
      <w:lvlText w:val="%9."/>
      <w:lvlJc w:val="right"/>
      <w:pPr>
        <w:ind w:left="6480" w:hanging="180"/>
      </w:pPr>
    </w:lvl>
  </w:abstractNum>
  <w:abstractNum w:abstractNumId="67" w15:restartNumberingAfterBreak="0">
    <w:nsid w:val="480C2604"/>
    <w:multiLevelType w:val="hybridMultilevel"/>
    <w:tmpl w:val="220EC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A01724"/>
    <w:multiLevelType w:val="hybridMultilevel"/>
    <w:tmpl w:val="E3B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DD2AB5"/>
    <w:multiLevelType w:val="hybridMultilevel"/>
    <w:tmpl w:val="43BC1832"/>
    <w:lvl w:ilvl="0" w:tplc="0409000F">
      <w:start w:val="1"/>
      <w:numFmt w:val="bullet"/>
      <w:lvlText w:val=""/>
      <w:lvlJc w:val="left"/>
      <w:pPr>
        <w:ind w:left="720" w:hanging="359"/>
      </w:pPr>
      <w:rPr>
        <w:rFonts w:ascii="Symbol" w:hAnsi="Symbol" w:hint="default"/>
      </w:rPr>
    </w:lvl>
    <w:lvl w:ilvl="1" w:tplc="E02EEB1C">
      <w:start w:val="1"/>
      <w:numFmt w:val="bullet"/>
      <w:lvlText w:val="o"/>
      <w:lvlJc w:val="left"/>
      <w:pPr>
        <w:ind w:left="1440" w:hanging="359"/>
      </w:pPr>
      <w:rPr>
        <w:rFonts w:ascii="Courier New" w:hAnsi="Courier New" w:cs="Courier New" w:hint="default"/>
      </w:rPr>
    </w:lvl>
    <w:lvl w:ilvl="2" w:tplc="0409001B">
      <w:start w:val="1"/>
      <w:numFmt w:val="bullet"/>
      <w:lvlText w:val=""/>
      <w:lvlJc w:val="left"/>
      <w:pPr>
        <w:ind w:left="2160" w:hanging="359"/>
      </w:pPr>
      <w:rPr>
        <w:rFonts w:ascii="Wingdings" w:hAnsi="Wingdings" w:hint="default"/>
      </w:rPr>
    </w:lvl>
    <w:lvl w:ilvl="3" w:tplc="0409000F">
      <w:start w:val="1"/>
      <w:numFmt w:val="bullet"/>
      <w:lvlText w:val=""/>
      <w:lvlJc w:val="left"/>
      <w:pPr>
        <w:ind w:left="2880" w:hanging="359"/>
      </w:pPr>
      <w:rPr>
        <w:rFonts w:ascii="Symbol" w:hAnsi="Symbol" w:hint="default"/>
      </w:rPr>
    </w:lvl>
    <w:lvl w:ilvl="4" w:tplc="04090019">
      <w:start w:val="1"/>
      <w:numFmt w:val="bullet"/>
      <w:lvlText w:val="o"/>
      <w:lvlJc w:val="left"/>
      <w:pPr>
        <w:ind w:left="3600" w:hanging="359"/>
      </w:pPr>
      <w:rPr>
        <w:rFonts w:ascii="Courier New" w:hAnsi="Courier New" w:cs="Courier New" w:hint="default"/>
      </w:rPr>
    </w:lvl>
    <w:lvl w:ilvl="5" w:tplc="0409001B">
      <w:start w:val="1"/>
      <w:numFmt w:val="bullet"/>
      <w:lvlText w:val=""/>
      <w:lvlJc w:val="left"/>
      <w:pPr>
        <w:ind w:left="4320" w:hanging="359"/>
      </w:pPr>
      <w:rPr>
        <w:rFonts w:ascii="Wingdings" w:hAnsi="Wingdings" w:hint="default"/>
      </w:rPr>
    </w:lvl>
    <w:lvl w:ilvl="6" w:tplc="0409000F">
      <w:start w:val="1"/>
      <w:numFmt w:val="bullet"/>
      <w:lvlText w:val=""/>
      <w:lvlJc w:val="left"/>
      <w:pPr>
        <w:ind w:left="5040" w:hanging="359"/>
      </w:pPr>
      <w:rPr>
        <w:rFonts w:ascii="Symbol" w:hAnsi="Symbol" w:hint="default"/>
      </w:rPr>
    </w:lvl>
    <w:lvl w:ilvl="7" w:tplc="04090019">
      <w:start w:val="1"/>
      <w:numFmt w:val="bullet"/>
      <w:lvlText w:val="o"/>
      <w:lvlJc w:val="left"/>
      <w:pPr>
        <w:ind w:left="5760" w:hanging="359"/>
      </w:pPr>
      <w:rPr>
        <w:rFonts w:ascii="Courier New" w:hAnsi="Courier New" w:cs="Courier New" w:hint="default"/>
      </w:rPr>
    </w:lvl>
    <w:lvl w:ilvl="8" w:tplc="0409001B">
      <w:start w:val="1"/>
      <w:numFmt w:val="bullet"/>
      <w:lvlText w:val=""/>
      <w:lvlJc w:val="left"/>
      <w:pPr>
        <w:ind w:left="6480" w:hanging="359"/>
      </w:pPr>
      <w:rPr>
        <w:rFonts w:ascii="Wingdings" w:hAnsi="Wingdings" w:hint="default"/>
      </w:rPr>
    </w:lvl>
  </w:abstractNum>
  <w:abstractNum w:abstractNumId="70" w15:restartNumberingAfterBreak="0">
    <w:nsid w:val="4C081C40"/>
    <w:multiLevelType w:val="hybridMultilevel"/>
    <w:tmpl w:val="0AB4215E"/>
    <w:lvl w:ilvl="0" w:tplc="3656D626">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1" w15:restartNumberingAfterBreak="0">
    <w:nsid w:val="4C8B31BB"/>
    <w:multiLevelType w:val="hybridMultilevel"/>
    <w:tmpl w:val="3C3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D823FA3"/>
    <w:multiLevelType w:val="hybridMultilevel"/>
    <w:tmpl w:val="9BCED010"/>
    <w:lvl w:ilvl="0" w:tplc="0409000F">
      <w:start w:val="1"/>
      <w:numFmt w:val="bullet"/>
      <w:lvlText w:val=""/>
      <w:lvlJc w:val="left"/>
      <w:pPr>
        <w:ind w:left="1800" w:hanging="360"/>
      </w:pPr>
      <w:rPr>
        <w:rFonts w:ascii="Symbol" w:hAnsi="Symbol"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73" w15:restartNumberingAfterBreak="0">
    <w:nsid w:val="4D8D5035"/>
    <w:multiLevelType w:val="hybridMultilevel"/>
    <w:tmpl w:val="7818AF76"/>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4" w15:restartNumberingAfterBreak="0">
    <w:nsid w:val="4F6803EA"/>
    <w:multiLevelType w:val="hybridMultilevel"/>
    <w:tmpl w:val="E048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FFD56A6"/>
    <w:multiLevelType w:val="hybridMultilevel"/>
    <w:tmpl w:val="E01A012C"/>
    <w:lvl w:ilvl="0" w:tplc="B8D8BC0E">
      <w:start w:val="1"/>
      <w:numFmt w:val="bullet"/>
      <w:lvlText w:val=""/>
      <w:lvlJc w:val="left"/>
      <w:pPr>
        <w:ind w:left="720" w:hanging="360"/>
      </w:pPr>
      <w:rPr>
        <w:rFonts w:ascii="Symbol" w:hAnsi="Symbol" w:hint="default"/>
      </w:rPr>
    </w:lvl>
    <w:lvl w:ilvl="1" w:tplc="D43C9BDE" w:tentative="1">
      <w:start w:val="1"/>
      <w:numFmt w:val="bullet"/>
      <w:lvlText w:val="o"/>
      <w:lvlJc w:val="left"/>
      <w:pPr>
        <w:ind w:left="1440" w:hanging="360"/>
      </w:pPr>
      <w:rPr>
        <w:rFonts w:ascii="Courier New" w:hAnsi="Courier New" w:cs="Courier New" w:hint="default"/>
      </w:rPr>
    </w:lvl>
    <w:lvl w:ilvl="2" w:tplc="181687EC">
      <w:start w:val="1"/>
      <w:numFmt w:val="bullet"/>
      <w:lvlText w:val=""/>
      <w:lvlJc w:val="left"/>
      <w:pPr>
        <w:ind w:left="2160" w:hanging="360"/>
      </w:pPr>
      <w:rPr>
        <w:rFonts w:ascii="Wingdings" w:hAnsi="Wingdings" w:hint="default"/>
      </w:rPr>
    </w:lvl>
    <w:lvl w:ilvl="3" w:tplc="E654C530" w:tentative="1">
      <w:start w:val="1"/>
      <w:numFmt w:val="bullet"/>
      <w:lvlText w:val=""/>
      <w:lvlJc w:val="left"/>
      <w:pPr>
        <w:ind w:left="2880" w:hanging="360"/>
      </w:pPr>
      <w:rPr>
        <w:rFonts w:ascii="Symbol" w:hAnsi="Symbol" w:hint="default"/>
      </w:rPr>
    </w:lvl>
    <w:lvl w:ilvl="4" w:tplc="45D0C4F4" w:tentative="1">
      <w:start w:val="1"/>
      <w:numFmt w:val="bullet"/>
      <w:lvlText w:val="o"/>
      <w:lvlJc w:val="left"/>
      <w:pPr>
        <w:ind w:left="3600" w:hanging="360"/>
      </w:pPr>
      <w:rPr>
        <w:rFonts w:ascii="Courier New" w:hAnsi="Courier New" w:cs="Courier New" w:hint="default"/>
      </w:rPr>
    </w:lvl>
    <w:lvl w:ilvl="5" w:tplc="43020FCC" w:tentative="1">
      <w:start w:val="1"/>
      <w:numFmt w:val="bullet"/>
      <w:lvlText w:val=""/>
      <w:lvlJc w:val="left"/>
      <w:pPr>
        <w:ind w:left="4320" w:hanging="360"/>
      </w:pPr>
      <w:rPr>
        <w:rFonts w:ascii="Wingdings" w:hAnsi="Wingdings" w:hint="default"/>
      </w:rPr>
    </w:lvl>
    <w:lvl w:ilvl="6" w:tplc="704EC5D4" w:tentative="1">
      <w:start w:val="1"/>
      <w:numFmt w:val="bullet"/>
      <w:lvlText w:val=""/>
      <w:lvlJc w:val="left"/>
      <w:pPr>
        <w:ind w:left="5040" w:hanging="360"/>
      </w:pPr>
      <w:rPr>
        <w:rFonts w:ascii="Symbol" w:hAnsi="Symbol" w:hint="default"/>
      </w:rPr>
    </w:lvl>
    <w:lvl w:ilvl="7" w:tplc="E6D413F2" w:tentative="1">
      <w:start w:val="1"/>
      <w:numFmt w:val="bullet"/>
      <w:lvlText w:val="o"/>
      <w:lvlJc w:val="left"/>
      <w:pPr>
        <w:ind w:left="5760" w:hanging="360"/>
      </w:pPr>
      <w:rPr>
        <w:rFonts w:ascii="Courier New" w:hAnsi="Courier New" w:cs="Courier New" w:hint="default"/>
      </w:rPr>
    </w:lvl>
    <w:lvl w:ilvl="8" w:tplc="70FC0514" w:tentative="1">
      <w:start w:val="1"/>
      <w:numFmt w:val="bullet"/>
      <w:lvlText w:val=""/>
      <w:lvlJc w:val="left"/>
      <w:pPr>
        <w:ind w:left="6480" w:hanging="360"/>
      </w:pPr>
      <w:rPr>
        <w:rFonts w:ascii="Wingdings" w:hAnsi="Wingdings" w:hint="default"/>
      </w:rPr>
    </w:lvl>
  </w:abstractNum>
  <w:abstractNum w:abstractNumId="76" w15:restartNumberingAfterBreak="0">
    <w:nsid w:val="52D31CA1"/>
    <w:multiLevelType w:val="hybridMultilevel"/>
    <w:tmpl w:val="F668BF7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7" w15:restartNumberingAfterBreak="0">
    <w:nsid w:val="55044569"/>
    <w:multiLevelType w:val="hybridMultilevel"/>
    <w:tmpl w:val="80F8248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8" w15:restartNumberingAfterBreak="0">
    <w:nsid w:val="57360B6B"/>
    <w:multiLevelType w:val="hybridMultilevel"/>
    <w:tmpl w:val="FAA4FD82"/>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76E706E"/>
    <w:multiLevelType w:val="hybridMultilevel"/>
    <w:tmpl w:val="13D88A26"/>
    <w:lvl w:ilvl="0" w:tplc="AE5E00BA">
      <w:start w:val="1"/>
      <w:numFmt w:val="decimal"/>
      <w:lvlText w:val="%1."/>
      <w:lvlJc w:val="left"/>
      <w:pPr>
        <w:ind w:left="720" w:hanging="360"/>
      </w:pPr>
    </w:lvl>
    <w:lvl w:ilvl="1" w:tplc="3BBE73E8">
      <w:start w:val="1"/>
      <w:numFmt w:val="lowerLetter"/>
      <w:lvlText w:val="%2."/>
      <w:lvlJc w:val="left"/>
      <w:pPr>
        <w:ind w:left="1440" w:hanging="360"/>
      </w:pPr>
    </w:lvl>
    <w:lvl w:ilvl="2" w:tplc="10A03688" w:tentative="1">
      <w:start w:val="1"/>
      <w:numFmt w:val="lowerRoman"/>
      <w:lvlText w:val="%3."/>
      <w:lvlJc w:val="right"/>
      <w:pPr>
        <w:ind w:left="2160" w:hanging="180"/>
      </w:pPr>
    </w:lvl>
    <w:lvl w:ilvl="3" w:tplc="5B8A0F26" w:tentative="1">
      <w:start w:val="1"/>
      <w:numFmt w:val="decimal"/>
      <w:lvlText w:val="%4."/>
      <w:lvlJc w:val="left"/>
      <w:pPr>
        <w:ind w:left="2880" w:hanging="360"/>
      </w:pPr>
    </w:lvl>
    <w:lvl w:ilvl="4" w:tplc="7E8E7026" w:tentative="1">
      <w:start w:val="1"/>
      <w:numFmt w:val="lowerLetter"/>
      <w:lvlText w:val="%5."/>
      <w:lvlJc w:val="left"/>
      <w:pPr>
        <w:ind w:left="3600" w:hanging="360"/>
      </w:pPr>
    </w:lvl>
    <w:lvl w:ilvl="5" w:tplc="F968A316" w:tentative="1">
      <w:start w:val="1"/>
      <w:numFmt w:val="lowerRoman"/>
      <w:lvlText w:val="%6."/>
      <w:lvlJc w:val="right"/>
      <w:pPr>
        <w:ind w:left="4320" w:hanging="180"/>
      </w:pPr>
    </w:lvl>
    <w:lvl w:ilvl="6" w:tplc="0E088DAE" w:tentative="1">
      <w:start w:val="1"/>
      <w:numFmt w:val="decimal"/>
      <w:lvlText w:val="%7."/>
      <w:lvlJc w:val="left"/>
      <w:pPr>
        <w:ind w:left="5040" w:hanging="360"/>
      </w:pPr>
    </w:lvl>
    <w:lvl w:ilvl="7" w:tplc="CFEC05F4" w:tentative="1">
      <w:start w:val="1"/>
      <w:numFmt w:val="lowerLetter"/>
      <w:lvlText w:val="%8."/>
      <w:lvlJc w:val="left"/>
      <w:pPr>
        <w:ind w:left="5760" w:hanging="360"/>
      </w:pPr>
    </w:lvl>
    <w:lvl w:ilvl="8" w:tplc="CA06E148" w:tentative="1">
      <w:start w:val="1"/>
      <w:numFmt w:val="lowerRoman"/>
      <w:lvlText w:val="%9."/>
      <w:lvlJc w:val="right"/>
      <w:pPr>
        <w:ind w:left="6480" w:hanging="180"/>
      </w:pPr>
    </w:lvl>
  </w:abstractNum>
  <w:abstractNum w:abstractNumId="80" w15:restartNumberingAfterBreak="0">
    <w:nsid w:val="57AC1B5E"/>
    <w:multiLevelType w:val="hybridMultilevel"/>
    <w:tmpl w:val="2B165A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1" w15:restartNumberingAfterBreak="0">
    <w:nsid w:val="59ED2750"/>
    <w:multiLevelType w:val="hybridMultilevel"/>
    <w:tmpl w:val="BE1495D4"/>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82" w15:restartNumberingAfterBreak="0">
    <w:nsid w:val="5A4F6256"/>
    <w:multiLevelType w:val="hybridMultilevel"/>
    <w:tmpl w:val="9A10D9B4"/>
    <w:lvl w:ilvl="0" w:tplc="0409001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AEC69B3"/>
    <w:multiLevelType w:val="multilevel"/>
    <w:tmpl w:val="884C46B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5C393419"/>
    <w:multiLevelType w:val="hybridMultilevel"/>
    <w:tmpl w:val="B6322F1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5" w15:restartNumberingAfterBreak="0">
    <w:nsid w:val="5D2D500C"/>
    <w:multiLevelType w:val="hybridMultilevel"/>
    <w:tmpl w:val="682CD1AA"/>
    <w:lvl w:ilvl="0" w:tplc="04090001">
      <w:start w:val="1"/>
      <w:numFmt w:val="bullet"/>
      <w:lvlText w:val=""/>
      <w:lvlJc w:val="left"/>
      <w:pPr>
        <w:tabs>
          <w:tab w:val="num" w:pos="0"/>
        </w:tabs>
        <w:ind w:left="-360" w:firstLine="360"/>
      </w:pPr>
      <w:rPr>
        <w:rFonts w:ascii="Symbol" w:hAnsi="Symbol"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6" w15:restartNumberingAfterBreak="0">
    <w:nsid w:val="5ED26CAC"/>
    <w:multiLevelType w:val="hybridMultilevel"/>
    <w:tmpl w:val="A0A0952E"/>
    <w:lvl w:ilvl="0" w:tplc="5DC22F00">
      <w:start w:val="1"/>
      <w:numFmt w:val="decimal"/>
      <w:lvlText w:val="%1"/>
      <w:lvlJc w:val="left"/>
      <w:pPr>
        <w:tabs>
          <w:tab w:val="num" w:pos="0"/>
        </w:tabs>
        <w:ind w:left="-360" w:firstLine="360"/>
      </w:pPr>
      <w:rPr>
        <w:rFonts w:cs="Times New Roman" w:hint="default"/>
        <w:sz w:val="16"/>
        <w:szCs w:val="16"/>
      </w:rPr>
    </w:lvl>
    <w:lvl w:ilvl="1" w:tplc="04090017">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7" w15:restartNumberingAfterBreak="0">
    <w:nsid w:val="5EE5336F"/>
    <w:multiLevelType w:val="hybridMultilevel"/>
    <w:tmpl w:val="CA0E233A"/>
    <w:lvl w:ilvl="0" w:tplc="04090001">
      <w:start w:val="1"/>
      <w:numFmt w:val="decimal"/>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88" w15:restartNumberingAfterBreak="0">
    <w:nsid w:val="5FC66F5C"/>
    <w:multiLevelType w:val="hybridMultilevel"/>
    <w:tmpl w:val="B63CB2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D36A5B"/>
    <w:multiLevelType w:val="hybridMultilevel"/>
    <w:tmpl w:val="020CEB40"/>
    <w:lvl w:ilvl="0" w:tplc="04090001">
      <w:start w:val="1"/>
      <w:numFmt w:val="bullet"/>
      <w:lvlText w:val=""/>
      <w:lvlJc w:val="left"/>
      <w:pPr>
        <w:ind w:left="720" w:hanging="360"/>
      </w:pPr>
      <w:rPr>
        <w:rFonts w:ascii="Symbol" w:hAnsi="Symbol" w:hint="default"/>
      </w:rPr>
    </w:lvl>
    <w:lvl w:ilvl="1" w:tplc="5EE4CC44" w:tentative="1">
      <w:start w:val="1"/>
      <w:numFmt w:val="lowerLetter"/>
      <w:lvlText w:val="%2."/>
      <w:lvlJc w:val="left"/>
      <w:pPr>
        <w:ind w:left="1440" w:hanging="360"/>
      </w:pPr>
    </w:lvl>
    <w:lvl w:ilvl="2" w:tplc="FEDCDCA2" w:tentative="1">
      <w:start w:val="1"/>
      <w:numFmt w:val="lowerRoman"/>
      <w:lvlText w:val="%3."/>
      <w:lvlJc w:val="right"/>
      <w:pPr>
        <w:ind w:left="2160" w:hanging="180"/>
      </w:pPr>
    </w:lvl>
    <w:lvl w:ilvl="3" w:tplc="E03CFBA6" w:tentative="1">
      <w:start w:val="1"/>
      <w:numFmt w:val="decimal"/>
      <w:lvlText w:val="%4."/>
      <w:lvlJc w:val="left"/>
      <w:pPr>
        <w:ind w:left="2880" w:hanging="360"/>
      </w:pPr>
    </w:lvl>
    <w:lvl w:ilvl="4" w:tplc="CE2A962E" w:tentative="1">
      <w:start w:val="1"/>
      <w:numFmt w:val="lowerLetter"/>
      <w:lvlText w:val="%5."/>
      <w:lvlJc w:val="left"/>
      <w:pPr>
        <w:ind w:left="3600" w:hanging="360"/>
      </w:pPr>
    </w:lvl>
    <w:lvl w:ilvl="5" w:tplc="CAD27104" w:tentative="1">
      <w:start w:val="1"/>
      <w:numFmt w:val="lowerRoman"/>
      <w:lvlText w:val="%6."/>
      <w:lvlJc w:val="right"/>
      <w:pPr>
        <w:ind w:left="4320" w:hanging="180"/>
      </w:pPr>
    </w:lvl>
    <w:lvl w:ilvl="6" w:tplc="00787A2C" w:tentative="1">
      <w:start w:val="1"/>
      <w:numFmt w:val="decimal"/>
      <w:lvlText w:val="%7."/>
      <w:lvlJc w:val="left"/>
      <w:pPr>
        <w:ind w:left="5040" w:hanging="360"/>
      </w:pPr>
    </w:lvl>
    <w:lvl w:ilvl="7" w:tplc="8FDA2416" w:tentative="1">
      <w:start w:val="1"/>
      <w:numFmt w:val="lowerLetter"/>
      <w:lvlText w:val="%8."/>
      <w:lvlJc w:val="left"/>
      <w:pPr>
        <w:ind w:left="5760" w:hanging="360"/>
      </w:pPr>
    </w:lvl>
    <w:lvl w:ilvl="8" w:tplc="B58E9062" w:tentative="1">
      <w:start w:val="1"/>
      <w:numFmt w:val="lowerRoman"/>
      <w:lvlText w:val="%9."/>
      <w:lvlJc w:val="right"/>
      <w:pPr>
        <w:ind w:left="6480" w:hanging="180"/>
      </w:pPr>
    </w:lvl>
  </w:abstractNum>
  <w:abstractNum w:abstractNumId="90" w15:restartNumberingAfterBreak="0">
    <w:nsid w:val="62687052"/>
    <w:multiLevelType w:val="hybridMultilevel"/>
    <w:tmpl w:val="7E40C9B0"/>
    <w:lvl w:ilvl="0" w:tplc="08090001">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91" w15:restartNumberingAfterBreak="0">
    <w:nsid w:val="62AB7E23"/>
    <w:multiLevelType w:val="multilevel"/>
    <w:tmpl w:val="E0302BB0"/>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i w:val="0"/>
      </w:rPr>
    </w:lvl>
    <w:lvl w:ilvl="3">
      <w:start w:val="1"/>
      <w:numFmt w:val="decimal"/>
      <w:pStyle w:val="Heading4"/>
      <w:lvlText w:val="%1.%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65646801"/>
    <w:multiLevelType w:val="hybridMultilevel"/>
    <w:tmpl w:val="8D9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5AA7DA2"/>
    <w:multiLevelType w:val="hybridMultilevel"/>
    <w:tmpl w:val="C99E430A"/>
    <w:lvl w:ilvl="0" w:tplc="04090019">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5CB611D"/>
    <w:multiLevelType w:val="hybridMultilevel"/>
    <w:tmpl w:val="410CEBFA"/>
    <w:lvl w:ilvl="0" w:tplc="FBF6D6C0">
      <w:start w:val="1"/>
      <w:numFmt w:val="decimal"/>
      <w:lvlText w:val="%1."/>
      <w:lvlJc w:val="left"/>
      <w:pPr>
        <w:ind w:left="720" w:hanging="360"/>
      </w:pPr>
      <w:rPr>
        <w:rFonts w:hint="default"/>
      </w:rPr>
    </w:lvl>
    <w:lvl w:ilvl="1" w:tplc="07C0C79E" w:tentative="1">
      <w:start w:val="1"/>
      <w:numFmt w:val="lowerLetter"/>
      <w:lvlText w:val="%2."/>
      <w:lvlJc w:val="left"/>
      <w:pPr>
        <w:ind w:left="1440" w:hanging="360"/>
      </w:pPr>
    </w:lvl>
    <w:lvl w:ilvl="2" w:tplc="B546C75E" w:tentative="1">
      <w:start w:val="1"/>
      <w:numFmt w:val="lowerRoman"/>
      <w:lvlText w:val="%3."/>
      <w:lvlJc w:val="right"/>
      <w:pPr>
        <w:ind w:left="2160" w:hanging="180"/>
      </w:pPr>
    </w:lvl>
    <w:lvl w:ilvl="3" w:tplc="F58A5954" w:tentative="1">
      <w:start w:val="1"/>
      <w:numFmt w:val="decimal"/>
      <w:lvlText w:val="%4."/>
      <w:lvlJc w:val="left"/>
      <w:pPr>
        <w:ind w:left="2880" w:hanging="360"/>
      </w:pPr>
    </w:lvl>
    <w:lvl w:ilvl="4" w:tplc="88500F32" w:tentative="1">
      <w:start w:val="1"/>
      <w:numFmt w:val="lowerLetter"/>
      <w:lvlText w:val="%5."/>
      <w:lvlJc w:val="left"/>
      <w:pPr>
        <w:ind w:left="3600" w:hanging="360"/>
      </w:pPr>
    </w:lvl>
    <w:lvl w:ilvl="5" w:tplc="643025C8" w:tentative="1">
      <w:start w:val="1"/>
      <w:numFmt w:val="lowerRoman"/>
      <w:lvlText w:val="%6."/>
      <w:lvlJc w:val="right"/>
      <w:pPr>
        <w:ind w:left="4320" w:hanging="180"/>
      </w:pPr>
    </w:lvl>
    <w:lvl w:ilvl="6" w:tplc="D27EB15E" w:tentative="1">
      <w:start w:val="1"/>
      <w:numFmt w:val="decimal"/>
      <w:lvlText w:val="%7."/>
      <w:lvlJc w:val="left"/>
      <w:pPr>
        <w:ind w:left="5040" w:hanging="360"/>
      </w:pPr>
    </w:lvl>
    <w:lvl w:ilvl="7" w:tplc="CFCA2236" w:tentative="1">
      <w:start w:val="1"/>
      <w:numFmt w:val="lowerLetter"/>
      <w:lvlText w:val="%8."/>
      <w:lvlJc w:val="left"/>
      <w:pPr>
        <w:ind w:left="5760" w:hanging="360"/>
      </w:pPr>
    </w:lvl>
    <w:lvl w:ilvl="8" w:tplc="FB0A5394" w:tentative="1">
      <w:start w:val="1"/>
      <w:numFmt w:val="lowerRoman"/>
      <w:lvlText w:val="%9."/>
      <w:lvlJc w:val="right"/>
      <w:pPr>
        <w:ind w:left="6480" w:hanging="180"/>
      </w:pPr>
    </w:lvl>
  </w:abstractNum>
  <w:abstractNum w:abstractNumId="95" w15:restartNumberingAfterBreak="0">
    <w:nsid w:val="69C8641D"/>
    <w:multiLevelType w:val="hybridMultilevel"/>
    <w:tmpl w:val="079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452183"/>
    <w:multiLevelType w:val="multilevel"/>
    <w:tmpl w:val="62B0559A"/>
    <w:lvl w:ilvl="0">
      <w:start w:val="1"/>
      <w:numFmt w:val="decimal"/>
      <w:lvlText w:val="%1)"/>
      <w:lvlJc w:val="left"/>
      <w:pPr>
        <w:ind w:left="360" w:hanging="360"/>
      </w:pPr>
      <w:rPr>
        <w:rFonts w:ascii="Calibri" w:eastAsia="Calibri" w:hAnsi="Calibri"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6E127D7E"/>
    <w:multiLevelType w:val="multilevel"/>
    <w:tmpl w:val="3632851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8" w15:restartNumberingAfterBreak="0">
    <w:nsid w:val="6EDD5D48"/>
    <w:multiLevelType w:val="hybridMultilevel"/>
    <w:tmpl w:val="E6E4681E"/>
    <w:lvl w:ilvl="0" w:tplc="04090017">
      <w:start w:val="1"/>
      <w:numFmt w:val="lowerLetter"/>
      <w:lvlText w:val="%1)"/>
      <w:lvlJc w:val="left"/>
      <w:pPr>
        <w:ind w:left="720" w:hanging="360"/>
      </w:pPr>
      <w:rPr>
        <w:rFonts w:hint="default"/>
      </w:rPr>
    </w:lvl>
    <w:lvl w:ilvl="1" w:tplc="995CEA72">
      <w:start w:val="1"/>
      <w:numFmt w:val="bullet"/>
      <w:lvlText w:val="o"/>
      <w:lvlJc w:val="left"/>
      <w:pPr>
        <w:ind w:left="1440" w:hanging="360"/>
      </w:pPr>
      <w:rPr>
        <w:rFonts w:ascii="Courier New" w:hAnsi="Courier New" w:hint="default"/>
      </w:rPr>
    </w:lvl>
    <w:lvl w:ilvl="2" w:tplc="BB6A4C34">
      <w:start w:val="1"/>
      <w:numFmt w:val="bullet"/>
      <w:lvlText w:val=""/>
      <w:lvlJc w:val="left"/>
      <w:pPr>
        <w:ind w:left="2160" w:hanging="360"/>
      </w:pPr>
      <w:rPr>
        <w:rFonts w:ascii="Wingdings" w:hAnsi="Wingdings" w:hint="default"/>
      </w:rPr>
    </w:lvl>
    <w:lvl w:ilvl="3" w:tplc="B9462120">
      <w:start w:val="1"/>
      <w:numFmt w:val="bullet"/>
      <w:lvlText w:val=""/>
      <w:lvlJc w:val="left"/>
      <w:pPr>
        <w:ind w:left="2880" w:hanging="360"/>
      </w:pPr>
      <w:rPr>
        <w:rFonts w:ascii="Symbol" w:hAnsi="Symbol" w:hint="default"/>
      </w:rPr>
    </w:lvl>
    <w:lvl w:ilvl="4" w:tplc="40D475DC">
      <w:start w:val="1"/>
      <w:numFmt w:val="bullet"/>
      <w:lvlText w:val="o"/>
      <w:lvlJc w:val="left"/>
      <w:pPr>
        <w:ind w:left="3600" w:hanging="360"/>
      </w:pPr>
      <w:rPr>
        <w:rFonts w:ascii="Courier New" w:hAnsi="Courier New" w:hint="default"/>
      </w:rPr>
    </w:lvl>
    <w:lvl w:ilvl="5" w:tplc="FD44CA14">
      <w:start w:val="1"/>
      <w:numFmt w:val="bullet"/>
      <w:lvlText w:val=""/>
      <w:lvlJc w:val="left"/>
      <w:pPr>
        <w:ind w:left="4320" w:hanging="360"/>
      </w:pPr>
      <w:rPr>
        <w:rFonts w:ascii="Wingdings" w:hAnsi="Wingdings" w:hint="default"/>
      </w:rPr>
    </w:lvl>
    <w:lvl w:ilvl="6" w:tplc="EF2287F2">
      <w:start w:val="1"/>
      <w:numFmt w:val="bullet"/>
      <w:lvlText w:val=""/>
      <w:lvlJc w:val="left"/>
      <w:pPr>
        <w:ind w:left="5040" w:hanging="360"/>
      </w:pPr>
      <w:rPr>
        <w:rFonts w:ascii="Symbol" w:hAnsi="Symbol" w:hint="default"/>
      </w:rPr>
    </w:lvl>
    <w:lvl w:ilvl="7" w:tplc="E30CEF98">
      <w:start w:val="1"/>
      <w:numFmt w:val="bullet"/>
      <w:lvlText w:val="o"/>
      <w:lvlJc w:val="left"/>
      <w:pPr>
        <w:ind w:left="5760" w:hanging="360"/>
      </w:pPr>
      <w:rPr>
        <w:rFonts w:ascii="Courier New" w:hAnsi="Courier New" w:hint="default"/>
      </w:rPr>
    </w:lvl>
    <w:lvl w:ilvl="8" w:tplc="39DC1038">
      <w:start w:val="1"/>
      <w:numFmt w:val="bullet"/>
      <w:lvlText w:val=""/>
      <w:lvlJc w:val="left"/>
      <w:pPr>
        <w:ind w:left="6480" w:hanging="360"/>
      </w:pPr>
      <w:rPr>
        <w:rFonts w:ascii="Wingdings" w:hAnsi="Wingdings" w:hint="default"/>
      </w:rPr>
    </w:lvl>
  </w:abstractNum>
  <w:abstractNum w:abstractNumId="99" w15:restartNumberingAfterBreak="0">
    <w:nsid w:val="70F654C8"/>
    <w:multiLevelType w:val="hybridMultilevel"/>
    <w:tmpl w:val="9B9E6FE4"/>
    <w:lvl w:ilvl="0" w:tplc="B13271FE">
      <w:start w:val="1"/>
      <w:numFmt w:val="bullet"/>
      <w:lvlText w:val=""/>
      <w:lvlJc w:val="left"/>
      <w:pPr>
        <w:ind w:left="720" w:hanging="360"/>
      </w:pPr>
      <w:rPr>
        <w:rFonts w:ascii="Symbol" w:hAnsi="Symbol" w:hint="default"/>
      </w:rPr>
    </w:lvl>
    <w:lvl w:ilvl="1" w:tplc="ACC0D51E" w:tentative="1">
      <w:start w:val="1"/>
      <w:numFmt w:val="bullet"/>
      <w:lvlText w:val="o"/>
      <w:lvlJc w:val="left"/>
      <w:pPr>
        <w:ind w:left="1440" w:hanging="360"/>
      </w:pPr>
      <w:rPr>
        <w:rFonts w:ascii="Courier New" w:hAnsi="Courier New" w:cs="Courier New" w:hint="default"/>
      </w:rPr>
    </w:lvl>
    <w:lvl w:ilvl="2" w:tplc="9C807C64" w:tentative="1">
      <w:start w:val="1"/>
      <w:numFmt w:val="bullet"/>
      <w:lvlText w:val=""/>
      <w:lvlJc w:val="left"/>
      <w:pPr>
        <w:ind w:left="2160" w:hanging="360"/>
      </w:pPr>
      <w:rPr>
        <w:rFonts w:ascii="Wingdings" w:hAnsi="Wingdings" w:hint="default"/>
      </w:rPr>
    </w:lvl>
    <w:lvl w:ilvl="3" w:tplc="7DEC534E" w:tentative="1">
      <w:start w:val="1"/>
      <w:numFmt w:val="bullet"/>
      <w:lvlText w:val=""/>
      <w:lvlJc w:val="left"/>
      <w:pPr>
        <w:ind w:left="2880" w:hanging="360"/>
      </w:pPr>
      <w:rPr>
        <w:rFonts w:ascii="Symbol" w:hAnsi="Symbol" w:hint="default"/>
      </w:rPr>
    </w:lvl>
    <w:lvl w:ilvl="4" w:tplc="3DAC4900" w:tentative="1">
      <w:start w:val="1"/>
      <w:numFmt w:val="bullet"/>
      <w:lvlText w:val="o"/>
      <w:lvlJc w:val="left"/>
      <w:pPr>
        <w:ind w:left="3600" w:hanging="360"/>
      </w:pPr>
      <w:rPr>
        <w:rFonts w:ascii="Courier New" w:hAnsi="Courier New" w:cs="Courier New" w:hint="default"/>
      </w:rPr>
    </w:lvl>
    <w:lvl w:ilvl="5" w:tplc="D97CEC4A" w:tentative="1">
      <w:start w:val="1"/>
      <w:numFmt w:val="bullet"/>
      <w:lvlText w:val=""/>
      <w:lvlJc w:val="left"/>
      <w:pPr>
        <w:ind w:left="4320" w:hanging="360"/>
      </w:pPr>
      <w:rPr>
        <w:rFonts w:ascii="Wingdings" w:hAnsi="Wingdings" w:hint="default"/>
      </w:rPr>
    </w:lvl>
    <w:lvl w:ilvl="6" w:tplc="5F9C5C10" w:tentative="1">
      <w:start w:val="1"/>
      <w:numFmt w:val="bullet"/>
      <w:lvlText w:val=""/>
      <w:lvlJc w:val="left"/>
      <w:pPr>
        <w:ind w:left="5040" w:hanging="360"/>
      </w:pPr>
      <w:rPr>
        <w:rFonts w:ascii="Symbol" w:hAnsi="Symbol" w:hint="default"/>
      </w:rPr>
    </w:lvl>
    <w:lvl w:ilvl="7" w:tplc="31060580" w:tentative="1">
      <w:start w:val="1"/>
      <w:numFmt w:val="bullet"/>
      <w:lvlText w:val="o"/>
      <w:lvlJc w:val="left"/>
      <w:pPr>
        <w:ind w:left="5760" w:hanging="360"/>
      </w:pPr>
      <w:rPr>
        <w:rFonts w:ascii="Courier New" w:hAnsi="Courier New" w:cs="Courier New" w:hint="default"/>
      </w:rPr>
    </w:lvl>
    <w:lvl w:ilvl="8" w:tplc="425055F6" w:tentative="1">
      <w:start w:val="1"/>
      <w:numFmt w:val="bullet"/>
      <w:lvlText w:val=""/>
      <w:lvlJc w:val="left"/>
      <w:pPr>
        <w:ind w:left="6480" w:hanging="360"/>
      </w:pPr>
      <w:rPr>
        <w:rFonts w:ascii="Wingdings" w:hAnsi="Wingdings" w:hint="default"/>
      </w:rPr>
    </w:lvl>
  </w:abstractNum>
  <w:abstractNum w:abstractNumId="100" w15:restartNumberingAfterBreak="0">
    <w:nsid w:val="737B0622"/>
    <w:multiLevelType w:val="multilevel"/>
    <w:tmpl w:val="01F8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F468EE"/>
    <w:multiLevelType w:val="hybridMultilevel"/>
    <w:tmpl w:val="D3BEB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6642DC6"/>
    <w:multiLevelType w:val="hybridMultilevel"/>
    <w:tmpl w:val="4572A5CC"/>
    <w:lvl w:ilvl="0" w:tplc="4466524A">
      <w:start w:val="1"/>
      <w:numFmt w:val="decimal"/>
      <w:lvlText w:val="%1."/>
      <w:lvlJc w:val="left"/>
      <w:pPr>
        <w:ind w:left="720" w:hanging="360"/>
      </w:pPr>
      <w:rPr>
        <w:rFonts w:hint="default"/>
      </w:rPr>
    </w:lvl>
    <w:lvl w:ilvl="1" w:tplc="5EE4CC44" w:tentative="1">
      <w:start w:val="1"/>
      <w:numFmt w:val="lowerLetter"/>
      <w:lvlText w:val="%2."/>
      <w:lvlJc w:val="left"/>
      <w:pPr>
        <w:ind w:left="1440" w:hanging="360"/>
      </w:pPr>
    </w:lvl>
    <w:lvl w:ilvl="2" w:tplc="FEDCDCA2" w:tentative="1">
      <w:start w:val="1"/>
      <w:numFmt w:val="lowerRoman"/>
      <w:lvlText w:val="%3."/>
      <w:lvlJc w:val="right"/>
      <w:pPr>
        <w:ind w:left="2160" w:hanging="180"/>
      </w:pPr>
    </w:lvl>
    <w:lvl w:ilvl="3" w:tplc="E03CFBA6" w:tentative="1">
      <w:start w:val="1"/>
      <w:numFmt w:val="decimal"/>
      <w:lvlText w:val="%4."/>
      <w:lvlJc w:val="left"/>
      <w:pPr>
        <w:ind w:left="2880" w:hanging="360"/>
      </w:pPr>
    </w:lvl>
    <w:lvl w:ilvl="4" w:tplc="CE2A962E" w:tentative="1">
      <w:start w:val="1"/>
      <w:numFmt w:val="lowerLetter"/>
      <w:lvlText w:val="%5."/>
      <w:lvlJc w:val="left"/>
      <w:pPr>
        <w:ind w:left="3600" w:hanging="360"/>
      </w:pPr>
    </w:lvl>
    <w:lvl w:ilvl="5" w:tplc="CAD27104" w:tentative="1">
      <w:start w:val="1"/>
      <w:numFmt w:val="lowerRoman"/>
      <w:lvlText w:val="%6."/>
      <w:lvlJc w:val="right"/>
      <w:pPr>
        <w:ind w:left="4320" w:hanging="180"/>
      </w:pPr>
    </w:lvl>
    <w:lvl w:ilvl="6" w:tplc="00787A2C" w:tentative="1">
      <w:start w:val="1"/>
      <w:numFmt w:val="decimal"/>
      <w:lvlText w:val="%7."/>
      <w:lvlJc w:val="left"/>
      <w:pPr>
        <w:ind w:left="5040" w:hanging="360"/>
      </w:pPr>
    </w:lvl>
    <w:lvl w:ilvl="7" w:tplc="8FDA2416" w:tentative="1">
      <w:start w:val="1"/>
      <w:numFmt w:val="lowerLetter"/>
      <w:lvlText w:val="%8."/>
      <w:lvlJc w:val="left"/>
      <w:pPr>
        <w:ind w:left="5760" w:hanging="360"/>
      </w:pPr>
    </w:lvl>
    <w:lvl w:ilvl="8" w:tplc="B58E9062" w:tentative="1">
      <w:start w:val="1"/>
      <w:numFmt w:val="lowerRoman"/>
      <w:lvlText w:val="%9."/>
      <w:lvlJc w:val="right"/>
      <w:pPr>
        <w:ind w:left="6480" w:hanging="180"/>
      </w:pPr>
    </w:lvl>
  </w:abstractNum>
  <w:abstractNum w:abstractNumId="103" w15:restartNumberingAfterBreak="0">
    <w:nsid w:val="77652779"/>
    <w:multiLevelType w:val="hybridMultilevel"/>
    <w:tmpl w:val="04AA64D2"/>
    <w:lvl w:ilvl="0" w:tplc="E89AFFA6">
      <w:start w:val="1"/>
      <w:numFmt w:val="bullet"/>
      <w:lvlText w:val=""/>
      <w:lvlJc w:val="left"/>
      <w:pPr>
        <w:ind w:left="720" w:hanging="360"/>
      </w:pPr>
      <w:rPr>
        <w:rFonts w:ascii="Symbol" w:hAnsi="Symbol" w:hint="default"/>
      </w:rPr>
    </w:lvl>
    <w:lvl w:ilvl="1" w:tplc="09AEDB82" w:tentative="1">
      <w:start w:val="1"/>
      <w:numFmt w:val="bullet"/>
      <w:lvlText w:val="o"/>
      <w:lvlJc w:val="left"/>
      <w:pPr>
        <w:ind w:left="1440" w:hanging="360"/>
      </w:pPr>
      <w:rPr>
        <w:rFonts w:ascii="Courier New" w:hAnsi="Courier New" w:cs="Courier New" w:hint="default"/>
      </w:rPr>
    </w:lvl>
    <w:lvl w:ilvl="2" w:tplc="C87825B0">
      <w:start w:val="1"/>
      <w:numFmt w:val="bullet"/>
      <w:lvlText w:val=""/>
      <w:lvlJc w:val="left"/>
      <w:pPr>
        <w:ind w:left="2160" w:hanging="360"/>
      </w:pPr>
      <w:rPr>
        <w:rFonts w:ascii="Wingdings" w:hAnsi="Wingdings" w:hint="default"/>
      </w:rPr>
    </w:lvl>
    <w:lvl w:ilvl="3" w:tplc="20B40B42" w:tentative="1">
      <w:start w:val="1"/>
      <w:numFmt w:val="bullet"/>
      <w:lvlText w:val=""/>
      <w:lvlJc w:val="left"/>
      <w:pPr>
        <w:ind w:left="2880" w:hanging="360"/>
      </w:pPr>
      <w:rPr>
        <w:rFonts w:ascii="Symbol" w:hAnsi="Symbol" w:hint="default"/>
      </w:rPr>
    </w:lvl>
    <w:lvl w:ilvl="4" w:tplc="3F5653A4" w:tentative="1">
      <w:start w:val="1"/>
      <w:numFmt w:val="bullet"/>
      <w:lvlText w:val="o"/>
      <w:lvlJc w:val="left"/>
      <w:pPr>
        <w:ind w:left="3600" w:hanging="360"/>
      </w:pPr>
      <w:rPr>
        <w:rFonts w:ascii="Courier New" w:hAnsi="Courier New" w:cs="Courier New" w:hint="default"/>
      </w:rPr>
    </w:lvl>
    <w:lvl w:ilvl="5" w:tplc="56520ECE" w:tentative="1">
      <w:start w:val="1"/>
      <w:numFmt w:val="bullet"/>
      <w:lvlText w:val=""/>
      <w:lvlJc w:val="left"/>
      <w:pPr>
        <w:ind w:left="4320" w:hanging="360"/>
      </w:pPr>
      <w:rPr>
        <w:rFonts w:ascii="Wingdings" w:hAnsi="Wingdings" w:hint="default"/>
      </w:rPr>
    </w:lvl>
    <w:lvl w:ilvl="6" w:tplc="3BB4DFDC" w:tentative="1">
      <w:start w:val="1"/>
      <w:numFmt w:val="bullet"/>
      <w:lvlText w:val=""/>
      <w:lvlJc w:val="left"/>
      <w:pPr>
        <w:ind w:left="5040" w:hanging="360"/>
      </w:pPr>
      <w:rPr>
        <w:rFonts w:ascii="Symbol" w:hAnsi="Symbol" w:hint="default"/>
      </w:rPr>
    </w:lvl>
    <w:lvl w:ilvl="7" w:tplc="A680047C" w:tentative="1">
      <w:start w:val="1"/>
      <w:numFmt w:val="bullet"/>
      <w:lvlText w:val="o"/>
      <w:lvlJc w:val="left"/>
      <w:pPr>
        <w:ind w:left="5760" w:hanging="360"/>
      </w:pPr>
      <w:rPr>
        <w:rFonts w:ascii="Courier New" w:hAnsi="Courier New" w:cs="Courier New" w:hint="default"/>
      </w:rPr>
    </w:lvl>
    <w:lvl w:ilvl="8" w:tplc="4730945A" w:tentative="1">
      <w:start w:val="1"/>
      <w:numFmt w:val="bullet"/>
      <w:lvlText w:val=""/>
      <w:lvlJc w:val="left"/>
      <w:pPr>
        <w:ind w:left="6480" w:hanging="360"/>
      </w:pPr>
      <w:rPr>
        <w:rFonts w:ascii="Wingdings" w:hAnsi="Wingdings" w:hint="default"/>
      </w:rPr>
    </w:lvl>
  </w:abstractNum>
  <w:abstractNum w:abstractNumId="104" w15:restartNumberingAfterBreak="0">
    <w:nsid w:val="79045916"/>
    <w:multiLevelType w:val="hybridMultilevel"/>
    <w:tmpl w:val="F4005E58"/>
    <w:lvl w:ilvl="0" w:tplc="460C9816">
      <w:start w:val="1"/>
      <w:numFmt w:val="decimal"/>
      <w:pStyle w:val="ApplicationNoteHead"/>
      <w:lvlText w:val="Application Note %1"/>
      <w:lvlJc w:val="left"/>
      <w:pPr>
        <w:ind w:left="360" w:hanging="360"/>
      </w:pPr>
      <w:rPr>
        <w:rFonts w:ascii="Times New Roman" w:hAnsi="Times New Roman" w:cs="Arial" w:hint="default"/>
        <w:b/>
        <w:i/>
        <w:sz w:val="24"/>
      </w:rPr>
    </w:lvl>
    <w:lvl w:ilvl="1" w:tplc="17C08764" w:tentative="1">
      <w:start w:val="1"/>
      <w:numFmt w:val="lowerLetter"/>
      <w:lvlText w:val="%2."/>
      <w:lvlJc w:val="left"/>
      <w:pPr>
        <w:ind w:left="1440" w:hanging="360"/>
      </w:pPr>
    </w:lvl>
    <w:lvl w:ilvl="2" w:tplc="79F64354" w:tentative="1">
      <w:start w:val="1"/>
      <w:numFmt w:val="lowerRoman"/>
      <w:lvlText w:val="%3."/>
      <w:lvlJc w:val="right"/>
      <w:pPr>
        <w:ind w:left="2160" w:hanging="180"/>
      </w:pPr>
    </w:lvl>
    <w:lvl w:ilvl="3" w:tplc="4C0CE5C6" w:tentative="1">
      <w:start w:val="1"/>
      <w:numFmt w:val="decimal"/>
      <w:lvlText w:val="%4."/>
      <w:lvlJc w:val="left"/>
      <w:pPr>
        <w:ind w:left="2880" w:hanging="360"/>
      </w:pPr>
    </w:lvl>
    <w:lvl w:ilvl="4" w:tplc="5E6E0A6C" w:tentative="1">
      <w:start w:val="1"/>
      <w:numFmt w:val="lowerLetter"/>
      <w:lvlText w:val="%5."/>
      <w:lvlJc w:val="left"/>
      <w:pPr>
        <w:ind w:left="3600" w:hanging="360"/>
      </w:pPr>
    </w:lvl>
    <w:lvl w:ilvl="5" w:tplc="39283486" w:tentative="1">
      <w:start w:val="1"/>
      <w:numFmt w:val="lowerRoman"/>
      <w:lvlText w:val="%6."/>
      <w:lvlJc w:val="right"/>
      <w:pPr>
        <w:ind w:left="4320" w:hanging="180"/>
      </w:pPr>
    </w:lvl>
    <w:lvl w:ilvl="6" w:tplc="858A96AA" w:tentative="1">
      <w:start w:val="1"/>
      <w:numFmt w:val="decimal"/>
      <w:lvlText w:val="%7."/>
      <w:lvlJc w:val="left"/>
      <w:pPr>
        <w:ind w:left="5040" w:hanging="360"/>
      </w:pPr>
    </w:lvl>
    <w:lvl w:ilvl="7" w:tplc="70749334" w:tentative="1">
      <w:start w:val="1"/>
      <w:numFmt w:val="lowerLetter"/>
      <w:lvlText w:val="%8."/>
      <w:lvlJc w:val="left"/>
      <w:pPr>
        <w:ind w:left="5760" w:hanging="360"/>
      </w:pPr>
    </w:lvl>
    <w:lvl w:ilvl="8" w:tplc="AE5EFD58" w:tentative="1">
      <w:start w:val="1"/>
      <w:numFmt w:val="lowerRoman"/>
      <w:lvlText w:val="%9."/>
      <w:lvlJc w:val="right"/>
      <w:pPr>
        <w:ind w:left="6480" w:hanging="180"/>
      </w:pPr>
    </w:lvl>
  </w:abstractNum>
  <w:abstractNum w:abstractNumId="105" w15:restartNumberingAfterBreak="0">
    <w:nsid w:val="79075B50"/>
    <w:multiLevelType w:val="hybridMultilevel"/>
    <w:tmpl w:val="00A2BF4A"/>
    <w:lvl w:ilvl="0" w:tplc="4836A5C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95C0CE4"/>
    <w:multiLevelType w:val="hybridMultilevel"/>
    <w:tmpl w:val="83B2A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CD0DAC"/>
    <w:multiLevelType w:val="multilevel"/>
    <w:tmpl w:val="34621790"/>
    <w:lvl w:ilvl="0">
      <w:start w:val="1"/>
      <w:numFmt w:val="decimal"/>
      <w:pStyle w:val="BodyPP"/>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2640" w:hanging="720"/>
      </w:pPr>
      <w:rPr>
        <w:rFonts w:ascii="Calibri" w:hAnsi="Calibri" w:cs="Times New Roman" w:hint="default"/>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8" w15:restartNumberingAfterBreak="0">
    <w:nsid w:val="7A090847"/>
    <w:multiLevelType w:val="hybridMultilevel"/>
    <w:tmpl w:val="E296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5B4FF3"/>
    <w:multiLevelType w:val="hybridMultilevel"/>
    <w:tmpl w:val="3FD4104A"/>
    <w:lvl w:ilvl="0" w:tplc="FD36CBE4">
      <w:start w:val="1"/>
      <w:numFmt w:val="decimal"/>
      <w:lvlText w:val="%1."/>
      <w:lvlJc w:val="left"/>
      <w:pPr>
        <w:ind w:left="720" w:hanging="360"/>
      </w:pPr>
      <w:rPr>
        <w:rFonts w:hint="default"/>
      </w:rPr>
    </w:lvl>
    <w:lvl w:ilvl="1" w:tplc="9C9801DC" w:tentative="1">
      <w:start w:val="1"/>
      <w:numFmt w:val="lowerLetter"/>
      <w:lvlText w:val="%2."/>
      <w:lvlJc w:val="left"/>
      <w:pPr>
        <w:ind w:left="1440" w:hanging="360"/>
      </w:pPr>
    </w:lvl>
    <w:lvl w:ilvl="2" w:tplc="D1203810" w:tentative="1">
      <w:start w:val="1"/>
      <w:numFmt w:val="lowerRoman"/>
      <w:lvlText w:val="%3."/>
      <w:lvlJc w:val="right"/>
      <w:pPr>
        <w:ind w:left="2160" w:hanging="180"/>
      </w:pPr>
    </w:lvl>
    <w:lvl w:ilvl="3" w:tplc="0F50CC62" w:tentative="1">
      <w:start w:val="1"/>
      <w:numFmt w:val="decimal"/>
      <w:lvlText w:val="%4."/>
      <w:lvlJc w:val="left"/>
      <w:pPr>
        <w:ind w:left="2880" w:hanging="360"/>
      </w:pPr>
    </w:lvl>
    <w:lvl w:ilvl="4" w:tplc="5336AB32" w:tentative="1">
      <w:start w:val="1"/>
      <w:numFmt w:val="lowerLetter"/>
      <w:lvlText w:val="%5."/>
      <w:lvlJc w:val="left"/>
      <w:pPr>
        <w:ind w:left="3600" w:hanging="360"/>
      </w:pPr>
    </w:lvl>
    <w:lvl w:ilvl="5" w:tplc="2F924A70" w:tentative="1">
      <w:start w:val="1"/>
      <w:numFmt w:val="lowerRoman"/>
      <w:lvlText w:val="%6."/>
      <w:lvlJc w:val="right"/>
      <w:pPr>
        <w:ind w:left="4320" w:hanging="180"/>
      </w:pPr>
    </w:lvl>
    <w:lvl w:ilvl="6" w:tplc="3738B46E" w:tentative="1">
      <w:start w:val="1"/>
      <w:numFmt w:val="decimal"/>
      <w:lvlText w:val="%7."/>
      <w:lvlJc w:val="left"/>
      <w:pPr>
        <w:ind w:left="5040" w:hanging="360"/>
      </w:pPr>
    </w:lvl>
    <w:lvl w:ilvl="7" w:tplc="57A0F886" w:tentative="1">
      <w:start w:val="1"/>
      <w:numFmt w:val="lowerLetter"/>
      <w:lvlText w:val="%8."/>
      <w:lvlJc w:val="left"/>
      <w:pPr>
        <w:ind w:left="5760" w:hanging="360"/>
      </w:pPr>
    </w:lvl>
    <w:lvl w:ilvl="8" w:tplc="CF6AB308" w:tentative="1">
      <w:start w:val="1"/>
      <w:numFmt w:val="lowerRoman"/>
      <w:lvlText w:val="%9."/>
      <w:lvlJc w:val="right"/>
      <w:pPr>
        <w:ind w:left="6480" w:hanging="180"/>
      </w:pPr>
    </w:lvl>
  </w:abstractNum>
  <w:abstractNum w:abstractNumId="110" w15:restartNumberingAfterBreak="0">
    <w:nsid w:val="7B095786"/>
    <w:multiLevelType w:val="hybridMultilevel"/>
    <w:tmpl w:val="E46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3273F0"/>
    <w:multiLevelType w:val="hybridMultilevel"/>
    <w:tmpl w:val="08CCD510"/>
    <w:lvl w:ilvl="0" w:tplc="D6D2AF62">
      <w:start w:val="1"/>
      <w:numFmt w:val="bullet"/>
      <w:lvlText w:val=""/>
      <w:lvlJc w:val="left"/>
      <w:pPr>
        <w:ind w:left="720" w:hanging="360"/>
      </w:pPr>
      <w:rPr>
        <w:rFonts w:ascii="Symbol" w:hAnsi="Symbol" w:hint="default"/>
      </w:rPr>
    </w:lvl>
    <w:lvl w:ilvl="1" w:tplc="BFF6FAD6" w:tentative="1">
      <w:start w:val="1"/>
      <w:numFmt w:val="bullet"/>
      <w:lvlText w:val="o"/>
      <w:lvlJc w:val="left"/>
      <w:pPr>
        <w:ind w:left="1440" w:hanging="360"/>
      </w:pPr>
      <w:rPr>
        <w:rFonts w:ascii="Courier New" w:hAnsi="Courier New" w:cs="Courier New" w:hint="default"/>
      </w:rPr>
    </w:lvl>
    <w:lvl w:ilvl="2" w:tplc="A65E103E" w:tentative="1">
      <w:start w:val="1"/>
      <w:numFmt w:val="bullet"/>
      <w:lvlText w:val=""/>
      <w:lvlJc w:val="left"/>
      <w:pPr>
        <w:ind w:left="2160" w:hanging="360"/>
      </w:pPr>
      <w:rPr>
        <w:rFonts w:ascii="Wingdings" w:hAnsi="Wingdings" w:hint="default"/>
      </w:rPr>
    </w:lvl>
    <w:lvl w:ilvl="3" w:tplc="625A86DA" w:tentative="1">
      <w:start w:val="1"/>
      <w:numFmt w:val="bullet"/>
      <w:lvlText w:val=""/>
      <w:lvlJc w:val="left"/>
      <w:pPr>
        <w:ind w:left="2880" w:hanging="360"/>
      </w:pPr>
      <w:rPr>
        <w:rFonts w:ascii="Symbol" w:hAnsi="Symbol" w:hint="default"/>
      </w:rPr>
    </w:lvl>
    <w:lvl w:ilvl="4" w:tplc="D438F9D2" w:tentative="1">
      <w:start w:val="1"/>
      <w:numFmt w:val="bullet"/>
      <w:lvlText w:val="o"/>
      <w:lvlJc w:val="left"/>
      <w:pPr>
        <w:ind w:left="3600" w:hanging="360"/>
      </w:pPr>
      <w:rPr>
        <w:rFonts w:ascii="Courier New" w:hAnsi="Courier New" w:cs="Courier New" w:hint="default"/>
      </w:rPr>
    </w:lvl>
    <w:lvl w:ilvl="5" w:tplc="92C03526" w:tentative="1">
      <w:start w:val="1"/>
      <w:numFmt w:val="bullet"/>
      <w:lvlText w:val=""/>
      <w:lvlJc w:val="left"/>
      <w:pPr>
        <w:ind w:left="4320" w:hanging="360"/>
      </w:pPr>
      <w:rPr>
        <w:rFonts w:ascii="Wingdings" w:hAnsi="Wingdings" w:hint="default"/>
      </w:rPr>
    </w:lvl>
    <w:lvl w:ilvl="6" w:tplc="55E82256" w:tentative="1">
      <w:start w:val="1"/>
      <w:numFmt w:val="bullet"/>
      <w:lvlText w:val=""/>
      <w:lvlJc w:val="left"/>
      <w:pPr>
        <w:ind w:left="5040" w:hanging="360"/>
      </w:pPr>
      <w:rPr>
        <w:rFonts w:ascii="Symbol" w:hAnsi="Symbol" w:hint="default"/>
      </w:rPr>
    </w:lvl>
    <w:lvl w:ilvl="7" w:tplc="92B22004" w:tentative="1">
      <w:start w:val="1"/>
      <w:numFmt w:val="bullet"/>
      <w:lvlText w:val="o"/>
      <w:lvlJc w:val="left"/>
      <w:pPr>
        <w:ind w:left="5760" w:hanging="360"/>
      </w:pPr>
      <w:rPr>
        <w:rFonts w:ascii="Courier New" w:hAnsi="Courier New" w:cs="Courier New" w:hint="default"/>
      </w:rPr>
    </w:lvl>
    <w:lvl w:ilvl="8" w:tplc="B5CCFC8A" w:tentative="1">
      <w:start w:val="1"/>
      <w:numFmt w:val="bullet"/>
      <w:lvlText w:val=""/>
      <w:lvlJc w:val="left"/>
      <w:pPr>
        <w:ind w:left="6480" w:hanging="360"/>
      </w:pPr>
      <w:rPr>
        <w:rFonts w:ascii="Wingdings" w:hAnsi="Wingdings" w:hint="default"/>
      </w:rPr>
    </w:lvl>
  </w:abstractNum>
  <w:abstractNum w:abstractNumId="112" w15:restartNumberingAfterBreak="0">
    <w:nsid w:val="7C174BB6"/>
    <w:multiLevelType w:val="hybridMultilevel"/>
    <w:tmpl w:val="B9DA6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7C6F7E92"/>
    <w:multiLevelType w:val="multilevel"/>
    <w:tmpl w:val="1032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2E17CF"/>
    <w:multiLevelType w:val="hybridMultilevel"/>
    <w:tmpl w:val="0574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3102B6"/>
    <w:multiLevelType w:val="hybridMultilevel"/>
    <w:tmpl w:val="562EB482"/>
    <w:lvl w:ilvl="0" w:tplc="04090001">
      <w:start w:val="1"/>
      <w:numFmt w:val="bullet"/>
      <w:lvlText w:val=""/>
      <w:lvlJc w:val="left"/>
      <w:pPr>
        <w:tabs>
          <w:tab w:val="num" w:pos="0"/>
        </w:tabs>
        <w:ind w:left="-360" w:firstLine="360"/>
      </w:pPr>
      <w:rPr>
        <w:rFonts w:ascii="Symbol" w:hAnsi="Symbol" w:hint="default"/>
        <w:sz w:val="16"/>
        <w:szCs w:val="16"/>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15:restartNumberingAfterBreak="0">
    <w:nsid w:val="7D894AEC"/>
    <w:multiLevelType w:val="hybridMultilevel"/>
    <w:tmpl w:val="319CAEC4"/>
    <w:lvl w:ilvl="0" w:tplc="AE4293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7"/>
  </w:num>
  <w:num w:numId="2">
    <w:abstractNumId w:val="50"/>
  </w:num>
  <w:num w:numId="3">
    <w:abstractNumId w:val="22"/>
  </w:num>
  <w:num w:numId="4">
    <w:abstractNumId w:val="91"/>
  </w:num>
  <w:num w:numId="5">
    <w:abstractNumId w:val="63"/>
  </w:num>
  <w:num w:numId="6">
    <w:abstractNumId w:val="45"/>
  </w:num>
  <w:num w:numId="7">
    <w:abstractNumId w:val="73"/>
  </w:num>
  <w:num w:numId="8">
    <w:abstractNumId w:val="90"/>
  </w:num>
  <w:num w:numId="9">
    <w:abstractNumId w:val="17"/>
  </w:num>
  <w:num w:numId="10">
    <w:abstractNumId w:val="7"/>
  </w:num>
  <w:num w:numId="11">
    <w:abstractNumId w:val="99"/>
  </w:num>
  <w:num w:numId="12">
    <w:abstractNumId w:val="14"/>
  </w:num>
  <w:num w:numId="13">
    <w:abstractNumId w:val="75"/>
  </w:num>
  <w:num w:numId="14">
    <w:abstractNumId w:val="35"/>
  </w:num>
  <w:num w:numId="15">
    <w:abstractNumId w:val="66"/>
  </w:num>
  <w:num w:numId="16">
    <w:abstractNumId w:val="72"/>
  </w:num>
  <w:num w:numId="17">
    <w:abstractNumId w:val="95"/>
  </w:num>
  <w:num w:numId="18">
    <w:abstractNumId w:val="25"/>
  </w:num>
  <w:num w:numId="19">
    <w:abstractNumId w:val="56"/>
  </w:num>
  <w:num w:numId="20">
    <w:abstractNumId w:val="62"/>
  </w:num>
  <w:num w:numId="21">
    <w:abstractNumId w:val="77"/>
  </w:num>
  <w:num w:numId="22">
    <w:abstractNumId w:val="24"/>
  </w:num>
  <w:num w:numId="23">
    <w:abstractNumId w:val="103"/>
  </w:num>
  <w:num w:numId="24">
    <w:abstractNumId w:val="111"/>
  </w:num>
  <w:num w:numId="25">
    <w:abstractNumId w:val="67"/>
  </w:num>
  <w:num w:numId="26">
    <w:abstractNumId w:val="9"/>
  </w:num>
  <w:num w:numId="27">
    <w:abstractNumId w:val="29"/>
  </w:num>
  <w:num w:numId="28">
    <w:abstractNumId w:val="65"/>
  </w:num>
  <w:num w:numId="29">
    <w:abstractNumId w:val="11"/>
  </w:num>
  <w:num w:numId="30">
    <w:abstractNumId w:val="21"/>
  </w:num>
  <w:num w:numId="31">
    <w:abstractNumId w:val="32"/>
  </w:num>
  <w:num w:numId="32">
    <w:abstractNumId w:val="93"/>
  </w:num>
  <w:num w:numId="33">
    <w:abstractNumId w:val="96"/>
  </w:num>
  <w:num w:numId="34">
    <w:abstractNumId w:val="28"/>
  </w:num>
  <w:num w:numId="35">
    <w:abstractNumId w:val="82"/>
  </w:num>
  <w:num w:numId="36">
    <w:abstractNumId w:val="108"/>
  </w:num>
  <w:num w:numId="37">
    <w:abstractNumId w:val="27"/>
  </w:num>
  <w:num w:numId="38">
    <w:abstractNumId w:val="102"/>
  </w:num>
  <w:num w:numId="39">
    <w:abstractNumId w:val="78"/>
  </w:num>
  <w:num w:numId="40">
    <w:abstractNumId w:val="79"/>
  </w:num>
  <w:num w:numId="41">
    <w:abstractNumId w:val="18"/>
  </w:num>
  <w:num w:numId="42">
    <w:abstractNumId w:val="61"/>
  </w:num>
  <w:num w:numId="43">
    <w:abstractNumId w:val="81"/>
  </w:num>
  <w:num w:numId="44">
    <w:abstractNumId w:val="112"/>
  </w:num>
  <w:num w:numId="45">
    <w:abstractNumId w:val="60"/>
  </w:num>
  <w:num w:numId="46">
    <w:abstractNumId w:val="53"/>
  </w:num>
  <w:num w:numId="47">
    <w:abstractNumId w:val="109"/>
  </w:num>
  <w:num w:numId="48">
    <w:abstractNumId w:val="38"/>
  </w:num>
  <w:num w:numId="49">
    <w:abstractNumId w:val="94"/>
  </w:num>
  <w:num w:numId="50">
    <w:abstractNumId w:val="116"/>
  </w:num>
  <w:num w:numId="51">
    <w:abstractNumId w:val="48"/>
  </w:num>
  <w:num w:numId="52">
    <w:abstractNumId w:val="76"/>
  </w:num>
  <w:num w:numId="53">
    <w:abstractNumId w:val="98"/>
  </w:num>
  <w:num w:numId="54">
    <w:abstractNumId w:val="37"/>
  </w:num>
  <w:num w:numId="55">
    <w:abstractNumId w:val="74"/>
  </w:num>
  <w:num w:numId="56">
    <w:abstractNumId w:val="44"/>
  </w:num>
  <w:num w:numId="57">
    <w:abstractNumId w:val="1"/>
  </w:num>
  <w:num w:numId="58">
    <w:abstractNumId w:val="1"/>
  </w:num>
  <w:num w:numId="59">
    <w:abstractNumId w:val="30"/>
  </w:num>
  <w:num w:numId="60">
    <w:abstractNumId w:val="1"/>
    <w:lvlOverride w:ilvl="0">
      <w:startOverride w:val="1"/>
    </w:lvlOverride>
  </w:num>
  <w:num w:numId="61">
    <w:abstractNumId w:val="70"/>
  </w:num>
  <w:num w:numId="62">
    <w:abstractNumId w:val="50"/>
    <w:lvlOverride w:ilvl="0">
      <w:startOverride w:val="1"/>
    </w:lvlOverride>
  </w:num>
  <w:num w:numId="63">
    <w:abstractNumId w:val="1"/>
    <w:lvlOverride w:ilvl="0">
      <w:startOverride w:val="1"/>
    </w:lvlOverride>
  </w:num>
  <w:num w:numId="64">
    <w:abstractNumId w:val="51"/>
  </w:num>
  <w:num w:numId="65">
    <w:abstractNumId w:val="10"/>
  </w:num>
  <w:num w:numId="66">
    <w:abstractNumId w:val="104"/>
  </w:num>
  <w:num w:numId="67">
    <w:abstractNumId w:val="69"/>
  </w:num>
  <w:num w:numId="68">
    <w:abstractNumId w:val="46"/>
  </w:num>
  <w:num w:numId="69">
    <w:abstractNumId w:val="64"/>
  </w:num>
  <w:num w:numId="70">
    <w:abstractNumId w:val="3"/>
  </w:num>
  <w:num w:numId="71">
    <w:abstractNumId w:val="54"/>
  </w:num>
  <w:num w:numId="72">
    <w:abstractNumId w:val="55"/>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1"/>
  </w:num>
  <w:num w:numId="75">
    <w:abstractNumId w:val="97"/>
  </w:num>
  <w:num w:numId="76">
    <w:abstractNumId w:val="12"/>
  </w:num>
  <w:num w:numId="77">
    <w:abstractNumId w:val="87"/>
  </w:num>
  <w:num w:numId="78">
    <w:abstractNumId w:val="40"/>
  </w:num>
  <w:num w:numId="79">
    <w:abstractNumId w:val="23"/>
  </w:num>
  <w:num w:numId="80">
    <w:abstractNumId w:val="71"/>
  </w:num>
  <w:num w:numId="81">
    <w:abstractNumId w:val="19"/>
  </w:num>
  <w:num w:numId="82">
    <w:abstractNumId w:val="49"/>
  </w:num>
  <w:num w:numId="83">
    <w:abstractNumId w:val="83"/>
  </w:num>
  <w:num w:numId="84">
    <w:abstractNumId w:val="59"/>
  </w:num>
  <w:num w:numId="85">
    <w:abstractNumId w:val="110"/>
  </w:num>
  <w:num w:numId="86">
    <w:abstractNumId w:val="91"/>
  </w:num>
  <w:num w:numId="87">
    <w:abstractNumId w:val="6"/>
  </w:num>
  <w:num w:numId="88">
    <w:abstractNumId w:val="26"/>
  </w:num>
  <w:num w:numId="89">
    <w:abstractNumId w:val="8"/>
  </w:num>
  <w:num w:numId="90">
    <w:abstractNumId w:val="91"/>
  </w:num>
  <w:num w:numId="91">
    <w:abstractNumId w:val="106"/>
  </w:num>
  <w:num w:numId="92">
    <w:abstractNumId w:val="16"/>
  </w:num>
  <w:num w:numId="93">
    <w:abstractNumId w:val="52"/>
  </w:num>
  <w:num w:numId="94">
    <w:abstractNumId w:val="114"/>
  </w:num>
  <w:num w:numId="95">
    <w:abstractNumId w:val="50"/>
  </w:num>
  <w:num w:numId="96">
    <w:abstractNumId w:val="50"/>
  </w:num>
  <w:num w:numId="97">
    <w:abstractNumId w:val="47"/>
  </w:num>
  <w:num w:numId="98">
    <w:abstractNumId w:val="89"/>
  </w:num>
  <w:num w:numId="99">
    <w:abstractNumId w:val="39"/>
  </w:num>
  <w:num w:numId="100">
    <w:abstractNumId w:val="88"/>
  </w:num>
  <w:num w:numId="101">
    <w:abstractNumId w:val="31"/>
  </w:num>
  <w:num w:numId="102">
    <w:abstractNumId w:val="43"/>
  </w:num>
  <w:num w:numId="103">
    <w:abstractNumId w:val="5"/>
  </w:num>
  <w:num w:numId="104">
    <w:abstractNumId w:val="58"/>
  </w:num>
  <w:num w:numId="105">
    <w:abstractNumId w:val="84"/>
  </w:num>
  <w:num w:numId="106">
    <w:abstractNumId w:val="36"/>
  </w:num>
  <w:num w:numId="107">
    <w:abstractNumId w:val="2"/>
  </w:num>
  <w:num w:numId="108">
    <w:abstractNumId w:val="68"/>
  </w:num>
  <w:num w:numId="109">
    <w:abstractNumId w:val="13"/>
  </w:num>
  <w:num w:numId="110">
    <w:abstractNumId w:val="115"/>
  </w:num>
  <w:num w:numId="111">
    <w:abstractNumId w:val="33"/>
  </w:num>
  <w:num w:numId="112">
    <w:abstractNumId w:val="85"/>
  </w:num>
  <w:num w:numId="113">
    <w:abstractNumId w:val="42"/>
  </w:num>
  <w:num w:numId="114">
    <w:abstractNumId w:val="20"/>
  </w:num>
  <w:num w:numId="115">
    <w:abstractNumId w:val="4"/>
  </w:num>
  <w:num w:numId="116">
    <w:abstractNumId w:val="57"/>
  </w:num>
  <w:num w:numId="117">
    <w:abstractNumId w:val="92"/>
  </w:num>
  <w:num w:numId="118">
    <w:abstractNumId w:val="105"/>
  </w:num>
  <w:num w:numId="119">
    <w:abstractNumId w:val="80"/>
  </w:num>
  <w:num w:numId="120">
    <w:abstractNumId w:val="0"/>
  </w:num>
  <w:num w:numId="121">
    <w:abstractNumId w:val="101"/>
  </w:num>
  <w:num w:numId="122">
    <w:abstractNumId w:val="34"/>
  </w:num>
  <w:num w:numId="123">
    <w:abstractNumId w:val="100"/>
  </w:num>
  <w:num w:numId="124">
    <w:abstractNumId w:val="113"/>
  </w:num>
  <w:num w:numId="125">
    <w:abstractNumId w:val="15"/>
  </w:num>
  <w:num w:numId="126">
    <w:abstractNumId w:val="86"/>
  </w:num>
  <w:numIdMacAtCleanup w:val="1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ron Piper">
    <w15:presenceInfo w15:providerId="AD" w15:userId="S-1-5-21-176213563-1433217852-3538510352-1235"/>
  </w15:person>
  <w15:person w15:author="Aaron Piper [2]">
    <w15:presenceInfo w15:providerId="None" w15:userId="Aaron Pi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C4"/>
    <w:rsid w:val="000004E8"/>
    <w:rsid w:val="00000928"/>
    <w:rsid w:val="00002704"/>
    <w:rsid w:val="000042BF"/>
    <w:rsid w:val="00004AE3"/>
    <w:rsid w:val="000051BE"/>
    <w:rsid w:val="00005AE2"/>
    <w:rsid w:val="00005BD7"/>
    <w:rsid w:val="00005EEB"/>
    <w:rsid w:val="00007329"/>
    <w:rsid w:val="0001112F"/>
    <w:rsid w:val="000114F0"/>
    <w:rsid w:val="000116BF"/>
    <w:rsid w:val="00011772"/>
    <w:rsid w:val="00011A66"/>
    <w:rsid w:val="00011AC8"/>
    <w:rsid w:val="00011FAB"/>
    <w:rsid w:val="0001201C"/>
    <w:rsid w:val="00012E95"/>
    <w:rsid w:val="00012EE5"/>
    <w:rsid w:val="000133C3"/>
    <w:rsid w:val="000136A0"/>
    <w:rsid w:val="0001388A"/>
    <w:rsid w:val="000147D5"/>
    <w:rsid w:val="00016603"/>
    <w:rsid w:val="00016917"/>
    <w:rsid w:val="00017C2F"/>
    <w:rsid w:val="0002175F"/>
    <w:rsid w:val="00022124"/>
    <w:rsid w:val="00022C25"/>
    <w:rsid w:val="00022D50"/>
    <w:rsid w:val="00023A1D"/>
    <w:rsid w:val="00024480"/>
    <w:rsid w:val="00024E0A"/>
    <w:rsid w:val="00025318"/>
    <w:rsid w:val="00025589"/>
    <w:rsid w:val="0002587F"/>
    <w:rsid w:val="00025BBE"/>
    <w:rsid w:val="00025C30"/>
    <w:rsid w:val="00026054"/>
    <w:rsid w:val="00026141"/>
    <w:rsid w:val="00026624"/>
    <w:rsid w:val="00026C69"/>
    <w:rsid w:val="00027E90"/>
    <w:rsid w:val="00027F9A"/>
    <w:rsid w:val="00030086"/>
    <w:rsid w:val="00030168"/>
    <w:rsid w:val="00030A95"/>
    <w:rsid w:val="00030DDF"/>
    <w:rsid w:val="00031008"/>
    <w:rsid w:val="000323C7"/>
    <w:rsid w:val="00032B4B"/>
    <w:rsid w:val="000334ED"/>
    <w:rsid w:val="0003397D"/>
    <w:rsid w:val="00033A16"/>
    <w:rsid w:val="00033EA6"/>
    <w:rsid w:val="000342EF"/>
    <w:rsid w:val="0003490F"/>
    <w:rsid w:val="00035B55"/>
    <w:rsid w:val="00035B8D"/>
    <w:rsid w:val="0003615C"/>
    <w:rsid w:val="00036ED5"/>
    <w:rsid w:val="000375EB"/>
    <w:rsid w:val="00037855"/>
    <w:rsid w:val="00040098"/>
    <w:rsid w:val="00040CC9"/>
    <w:rsid w:val="00040CCC"/>
    <w:rsid w:val="00041AB9"/>
    <w:rsid w:val="00042A70"/>
    <w:rsid w:val="000437E6"/>
    <w:rsid w:val="00043901"/>
    <w:rsid w:val="00044426"/>
    <w:rsid w:val="00044845"/>
    <w:rsid w:val="00044A36"/>
    <w:rsid w:val="00045554"/>
    <w:rsid w:val="000457AC"/>
    <w:rsid w:val="000462E2"/>
    <w:rsid w:val="00047224"/>
    <w:rsid w:val="00047964"/>
    <w:rsid w:val="00047C36"/>
    <w:rsid w:val="000508D7"/>
    <w:rsid w:val="00050DF5"/>
    <w:rsid w:val="000512DE"/>
    <w:rsid w:val="00051608"/>
    <w:rsid w:val="00051CFF"/>
    <w:rsid w:val="000520DA"/>
    <w:rsid w:val="00052A2F"/>
    <w:rsid w:val="00053106"/>
    <w:rsid w:val="000531E9"/>
    <w:rsid w:val="00053D6E"/>
    <w:rsid w:val="00054572"/>
    <w:rsid w:val="0005530F"/>
    <w:rsid w:val="000554EE"/>
    <w:rsid w:val="0005591B"/>
    <w:rsid w:val="00055E63"/>
    <w:rsid w:val="00056DE2"/>
    <w:rsid w:val="00057D06"/>
    <w:rsid w:val="00060049"/>
    <w:rsid w:val="000608B9"/>
    <w:rsid w:val="00060FD4"/>
    <w:rsid w:val="00061171"/>
    <w:rsid w:val="00061290"/>
    <w:rsid w:val="000618B2"/>
    <w:rsid w:val="00061F78"/>
    <w:rsid w:val="000624AD"/>
    <w:rsid w:val="0006263A"/>
    <w:rsid w:val="000635EA"/>
    <w:rsid w:val="00063969"/>
    <w:rsid w:val="00064492"/>
    <w:rsid w:val="000649A2"/>
    <w:rsid w:val="0006525F"/>
    <w:rsid w:val="00065CDA"/>
    <w:rsid w:val="000662F0"/>
    <w:rsid w:val="000665C4"/>
    <w:rsid w:val="00067007"/>
    <w:rsid w:val="0006718B"/>
    <w:rsid w:val="000676CC"/>
    <w:rsid w:val="000677CF"/>
    <w:rsid w:val="000678D5"/>
    <w:rsid w:val="00067A74"/>
    <w:rsid w:val="00067E9D"/>
    <w:rsid w:val="00067FC1"/>
    <w:rsid w:val="00070306"/>
    <w:rsid w:val="000736F2"/>
    <w:rsid w:val="000741FE"/>
    <w:rsid w:val="0007452B"/>
    <w:rsid w:val="00074B80"/>
    <w:rsid w:val="0007593D"/>
    <w:rsid w:val="00075C3B"/>
    <w:rsid w:val="00075F77"/>
    <w:rsid w:val="000762D3"/>
    <w:rsid w:val="00076E57"/>
    <w:rsid w:val="00077731"/>
    <w:rsid w:val="00077D43"/>
    <w:rsid w:val="000803FB"/>
    <w:rsid w:val="0008089C"/>
    <w:rsid w:val="00080926"/>
    <w:rsid w:val="000816B3"/>
    <w:rsid w:val="000819F7"/>
    <w:rsid w:val="00081A8A"/>
    <w:rsid w:val="00081E80"/>
    <w:rsid w:val="00081FC4"/>
    <w:rsid w:val="000824C8"/>
    <w:rsid w:val="00082B74"/>
    <w:rsid w:val="000837EF"/>
    <w:rsid w:val="00084427"/>
    <w:rsid w:val="00085245"/>
    <w:rsid w:val="000853BF"/>
    <w:rsid w:val="000854A8"/>
    <w:rsid w:val="00085B2B"/>
    <w:rsid w:val="00085BC5"/>
    <w:rsid w:val="00086BFE"/>
    <w:rsid w:val="00087C12"/>
    <w:rsid w:val="00087C25"/>
    <w:rsid w:val="00087C7B"/>
    <w:rsid w:val="00087F70"/>
    <w:rsid w:val="0009010B"/>
    <w:rsid w:val="00090938"/>
    <w:rsid w:val="00090AA6"/>
    <w:rsid w:val="00090C3D"/>
    <w:rsid w:val="000913A7"/>
    <w:rsid w:val="000914E9"/>
    <w:rsid w:val="00091889"/>
    <w:rsid w:val="000926AC"/>
    <w:rsid w:val="00092AA2"/>
    <w:rsid w:val="00093006"/>
    <w:rsid w:val="0009308B"/>
    <w:rsid w:val="0009317A"/>
    <w:rsid w:val="000935DE"/>
    <w:rsid w:val="000936A6"/>
    <w:rsid w:val="00094238"/>
    <w:rsid w:val="0009432E"/>
    <w:rsid w:val="0009506D"/>
    <w:rsid w:val="000953B3"/>
    <w:rsid w:val="000957F3"/>
    <w:rsid w:val="00096005"/>
    <w:rsid w:val="00096E3A"/>
    <w:rsid w:val="00096E68"/>
    <w:rsid w:val="000970E0"/>
    <w:rsid w:val="000977BB"/>
    <w:rsid w:val="00097907"/>
    <w:rsid w:val="00097B2E"/>
    <w:rsid w:val="000A0376"/>
    <w:rsid w:val="000A1CF0"/>
    <w:rsid w:val="000A2799"/>
    <w:rsid w:val="000A2839"/>
    <w:rsid w:val="000A321F"/>
    <w:rsid w:val="000A3378"/>
    <w:rsid w:val="000A371B"/>
    <w:rsid w:val="000A3D86"/>
    <w:rsid w:val="000A4071"/>
    <w:rsid w:val="000A417C"/>
    <w:rsid w:val="000A4B6E"/>
    <w:rsid w:val="000A4CE0"/>
    <w:rsid w:val="000A4E72"/>
    <w:rsid w:val="000A582B"/>
    <w:rsid w:val="000A640A"/>
    <w:rsid w:val="000A6614"/>
    <w:rsid w:val="000A7AE2"/>
    <w:rsid w:val="000A7D2B"/>
    <w:rsid w:val="000B0D01"/>
    <w:rsid w:val="000B1379"/>
    <w:rsid w:val="000B1718"/>
    <w:rsid w:val="000B1D16"/>
    <w:rsid w:val="000B2048"/>
    <w:rsid w:val="000B232D"/>
    <w:rsid w:val="000B2360"/>
    <w:rsid w:val="000B23C7"/>
    <w:rsid w:val="000B2B72"/>
    <w:rsid w:val="000B2EF9"/>
    <w:rsid w:val="000B31D6"/>
    <w:rsid w:val="000B36D0"/>
    <w:rsid w:val="000B3747"/>
    <w:rsid w:val="000B4878"/>
    <w:rsid w:val="000B5419"/>
    <w:rsid w:val="000B5CBA"/>
    <w:rsid w:val="000B61D7"/>
    <w:rsid w:val="000B75F1"/>
    <w:rsid w:val="000C01DD"/>
    <w:rsid w:val="000C08B4"/>
    <w:rsid w:val="000C097D"/>
    <w:rsid w:val="000C0B61"/>
    <w:rsid w:val="000C1096"/>
    <w:rsid w:val="000C1903"/>
    <w:rsid w:val="000C1B88"/>
    <w:rsid w:val="000C1FE1"/>
    <w:rsid w:val="000C2164"/>
    <w:rsid w:val="000C2566"/>
    <w:rsid w:val="000C2898"/>
    <w:rsid w:val="000C2D1B"/>
    <w:rsid w:val="000C3BB0"/>
    <w:rsid w:val="000C463E"/>
    <w:rsid w:val="000C482B"/>
    <w:rsid w:val="000C6DC0"/>
    <w:rsid w:val="000C6EAC"/>
    <w:rsid w:val="000C7E82"/>
    <w:rsid w:val="000D0904"/>
    <w:rsid w:val="000D098F"/>
    <w:rsid w:val="000D0CCC"/>
    <w:rsid w:val="000D1353"/>
    <w:rsid w:val="000D1D92"/>
    <w:rsid w:val="000D1F34"/>
    <w:rsid w:val="000D1F3A"/>
    <w:rsid w:val="000D255B"/>
    <w:rsid w:val="000D3160"/>
    <w:rsid w:val="000D4E72"/>
    <w:rsid w:val="000D5216"/>
    <w:rsid w:val="000D548F"/>
    <w:rsid w:val="000D57F8"/>
    <w:rsid w:val="000D5917"/>
    <w:rsid w:val="000D5EBE"/>
    <w:rsid w:val="000D6367"/>
    <w:rsid w:val="000D6425"/>
    <w:rsid w:val="000D7395"/>
    <w:rsid w:val="000D7547"/>
    <w:rsid w:val="000E0086"/>
    <w:rsid w:val="000E04E1"/>
    <w:rsid w:val="000E19AD"/>
    <w:rsid w:val="000E1B3C"/>
    <w:rsid w:val="000E282D"/>
    <w:rsid w:val="000E290C"/>
    <w:rsid w:val="000E2916"/>
    <w:rsid w:val="000E3351"/>
    <w:rsid w:val="000E57B9"/>
    <w:rsid w:val="000E598D"/>
    <w:rsid w:val="000E5EB6"/>
    <w:rsid w:val="000E68BB"/>
    <w:rsid w:val="000E7909"/>
    <w:rsid w:val="000E7C69"/>
    <w:rsid w:val="000F2168"/>
    <w:rsid w:val="000F2DF2"/>
    <w:rsid w:val="000F3060"/>
    <w:rsid w:val="000F34FA"/>
    <w:rsid w:val="000F3DD8"/>
    <w:rsid w:val="000F46E5"/>
    <w:rsid w:val="000F5ED2"/>
    <w:rsid w:val="000F6A31"/>
    <w:rsid w:val="000F6A4C"/>
    <w:rsid w:val="000F6BE2"/>
    <w:rsid w:val="000F6EB9"/>
    <w:rsid w:val="000F6FC5"/>
    <w:rsid w:val="00100203"/>
    <w:rsid w:val="001005FA"/>
    <w:rsid w:val="00100E2A"/>
    <w:rsid w:val="00100E5A"/>
    <w:rsid w:val="00100E8A"/>
    <w:rsid w:val="00101BEB"/>
    <w:rsid w:val="00101EEA"/>
    <w:rsid w:val="001025D1"/>
    <w:rsid w:val="00102B06"/>
    <w:rsid w:val="00103C9F"/>
    <w:rsid w:val="00103D64"/>
    <w:rsid w:val="0010417C"/>
    <w:rsid w:val="00104614"/>
    <w:rsid w:val="00104A16"/>
    <w:rsid w:val="001050DE"/>
    <w:rsid w:val="00106097"/>
    <w:rsid w:val="001064EF"/>
    <w:rsid w:val="00106CB9"/>
    <w:rsid w:val="001077D4"/>
    <w:rsid w:val="001103EE"/>
    <w:rsid w:val="00111F87"/>
    <w:rsid w:val="001121DF"/>
    <w:rsid w:val="00112228"/>
    <w:rsid w:val="00112B04"/>
    <w:rsid w:val="00112D79"/>
    <w:rsid w:val="00114827"/>
    <w:rsid w:val="0011509A"/>
    <w:rsid w:val="0011539C"/>
    <w:rsid w:val="00116CE5"/>
    <w:rsid w:val="001175D4"/>
    <w:rsid w:val="00117876"/>
    <w:rsid w:val="00120212"/>
    <w:rsid w:val="00120C12"/>
    <w:rsid w:val="001220FF"/>
    <w:rsid w:val="00123BB8"/>
    <w:rsid w:val="0012407E"/>
    <w:rsid w:val="001243B3"/>
    <w:rsid w:val="00124DCC"/>
    <w:rsid w:val="00125245"/>
    <w:rsid w:val="001253E0"/>
    <w:rsid w:val="00125EC7"/>
    <w:rsid w:val="00126305"/>
    <w:rsid w:val="001277AD"/>
    <w:rsid w:val="0013050D"/>
    <w:rsid w:val="00130DE9"/>
    <w:rsid w:val="001311B4"/>
    <w:rsid w:val="001312DF"/>
    <w:rsid w:val="00131DD3"/>
    <w:rsid w:val="00132357"/>
    <w:rsid w:val="00132FFB"/>
    <w:rsid w:val="00133B69"/>
    <w:rsid w:val="0013491D"/>
    <w:rsid w:val="00135614"/>
    <w:rsid w:val="00135F39"/>
    <w:rsid w:val="00136493"/>
    <w:rsid w:val="001406B2"/>
    <w:rsid w:val="00140C82"/>
    <w:rsid w:val="0014159D"/>
    <w:rsid w:val="001415CF"/>
    <w:rsid w:val="001417DF"/>
    <w:rsid w:val="00141922"/>
    <w:rsid w:val="001422E0"/>
    <w:rsid w:val="001423C1"/>
    <w:rsid w:val="00142805"/>
    <w:rsid w:val="00142B55"/>
    <w:rsid w:val="00142E70"/>
    <w:rsid w:val="0014373A"/>
    <w:rsid w:val="00146C21"/>
    <w:rsid w:val="00150AC4"/>
    <w:rsid w:val="001511AF"/>
    <w:rsid w:val="001511D6"/>
    <w:rsid w:val="00151656"/>
    <w:rsid w:val="00151DA0"/>
    <w:rsid w:val="00152DC2"/>
    <w:rsid w:val="00153F09"/>
    <w:rsid w:val="001548E3"/>
    <w:rsid w:val="00155746"/>
    <w:rsid w:val="001558A2"/>
    <w:rsid w:val="00155ACA"/>
    <w:rsid w:val="001560DD"/>
    <w:rsid w:val="001561C4"/>
    <w:rsid w:val="00156A2B"/>
    <w:rsid w:val="00156AFB"/>
    <w:rsid w:val="00157363"/>
    <w:rsid w:val="001579A8"/>
    <w:rsid w:val="00157FE4"/>
    <w:rsid w:val="001607E8"/>
    <w:rsid w:val="0016124B"/>
    <w:rsid w:val="00161673"/>
    <w:rsid w:val="0016218E"/>
    <w:rsid w:val="0016323F"/>
    <w:rsid w:val="00163D03"/>
    <w:rsid w:val="00164B64"/>
    <w:rsid w:val="00164CB1"/>
    <w:rsid w:val="001657F9"/>
    <w:rsid w:val="00165E64"/>
    <w:rsid w:val="00165E8C"/>
    <w:rsid w:val="001661F5"/>
    <w:rsid w:val="001663A0"/>
    <w:rsid w:val="001665F2"/>
    <w:rsid w:val="001667AE"/>
    <w:rsid w:val="0016682E"/>
    <w:rsid w:val="0016698D"/>
    <w:rsid w:val="00166B1C"/>
    <w:rsid w:val="00166DAC"/>
    <w:rsid w:val="00166EBB"/>
    <w:rsid w:val="001675E7"/>
    <w:rsid w:val="00167E18"/>
    <w:rsid w:val="0017090C"/>
    <w:rsid w:val="001709E5"/>
    <w:rsid w:val="001709E8"/>
    <w:rsid w:val="00170B13"/>
    <w:rsid w:val="0017153B"/>
    <w:rsid w:val="0017164A"/>
    <w:rsid w:val="00171708"/>
    <w:rsid w:val="00171CB7"/>
    <w:rsid w:val="00171E0D"/>
    <w:rsid w:val="00171EBD"/>
    <w:rsid w:val="001722DF"/>
    <w:rsid w:val="00173602"/>
    <w:rsid w:val="00173B98"/>
    <w:rsid w:val="00173C69"/>
    <w:rsid w:val="0017469F"/>
    <w:rsid w:val="00174F0A"/>
    <w:rsid w:val="00175231"/>
    <w:rsid w:val="00175540"/>
    <w:rsid w:val="001760B4"/>
    <w:rsid w:val="0017674B"/>
    <w:rsid w:val="00176AC3"/>
    <w:rsid w:val="00176FDC"/>
    <w:rsid w:val="00177230"/>
    <w:rsid w:val="00180A2F"/>
    <w:rsid w:val="00180D4F"/>
    <w:rsid w:val="00181A76"/>
    <w:rsid w:val="00181C92"/>
    <w:rsid w:val="0018312F"/>
    <w:rsid w:val="00183E4D"/>
    <w:rsid w:val="00183F00"/>
    <w:rsid w:val="00184291"/>
    <w:rsid w:val="00185A07"/>
    <w:rsid w:val="001860E0"/>
    <w:rsid w:val="00186AF9"/>
    <w:rsid w:val="00187239"/>
    <w:rsid w:val="00187386"/>
    <w:rsid w:val="00190984"/>
    <w:rsid w:val="00190C10"/>
    <w:rsid w:val="00190D5B"/>
    <w:rsid w:val="00190DDC"/>
    <w:rsid w:val="001910FE"/>
    <w:rsid w:val="00192DA1"/>
    <w:rsid w:val="00193463"/>
    <w:rsid w:val="00194189"/>
    <w:rsid w:val="001942F1"/>
    <w:rsid w:val="001949F1"/>
    <w:rsid w:val="00194C9A"/>
    <w:rsid w:val="001950CB"/>
    <w:rsid w:val="001955E2"/>
    <w:rsid w:val="00195C7D"/>
    <w:rsid w:val="00196029"/>
    <w:rsid w:val="0019623F"/>
    <w:rsid w:val="00196580"/>
    <w:rsid w:val="00196A79"/>
    <w:rsid w:val="00197AAD"/>
    <w:rsid w:val="00197CEA"/>
    <w:rsid w:val="001A12B1"/>
    <w:rsid w:val="001A15F9"/>
    <w:rsid w:val="001A1C5F"/>
    <w:rsid w:val="001A1DD9"/>
    <w:rsid w:val="001A2250"/>
    <w:rsid w:val="001A2602"/>
    <w:rsid w:val="001A3515"/>
    <w:rsid w:val="001A36C3"/>
    <w:rsid w:val="001A376F"/>
    <w:rsid w:val="001A3B47"/>
    <w:rsid w:val="001A4C19"/>
    <w:rsid w:val="001A5374"/>
    <w:rsid w:val="001A5654"/>
    <w:rsid w:val="001A6A0B"/>
    <w:rsid w:val="001A7A37"/>
    <w:rsid w:val="001A7DE9"/>
    <w:rsid w:val="001A7EBF"/>
    <w:rsid w:val="001B130A"/>
    <w:rsid w:val="001B1DF6"/>
    <w:rsid w:val="001B26BD"/>
    <w:rsid w:val="001B27EE"/>
    <w:rsid w:val="001B39B3"/>
    <w:rsid w:val="001B63AB"/>
    <w:rsid w:val="001B6F7B"/>
    <w:rsid w:val="001B75E9"/>
    <w:rsid w:val="001B7671"/>
    <w:rsid w:val="001B7F22"/>
    <w:rsid w:val="001C0B5A"/>
    <w:rsid w:val="001C1C02"/>
    <w:rsid w:val="001C2150"/>
    <w:rsid w:val="001C232B"/>
    <w:rsid w:val="001C25D8"/>
    <w:rsid w:val="001C3060"/>
    <w:rsid w:val="001C3AAD"/>
    <w:rsid w:val="001C3DD5"/>
    <w:rsid w:val="001C440A"/>
    <w:rsid w:val="001C478F"/>
    <w:rsid w:val="001C4FDC"/>
    <w:rsid w:val="001C55F6"/>
    <w:rsid w:val="001C582A"/>
    <w:rsid w:val="001C68BF"/>
    <w:rsid w:val="001C767E"/>
    <w:rsid w:val="001C7929"/>
    <w:rsid w:val="001C7C8C"/>
    <w:rsid w:val="001D0C94"/>
    <w:rsid w:val="001D1659"/>
    <w:rsid w:val="001D1AA3"/>
    <w:rsid w:val="001D1BD3"/>
    <w:rsid w:val="001D224D"/>
    <w:rsid w:val="001D2C2A"/>
    <w:rsid w:val="001D4312"/>
    <w:rsid w:val="001D462A"/>
    <w:rsid w:val="001D4672"/>
    <w:rsid w:val="001D476A"/>
    <w:rsid w:val="001D53CA"/>
    <w:rsid w:val="001D64A5"/>
    <w:rsid w:val="001D70F5"/>
    <w:rsid w:val="001D7B72"/>
    <w:rsid w:val="001D7C34"/>
    <w:rsid w:val="001E0AF9"/>
    <w:rsid w:val="001E1039"/>
    <w:rsid w:val="001E1F88"/>
    <w:rsid w:val="001E27B0"/>
    <w:rsid w:val="001E3362"/>
    <w:rsid w:val="001E3592"/>
    <w:rsid w:val="001E3910"/>
    <w:rsid w:val="001E3BA2"/>
    <w:rsid w:val="001E4EA1"/>
    <w:rsid w:val="001E5402"/>
    <w:rsid w:val="001E58B3"/>
    <w:rsid w:val="001E6B6B"/>
    <w:rsid w:val="001E77C0"/>
    <w:rsid w:val="001F040B"/>
    <w:rsid w:val="001F0CFD"/>
    <w:rsid w:val="001F0E0A"/>
    <w:rsid w:val="001F10FC"/>
    <w:rsid w:val="001F1673"/>
    <w:rsid w:val="001F1F77"/>
    <w:rsid w:val="001F2514"/>
    <w:rsid w:val="001F2554"/>
    <w:rsid w:val="001F3309"/>
    <w:rsid w:val="001F3917"/>
    <w:rsid w:val="001F4244"/>
    <w:rsid w:val="001F4AC8"/>
    <w:rsid w:val="001F4BF7"/>
    <w:rsid w:val="001F617F"/>
    <w:rsid w:val="001F6734"/>
    <w:rsid w:val="001F6797"/>
    <w:rsid w:val="001F67E3"/>
    <w:rsid w:val="001F7A35"/>
    <w:rsid w:val="002006AA"/>
    <w:rsid w:val="002007C4"/>
    <w:rsid w:val="0020112D"/>
    <w:rsid w:val="002015D9"/>
    <w:rsid w:val="0020167E"/>
    <w:rsid w:val="00202D1D"/>
    <w:rsid w:val="00204093"/>
    <w:rsid w:val="00204DC0"/>
    <w:rsid w:val="002059B7"/>
    <w:rsid w:val="00205F12"/>
    <w:rsid w:val="00206906"/>
    <w:rsid w:val="00206F58"/>
    <w:rsid w:val="0020738C"/>
    <w:rsid w:val="00207FB6"/>
    <w:rsid w:val="002102D0"/>
    <w:rsid w:val="002103FF"/>
    <w:rsid w:val="0021043D"/>
    <w:rsid w:val="002104BA"/>
    <w:rsid w:val="00210B86"/>
    <w:rsid w:val="00211AE4"/>
    <w:rsid w:val="00211BB8"/>
    <w:rsid w:val="00211EED"/>
    <w:rsid w:val="002120A9"/>
    <w:rsid w:val="00212C3E"/>
    <w:rsid w:val="00212D35"/>
    <w:rsid w:val="00213247"/>
    <w:rsid w:val="00213322"/>
    <w:rsid w:val="002142A3"/>
    <w:rsid w:val="0021533A"/>
    <w:rsid w:val="00215624"/>
    <w:rsid w:val="002163A9"/>
    <w:rsid w:val="00216CBA"/>
    <w:rsid w:val="00216ECE"/>
    <w:rsid w:val="0022054D"/>
    <w:rsid w:val="002205F7"/>
    <w:rsid w:val="0022071C"/>
    <w:rsid w:val="00220BEE"/>
    <w:rsid w:val="00220ED0"/>
    <w:rsid w:val="002219A7"/>
    <w:rsid w:val="00221AB5"/>
    <w:rsid w:val="002221E6"/>
    <w:rsid w:val="00222615"/>
    <w:rsid w:val="0022295D"/>
    <w:rsid w:val="00223338"/>
    <w:rsid w:val="00223782"/>
    <w:rsid w:val="0022444C"/>
    <w:rsid w:val="00224848"/>
    <w:rsid w:val="002248B1"/>
    <w:rsid w:val="002248DA"/>
    <w:rsid w:val="00226484"/>
    <w:rsid w:val="00226CD0"/>
    <w:rsid w:val="0022786B"/>
    <w:rsid w:val="00227996"/>
    <w:rsid w:val="00230020"/>
    <w:rsid w:val="002307D1"/>
    <w:rsid w:val="00230904"/>
    <w:rsid w:val="00230F43"/>
    <w:rsid w:val="00231198"/>
    <w:rsid w:val="00232CC6"/>
    <w:rsid w:val="00233244"/>
    <w:rsid w:val="002333C3"/>
    <w:rsid w:val="002334DF"/>
    <w:rsid w:val="00233B31"/>
    <w:rsid w:val="00233CC7"/>
    <w:rsid w:val="00233F2E"/>
    <w:rsid w:val="00234035"/>
    <w:rsid w:val="00234054"/>
    <w:rsid w:val="0023419D"/>
    <w:rsid w:val="00234D50"/>
    <w:rsid w:val="002352A7"/>
    <w:rsid w:val="002355C3"/>
    <w:rsid w:val="002359F9"/>
    <w:rsid w:val="00235FD0"/>
    <w:rsid w:val="0023744B"/>
    <w:rsid w:val="002377B8"/>
    <w:rsid w:val="00237CF4"/>
    <w:rsid w:val="00237D41"/>
    <w:rsid w:val="00241315"/>
    <w:rsid w:val="00241508"/>
    <w:rsid w:val="00242134"/>
    <w:rsid w:val="00242353"/>
    <w:rsid w:val="00242C30"/>
    <w:rsid w:val="00242E71"/>
    <w:rsid w:val="00243619"/>
    <w:rsid w:val="002458AB"/>
    <w:rsid w:val="002459EA"/>
    <w:rsid w:val="00245EA8"/>
    <w:rsid w:val="002464AE"/>
    <w:rsid w:val="0024676D"/>
    <w:rsid w:val="00246C84"/>
    <w:rsid w:val="00250B91"/>
    <w:rsid w:val="0025157D"/>
    <w:rsid w:val="00252ACB"/>
    <w:rsid w:val="002536ED"/>
    <w:rsid w:val="00254289"/>
    <w:rsid w:val="00254958"/>
    <w:rsid w:val="00255217"/>
    <w:rsid w:val="00255AE4"/>
    <w:rsid w:val="00255F8B"/>
    <w:rsid w:val="00256A37"/>
    <w:rsid w:val="002577AB"/>
    <w:rsid w:val="00261E95"/>
    <w:rsid w:val="00261F64"/>
    <w:rsid w:val="00262C71"/>
    <w:rsid w:val="00263583"/>
    <w:rsid w:val="002635C0"/>
    <w:rsid w:val="00263B21"/>
    <w:rsid w:val="00263C80"/>
    <w:rsid w:val="00263EBE"/>
    <w:rsid w:val="00264779"/>
    <w:rsid w:val="00264F28"/>
    <w:rsid w:val="00265221"/>
    <w:rsid w:val="00265352"/>
    <w:rsid w:val="00265CFD"/>
    <w:rsid w:val="00266E65"/>
    <w:rsid w:val="002676C8"/>
    <w:rsid w:val="00270956"/>
    <w:rsid w:val="0027206D"/>
    <w:rsid w:val="00272AE8"/>
    <w:rsid w:val="0027363E"/>
    <w:rsid w:val="0027388E"/>
    <w:rsid w:val="002751C5"/>
    <w:rsid w:val="00276969"/>
    <w:rsid w:val="00280591"/>
    <w:rsid w:val="00280662"/>
    <w:rsid w:val="002806AD"/>
    <w:rsid w:val="00281196"/>
    <w:rsid w:val="002811E9"/>
    <w:rsid w:val="00281964"/>
    <w:rsid w:val="00281CEA"/>
    <w:rsid w:val="0028335A"/>
    <w:rsid w:val="002837BB"/>
    <w:rsid w:val="00284412"/>
    <w:rsid w:val="00284792"/>
    <w:rsid w:val="00284CD9"/>
    <w:rsid w:val="00285D2A"/>
    <w:rsid w:val="002862DD"/>
    <w:rsid w:val="0028685B"/>
    <w:rsid w:val="00286B44"/>
    <w:rsid w:val="00286C3F"/>
    <w:rsid w:val="00286D04"/>
    <w:rsid w:val="00286F0C"/>
    <w:rsid w:val="00286F17"/>
    <w:rsid w:val="00286F8E"/>
    <w:rsid w:val="00287018"/>
    <w:rsid w:val="00287901"/>
    <w:rsid w:val="00287A18"/>
    <w:rsid w:val="002910FD"/>
    <w:rsid w:val="00291938"/>
    <w:rsid w:val="00291F6F"/>
    <w:rsid w:val="00292861"/>
    <w:rsid w:val="002929AF"/>
    <w:rsid w:val="0029306E"/>
    <w:rsid w:val="002934FB"/>
    <w:rsid w:val="0029465B"/>
    <w:rsid w:val="002947FA"/>
    <w:rsid w:val="00294F38"/>
    <w:rsid w:val="002952F5"/>
    <w:rsid w:val="00295E0E"/>
    <w:rsid w:val="00297151"/>
    <w:rsid w:val="00297E58"/>
    <w:rsid w:val="002A047A"/>
    <w:rsid w:val="002A05EF"/>
    <w:rsid w:val="002A0938"/>
    <w:rsid w:val="002A0961"/>
    <w:rsid w:val="002A0AA0"/>
    <w:rsid w:val="002A0CA2"/>
    <w:rsid w:val="002A1135"/>
    <w:rsid w:val="002A1ED1"/>
    <w:rsid w:val="002A218E"/>
    <w:rsid w:val="002A30AC"/>
    <w:rsid w:val="002A3222"/>
    <w:rsid w:val="002A3631"/>
    <w:rsid w:val="002A46C0"/>
    <w:rsid w:val="002A50FD"/>
    <w:rsid w:val="002A5773"/>
    <w:rsid w:val="002A63E1"/>
    <w:rsid w:val="002A7217"/>
    <w:rsid w:val="002A746A"/>
    <w:rsid w:val="002B0485"/>
    <w:rsid w:val="002B0790"/>
    <w:rsid w:val="002B0D05"/>
    <w:rsid w:val="002B25C4"/>
    <w:rsid w:val="002B3162"/>
    <w:rsid w:val="002B4A26"/>
    <w:rsid w:val="002B4B56"/>
    <w:rsid w:val="002B4CDF"/>
    <w:rsid w:val="002B569F"/>
    <w:rsid w:val="002B5809"/>
    <w:rsid w:val="002B61C4"/>
    <w:rsid w:val="002B6C62"/>
    <w:rsid w:val="002B7451"/>
    <w:rsid w:val="002B76E0"/>
    <w:rsid w:val="002B7C09"/>
    <w:rsid w:val="002C0667"/>
    <w:rsid w:val="002C0B63"/>
    <w:rsid w:val="002C0EDC"/>
    <w:rsid w:val="002C0FA6"/>
    <w:rsid w:val="002C1868"/>
    <w:rsid w:val="002C2055"/>
    <w:rsid w:val="002C26A5"/>
    <w:rsid w:val="002C2BA8"/>
    <w:rsid w:val="002C2FB8"/>
    <w:rsid w:val="002C4EE8"/>
    <w:rsid w:val="002C5171"/>
    <w:rsid w:val="002C517E"/>
    <w:rsid w:val="002C529A"/>
    <w:rsid w:val="002C5E9C"/>
    <w:rsid w:val="002C629D"/>
    <w:rsid w:val="002C62D4"/>
    <w:rsid w:val="002C756B"/>
    <w:rsid w:val="002C7E23"/>
    <w:rsid w:val="002D0274"/>
    <w:rsid w:val="002D03AB"/>
    <w:rsid w:val="002D04B4"/>
    <w:rsid w:val="002D144B"/>
    <w:rsid w:val="002D14DD"/>
    <w:rsid w:val="002D1848"/>
    <w:rsid w:val="002D1868"/>
    <w:rsid w:val="002D2C9E"/>
    <w:rsid w:val="002D3674"/>
    <w:rsid w:val="002D3693"/>
    <w:rsid w:val="002D385B"/>
    <w:rsid w:val="002D3B09"/>
    <w:rsid w:val="002D3ECA"/>
    <w:rsid w:val="002D45BC"/>
    <w:rsid w:val="002D4DAA"/>
    <w:rsid w:val="002D4E28"/>
    <w:rsid w:val="002D59A8"/>
    <w:rsid w:val="002D6035"/>
    <w:rsid w:val="002D61D5"/>
    <w:rsid w:val="002D66F0"/>
    <w:rsid w:val="002D6722"/>
    <w:rsid w:val="002D7CE5"/>
    <w:rsid w:val="002D7FF2"/>
    <w:rsid w:val="002E1121"/>
    <w:rsid w:val="002E1672"/>
    <w:rsid w:val="002E2222"/>
    <w:rsid w:val="002E2E35"/>
    <w:rsid w:val="002E3FC0"/>
    <w:rsid w:val="002E42BA"/>
    <w:rsid w:val="002E4688"/>
    <w:rsid w:val="002E4697"/>
    <w:rsid w:val="002E46EE"/>
    <w:rsid w:val="002E519E"/>
    <w:rsid w:val="002E67CB"/>
    <w:rsid w:val="002E7872"/>
    <w:rsid w:val="002E7B41"/>
    <w:rsid w:val="002F0C59"/>
    <w:rsid w:val="002F1C0F"/>
    <w:rsid w:val="002F3776"/>
    <w:rsid w:val="002F378C"/>
    <w:rsid w:val="002F3CC5"/>
    <w:rsid w:val="002F4097"/>
    <w:rsid w:val="002F4366"/>
    <w:rsid w:val="002F4E03"/>
    <w:rsid w:val="002F50D4"/>
    <w:rsid w:val="002F5148"/>
    <w:rsid w:val="002F5B74"/>
    <w:rsid w:val="002F5D78"/>
    <w:rsid w:val="002F69EB"/>
    <w:rsid w:val="002F7B32"/>
    <w:rsid w:val="003005F9"/>
    <w:rsid w:val="00300D44"/>
    <w:rsid w:val="0030102E"/>
    <w:rsid w:val="00301B3F"/>
    <w:rsid w:val="003028C1"/>
    <w:rsid w:val="00302906"/>
    <w:rsid w:val="003029E5"/>
    <w:rsid w:val="00302FE2"/>
    <w:rsid w:val="00304798"/>
    <w:rsid w:val="00304AD3"/>
    <w:rsid w:val="00305C43"/>
    <w:rsid w:val="00306046"/>
    <w:rsid w:val="00306312"/>
    <w:rsid w:val="00306559"/>
    <w:rsid w:val="003069C5"/>
    <w:rsid w:val="00306C8D"/>
    <w:rsid w:val="00307DFC"/>
    <w:rsid w:val="003100AA"/>
    <w:rsid w:val="00310626"/>
    <w:rsid w:val="00311081"/>
    <w:rsid w:val="00311354"/>
    <w:rsid w:val="003117A1"/>
    <w:rsid w:val="003117CF"/>
    <w:rsid w:val="00311C59"/>
    <w:rsid w:val="003120C9"/>
    <w:rsid w:val="003122B6"/>
    <w:rsid w:val="00312502"/>
    <w:rsid w:val="00313A65"/>
    <w:rsid w:val="00313CAA"/>
    <w:rsid w:val="00313DFB"/>
    <w:rsid w:val="00314039"/>
    <w:rsid w:val="00314539"/>
    <w:rsid w:val="00314E13"/>
    <w:rsid w:val="00315E4B"/>
    <w:rsid w:val="0031652B"/>
    <w:rsid w:val="003166D3"/>
    <w:rsid w:val="00317296"/>
    <w:rsid w:val="00317483"/>
    <w:rsid w:val="00317904"/>
    <w:rsid w:val="0032056C"/>
    <w:rsid w:val="00320A88"/>
    <w:rsid w:val="00320FD3"/>
    <w:rsid w:val="00321A06"/>
    <w:rsid w:val="00321DE0"/>
    <w:rsid w:val="0032299A"/>
    <w:rsid w:val="00323650"/>
    <w:rsid w:val="00323C33"/>
    <w:rsid w:val="00324017"/>
    <w:rsid w:val="00324241"/>
    <w:rsid w:val="0032488B"/>
    <w:rsid w:val="00325B41"/>
    <w:rsid w:val="00327EF2"/>
    <w:rsid w:val="003303F8"/>
    <w:rsid w:val="00330680"/>
    <w:rsid w:val="00330EAA"/>
    <w:rsid w:val="00331A53"/>
    <w:rsid w:val="00332114"/>
    <w:rsid w:val="00332805"/>
    <w:rsid w:val="00332917"/>
    <w:rsid w:val="00332C99"/>
    <w:rsid w:val="00332DA5"/>
    <w:rsid w:val="003333EB"/>
    <w:rsid w:val="00333779"/>
    <w:rsid w:val="00333A95"/>
    <w:rsid w:val="00333F84"/>
    <w:rsid w:val="00333F9E"/>
    <w:rsid w:val="00334AD1"/>
    <w:rsid w:val="003356C7"/>
    <w:rsid w:val="00335B04"/>
    <w:rsid w:val="00335EF1"/>
    <w:rsid w:val="00337DE3"/>
    <w:rsid w:val="003400B8"/>
    <w:rsid w:val="00340972"/>
    <w:rsid w:val="00341009"/>
    <w:rsid w:val="00341106"/>
    <w:rsid w:val="0034174F"/>
    <w:rsid w:val="00342264"/>
    <w:rsid w:val="00342A7A"/>
    <w:rsid w:val="00342AFF"/>
    <w:rsid w:val="00342BF9"/>
    <w:rsid w:val="003438CE"/>
    <w:rsid w:val="00343C26"/>
    <w:rsid w:val="00344A8B"/>
    <w:rsid w:val="00344DC2"/>
    <w:rsid w:val="00345213"/>
    <w:rsid w:val="003452A6"/>
    <w:rsid w:val="003460B4"/>
    <w:rsid w:val="00346821"/>
    <w:rsid w:val="00346BD3"/>
    <w:rsid w:val="00347263"/>
    <w:rsid w:val="00347431"/>
    <w:rsid w:val="003477E6"/>
    <w:rsid w:val="00350891"/>
    <w:rsid w:val="00351909"/>
    <w:rsid w:val="00351E20"/>
    <w:rsid w:val="00351F9E"/>
    <w:rsid w:val="003534BD"/>
    <w:rsid w:val="00353672"/>
    <w:rsid w:val="00353E6A"/>
    <w:rsid w:val="00353F5B"/>
    <w:rsid w:val="00354018"/>
    <w:rsid w:val="0035483E"/>
    <w:rsid w:val="0035523C"/>
    <w:rsid w:val="00355400"/>
    <w:rsid w:val="00355721"/>
    <w:rsid w:val="003557D5"/>
    <w:rsid w:val="00357C93"/>
    <w:rsid w:val="00357CE5"/>
    <w:rsid w:val="0036051E"/>
    <w:rsid w:val="00360692"/>
    <w:rsid w:val="003607AE"/>
    <w:rsid w:val="00360CB7"/>
    <w:rsid w:val="003618A4"/>
    <w:rsid w:val="00361CA1"/>
    <w:rsid w:val="00361E27"/>
    <w:rsid w:val="00362036"/>
    <w:rsid w:val="00364235"/>
    <w:rsid w:val="00364784"/>
    <w:rsid w:val="00365795"/>
    <w:rsid w:val="003665D2"/>
    <w:rsid w:val="00366974"/>
    <w:rsid w:val="00366BB8"/>
    <w:rsid w:val="003671AC"/>
    <w:rsid w:val="00367361"/>
    <w:rsid w:val="00367490"/>
    <w:rsid w:val="00367B8F"/>
    <w:rsid w:val="00370C41"/>
    <w:rsid w:val="00371A1C"/>
    <w:rsid w:val="00372094"/>
    <w:rsid w:val="0037255F"/>
    <w:rsid w:val="003736EF"/>
    <w:rsid w:val="00373A18"/>
    <w:rsid w:val="00373BAC"/>
    <w:rsid w:val="00374826"/>
    <w:rsid w:val="0037504F"/>
    <w:rsid w:val="0037528A"/>
    <w:rsid w:val="0037604B"/>
    <w:rsid w:val="003760A8"/>
    <w:rsid w:val="003763A9"/>
    <w:rsid w:val="003763CD"/>
    <w:rsid w:val="00376641"/>
    <w:rsid w:val="0037695C"/>
    <w:rsid w:val="00376FE4"/>
    <w:rsid w:val="00377544"/>
    <w:rsid w:val="0037777A"/>
    <w:rsid w:val="00377C34"/>
    <w:rsid w:val="00377C97"/>
    <w:rsid w:val="00380904"/>
    <w:rsid w:val="00381251"/>
    <w:rsid w:val="00382187"/>
    <w:rsid w:val="003825AB"/>
    <w:rsid w:val="00382D2E"/>
    <w:rsid w:val="003839CF"/>
    <w:rsid w:val="00383CA7"/>
    <w:rsid w:val="00383DC4"/>
    <w:rsid w:val="003841FB"/>
    <w:rsid w:val="00384300"/>
    <w:rsid w:val="003846B5"/>
    <w:rsid w:val="003849C3"/>
    <w:rsid w:val="00385770"/>
    <w:rsid w:val="00386193"/>
    <w:rsid w:val="00386403"/>
    <w:rsid w:val="003864D3"/>
    <w:rsid w:val="0038696C"/>
    <w:rsid w:val="0038725D"/>
    <w:rsid w:val="00387905"/>
    <w:rsid w:val="00387958"/>
    <w:rsid w:val="00390078"/>
    <w:rsid w:val="00390181"/>
    <w:rsid w:val="00391302"/>
    <w:rsid w:val="00391B16"/>
    <w:rsid w:val="00391BD8"/>
    <w:rsid w:val="00392949"/>
    <w:rsid w:val="003930D7"/>
    <w:rsid w:val="003935D1"/>
    <w:rsid w:val="003935EB"/>
    <w:rsid w:val="00394B5B"/>
    <w:rsid w:val="003958F2"/>
    <w:rsid w:val="00395FFD"/>
    <w:rsid w:val="00396174"/>
    <w:rsid w:val="003962F7"/>
    <w:rsid w:val="00396744"/>
    <w:rsid w:val="00397753"/>
    <w:rsid w:val="00397E69"/>
    <w:rsid w:val="003A0018"/>
    <w:rsid w:val="003A02D3"/>
    <w:rsid w:val="003A15E4"/>
    <w:rsid w:val="003A24E4"/>
    <w:rsid w:val="003A27C1"/>
    <w:rsid w:val="003A2ACE"/>
    <w:rsid w:val="003A3233"/>
    <w:rsid w:val="003A38CC"/>
    <w:rsid w:val="003A40C4"/>
    <w:rsid w:val="003A4132"/>
    <w:rsid w:val="003A41C0"/>
    <w:rsid w:val="003A4701"/>
    <w:rsid w:val="003A4AB2"/>
    <w:rsid w:val="003B0AA3"/>
    <w:rsid w:val="003B13B8"/>
    <w:rsid w:val="003B13E5"/>
    <w:rsid w:val="003B2761"/>
    <w:rsid w:val="003B32B9"/>
    <w:rsid w:val="003B396B"/>
    <w:rsid w:val="003B447E"/>
    <w:rsid w:val="003B4524"/>
    <w:rsid w:val="003B54BC"/>
    <w:rsid w:val="003B5F95"/>
    <w:rsid w:val="003B6530"/>
    <w:rsid w:val="003B7E38"/>
    <w:rsid w:val="003B7EFC"/>
    <w:rsid w:val="003C1261"/>
    <w:rsid w:val="003C1479"/>
    <w:rsid w:val="003C19A5"/>
    <w:rsid w:val="003C290E"/>
    <w:rsid w:val="003C3961"/>
    <w:rsid w:val="003C4B51"/>
    <w:rsid w:val="003C500F"/>
    <w:rsid w:val="003C5ECC"/>
    <w:rsid w:val="003C6161"/>
    <w:rsid w:val="003C76B2"/>
    <w:rsid w:val="003C7E42"/>
    <w:rsid w:val="003D0259"/>
    <w:rsid w:val="003D0520"/>
    <w:rsid w:val="003D0BEA"/>
    <w:rsid w:val="003D0ED0"/>
    <w:rsid w:val="003D1008"/>
    <w:rsid w:val="003D1800"/>
    <w:rsid w:val="003D197A"/>
    <w:rsid w:val="003D2192"/>
    <w:rsid w:val="003D30D9"/>
    <w:rsid w:val="003D39FD"/>
    <w:rsid w:val="003D3ADB"/>
    <w:rsid w:val="003D41D3"/>
    <w:rsid w:val="003D459F"/>
    <w:rsid w:val="003D4BEB"/>
    <w:rsid w:val="003D5830"/>
    <w:rsid w:val="003D595E"/>
    <w:rsid w:val="003D72C9"/>
    <w:rsid w:val="003E04F1"/>
    <w:rsid w:val="003E0746"/>
    <w:rsid w:val="003E1C5C"/>
    <w:rsid w:val="003E1C8E"/>
    <w:rsid w:val="003E2144"/>
    <w:rsid w:val="003E2F0C"/>
    <w:rsid w:val="003E3964"/>
    <w:rsid w:val="003E3C6A"/>
    <w:rsid w:val="003E45E1"/>
    <w:rsid w:val="003E4805"/>
    <w:rsid w:val="003E48C1"/>
    <w:rsid w:val="003E4A6F"/>
    <w:rsid w:val="003E4F45"/>
    <w:rsid w:val="003E5090"/>
    <w:rsid w:val="003E529F"/>
    <w:rsid w:val="003E683F"/>
    <w:rsid w:val="003E6F69"/>
    <w:rsid w:val="003E7475"/>
    <w:rsid w:val="003E7910"/>
    <w:rsid w:val="003E7CC7"/>
    <w:rsid w:val="003F039F"/>
    <w:rsid w:val="003F068A"/>
    <w:rsid w:val="003F0DCA"/>
    <w:rsid w:val="003F13B1"/>
    <w:rsid w:val="003F188F"/>
    <w:rsid w:val="003F1996"/>
    <w:rsid w:val="003F1C3B"/>
    <w:rsid w:val="003F26FA"/>
    <w:rsid w:val="003F3980"/>
    <w:rsid w:val="003F4623"/>
    <w:rsid w:val="003F5779"/>
    <w:rsid w:val="003F5AEB"/>
    <w:rsid w:val="003F6C6D"/>
    <w:rsid w:val="003F70E9"/>
    <w:rsid w:val="003F7175"/>
    <w:rsid w:val="003F7B11"/>
    <w:rsid w:val="003F7B33"/>
    <w:rsid w:val="004002D5"/>
    <w:rsid w:val="00401068"/>
    <w:rsid w:val="00401BBD"/>
    <w:rsid w:val="00402966"/>
    <w:rsid w:val="00402EB7"/>
    <w:rsid w:val="00402F96"/>
    <w:rsid w:val="00403829"/>
    <w:rsid w:val="00403889"/>
    <w:rsid w:val="00403F6A"/>
    <w:rsid w:val="00404202"/>
    <w:rsid w:val="00406209"/>
    <w:rsid w:val="00407348"/>
    <w:rsid w:val="00407BCE"/>
    <w:rsid w:val="00410082"/>
    <w:rsid w:val="004103F6"/>
    <w:rsid w:val="00412118"/>
    <w:rsid w:val="004126F2"/>
    <w:rsid w:val="00412B7C"/>
    <w:rsid w:val="00412BF4"/>
    <w:rsid w:val="0041346E"/>
    <w:rsid w:val="0041374C"/>
    <w:rsid w:val="00413E77"/>
    <w:rsid w:val="00413F40"/>
    <w:rsid w:val="004144F0"/>
    <w:rsid w:val="0041527B"/>
    <w:rsid w:val="00415808"/>
    <w:rsid w:val="004158F7"/>
    <w:rsid w:val="00415EBF"/>
    <w:rsid w:val="00416699"/>
    <w:rsid w:val="00416F02"/>
    <w:rsid w:val="004200C8"/>
    <w:rsid w:val="00421278"/>
    <w:rsid w:val="0042173D"/>
    <w:rsid w:val="00421880"/>
    <w:rsid w:val="00422A0D"/>
    <w:rsid w:val="00422D0A"/>
    <w:rsid w:val="00422D1E"/>
    <w:rsid w:val="00422FD5"/>
    <w:rsid w:val="00424593"/>
    <w:rsid w:val="00424B19"/>
    <w:rsid w:val="00425067"/>
    <w:rsid w:val="004257BA"/>
    <w:rsid w:val="00426222"/>
    <w:rsid w:val="00427635"/>
    <w:rsid w:val="004278C4"/>
    <w:rsid w:val="00430386"/>
    <w:rsid w:val="00430486"/>
    <w:rsid w:val="004310D9"/>
    <w:rsid w:val="004312CC"/>
    <w:rsid w:val="004316C4"/>
    <w:rsid w:val="004317BC"/>
    <w:rsid w:val="00431C23"/>
    <w:rsid w:val="004322D3"/>
    <w:rsid w:val="004325FD"/>
    <w:rsid w:val="004328A8"/>
    <w:rsid w:val="00432C68"/>
    <w:rsid w:val="00432DCB"/>
    <w:rsid w:val="00434A52"/>
    <w:rsid w:val="00435B5F"/>
    <w:rsid w:val="00435EA0"/>
    <w:rsid w:val="00436858"/>
    <w:rsid w:val="00436AB9"/>
    <w:rsid w:val="0043775F"/>
    <w:rsid w:val="00437F56"/>
    <w:rsid w:val="004402B1"/>
    <w:rsid w:val="0044042B"/>
    <w:rsid w:val="0044044B"/>
    <w:rsid w:val="00440E0A"/>
    <w:rsid w:val="00441F1A"/>
    <w:rsid w:val="00442590"/>
    <w:rsid w:val="00443774"/>
    <w:rsid w:val="00443FF8"/>
    <w:rsid w:val="0044409E"/>
    <w:rsid w:val="00444D0A"/>
    <w:rsid w:val="00445661"/>
    <w:rsid w:val="00445A51"/>
    <w:rsid w:val="00445C9C"/>
    <w:rsid w:val="00445D34"/>
    <w:rsid w:val="004464C9"/>
    <w:rsid w:val="00447BDC"/>
    <w:rsid w:val="00447C1C"/>
    <w:rsid w:val="00447EC6"/>
    <w:rsid w:val="004509F0"/>
    <w:rsid w:val="00450C19"/>
    <w:rsid w:val="00450F15"/>
    <w:rsid w:val="004516A0"/>
    <w:rsid w:val="0045207D"/>
    <w:rsid w:val="00453BAC"/>
    <w:rsid w:val="00453D36"/>
    <w:rsid w:val="00453E8E"/>
    <w:rsid w:val="00453E9A"/>
    <w:rsid w:val="00454107"/>
    <w:rsid w:val="004542CD"/>
    <w:rsid w:val="00454D10"/>
    <w:rsid w:val="00456467"/>
    <w:rsid w:val="00456608"/>
    <w:rsid w:val="00456A3D"/>
    <w:rsid w:val="004575C6"/>
    <w:rsid w:val="00457C22"/>
    <w:rsid w:val="004600E5"/>
    <w:rsid w:val="004601FC"/>
    <w:rsid w:val="00460D32"/>
    <w:rsid w:val="004612E7"/>
    <w:rsid w:val="00461396"/>
    <w:rsid w:val="0046174D"/>
    <w:rsid w:val="00461BB9"/>
    <w:rsid w:val="00461E09"/>
    <w:rsid w:val="004621D4"/>
    <w:rsid w:val="00462A46"/>
    <w:rsid w:val="00462C45"/>
    <w:rsid w:val="004636B7"/>
    <w:rsid w:val="00463962"/>
    <w:rsid w:val="00464452"/>
    <w:rsid w:val="00464497"/>
    <w:rsid w:val="00465154"/>
    <w:rsid w:val="004653A8"/>
    <w:rsid w:val="00465436"/>
    <w:rsid w:val="00465815"/>
    <w:rsid w:val="00465938"/>
    <w:rsid w:val="00465FAB"/>
    <w:rsid w:val="00467097"/>
    <w:rsid w:val="00467ED2"/>
    <w:rsid w:val="004700A0"/>
    <w:rsid w:val="00470851"/>
    <w:rsid w:val="00470DA4"/>
    <w:rsid w:val="00470E93"/>
    <w:rsid w:val="0047145F"/>
    <w:rsid w:val="00471BE6"/>
    <w:rsid w:val="00471E1F"/>
    <w:rsid w:val="004742AB"/>
    <w:rsid w:val="00475131"/>
    <w:rsid w:val="0047523D"/>
    <w:rsid w:val="00475264"/>
    <w:rsid w:val="00477A2C"/>
    <w:rsid w:val="004812A9"/>
    <w:rsid w:val="00481C13"/>
    <w:rsid w:val="00481EEA"/>
    <w:rsid w:val="00482381"/>
    <w:rsid w:val="00482673"/>
    <w:rsid w:val="00482F14"/>
    <w:rsid w:val="00483282"/>
    <w:rsid w:val="00483359"/>
    <w:rsid w:val="00484798"/>
    <w:rsid w:val="00484A71"/>
    <w:rsid w:val="004852D9"/>
    <w:rsid w:val="0048544B"/>
    <w:rsid w:val="004855F7"/>
    <w:rsid w:val="00485F30"/>
    <w:rsid w:val="0048606B"/>
    <w:rsid w:val="00486291"/>
    <w:rsid w:val="00486AFD"/>
    <w:rsid w:val="00486B2B"/>
    <w:rsid w:val="00486C57"/>
    <w:rsid w:val="00487DD9"/>
    <w:rsid w:val="004900DC"/>
    <w:rsid w:val="00490212"/>
    <w:rsid w:val="004903C6"/>
    <w:rsid w:val="00490401"/>
    <w:rsid w:val="0049042A"/>
    <w:rsid w:val="00491095"/>
    <w:rsid w:val="00491291"/>
    <w:rsid w:val="00491A8D"/>
    <w:rsid w:val="004923FA"/>
    <w:rsid w:val="00492B36"/>
    <w:rsid w:val="00492C28"/>
    <w:rsid w:val="00492FED"/>
    <w:rsid w:val="00493284"/>
    <w:rsid w:val="0049369B"/>
    <w:rsid w:val="0049469F"/>
    <w:rsid w:val="00494AB6"/>
    <w:rsid w:val="00495807"/>
    <w:rsid w:val="00495DC6"/>
    <w:rsid w:val="00495F04"/>
    <w:rsid w:val="00496096"/>
    <w:rsid w:val="00496551"/>
    <w:rsid w:val="00496BFB"/>
    <w:rsid w:val="00496C13"/>
    <w:rsid w:val="00497C59"/>
    <w:rsid w:val="004A03EC"/>
    <w:rsid w:val="004A0612"/>
    <w:rsid w:val="004A0DF8"/>
    <w:rsid w:val="004A1EF1"/>
    <w:rsid w:val="004A2311"/>
    <w:rsid w:val="004A2513"/>
    <w:rsid w:val="004A2B26"/>
    <w:rsid w:val="004A2BDA"/>
    <w:rsid w:val="004A2F91"/>
    <w:rsid w:val="004A3104"/>
    <w:rsid w:val="004A437C"/>
    <w:rsid w:val="004A4621"/>
    <w:rsid w:val="004A46D0"/>
    <w:rsid w:val="004A4F7E"/>
    <w:rsid w:val="004A53D4"/>
    <w:rsid w:val="004A57A5"/>
    <w:rsid w:val="004A5FC8"/>
    <w:rsid w:val="004A6011"/>
    <w:rsid w:val="004A602F"/>
    <w:rsid w:val="004A6064"/>
    <w:rsid w:val="004A64BC"/>
    <w:rsid w:val="004A789E"/>
    <w:rsid w:val="004B071F"/>
    <w:rsid w:val="004B0B79"/>
    <w:rsid w:val="004B164F"/>
    <w:rsid w:val="004B1C5B"/>
    <w:rsid w:val="004B24F9"/>
    <w:rsid w:val="004B275F"/>
    <w:rsid w:val="004B308D"/>
    <w:rsid w:val="004B30DE"/>
    <w:rsid w:val="004B4B95"/>
    <w:rsid w:val="004B4E0D"/>
    <w:rsid w:val="004B5AA8"/>
    <w:rsid w:val="004B6086"/>
    <w:rsid w:val="004B7C41"/>
    <w:rsid w:val="004C01BB"/>
    <w:rsid w:val="004C02EB"/>
    <w:rsid w:val="004C048E"/>
    <w:rsid w:val="004C1B26"/>
    <w:rsid w:val="004C25E3"/>
    <w:rsid w:val="004C34BD"/>
    <w:rsid w:val="004C352A"/>
    <w:rsid w:val="004C3CB6"/>
    <w:rsid w:val="004C3FA9"/>
    <w:rsid w:val="004C4E3A"/>
    <w:rsid w:val="004C4E7F"/>
    <w:rsid w:val="004C5057"/>
    <w:rsid w:val="004C54FB"/>
    <w:rsid w:val="004C56D9"/>
    <w:rsid w:val="004C6B7A"/>
    <w:rsid w:val="004C724A"/>
    <w:rsid w:val="004C7B57"/>
    <w:rsid w:val="004C7C75"/>
    <w:rsid w:val="004D00C7"/>
    <w:rsid w:val="004D067C"/>
    <w:rsid w:val="004D0CA4"/>
    <w:rsid w:val="004D1754"/>
    <w:rsid w:val="004D18A7"/>
    <w:rsid w:val="004D285F"/>
    <w:rsid w:val="004D2F0E"/>
    <w:rsid w:val="004D3E4F"/>
    <w:rsid w:val="004D4CFA"/>
    <w:rsid w:val="004D56F1"/>
    <w:rsid w:val="004D5EEE"/>
    <w:rsid w:val="004D68C2"/>
    <w:rsid w:val="004D6D5C"/>
    <w:rsid w:val="004D6F39"/>
    <w:rsid w:val="004D6FA0"/>
    <w:rsid w:val="004D72DF"/>
    <w:rsid w:val="004D7D65"/>
    <w:rsid w:val="004E0622"/>
    <w:rsid w:val="004E0896"/>
    <w:rsid w:val="004E205D"/>
    <w:rsid w:val="004E207B"/>
    <w:rsid w:val="004E21EE"/>
    <w:rsid w:val="004E4A68"/>
    <w:rsid w:val="004E51CD"/>
    <w:rsid w:val="004E6072"/>
    <w:rsid w:val="004E703D"/>
    <w:rsid w:val="004E7293"/>
    <w:rsid w:val="004F044A"/>
    <w:rsid w:val="004F0C05"/>
    <w:rsid w:val="004F12B0"/>
    <w:rsid w:val="004F1693"/>
    <w:rsid w:val="004F19A0"/>
    <w:rsid w:val="004F2070"/>
    <w:rsid w:val="004F2F45"/>
    <w:rsid w:val="004F3431"/>
    <w:rsid w:val="004F4896"/>
    <w:rsid w:val="004F525A"/>
    <w:rsid w:val="004F535D"/>
    <w:rsid w:val="004F549C"/>
    <w:rsid w:val="004F62CD"/>
    <w:rsid w:val="004F62F9"/>
    <w:rsid w:val="004F7ABB"/>
    <w:rsid w:val="00500168"/>
    <w:rsid w:val="00500EAF"/>
    <w:rsid w:val="00501846"/>
    <w:rsid w:val="00501D32"/>
    <w:rsid w:val="00502073"/>
    <w:rsid w:val="005022AF"/>
    <w:rsid w:val="00502FE8"/>
    <w:rsid w:val="00503263"/>
    <w:rsid w:val="005035E4"/>
    <w:rsid w:val="00503E51"/>
    <w:rsid w:val="0050442B"/>
    <w:rsid w:val="00504593"/>
    <w:rsid w:val="005045F5"/>
    <w:rsid w:val="00504BDE"/>
    <w:rsid w:val="00504F9E"/>
    <w:rsid w:val="00505CE7"/>
    <w:rsid w:val="005066F0"/>
    <w:rsid w:val="00506FE1"/>
    <w:rsid w:val="00507796"/>
    <w:rsid w:val="00507955"/>
    <w:rsid w:val="00507AB4"/>
    <w:rsid w:val="00510067"/>
    <w:rsid w:val="005105E6"/>
    <w:rsid w:val="00510906"/>
    <w:rsid w:val="00510DB9"/>
    <w:rsid w:val="00511775"/>
    <w:rsid w:val="005131A0"/>
    <w:rsid w:val="00514608"/>
    <w:rsid w:val="005152A9"/>
    <w:rsid w:val="005162FB"/>
    <w:rsid w:val="00516443"/>
    <w:rsid w:val="00516AB7"/>
    <w:rsid w:val="0051773A"/>
    <w:rsid w:val="00520EFC"/>
    <w:rsid w:val="00521CF2"/>
    <w:rsid w:val="00521D29"/>
    <w:rsid w:val="005222E4"/>
    <w:rsid w:val="0052315C"/>
    <w:rsid w:val="00523F86"/>
    <w:rsid w:val="00524051"/>
    <w:rsid w:val="00524708"/>
    <w:rsid w:val="00524861"/>
    <w:rsid w:val="00524BC3"/>
    <w:rsid w:val="00524E2D"/>
    <w:rsid w:val="00524F5E"/>
    <w:rsid w:val="00525050"/>
    <w:rsid w:val="005255F0"/>
    <w:rsid w:val="00525DC2"/>
    <w:rsid w:val="00526266"/>
    <w:rsid w:val="00526669"/>
    <w:rsid w:val="0052679E"/>
    <w:rsid w:val="00526840"/>
    <w:rsid w:val="00526C38"/>
    <w:rsid w:val="00527245"/>
    <w:rsid w:val="00530709"/>
    <w:rsid w:val="00530AD1"/>
    <w:rsid w:val="00530EBF"/>
    <w:rsid w:val="00530FB4"/>
    <w:rsid w:val="00531B57"/>
    <w:rsid w:val="00531F84"/>
    <w:rsid w:val="0053204B"/>
    <w:rsid w:val="00532966"/>
    <w:rsid w:val="00532ABB"/>
    <w:rsid w:val="00532B4E"/>
    <w:rsid w:val="005343A3"/>
    <w:rsid w:val="005344D4"/>
    <w:rsid w:val="00534719"/>
    <w:rsid w:val="00535313"/>
    <w:rsid w:val="0053566A"/>
    <w:rsid w:val="00535E5C"/>
    <w:rsid w:val="005364C9"/>
    <w:rsid w:val="00536ABC"/>
    <w:rsid w:val="0053729F"/>
    <w:rsid w:val="005373B1"/>
    <w:rsid w:val="005378D6"/>
    <w:rsid w:val="00537E9C"/>
    <w:rsid w:val="005412D7"/>
    <w:rsid w:val="0054137F"/>
    <w:rsid w:val="00541FDA"/>
    <w:rsid w:val="005426EE"/>
    <w:rsid w:val="00542D35"/>
    <w:rsid w:val="005430BE"/>
    <w:rsid w:val="0054327C"/>
    <w:rsid w:val="00543336"/>
    <w:rsid w:val="00543F7C"/>
    <w:rsid w:val="005441EE"/>
    <w:rsid w:val="00544C97"/>
    <w:rsid w:val="00544E28"/>
    <w:rsid w:val="00545502"/>
    <w:rsid w:val="005455C1"/>
    <w:rsid w:val="00545A61"/>
    <w:rsid w:val="0054638C"/>
    <w:rsid w:val="00546D77"/>
    <w:rsid w:val="00546DF1"/>
    <w:rsid w:val="00547DC3"/>
    <w:rsid w:val="00547ECE"/>
    <w:rsid w:val="00550432"/>
    <w:rsid w:val="00550C8C"/>
    <w:rsid w:val="00550CFB"/>
    <w:rsid w:val="00550E13"/>
    <w:rsid w:val="00550E1A"/>
    <w:rsid w:val="00551BA9"/>
    <w:rsid w:val="00552230"/>
    <w:rsid w:val="00552788"/>
    <w:rsid w:val="00552A46"/>
    <w:rsid w:val="00553BF6"/>
    <w:rsid w:val="00554341"/>
    <w:rsid w:val="00555A08"/>
    <w:rsid w:val="00555F7F"/>
    <w:rsid w:val="00556036"/>
    <w:rsid w:val="0055634F"/>
    <w:rsid w:val="00557AD0"/>
    <w:rsid w:val="0056062A"/>
    <w:rsid w:val="0056064A"/>
    <w:rsid w:val="005609FF"/>
    <w:rsid w:val="00561391"/>
    <w:rsid w:val="0056188C"/>
    <w:rsid w:val="00561CBD"/>
    <w:rsid w:val="005628D4"/>
    <w:rsid w:val="005631D5"/>
    <w:rsid w:val="00563B29"/>
    <w:rsid w:val="00564DFA"/>
    <w:rsid w:val="00565415"/>
    <w:rsid w:val="00565648"/>
    <w:rsid w:val="00565CF1"/>
    <w:rsid w:val="00565F80"/>
    <w:rsid w:val="00567B79"/>
    <w:rsid w:val="005710BB"/>
    <w:rsid w:val="0057146B"/>
    <w:rsid w:val="005719C8"/>
    <w:rsid w:val="00572000"/>
    <w:rsid w:val="00573F1A"/>
    <w:rsid w:val="00573FBB"/>
    <w:rsid w:val="00574351"/>
    <w:rsid w:val="0057495E"/>
    <w:rsid w:val="00574D52"/>
    <w:rsid w:val="00575135"/>
    <w:rsid w:val="00575D97"/>
    <w:rsid w:val="00575DB2"/>
    <w:rsid w:val="00576261"/>
    <w:rsid w:val="0058002F"/>
    <w:rsid w:val="005802AB"/>
    <w:rsid w:val="0058082E"/>
    <w:rsid w:val="00583E31"/>
    <w:rsid w:val="00584154"/>
    <w:rsid w:val="005842E7"/>
    <w:rsid w:val="00585112"/>
    <w:rsid w:val="0058556E"/>
    <w:rsid w:val="0058576D"/>
    <w:rsid w:val="00586543"/>
    <w:rsid w:val="00586959"/>
    <w:rsid w:val="00586AE2"/>
    <w:rsid w:val="0058766B"/>
    <w:rsid w:val="00587740"/>
    <w:rsid w:val="0058782A"/>
    <w:rsid w:val="00587DDB"/>
    <w:rsid w:val="00590365"/>
    <w:rsid w:val="0059112C"/>
    <w:rsid w:val="005913AB"/>
    <w:rsid w:val="005918E9"/>
    <w:rsid w:val="0059192C"/>
    <w:rsid w:val="00591C85"/>
    <w:rsid w:val="00591D8F"/>
    <w:rsid w:val="005925EF"/>
    <w:rsid w:val="00593F63"/>
    <w:rsid w:val="005958C1"/>
    <w:rsid w:val="00595B9A"/>
    <w:rsid w:val="00597788"/>
    <w:rsid w:val="005A0D4B"/>
    <w:rsid w:val="005A1225"/>
    <w:rsid w:val="005A150B"/>
    <w:rsid w:val="005A1DDF"/>
    <w:rsid w:val="005A27CF"/>
    <w:rsid w:val="005A2D13"/>
    <w:rsid w:val="005A420E"/>
    <w:rsid w:val="005A4AC5"/>
    <w:rsid w:val="005A5935"/>
    <w:rsid w:val="005A5CF5"/>
    <w:rsid w:val="005A5E72"/>
    <w:rsid w:val="005A632C"/>
    <w:rsid w:val="005A68E2"/>
    <w:rsid w:val="005A74F3"/>
    <w:rsid w:val="005A7A87"/>
    <w:rsid w:val="005A7D4F"/>
    <w:rsid w:val="005B0E30"/>
    <w:rsid w:val="005B294E"/>
    <w:rsid w:val="005B29CF"/>
    <w:rsid w:val="005B2C5F"/>
    <w:rsid w:val="005B321C"/>
    <w:rsid w:val="005B3F75"/>
    <w:rsid w:val="005B4F0F"/>
    <w:rsid w:val="005B5B33"/>
    <w:rsid w:val="005B690A"/>
    <w:rsid w:val="005B73C1"/>
    <w:rsid w:val="005B7508"/>
    <w:rsid w:val="005B752C"/>
    <w:rsid w:val="005B7656"/>
    <w:rsid w:val="005B7BDD"/>
    <w:rsid w:val="005C021C"/>
    <w:rsid w:val="005C026C"/>
    <w:rsid w:val="005C08DB"/>
    <w:rsid w:val="005C0E05"/>
    <w:rsid w:val="005C2137"/>
    <w:rsid w:val="005C30A5"/>
    <w:rsid w:val="005C31C5"/>
    <w:rsid w:val="005C3408"/>
    <w:rsid w:val="005C4038"/>
    <w:rsid w:val="005C4A4F"/>
    <w:rsid w:val="005C4D7C"/>
    <w:rsid w:val="005C4DF1"/>
    <w:rsid w:val="005C589F"/>
    <w:rsid w:val="005C6367"/>
    <w:rsid w:val="005C66AE"/>
    <w:rsid w:val="005C6F80"/>
    <w:rsid w:val="005C745D"/>
    <w:rsid w:val="005D004A"/>
    <w:rsid w:val="005D04FC"/>
    <w:rsid w:val="005D0527"/>
    <w:rsid w:val="005D0AAD"/>
    <w:rsid w:val="005D1189"/>
    <w:rsid w:val="005D1C75"/>
    <w:rsid w:val="005D29D9"/>
    <w:rsid w:val="005D2C5F"/>
    <w:rsid w:val="005D31F3"/>
    <w:rsid w:val="005D3E72"/>
    <w:rsid w:val="005D4032"/>
    <w:rsid w:val="005D4071"/>
    <w:rsid w:val="005D42E8"/>
    <w:rsid w:val="005D43B3"/>
    <w:rsid w:val="005D4EC9"/>
    <w:rsid w:val="005D4F2B"/>
    <w:rsid w:val="005D5665"/>
    <w:rsid w:val="005D68C0"/>
    <w:rsid w:val="005D781F"/>
    <w:rsid w:val="005E1560"/>
    <w:rsid w:val="005E230E"/>
    <w:rsid w:val="005E2967"/>
    <w:rsid w:val="005E29C3"/>
    <w:rsid w:val="005E3417"/>
    <w:rsid w:val="005E405F"/>
    <w:rsid w:val="005E43A9"/>
    <w:rsid w:val="005E51CC"/>
    <w:rsid w:val="005E5304"/>
    <w:rsid w:val="005E565E"/>
    <w:rsid w:val="005E5B10"/>
    <w:rsid w:val="005E5B11"/>
    <w:rsid w:val="005E5E04"/>
    <w:rsid w:val="005E6E9F"/>
    <w:rsid w:val="005F0087"/>
    <w:rsid w:val="005F09A4"/>
    <w:rsid w:val="005F0EFC"/>
    <w:rsid w:val="005F13DD"/>
    <w:rsid w:val="005F240C"/>
    <w:rsid w:val="005F24E0"/>
    <w:rsid w:val="005F29BF"/>
    <w:rsid w:val="005F2BEF"/>
    <w:rsid w:val="005F3E6D"/>
    <w:rsid w:val="005F475B"/>
    <w:rsid w:val="005F6948"/>
    <w:rsid w:val="005F7D9F"/>
    <w:rsid w:val="006000CB"/>
    <w:rsid w:val="006005E4"/>
    <w:rsid w:val="00600EE1"/>
    <w:rsid w:val="00600F6A"/>
    <w:rsid w:val="00600FA2"/>
    <w:rsid w:val="00600FC2"/>
    <w:rsid w:val="006013CF"/>
    <w:rsid w:val="00601A5A"/>
    <w:rsid w:val="00601E20"/>
    <w:rsid w:val="006020DD"/>
    <w:rsid w:val="006022D3"/>
    <w:rsid w:val="00602322"/>
    <w:rsid w:val="006023BF"/>
    <w:rsid w:val="00603630"/>
    <w:rsid w:val="00603BE7"/>
    <w:rsid w:val="00603BFE"/>
    <w:rsid w:val="0060461D"/>
    <w:rsid w:val="00604EE7"/>
    <w:rsid w:val="00604FDB"/>
    <w:rsid w:val="006057C1"/>
    <w:rsid w:val="00605CCF"/>
    <w:rsid w:val="00605FB7"/>
    <w:rsid w:val="00606902"/>
    <w:rsid w:val="006069E2"/>
    <w:rsid w:val="00606E0C"/>
    <w:rsid w:val="00607405"/>
    <w:rsid w:val="006103AF"/>
    <w:rsid w:val="00610506"/>
    <w:rsid w:val="006107DA"/>
    <w:rsid w:val="00610869"/>
    <w:rsid w:val="00610ABE"/>
    <w:rsid w:val="00611E55"/>
    <w:rsid w:val="00612748"/>
    <w:rsid w:val="00612C35"/>
    <w:rsid w:val="00612D6B"/>
    <w:rsid w:val="00613085"/>
    <w:rsid w:val="0061343E"/>
    <w:rsid w:val="00613A54"/>
    <w:rsid w:val="00613F5A"/>
    <w:rsid w:val="00614502"/>
    <w:rsid w:val="00614E31"/>
    <w:rsid w:val="00615138"/>
    <w:rsid w:val="0061553C"/>
    <w:rsid w:val="00615C39"/>
    <w:rsid w:val="006167B2"/>
    <w:rsid w:val="00616C09"/>
    <w:rsid w:val="00616C42"/>
    <w:rsid w:val="0061744A"/>
    <w:rsid w:val="00617B6F"/>
    <w:rsid w:val="0062037C"/>
    <w:rsid w:val="00620D38"/>
    <w:rsid w:val="00621D7D"/>
    <w:rsid w:val="00622E70"/>
    <w:rsid w:val="00623174"/>
    <w:rsid w:val="00623BF8"/>
    <w:rsid w:val="00626292"/>
    <w:rsid w:val="0062692A"/>
    <w:rsid w:val="00631CC1"/>
    <w:rsid w:val="00632D8E"/>
    <w:rsid w:val="00633149"/>
    <w:rsid w:val="006341DB"/>
    <w:rsid w:val="006342D4"/>
    <w:rsid w:val="0063463A"/>
    <w:rsid w:val="00634713"/>
    <w:rsid w:val="00634F36"/>
    <w:rsid w:val="00635225"/>
    <w:rsid w:val="00636AF5"/>
    <w:rsid w:val="00637DEC"/>
    <w:rsid w:val="00641215"/>
    <w:rsid w:val="0064209C"/>
    <w:rsid w:val="0064221C"/>
    <w:rsid w:val="00642910"/>
    <w:rsid w:val="006429C2"/>
    <w:rsid w:val="00642A1B"/>
    <w:rsid w:val="00644130"/>
    <w:rsid w:val="0064431E"/>
    <w:rsid w:val="006444F0"/>
    <w:rsid w:val="00644BC3"/>
    <w:rsid w:val="00645333"/>
    <w:rsid w:val="00645B10"/>
    <w:rsid w:val="00645D59"/>
    <w:rsid w:val="006460DF"/>
    <w:rsid w:val="00646369"/>
    <w:rsid w:val="00646641"/>
    <w:rsid w:val="00646C42"/>
    <w:rsid w:val="00646FFC"/>
    <w:rsid w:val="00647764"/>
    <w:rsid w:val="00650399"/>
    <w:rsid w:val="006504B6"/>
    <w:rsid w:val="00651F2D"/>
    <w:rsid w:val="00652598"/>
    <w:rsid w:val="00652FD2"/>
    <w:rsid w:val="0065365F"/>
    <w:rsid w:val="00653EAB"/>
    <w:rsid w:val="00653F14"/>
    <w:rsid w:val="00654019"/>
    <w:rsid w:val="006544F5"/>
    <w:rsid w:val="00654B85"/>
    <w:rsid w:val="00654EAC"/>
    <w:rsid w:val="00655752"/>
    <w:rsid w:val="00655AEB"/>
    <w:rsid w:val="00655B58"/>
    <w:rsid w:val="00655E66"/>
    <w:rsid w:val="006566A0"/>
    <w:rsid w:val="006569D4"/>
    <w:rsid w:val="0065729B"/>
    <w:rsid w:val="00657446"/>
    <w:rsid w:val="00657BFC"/>
    <w:rsid w:val="00657E30"/>
    <w:rsid w:val="00660A80"/>
    <w:rsid w:val="00661C36"/>
    <w:rsid w:val="0066255E"/>
    <w:rsid w:val="00662B9F"/>
    <w:rsid w:val="00663366"/>
    <w:rsid w:val="0066491C"/>
    <w:rsid w:val="00665366"/>
    <w:rsid w:val="006654D2"/>
    <w:rsid w:val="00665A60"/>
    <w:rsid w:val="00665E4C"/>
    <w:rsid w:val="006668EA"/>
    <w:rsid w:val="00667094"/>
    <w:rsid w:val="0067158C"/>
    <w:rsid w:val="00671B14"/>
    <w:rsid w:val="00671FFE"/>
    <w:rsid w:val="006723E6"/>
    <w:rsid w:val="00672C31"/>
    <w:rsid w:val="00673BBC"/>
    <w:rsid w:val="0067444D"/>
    <w:rsid w:val="0067460F"/>
    <w:rsid w:val="006751F9"/>
    <w:rsid w:val="00675D1F"/>
    <w:rsid w:val="00676113"/>
    <w:rsid w:val="00676BC1"/>
    <w:rsid w:val="00676EE8"/>
    <w:rsid w:val="006773C9"/>
    <w:rsid w:val="00680505"/>
    <w:rsid w:val="006805C3"/>
    <w:rsid w:val="006815E6"/>
    <w:rsid w:val="0068211F"/>
    <w:rsid w:val="00682A3F"/>
    <w:rsid w:val="00682CB5"/>
    <w:rsid w:val="00683D5A"/>
    <w:rsid w:val="006840C8"/>
    <w:rsid w:val="00684780"/>
    <w:rsid w:val="00684DF5"/>
    <w:rsid w:val="00685252"/>
    <w:rsid w:val="0068599A"/>
    <w:rsid w:val="0068627A"/>
    <w:rsid w:val="00686381"/>
    <w:rsid w:val="006863EF"/>
    <w:rsid w:val="0068703A"/>
    <w:rsid w:val="006878A9"/>
    <w:rsid w:val="00690E39"/>
    <w:rsid w:val="00691FAB"/>
    <w:rsid w:val="00691FD4"/>
    <w:rsid w:val="0069202C"/>
    <w:rsid w:val="006920BB"/>
    <w:rsid w:val="00692B8A"/>
    <w:rsid w:val="006930DE"/>
    <w:rsid w:val="0069577A"/>
    <w:rsid w:val="00695B9F"/>
    <w:rsid w:val="00695FCF"/>
    <w:rsid w:val="006961D2"/>
    <w:rsid w:val="006970B1"/>
    <w:rsid w:val="00697342"/>
    <w:rsid w:val="00697425"/>
    <w:rsid w:val="00697CC7"/>
    <w:rsid w:val="006A02F1"/>
    <w:rsid w:val="006A0F9E"/>
    <w:rsid w:val="006A1328"/>
    <w:rsid w:val="006A1453"/>
    <w:rsid w:val="006A1A20"/>
    <w:rsid w:val="006A1DE1"/>
    <w:rsid w:val="006A269A"/>
    <w:rsid w:val="006A2E1A"/>
    <w:rsid w:val="006A32BC"/>
    <w:rsid w:val="006A4A7D"/>
    <w:rsid w:val="006A50CA"/>
    <w:rsid w:val="006A59CA"/>
    <w:rsid w:val="006A60E3"/>
    <w:rsid w:val="006A63E8"/>
    <w:rsid w:val="006A65D1"/>
    <w:rsid w:val="006A686D"/>
    <w:rsid w:val="006A727A"/>
    <w:rsid w:val="006A75C6"/>
    <w:rsid w:val="006B0296"/>
    <w:rsid w:val="006B2024"/>
    <w:rsid w:val="006B3EA8"/>
    <w:rsid w:val="006B3F5A"/>
    <w:rsid w:val="006B53A4"/>
    <w:rsid w:val="006B59B9"/>
    <w:rsid w:val="006B5E1E"/>
    <w:rsid w:val="006B6099"/>
    <w:rsid w:val="006B6982"/>
    <w:rsid w:val="006B6D56"/>
    <w:rsid w:val="006B6F68"/>
    <w:rsid w:val="006B747E"/>
    <w:rsid w:val="006B791A"/>
    <w:rsid w:val="006C0101"/>
    <w:rsid w:val="006C0192"/>
    <w:rsid w:val="006C06E9"/>
    <w:rsid w:val="006C0724"/>
    <w:rsid w:val="006C113F"/>
    <w:rsid w:val="006C14CB"/>
    <w:rsid w:val="006C2581"/>
    <w:rsid w:val="006C3866"/>
    <w:rsid w:val="006C40A9"/>
    <w:rsid w:val="006C4A10"/>
    <w:rsid w:val="006C4C38"/>
    <w:rsid w:val="006C4C8E"/>
    <w:rsid w:val="006C4DAF"/>
    <w:rsid w:val="006C52CB"/>
    <w:rsid w:val="006C53DF"/>
    <w:rsid w:val="006C5F26"/>
    <w:rsid w:val="006C61E2"/>
    <w:rsid w:val="006C799A"/>
    <w:rsid w:val="006D0990"/>
    <w:rsid w:val="006D18C3"/>
    <w:rsid w:val="006D1AB6"/>
    <w:rsid w:val="006D20B2"/>
    <w:rsid w:val="006D23D7"/>
    <w:rsid w:val="006D2641"/>
    <w:rsid w:val="006D2BED"/>
    <w:rsid w:val="006D5217"/>
    <w:rsid w:val="006D522F"/>
    <w:rsid w:val="006D5796"/>
    <w:rsid w:val="006D59E7"/>
    <w:rsid w:val="006D5C5E"/>
    <w:rsid w:val="006D6E1F"/>
    <w:rsid w:val="006D78B7"/>
    <w:rsid w:val="006E0326"/>
    <w:rsid w:val="006E039A"/>
    <w:rsid w:val="006E07E1"/>
    <w:rsid w:val="006E127D"/>
    <w:rsid w:val="006E1341"/>
    <w:rsid w:val="006E1EAB"/>
    <w:rsid w:val="006E2482"/>
    <w:rsid w:val="006E3F99"/>
    <w:rsid w:val="006E444F"/>
    <w:rsid w:val="006E5762"/>
    <w:rsid w:val="006E5E59"/>
    <w:rsid w:val="006E6A76"/>
    <w:rsid w:val="006E6AD3"/>
    <w:rsid w:val="006E753A"/>
    <w:rsid w:val="006E761F"/>
    <w:rsid w:val="006E7DC0"/>
    <w:rsid w:val="006E7E93"/>
    <w:rsid w:val="006F0AD1"/>
    <w:rsid w:val="006F1734"/>
    <w:rsid w:val="006F21F9"/>
    <w:rsid w:val="006F2D48"/>
    <w:rsid w:val="006F3C5F"/>
    <w:rsid w:val="006F4195"/>
    <w:rsid w:val="006F46DB"/>
    <w:rsid w:val="006F4EC7"/>
    <w:rsid w:val="006F50DD"/>
    <w:rsid w:val="006F58AE"/>
    <w:rsid w:val="006F5B55"/>
    <w:rsid w:val="006F6FF7"/>
    <w:rsid w:val="006F7394"/>
    <w:rsid w:val="006F7B58"/>
    <w:rsid w:val="00701927"/>
    <w:rsid w:val="007023E2"/>
    <w:rsid w:val="00702730"/>
    <w:rsid w:val="00702928"/>
    <w:rsid w:val="00702C2A"/>
    <w:rsid w:val="00703CA1"/>
    <w:rsid w:val="0070477B"/>
    <w:rsid w:val="00707208"/>
    <w:rsid w:val="007074BB"/>
    <w:rsid w:val="00710136"/>
    <w:rsid w:val="007121CE"/>
    <w:rsid w:val="00712B10"/>
    <w:rsid w:val="00713E4E"/>
    <w:rsid w:val="00714469"/>
    <w:rsid w:val="0071593A"/>
    <w:rsid w:val="00715ABF"/>
    <w:rsid w:val="00716560"/>
    <w:rsid w:val="007168AE"/>
    <w:rsid w:val="0071761A"/>
    <w:rsid w:val="007206B4"/>
    <w:rsid w:val="00720C77"/>
    <w:rsid w:val="00720DC3"/>
    <w:rsid w:val="00723CCC"/>
    <w:rsid w:val="007248CF"/>
    <w:rsid w:val="00725028"/>
    <w:rsid w:val="0072570F"/>
    <w:rsid w:val="00725FF4"/>
    <w:rsid w:val="00726EE8"/>
    <w:rsid w:val="00727CB5"/>
    <w:rsid w:val="007301EE"/>
    <w:rsid w:val="007306B7"/>
    <w:rsid w:val="00730F50"/>
    <w:rsid w:val="00731354"/>
    <w:rsid w:val="0073155C"/>
    <w:rsid w:val="0073173C"/>
    <w:rsid w:val="007326DE"/>
    <w:rsid w:val="00732A3D"/>
    <w:rsid w:val="007330A0"/>
    <w:rsid w:val="007336CA"/>
    <w:rsid w:val="0073387F"/>
    <w:rsid w:val="00733930"/>
    <w:rsid w:val="00734148"/>
    <w:rsid w:val="00735EA7"/>
    <w:rsid w:val="00736AB2"/>
    <w:rsid w:val="00736EF2"/>
    <w:rsid w:val="00737490"/>
    <w:rsid w:val="00740FCF"/>
    <w:rsid w:val="007410BE"/>
    <w:rsid w:val="00741C04"/>
    <w:rsid w:val="00742081"/>
    <w:rsid w:val="007432D8"/>
    <w:rsid w:val="00743E5A"/>
    <w:rsid w:val="00744020"/>
    <w:rsid w:val="007445EE"/>
    <w:rsid w:val="007446AE"/>
    <w:rsid w:val="00744A8D"/>
    <w:rsid w:val="007452D3"/>
    <w:rsid w:val="007453A2"/>
    <w:rsid w:val="00745561"/>
    <w:rsid w:val="007461B1"/>
    <w:rsid w:val="00746472"/>
    <w:rsid w:val="00746F91"/>
    <w:rsid w:val="00746FBB"/>
    <w:rsid w:val="00750854"/>
    <w:rsid w:val="0075093C"/>
    <w:rsid w:val="00750AA8"/>
    <w:rsid w:val="00750B7E"/>
    <w:rsid w:val="00750E54"/>
    <w:rsid w:val="0075119D"/>
    <w:rsid w:val="00751E93"/>
    <w:rsid w:val="00752852"/>
    <w:rsid w:val="00752B1E"/>
    <w:rsid w:val="0075333F"/>
    <w:rsid w:val="007535C3"/>
    <w:rsid w:val="00754707"/>
    <w:rsid w:val="0075474F"/>
    <w:rsid w:val="00754811"/>
    <w:rsid w:val="0075547C"/>
    <w:rsid w:val="00755AD7"/>
    <w:rsid w:val="007566D2"/>
    <w:rsid w:val="00756F06"/>
    <w:rsid w:val="00757198"/>
    <w:rsid w:val="007572FD"/>
    <w:rsid w:val="00757452"/>
    <w:rsid w:val="007579DF"/>
    <w:rsid w:val="0076016A"/>
    <w:rsid w:val="007604A8"/>
    <w:rsid w:val="007604D0"/>
    <w:rsid w:val="00760588"/>
    <w:rsid w:val="00760717"/>
    <w:rsid w:val="0076163B"/>
    <w:rsid w:val="00761CC0"/>
    <w:rsid w:val="00761E6E"/>
    <w:rsid w:val="00762FC8"/>
    <w:rsid w:val="007634B5"/>
    <w:rsid w:val="0076396C"/>
    <w:rsid w:val="00763B04"/>
    <w:rsid w:val="0076401E"/>
    <w:rsid w:val="00764466"/>
    <w:rsid w:val="00764D40"/>
    <w:rsid w:val="007654A1"/>
    <w:rsid w:val="0076688A"/>
    <w:rsid w:val="0076714A"/>
    <w:rsid w:val="0076757F"/>
    <w:rsid w:val="007679B2"/>
    <w:rsid w:val="00767DCF"/>
    <w:rsid w:val="007722E1"/>
    <w:rsid w:val="007724E0"/>
    <w:rsid w:val="0077385C"/>
    <w:rsid w:val="00773B08"/>
    <w:rsid w:val="00774224"/>
    <w:rsid w:val="0077469C"/>
    <w:rsid w:val="007746B5"/>
    <w:rsid w:val="0077479A"/>
    <w:rsid w:val="00774A38"/>
    <w:rsid w:val="00775C41"/>
    <w:rsid w:val="007803B7"/>
    <w:rsid w:val="00780DC3"/>
    <w:rsid w:val="007813C0"/>
    <w:rsid w:val="00781514"/>
    <w:rsid w:val="00782234"/>
    <w:rsid w:val="00782418"/>
    <w:rsid w:val="007824B8"/>
    <w:rsid w:val="00782537"/>
    <w:rsid w:val="0078371F"/>
    <w:rsid w:val="00783ADB"/>
    <w:rsid w:val="00783B48"/>
    <w:rsid w:val="00783BEF"/>
    <w:rsid w:val="00784AD6"/>
    <w:rsid w:val="00784C9C"/>
    <w:rsid w:val="0078550C"/>
    <w:rsid w:val="00786058"/>
    <w:rsid w:val="00786065"/>
    <w:rsid w:val="00786318"/>
    <w:rsid w:val="00786512"/>
    <w:rsid w:val="00787600"/>
    <w:rsid w:val="0078780B"/>
    <w:rsid w:val="00787983"/>
    <w:rsid w:val="00787AB7"/>
    <w:rsid w:val="00787DE1"/>
    <w:rsid w:val="007903DD"/>
    <w:rsid w:val="0079069C"/>
    <w:rsid w:val="00790C22"/>
    <w:rsid w:val="00790CD1"/>
    <w:rsid w:val="0079161E"/>
    <w:rsid w:val="00791D7D"/>
    <w:rsid w:val="00791EC5"/>
    <w:rsid w:val="00792153"/>
    <w:rsid w:val="00792210"/>
    <w:rsid w:val="0079347C"/>
    <w:rsid w:val="007941DA"/>
    <w:rsid w:val="00794638"/>
    <w:rsid w:val="007948EF"/>
    <w:rsid w:val="00794C3D"/>
    <w:rsid w:val="00794CDF"/>
    <w:rsid w:val="00795239"/>
    <w:rsid w:val="007957D6"/>
    <w:rsid w:val="007958CD"/>
    <w:rsid w:val="007959A6"/>
    <w:rsid w:val="00795A21"/>
    <w:rsid w:val="00795B44"/>
    <w:rsid w:val="00795C94"/>
    <w:rsid w:val="0079683A"/>
    <w:rsid w:val="00796A31"/>
    <w:rsid w:val="00796FAC"/>
    <w:rsid w:val="007977DD"/>
    <w:rsid w:val="00797834"/>
    <w:rsid w:val="00797AC2"/>
    <w:rsid w:val="00797D1C"/>
    <w:rsid w:val="00797E6C"/>
    <w:rsid w:val="007A0666"/>
    <w:rsid w:val="007A0E42"/>
    <w:rsid w:val="007A0F3A"/>
    <w:rsid w:val="007A0F9C"/>
    <w:rsid w:val="007A1A78"/>
    <w:rsid w:val="007A1C33"/>
    <w:rsid w:val="007A2595"/>
    <w:rsid w:val="007A2958"/>
    <w:rsid w:val="007A2AF3"/>
    <w:rsid w:val="007A3379"/>
    <w:rsid w:val="007A3764"/>
    <w:rsid w:val="007A38BA"/>
    <w:rsid w:val="007A390E"/>
    <w:rsid w:val="007A5726"/>
    <w:rsid w:val="007A59FF"/>
    <w:rsid w:val="007A5C7C"/>
    <w:rsid w:val="007A5DBF"/>
    <w:rsid w:val="007A6534"/>
    <w:rsid w:val="007A6BF5"/>
    <w:rsid w:val="007A6E5B"/>
    <w:rsid w:val="007A7D5C"/>
    <w:rsid w:val="007B00AD"/>
    <w:rsid w:val="007B0B3F"/>
    <w:rsid w:val="007B1605"/>
    <w:rsid w:val="007B2BD7"/>
    <w:rsid w:val="007B2D65"/>
    <w:rsid w:val="007B2E68"/>
    <w:rsid w:val="007B3C91"/>
    <w:rsid w:val="007B4169"/>
    <w:rsid w:val="007B43C7"/>
    <w:rsid w:val="007B4F84"/>
    <w:rsid w:val="007B5BD1"/>
    <w:rsid w:val="007B5C37"/>
    <w:rsid w:val="007B5E61"/>
    <w:rsid w:val="007B5FCB"/>
    <w:rsid w:val="007B6D33"/>
    <w:rsid w:val="007B6FB6"/>
    <w:rsid w:val="007B769B"/>
    <w:rsid w:val="007C1E45"/>
    <w:rsid w:val="007C25F1"/>
    <w:rsid w:val="007C283D"/>
    <w:rsid w:val="007C33CA"/>
    <w:rsid w:val="007C3E86"/>
    <w:rsid w:val="007C3FE3"/>
    <w:rsid w:val="007C40C9"/>
    <w:rsid w:val="007C4CE3"/>
    <w:rsid w:val="007C4D4C"/>
    <w:rsid w:val="007C559B"/>
    <w:rsid w:val="007C564B"/>
    <w:rsid w:val="007C693D"/>
    <w:rsid w:val="007C74EC"/>
    <w:rsid w:val="007D062C"/>
    <w:rsid w:val="007D0D3B"/>
    <w:rsid w:val="007D121B"/>
    <w:rsid w:val="007D1945"/>
    <w:rsid w:val="007D1E59"/>
    <w:rsid w:val="007D1FF8"/>
    <w:rsid w:val="007D2799"/>
    <w:rsid w:val="007D2F02"/>
    <w:rsid w:val="007D306A"/>
    <w:rsid w:val="007D3664"/>
    <w:rsid w:val="007D4820"/>
    <w:rsid w:val="007D4F44"/>
    <w:rsid w:val="007D548A"/>
    <w:rsid w:val="007D5676"/>
    <w:rsid w:val="007D5A38"/>
    <w:rsid w:val="007D64F6"/>
    <w:rsid w:val="007D67A5"/>
    <w:rsid w:val="007D737D"/>
    <w:rsid w:val="007D7410"/>
    <w:rsid w:val="007E0157"/>
    <w:rsid w:val="007E0FAB"/>
    <w:rsid w:val="007E12CA"/>
    <w:rsid w:val="007E12D1"/>
    <w:rsid w:val="007E148F"/>
    <w:rsid w:val="007E1E34"/>
    <w:rsid w:val="007E21C6"/>
    <w:rsid w:val="007E24B5"/>
    <w:rsid w:val="007E270B"/>
    <w:rsid w:val="007E2748"/>
    <w:rsid w:val="007E27D6"/>
    <w:rsid w:val="007E30AE"/>
    <w:rsid w:val="007E335C"/>
    <w:rsid w:val="007E451E"/>
    <w:rsid w:val="007E4876"/>
    <w:rsid w:val="007E4B3B"/>
    <w:rsid w:val="007E4DC9"/>
    <w:rsid w:val="007E52CD"/>
    <w:rsid w:val="007E5B4F"/>
    <w:rsid w:val="007E640B"/>
    <w:rsid w:val="007E6736"/>
    <w:rsid w:val="007E67B8"/>
    <w:rsid w:val="007E7111"/>
    <w:rsid w:val="007E7C39"/>
    <w:rsid w:val="007E7D6D"/>
    <w:rsid w:val="007F23F9"/>
    <w:rsid w:val="007F2D89"/>
    <w:rsid w:val="007F43AD"/>
    <w:rsid w:val="007F465F"/>
    <w:rsid w:val="007F5D47"/>
    <w:rsid w:val="007F6368"/>
    <w:rsid w:val="007F65FE"/>
    <w:rsid w:val="007F6B3E"/>
    <w:rsid w:val="007F6F6B"/>
    <w:rsid w:val="008001CA"/>
    <w:rsid w:val="00800351"/>
    <w:rsid w:val="00800952"/>
    <w:rsid w:val="0080126E"/>
    <w:rsid w:val="00801394"/>
    <w:rsid w:val="00801BB1"/>
    <w:rsid w:val="008020D5"/>
    <w:rsid w:val="00803126"/>
    <w:rsid w:val="0080363C"/>
    <w:rsid w:val="00803D1D"/>
    <w:rsid w:val="008068E3"/>
    <w:rsid w:val="0080755B"/>
    <w:rsid w:val="0080772E"/>
    <w:rsid w:val="00807C1E"/>
    <w:rsid w:val="00810996"/>
    <w:rsid w:val="00810DF4"/>
    <w:rsid w:val="008112BE"/>
    <w:rsid w:val="00811E7F"/>
    <w:rsid w:val="008123FF"/>
    <w:rsid w:val="00813130"/>
    <w:rsid w:val="008132D6"/>
    <w:rsid w:val="00814308"/>
    <w:rsid w:val="00814BAD"/>
    <w:rsid w:val="00814FC0"/>
    <w:rsid w:val="00815231"/>
    <w:rsid w:val="00815B82"/>
    <w:rsid w:val="008160BA"/>
    <w:rsid w:val="0081615F"/>
    <w:rsid w:val="0081634E"/>
    <w:rsid w:val="0082169B"/>
    <w:rsid w:val="00822016"/>
    <w:rsid w:val="00822727"/>
    <w:rsid w:val="00823B56"/>
    <w:rsid w:val="0082424B"/>
    <w:rsid w:val="00824C68"/>
    <w:rsid w:val="008260E6"/>
    <w:rsid w:val="008262C0"/>
    <w:rsid w:val="00826AC5"/>
    <w:rsid w:val="008275AE"/>
    <w:rsid w:val="0082774E"/>
    <w:rsid w:val="00830081"/>
    <w:rsid w:val="008303D6"/>
    <w:rsid w:val="00830869"/>
    <w:rsid w:val="008308A8"/>
    <w:rsid w:val="00830EE8"/>
    <w:rsid w:val="00831478"/>
    <w:rsid w:val="00831EFE"/>
    <w:rsid w:val="0083240A"/>
    <w:rsid w:val="008329ED"/>
    <w:rsid w:val="00833073"/>
    <w:rsid w:val="00833871"/>
    <w:rsid w:val="00833BC4"/>
    <w:rsid w:val="00833DDD"/>
    <w:rsid w:val="00833DE0"/>
    <w:rsid w:val="00834E4B"/>
    <w:rsid w:val="0083531D"/>
    <w:rsid w:val="00835612"/>
    <w:rsid w:val="008356E8"/>
    <w:rsid w:val="0083625D"/>
    <w:rsid w:val="00836426"/>
    <w:rsid w:val="008366A9"/>
    <w:rsid w:val="0084063A"/>
    <w:rsid w:val="00840768"/>
    <w:rsid w:val="00841C14"/>
    <w:rsid w:val="00842327"/>
    <w:rsid w:val="00842655"/>
    <w:rsid w:val="00843411"/>
    <w:rsid w:val="0084367B"/>
    <w:rsid w:val="008447AE"/>
    <w:rsid w:val="008455EE"/>
    <w:rsid w:val="008462C0"/>
    <w:rsid w:val="0084647D"/>
    <w:rsid w:val="008465E4"/>
    <w:rsid w:val="008502E7"/>
    <w:rsid w:val="008502ED"/>
    <w:rsid w:val="008506EE"/>
    <w:rsid w:val="00852335"/>
    <w:rsid w:val="008523B8"/>
    <w:rsid w:val="00852655"/>
    <w:rsid w:val="00852804"/>
    <w:rsid w:val="00852CAF"/>
    <w:rsid w:val="00852D7C"/>
    <w:rsid w:val="00854733"/>
    <w:rsid w:val="00854C6D"/>
    <w:rsid w:val="008555AC"/>
    <w:rsid w:val="00855EC3"/>
    <w:rsid w:val="00855F0F"/>
    <w:rsid w:val="00856E75"/>
    <w:rsid w:val="0085713D"/>
    <w:rsid w:val="00857658"/>
    <w:rsid w:val="0085766D"/>
    <w:rsid w:val="008577EC"/>
    <w:rsid w:val="008579D3"/>
    <w:rsid w:val="00860F04"/>
    <w:rsid w:val="00861175"/>
    <w:rsid w:val="008623F4"/>
    <w:rsid w:val="00864859"/>
    <w:rsid w:val="008672AC"/>
    <w:rsid w:val="0086760C"/>
    <w:rsid w:val="00867692"/>
    <w:rsid w:val="0086782F"/>
    <w:rsid w:val="00867B30"/>
    <w:rsid w:val="008708C5"/>
    <w:rsid w:val="008718BB"/>
    <w:rsid w:val="00871F5D"/>
    <w:rsid w:val="008721F0"/>
    <w:rsid w:val="0087221E"/>
    <w:rsid w:val="00872E33"/>
    <w:rsid w:val="0087302F"/>
    <w:rsid w:val="008738B2"/>
    <w:rsid w:val="00873A88"/>
    <w:rsid w:val="00874270"/>
    <w:rsid w:val="00874CA5"/>
    <w:rsid w:val="00875046"/>
    <w:rsid w:val="008755F8"/>
    <w:rsid w:val="00875FBE"/>
    <w:rsid w:val="00876269"/>
    <w:rsid w:val="0087768A"/>
    <w:rsid w:val="008778EB"/>
    <w:rsid w:val="008803D8"/>
    <w:rsid w:val="00880CD8"/>
    <w:rsid w:val="00881C11"/>
    <w:rsid w:val="00883010"/>
    <w:rsid w:val="00884C1F"/>
    <w:rsid w:val="00884C64"/>
    <w:rsid w:val="00885022"/>
    <w:rsid w:val="00885098"/>
    <w:rsid w:val="00886402"/>
    <w:rsid w:val="00886C98"/>
    <w:rsid w:val="00887577"/>
    <w:rsid w:val="00887B34"/>
    <w:rsid w:val="00890800"/>
    <w:rsid w:val="0089101A"/>
    <w:rsid w:val="008915E5"/>
    <w:rsid w:val="00891B63"/>
    <w:rsid w:val="00892791"/>
    <w:rsid w:val="008928C8"/>
    <w:rsid w:val="00892BE4"/>
    <w:rsid w:val="00892C95"/>
    <w:rsid w:val="0089312B"/>
    <w:rsid w:val="00893D70"/>
    <w:rsid w:val="00893E5A"/>
    <w:rsid w:val="00893E9C"/>
    <w:rsid w:val="00895408"/>
    <w:rsid w:val="00895F44"/>
    <w:rsid w:val="00897567"/>
    <w:rsid w:val="008A08F4"/>
    <w:rsid w:val="008A1259"/>
    <w:rsid w:val="008A2260"/>
    <w:rsid w:val="008A235C"/>
    <w:rsid w:val="008A2D06"/>
    <w:rsid w:val="008A31D8"/>
    <w:rsid w:val="008A3346"/>
    <w:rsid w:val="008A3469"/>
    <w:rsid w:val="008A34D4"/>
    <w:rsid w:val="008A40B6"/>
    <w:rsid w:val="008A424C"/>
    <w:rsid w:val="008A4525"/>
    <w:rsid w:val="008A490C"/>
    <w:rsid w:val="008A491F"/>
    <w:rsid w:val="008A5321"/>
    <w:rsid w:val="008A62BA"/>
    <w:rsid w:val="008A6691"/>
    <w:rsid w:val="008A6BD8"/>
    <w:rsid w:val="008A6DCF"/>
    <w:rsid w:val="008A6F51"/>
    <w:rsid w:val="008A719A"/>
    <w:rsid w:val="008A77D3"/>
    <w:rsid w:val="008B013F"/>
    <w:rsid w:val="008B03B0"/>
    <w:rsid w:val="008B0414"/>
    <w:rsid w:val="008B103E"/>
    <w:rsid w:val="008B14CC"/>
    <w:rsid w:val="008B1C41"/>
    <w:rsid w:val="008B1D99"/>
    <w:rsid w:val="008B26D5"/>
    <w:rsid w:val="008B3E9B"/>
    <w:rsid w:val="008B4465"/>
    <w:rsid w:val="008B44EF"/>
    <w:rsid w:val="008B4673"/>
    <w:rsid w:val="008B4797"/>
    <w:rsid w:val="008B4E19"/>
    <w:rsid w:val="008B4F8B"/>
    <w:rsid w:val="008B549C"/>
    <w:rsid w:val="008B6475"/>
    <w:rsid w:val="008B67A6"/>
    <w:rsid w:val="008B6819"/>
    <w:rsid w:val="008B7848"/>
    <w:rsid w:val="008B7A5E"/>
    <w:rsid w:val="008B7AA8"/>
    <w:rsid w:val="008C0294"/>
    <w:rsid w:val="008C044B"/>
    <w:rsid w:val="008C112B"/>
    <w:rsid w:val="008C1D0F"/>
    <w:rsid w:val="008C29D7"/>
    <w:rsid w:val="008C2C05"/>
    <w:rsid w:val="008C354E"/>
    <w:rsid w:val="008C37D7"/>
    <w:rsid w:val="008C5370"/>
    <w:rsid w:val="008C5C6A"/>
    <w:rsid w:val="008C5DA8"/>
    <w:rsid w:val="008C651B"/>
    <w:rsid w:val="008C6712"/>
    <w:rsid w:val="008C6A83"/>
    <w:rsid w:val="008C6BAC"/>
    <w:rsid w:val="008C6E4C"/>
    <w:rsid w:val="008C737D"/>
    <w:rsid w:val="008D0471"/>
    <w:rsid w:val="008D0BF5"/>
    <w:rsid w:val="008D0CEE"/>
    <w:rsid w:val="008D1599"/>
    <w:rsid w:val="008D1DD3"/>
    <w:rsid w:val="008D2942"/>
    <w:rsid w:val="008D2EFE"/>
    <w:rsid w:val="008D362F"/>
    <w:rsid w:val="008D4115"/>
    <w:rsid w:val="008D4732"/>
    <w:rsid w:val="008D4C9D"/>
    <w:rsid w:val="008D54B5"/>
    <w:rsid w:val="008D5D7C"/>
    <w:rsid w:val="008D6360"/>
    <w:rsid w:val="008D6545"/>
    <w:rsid w:val="008D6FEB"/>
    <w:rsid w:val="008D7577"/>
    <w:rsid w:val="008E0717"/>
    <w:rsid w:val="008E12CF"/>
    <w:rsid w:val="008E16D6"/>
    <w:rsid w:val="008E1759"/>
    <w:rsid w:val="008E18DF"/>
    <w:rsid w:val="008E1AA5"/>
    <w:rsid w:val="008E1B44"/>
    <w:rsid w:val="008E210D"/>
    <w:rsid w:val="008E286F"/>
    <w:rsid w:val="008E3194"/>
    <w:rsid w:val="008E3B76"/>
    <w:rsid w:val="008E3F90"/>
    <w:rsid w:val="008E4480"/>
    <w:rsid w:val="008E44C8"/>
    <w:rsid w:val="008E4957"/>
    <w:rsid w:val="008E4B8F"/>
    <w:rsid w:val="008E4D90"/>
    <w:rsid w:val="008E4E4D"/>
    <w:rsid w:val="008E5406"/>
    <w:rsid w:val="008E5660"/>
    <w:rsid w:val="008E6C61"/>
    <w:rsid w:val="008E7B04"/>
    <w:rsid w:val="008F007B"/>
    <w:rsid w:val="008F0EC4"/>
    <w:rsid w:val="008F0F65"/>
    <w:rsid w:val="008F1882"/>
    <w:rsid w:val="008F1D2F"/>
    <w:rsid w:val="008F2881"/>
    <w:rsid w:val="008F2C51"/>
    <w:rsid w:val="008F359D"/>
    <w:rsid w:val="008F3DF6"/>
    <w:rsid w:val="008F4121"/>
    <w:rsid w:val="008F47D0"/>
    <w:rsid w:val="008F4D58"/>
    <w:rsid w:val="008F4F51"/>
    <w:rsid w:val="008F52F2"/>
    <w:rsid w:val="008F568D"/>
    <w:rsid w:val="0090009B"/>
    <w:rsid w:val="009004AB"/>
    <w:rsid w:val="00900A74"/>
    <w:rsid w:val="00900C78"/>
    <w:rsid w:val="00901272"/>
    <w:rsid w:val="009015C8"/>
    <w:rsid w:val="00901961"/>
    <w:rsid w:val="00902155"/>
    <w:rsid w:val="0090234D"/>
    <w:rsid w:val="009025F9"/>
    <w:rsid w:val="00902B4D"/>
    <w:rsid w:val="00902DF8"/>
    <w:rsid w:val="00903168"/>
    <w:rsid w:val="0090370D"/>
    <w:rsid w:val="0090397B"/>
    <w:rsid w:val="00903A76"/>
    <w:rsid w:val="00903AA7"/>
    <w:rsid w:val="00903AEC"/>
    <w:rsid w:val="00903B00"/>
    <w:rsid w:val="00903C57"/>
    <w:rsid w:val="00903E2A"/>
    <w:rsid w:val="00904298"/>
    <w:rsid w:val="009046DA"/>
    <w:rsid w:val="00904947"/>
    <w:rsid w:val="00904C2E"/>
    <w:rsid w:val="00904F5F"/>
    <w:rsid w:val="00904FFB"/>
    <w:rsid w:val="00907598"/>
    <w:rsid w:val="009109DF"/>
    <w:rsid w:val="00910E42"/>
    <w:rsid w:val="00911283"/>
    <w:rsid w:val="009112D8"/>
    <w:rsid w:val="00911F8A"/>
    <w:rsid w:val="00912655"/>
    <w:rsid w:val="009127A7"/>
    <w:rsid w:val="009132D5"/>
    <w:rsid w:val="0091527E"/>
    <w:rsid w:val="00915412"/>
    <w:rsid w:val="00916860"/>
    <w:rsid w:val="00916C0D"/>
    <w:rsid w:val="00916F3D"/>
    <w:rsid w:val="00917B3C"/>
    <w:rsid w:val="0092080A"/>
    <w:rsid w:val="00920BAB"/>
    <w:rsid w:val="00921706"/>
    <w:rsid w:val="009224F9"/>
    <w:rsid w:val="00922A69"/>
    <w:rsid w:val="00923038"/>
    <w:rsid w:val="00923C3A"/>
    <w:rsid w:val="00923C69"/>
    <w:rsid w:val="00923CA4"/>
    <w:rsid w:val="00923F4C"/>
    <w:rsid w:val="009261B2"/>
    <w:rsid w:val="009262CA"/>
    <w:rsid w:val="00926574"/>
    <w:rsid w:val="0092761B"/>
    <w:rsid w:val="00927B02"/>
    <w:rsid w:val="009304EE"/>
    <w:rsid w:val="00930A68"/>
    <w:rsid w:val="00930F60"/>
    <w:rsid w:val="009311F6"/>
    <w:rsid w:val="00931AA1"/>
    <w:rsid w:val="0093242F"/>
    <w:rsid w:val="00932790"/>
    <w:rsid w:val="00932F32"/>
    <w:rsid w:val="00934BBA"/>
    <w:rsid w:val="00934E87"/>
    <w:rsid w:val="0093646F"/>
    <w:rsid w:val="0094031B"/>
    <w:rsid w:val="00940480"/>
    <w:rsid w:val="00941E0D"/>
    <w:rsid w:val="00943EB2"/>
    <w:rsid w:val="00944424"/>
    <w:rsid w:val="00944478"/>
    <w:rsid w:val="00944525"/>
    <w:rsid w:val="00944AB8"/>
    <w:rsid w:val="0094544D"/>
    <w:rsid w:val="0094548E"/>
    <w:rsid w:val="00945BA0"/>
    <w:rsid w:val="00945BDF"/>
    <w:rsid w:val="00945CBA"/>
    <w:rsid w:val="00945F0F"/>
    <w:rsid w:val="0094681A"/>
    <w:rsid w:val="009470D3"/>
    <w:rsid w:val="00951994"/>
    <w:rsid w:val="009522C2"/>
    <w:rsid w:val="00952A8D"/>
    <w:rsid w:val="009537B0"/>
    <w:rsid w:val="00953E2B"/>
    <w:rsid w:val="009545DA"/>
    <w:rsid w:val="009567D2"/>
    <w:rsid w:val="0095744E"/>
    <w:rsid w:val="009602C5"/>
    <w:rsid w:val="0096116E"/>
    <w:rsid w:val="0096179D"/>
    <w:rsid w:val="00962035"/>
    <w:rsid w:val="0096387E"/>
    <w:rsid w:val="00964769"/>
    <w:rsid w:val="009647D5"/>
    <w:rsid w:val="00964D7A"/>
    <w:rsid w:val="009662E5"/>
    <w:rsid w:val="0096691A"/>
    <w:rsid w:val="00967A0A"/>
    <w:rsid w:val="0097003F"/>
    <w:rsid w:val="00970816"/>
    <w:rsid w:val="00970837"/>
    <w:rsid w:val="009715C5"/>
    <w:rsid w:val="00971BAE"/>
    <w:rsid w:val="00971F20"/>
    <w:rsid w:val="0097291A"/>
    <w:rsid w:val="00972C47"/>
    <w:rsid w:val="00972C57"/>
    <w:rsid w:val="009732AE"/>
    <w:rsid w:val="009748A0"/>
    <w:rsid w:val="00974982"/>
    <w:rsid w:val="00975514"/>
    <w:rsid w:val="00975D48"/>
    <w:rsid w:val="0097635D"/>
    <w:rsid w:val="00976665"/>
    <w:rsid w:val="009778D4"/>
    <w:rsid w:val="00980A97"/>
    <w:rsid w:val="00982046"/>
    <w:rsid w:val="009824D9"/>
    <w:rsid w:val="00982819"/>
    <w:rsid w:val="00982F45"/>
    <w:rsid w:val="009837F5"/>
    <w:rsid w:val="00983D16"/>
    <w:rsid w:val="00983E3F"/>
    <w:rsid w:val="00983F13"/>
    <w:rsid w:val="0098461B"/>
    <w:rsid w:val="00984A3E"/>
    <w:rsid w:val="00984E68"/>
    <w:rsid w:val="00985420"/>
    <w:rsid w:val="00985A91"/>
    <w:rsid w:val="00985E4A"/>
    <w:rsid w:val="00986483"/>
    <w:rsid w:val="00986B9D"/>
    <w:rsid w:val="0098758A"/>
    <w:rsid w:val="00987969"/>
    <w:rsid w:val="00987C2C"/>
    <w:rsid w:val="0099077E"/>
    <w:rsid w:val="00990843"/>
    <w:rsid w:val="009910D4"/>
    <w:rsid w:val="00991564"/>
    <w:rsid w:val="00991622"/>
    <w:rsid w:val="0099164B"/>
    <w:rsid w:val="00992BAD"/>
    <w:rsid w:val="00993FE5"/>
    <w:rsid w:val="00994530"/>
    <w:rsid w:val="0099457C"/>
    <w:rsid w:val="00994BA1"/>
    <w:rsid w:val="00995620"/>
    <w:rsid w:val="00995623"/>
    <w:rsid w:val="00995F50"/>
    <w:rsid w:val="009969D9"/>
    <w:rsid w:val="00997D3B"/>
    <w:rsid w:val="00997E3C"/>
    <w:rsid w:val="009A1A5C"/>
    <w:rsid w:val="009A259E"/>
    <w:rsid w:val="009A292F"/>
    <w:rsid w:val="009A424D"/>
    <w:rsid w:val="009A452A"/>
    <w:rsid w:val="009A4A41"/>
    <w:rsid w:val="009A554C"/>
    <w:rsid w:val="009A5715"/>
    <w:rsid w:val="009A5C3A"/>
    <w:rsid w:val="009A6040"/>
    <w:rsid w:val="009A7434"/>
    <w:rsid w:val="009B00FD"/>
    <w:rsid w:val="009B25C8"/>
    <w:rsid w:val="009B2B15"/>
    <w:rsid w:val="009B2CD9"/>
    <w:rsid w:val="009B2D95"/>
    <w:rsid w:val="009B3486"/>
    <w:rsid w:val="009B4F2E"/>
    <w:rsid w:val="009B54F0"/>
    <w:rsid w:val="009B5514"/>
    <w:rsid w:val="009B55CE"/>
    <w:rsid w:val="009B59EC"/>
    <w:rsid w:val="009B6404"/>
    <w:rsid w:val="009B6CF5"/>
    <w:rsid w:val="009B6E44"/>
    <w:rsid w:val="009C05D3"/>
    <w:rsid w:val="009C082C"/>
    <w:rsid w:val="009C1161"/>
    <w:rsid w:val="009C15AD"/>
    <w:rsid w:val="009C1A06"/>
    <w:rsid w:val="009C1B1E"/>
    <w:rsid w:val="009C1CEC"/>
    <w:rsid w:val="009C31A7"/>
    <w:rsid w:val="009C3954"/>
    <w:rsid w:val="009C3DE2"/>
    <w:rsid w:val="009C4123"/>
    <w:rsid w:val="009C4836"/>
    <w:rsid w:val="009C4EA7"/>
    <w:rsid w:val="009C5715"/>
    <w:rsid w:val="009C5B1C"/>
    <w:rsid w:val="009C5B5F"/>
    <w:rsid w:val="009C630A"/>
    <w:rsid w:val="009C759A"/>
    <w:rsid w:val="009C7D32"/>
    <w:rsid w:val="009D0C6C"/>
    <w:rsid w:val="009D0F2E"/>
    <w:rsid w:val="009D1190"/>
    <w:rsid w:val="009D1514"/>
    <w:rsid w:val="009D1730"/>
    <w:rsid w:val="009D176F"/>
    <w:rsid w:val="009D18AC"/>
    <w:rsid w:val="009D1CCB"/>
    <w:rsid w:val="009D1E92"/>
    <w:rsid w:val="009D2417"/>
    <w:rsid w:val="009D3390"/>
    <w:rsid w:val="009D3398"/>
    <w:rsid w:val="009D3E6A"/>
    <w:rsid w:val="009D424F"/>
    <w:rsid w:val="009D453E"/>
    <w:rsid w:val="009D53A4"/>
    <w:rsid w:val="009D6AAA"/>
    <w:rsid w:val="009D6B58"/>
    <w:rsid w:val="009E12BB"/>
    <w:rsid w:val="009E29AC"/>
    <w:rsid w:val="009E3698"/>
    <w:rsid w:val="009E38AE"/>
    <w:rsid w:val="009E3AF5"/>
    <w:rsid w:val="009E3D0E"/>
    <w:rsid w:val="009E4028"/>
    <w:rsid w:val="009E458D"/>
    <w:rsid w:val="009E523E"/>
    <w:rsid w:val="009E63CD"/>
    <w:rsid w:val="009E6BA6"/>
    <w:rsid w:val="009E6BF7"/>
    <w:rsid w:val="009E6FC9"/>
    <w:rsid w:val="009E70FC"/>
    <w:rsid w:val="009E7FC5"/>
    <w:rsid w:val="009F033F"/>
    <w:rsid w:val="009F0B21"/>
    <w:rsid w:val="009F0B4E"/>
    <w:rsid w:val="009F1546"/>
    <w:rsid w:val="009F167C"/>
    <w:rsid w:val="009F22D9"/>
    <w:rsid w:val="009F2AE7"/>
    <w:rsid w:val="009F31AB"/>
    <w:rsid w:val="009F3608"/>
    <w:rsid w:val="009F3BCB"/>
    <w:rsid w:val="009F530E"/>
    <w:rsid w:val="009F572B"/>
    <w:rsid w:val="009F659C"/>
    <w:rsid w:val="009F66A3"/>
    <w:rsid w:val="009F6856"/>
    <w:rsid w:val="009F710C"/>
    <w:rsid w:val="009F7264"/>
    <w:rsid w:val="009F77F9"/>
    <w:rsid w:val="009F7A94"/>
    <w:rsid w:val="00A00105"/>
    <w:rsid w:val="00A00AA7"/>
    <w:rsid w:val="00A00E93"/>
    <w:rsid w:val="00A0122A"/>
    <w:rsid w:val="00A01757"/>
    <w:rsid w:val="00A017FA"/>
    <w:rsid w:val="00A02A73"/>
    <w:rsid w:val="00A02EF8"/>
    <w:rsid w:val="00A03927"/>
    <w:rsid w:val="00A040FA"/>
    <w:rsid w:val="00A04C25"/>
    <w:rsid w:val="00A04D03"/>
    <w:rsid w:val="00A058B7"/>
    <w:rsid w:val="00A064B4"/>
    <w:rsid w:val="00A06BCA"/>
    <w:rsid w:val="00A104C5"/>
    <w:rsid w:val="00A10A50"/>
    <w:rsid w:val="00A116CC"/>
    <w:rsid w:val="00A11B81"/>
    <w:rsid w:val="00A12865"/>
    <w:rsid w:val="00A1328F"/>
    <w:rsid w:val="00A13799"/>
    <w:rsid w:val="00A139A6"/>
    <w:rsid w:val="00A149C0"/>
    <w:rsid w:val="00A1520B"/>
    <w:rsid w:val="00A15608"/>
    <w:rsid w:val="00A15EF6"/>
    <w:rsid w:val="00A1682F"/>
    <w:rsid w:val="00A16EBA"/>
    <w:rsid w:val="00A17206"/>
    <w:rsid w:val="00A1752C"/>
    <w:rsid w:val="00A17567"/>
    <w:rsid w:val="00A205DB"/>
    <w:rsid w:val="00A221AD"/>
    <w:rsid w:val="00A226A8"/>
    <w:rsid w:val="00A2281F"/>
    <w:rsid w:val="00A22C23"/>
    <w:rsid w:val="00A23255"/>
    <w:rsid w:val="00A2374C"/>
    <w:rsid w:val="00A23AAA"/>
    <w:rsid w:val="00A242CB"/>
    <w:rsid w:val="00A24580"/>
    <w:rsid w:val="00A25796"/>
    <w:rsid w:val="00A25A9B"/>
    <w:rsid w:val="00A2613C"/>
    <w:rsid w:val="00A26B39"/>
    <w:rsid w:val="00A270A2"/>
    <w:rsid w:val="00A274F4"/>
    <w:rsid w:val="00A27C4B"/>
    <w:rsid w:val="00A27D85"/>
    <w:rsid w:val="00A301B5"/>
    <w:rsid w:val="00A31548"/>
    <w:rsid w:val="00A31E30"/>
    <w:rsid w:val="00A3205C"/>
    <w:rsid w:val="00A32415"/>
    <w:rsid w:val="00A326E4"/>
    <w:rsid w:val="00A32DC0"/>
    <w:rsid w:val="00A32EBB"/>
    <w:rsid w:val="00A33324"/>
    <w:rsid w:val="00A335C5"/>
    <w:rsid w:val="00A338E4"/>
    <w:rsid w:val="00A339ED"/>
    <w:rsid w:val="00A33A76"/>
    <w:rsid w:val="00A34807"/>
    <w:rsid w:val="00A3489C"/>
    <w:rsid w:val="00A349B5"/>
    <w:rsid w:val="00A34E42"/>
    <w:rsid w:val="00A35508"/>
    <w:rsid w:val="00A3586C"/>
    <w:rsid w:val="00A358E7"/>
    <w:rsid w:val="00A35A8B"/>
    <w:rsid w:val="00A35CCA"/>
    <w:rsid w:val="00A35FC2"/>
    <w:rsid w:val="00A363BA"/>
    <w:rsid w:val="00A36854"/>
    <w:rsid w:val="00A37289"/>
    <w:rsid w:val="00A406B5"/>
    <w:rsid w:val="00A40B91"/>
    <w:rsid w:val="00A41BBE"/>
    <w:rsid w:val="00A42E00"/>
    <w:rsid w:val="00A4372C"/>
    <w:rsid w:val="00A4373D"/>
    <w:rsid w:val="00A43C2D"/>
    <w:rsid w:val="00A44404"/>
    <w:rsid w:val="00A455EA"/>
    <w:rsid w:val="00A45F5C"/>
    <w:rsid w:val="00A460A8"/>
    <w:rsid w:val="00A46206"/>
    <w:rsid w:val="00A46386"/>
    <w:rsid w:val="00A46D43"/>
    <w:rsid w:val="00A4702C"/>
    <w:rsid w:val="00A47BE0"/>
    <w:rsid w:val="00A50032"/>
    <w:rsid w:val="00A50B23"/>
    <w:rsid w:val="00A51570"/>
    <w:rsid w:val="00A51FA5"/>
    <w:rsid w:val="00A52C5C"/>
    <w:rsid w:val="00A52F69"/>
    <w:rsid w:val="00A53AF9"/>
    <w:rsid w:val="00A54238"/>
    <w:rsid w:val="00A54F65"/>
    <w:rsid w:val="00A5567E"/>
    <w:rsid w:val="00A55791"/>
    <w:rsid w:val="00A56E6A"/>
    <w:rsid w:val="00A56FDA"/>
    <w:rsid w:val="00A57D89"/>
    <w:rsid w:val="00A616E3"/>
    <w:rsid w:val="00A62EB1"/>
    <w:rsid w:val="00A63D03"/>
    <w:rsid w:val="00A6467A"/>
    <w:rsid w:val="00A6470E"/>
    <w:rsid w:val="00A658CF"/>
    <w:rsid w:val="00A6597F"/>
    <w:rsid w:val="00A65AF3"/>
    <w:rsid w:val="00A65E4F"/>
    <w:rsid w:val="00A65EF0"/>
    <w:rsid w:val="00A6656A"/>
    <w:rsid w:val="00A669E3"/>
    <w:rsid w:val="00A66BAA"/>
    <w:rsid w:val="00A67FFB"/>
    <w:rsid w:val="00A703E6"/>
    <w:rsid w:val="00A706AB"/>
    <w:rsid w:val="00A70776"/>
    <w:rsid w:val="00A71148"/>
    <w:rsid w:val="00A71EED"/>
    <w:rsid w:val="00A72780"/>
    <w:rsid w:val="00A72801"/>
    <w:rsid w:val="00A7282D"/>
    <w:rsid w:val="00A733EF"/>
    <w:rsid w:val="00A734AA"/>
    <w:rsid w:val="00A747F2"/>
    <w:rsid w:val="00A75DA1"/>
    <w:rsid w:val="00A7642C"/>
    <w:rsid w:val="00A7768B"/>
    <w:rsid w:val="00A80381"/>
    <w:rsid w:val="00A825B8"/>
    <w:rsid w:val="00A8261C"/>
    <w:rsid w:val="00A82709"/>
    <w:rsid w:val="00A8321F"/>
    <w:rsid w:val="00A83A84"/>
    <w:rsid w:val="00A8455D"/>
    <w:rsid w:val="00A855E7"/>
    <w:rsid w:val="00A860D3"/>
    <w:rsid w:val="00A864B8"/>
    <w:rsid w:val="00A86510"/>
    <w:rsid w:val="00A86EF6"/>
    <w:rsid w:val="00A86F5A"/>
    <w:rsid w:val="00A87427"/>
    <w:rsid w:val="00A9073A"/>
    <w:rsid w:val="00A90B5B"/>
    <w:rsid w:val="00A90C79"/>
    <w:rsid w:val="00A91181"/>
    <w:rsid w:val="00A916D7"/>
    <w:rsid w:val="00A91852"/>
    <w:rsid w:val="00A92016"/>
    <w:rsid w:val="00A929B9"/>
    <w:rsid w:val="00A92DAD"/>
    <w:rsid w:val="00A93C4B"/>
    <w:rsid w:val="00A93D30"/>
    <w:rsid w:val="00A942C6"/>
    <w:rsid w:val="00A94346"/>
    <w:rsid w:val="00A95568"/>
    <w:rsid w:val="00A96A41"/>
    <w:rsid w:val="00A9712C"/>
    <w:rsid w:val="00A97996"/>
    <w:rsid w:val="00A97AB1"/>
    <w:rsid w:val="00AA0CC2"/>
    <w:rsid w:val="00AA0D41"/>
    <w:rsid w:val="00AA0D63"/>
    <w:rsid w:val="00AA1C20"/>
    <w:rsid w:val="00AA1DE7"/>
    <w:rsid w:val="00AA20B8"/>
    <w:rsid w:val="00AA2FDA"/>
    <w:rsid w:val="00AA3B3D"/>
    <w:rsid w:val="00AA5D1C"/>
    <w:rsid w:val="00AA6575"/>
    <w:rsid w:val="00AA6DD6"/>
    <w:rsid w:val="00AA71B9"/>
    <w:rsid w:val="00AB05A8"/>
    <w:rsid w:val="00AB08C4"/>
    <w:rsid w:val="00AB11DD"/>
    <w:rsid w:val="00AB159C"/>
    <w:rsid w:val="00AB1922"/>
    <w:rsid w:val="00AB1E0B"/>
    <w:rsid w:val="00AB2132"/>
    <w:rsid w:val="00AB2355"/>
    <w:rsid w:val="00AB24E0"/>
    <w:rsid w:val="00AB33EF"/>
    <w:rsid w:val="00AB344F"/>
    <w:rsid w:val="00AB354D"/>
    <w:rsid w:val="00AB4D51"/>
    <w:rsid w:val="00AB51DB"/>
    <w:rsid w:val="00AB5223"/>
    <w:rsid w:val="00AB5525"/>
    <w:rsid w:val="00AB590D"/>
    <w:rsid w:val="00AB5CD6"/>
    <w:rsid w:val="00AB7185"/>
    <w:rsid w:val="00AB74BB"/>
    <w:rsid w:val="00AB7739"/>
    <w:rsid w:val="00AB7F18"/>
    <w:rsid w:val="00AC01E1"/>
    <w:rsid w:val="00AC076E"/>
    <w:rsid w:val="00AC0A19"/>
    <w:rsid w:val="00AC26ED"/>
    <w:rsid w:val="00AC2C74"/>
    <w:rsid w:val="00AC3819"/>
    <w:rsid w:val="00AC3D10"/>
    <w:rsid w:val="00AC4960"/>
    <w:rsid w:val="00AC540D"/>
    <w:rsid w:val="00AC5B4A"/>
    <w:rsid w:val="00AC6140"/>
    <w:rsid w:val="00AC65E4"/>
    <w:rsid w:val="00AC6A7F"/>
    <w:rsid w:val="00AD0023"/>
    <w:rsid w:val="00AD063E"/>
    <w:rsid w:val="00AD06E3"/>
    <w:rsid w:val="00AD08F4"/>
    <w:rsid w:val="00AD17FA"/>
    <w:rsid w:val="00AD194E"/>
    <w:rsid w:val="00AD21A7"/>
    <w:rsid w:val="00AD4615"/>
    <w:rsid w:val="00AD5602"/>
    <w:rsid w:val="00AD63F8"/>
    <w:rsid w:val="00AD65D2"/>
    <w:rsid w:val="00AD685D"/>
    <w:rsid w:val="00AD7C78"/>
    <w:rsid w:val="00AE0038"/>
    <w:rsid w:val="00AE0228"/>
    <w:rsid w:val="00AE0534"/>
    <w:rsid w:val="00AE0E54"/>
    <w:rsid w:val="00AE1CBD"/>
    <w:rsid w:val="00AE2081"/>
    <w:rsid w:val="00AE2704"/>
    <w:rsid w:val="00AE27C9"/>
    <w:rsid w:val="00AE2BEB"/>
    <w:rsid w:val="00AE2EFD"/>
    <w:rsid w:val="00AE3D57"/>
    <w:rsid w:val="00AE3D6B"/>
    <w:rsid w:val="00AE3E9B"/>
    <w:rsid w:val="00AE4295"/>
    <w:rsid w:val="00AE495E"/>
    <w:rsid w:val="00AE4A2B"/>
    <w:rsid w:val="00AE57A0"/>
    <w:rsid w:val="00AE5863"/>
    <w:rsid w:val="00AE65C4"/>
    <w:rsid w:val="00AE65C9"/>
    <w:rsid w:val="00AE777F"/>
    <w:rsid w:val="00AF0B33"/>
    <w:rsid w:val="00AF0C1D"/>
    <w:rsid w:val="00AF0DE5"/>
    <w:rsid w:val="00AF1A2D"/>
    <w:rsid w:val="00AF1E5C"/>
    <w:rsid w:val="00AF23DC"/>
    <w:rsid w:val="00AF2656"/>
    <w:rsid w:val="00AF2E77"/>
    <w:rsid w:val="00AF3350"/>
    <w:rsid w:val="00AF3E47"/>
    <w:rsid w:val="00AF3ED1"/>
    <w:rsid w:val="00AF4348"/>
    <w:rsid w:val="00AF449A"/>
    <w:rsid w:val="00AF46E2"/>
    <w:rsid w:val="00AF5C0D"/>
    <w:rsid w:val="00AF6A2E"/>
    <w:rsid w:val="00AF775C"/>
    <w:rsid w:val="00B003EA"/>
    <w:rsid w:val="00B00FDC"/>
    <w:rsid w:val="00B01343"/>
    <w:rsid w:val="00B019B6"/>
    <w:rsid w:val="00B01E3F"/>
    <w:rsid w:val="00B025FD"/>
    <w:rsid w:val="00B026BA"/>
    <w:rsid w:val="00B02874"/>
    <w:rsid w:val="00B03810"/>
    <w:rsid w:val="00B0383D"/>
    <w:rsid w:val="00B03AFC"/>
    <w:rsid w:val="00B03E97"/>
    <w:rsid w:val="00B04877"/>
    <w:rsid w:val="00B04CDD"/>
    <w:rsid w:val="00B05718"/>
    <w:rsid w:val="00B0581D"/>
    <w:rsid w:val="00B05CC3"/>
    <w:rsid w:val="00B06D6B"/>
    <w:rsid w:val="00B0772B"/>
    <w:rsid w:val="00B07DE3"/>
    <w:rsid w:val="00B102B8"/>
    <w:rsid w:val="00B1214D"/>
    <w:rsid w:val="00B1263A"/>
    <w:rsid w:val="00B129D1"/>
    <w:rsid w:val="00B12E3C"/>
    <w:rsid w:val="00B135EA"/>
    <w:rsid w:val="00B13797"/>
    <w:rsid w:val="00B137CC"/>
    <w:rsid w:val="00B13E1F"/>
    <w:rsid w:val="00B13E68"/>
    <w:rsid w:val="00B13FF7"/>
    <w:rsid w:val="00B144C1"/>
    <w:rsid w:val="00B148C0"/>
    <w:rsid w:val="00B14F57"/>
    <w:rsid w:val="00B152ED"/>
    <w:rsid w:val="00B153EB"/>
    <w:rsid w:val="00B157D8"/>
    <w:rsid w:val="00B15819"/>
    <w:rsid w:val="00B16148"/>
    <w:rsid w:val="00B16F6A"/>
    <w:rsid w:val="00B172FC"/>
    <w:rsid w:val="00B2020D"/>
    <w:rsid w:val="00B2046F"/>
    <w:rsid w:val="00B20E51"/>
    <w:rsid w:val="00B21458"/>
    <w:rsid w:val="00B21E6A"/>
    <w:rsid w:val="00B21F9B"/>
    <w:rsid w:val="00B22189"/>
    <w:rsid w:val="00B222A2"/>
    <w:rsid w:val="00B228B9"/>
    <w:rsid w:val="00B22A23"/>
    <w:rsid w:val="00B23FED"/>
    <w:rsid w:val="00B24CA8"/>
    <w:rsid w:val="00B24DF5"/>
    <w:rsid w:val="00B257FA"/>
    <w:rsid w:val="00B2586D"/>
    <w:rsid w:val="00B263E1"/>
    <w:rsid w:val="00B267C4"/>
    <w:rsid w:val="00B26E31"/>
    <w:rsid w:val="00B27CF6"/>
    <w:rsid w:val="00B30265"/>
    <w:rsid w:val="00B3032F"/>
    <w:rsid w:val="00B30A34"/>
    <w:rsid w:val="00B31EA7"/>
    <w:rsid w:val="00B32F4C"/>
    <w:rsid w:val="00B33EFD"/>
    <w:rsid w:val="00B34283"/>
    <w:rsid w:val="00B348DE"/>
    <w:rsid w:val="00B34F56"/>
    <w:rsid w:val="00B35359"/>
    <w:rsid w:val="00B353F4"/>
    <w:rsid w:val="00B410E4"/>
    <w:rsid w:val="00B414EF"/>
    <w:rsid w:val="00B41CCC"/>
    <w:rsid w:val="00B42377"/>
    <w:rsid w:val="00B42487"/>
    <w:rsid w:val="00B42787"/>
    <w:rsid w:val="00B42C9B"/>
    <w:rsid w:val="00B43F9B"/>
    <w:rsid w:val="00B44435"/>
    <w:rsid w:val="00B44876"/>
    <w:rsid w:val="00B46F69"/>
    <w:rsid w:val="00B46F8B"/>
    <w:rsid w:val="00B47476"/>
    <w:rsid w:val="00B47562"/>
    <w:rsid w:val="00B475DF"/>
    <w:rsid w:val="00B47E74"/>
    <w:rsid w:val="00B510F4"/>
    <w:rsid w:val="00B51D9D"/>
    <w:rsid w:val="00B53005"/>
    <w:rsid w:val="00B53333"/>
    <w:rsid w:val="00B53575"/>
    <w:rsid w:val="00B53913"/>
    <w:rsid w:val="00B5395C"/>
    <w:rsid w:val="00B53C9B"/>
    <w:rsid w:val="00B5403B"/>
    <w:rsid w:val="00B54491"/>
    <w:rsid w:val="00B54847"/>
    <w:rsid w:val="00B549DD"/>
    <w:rsid w:val="00B54AE5"/>
    <w:rsid w:val="00B55184"/>
    <w:rsid w:val="00B55248"/>
    <w:rsid w:val="00B55D98"/>
    <w:rsid w:val="00B55EB2"/>
    <w:rsid w:val="00B55F53"/>
    <w:rsid w:val="00B56B44"/>
    <w:rsid w:val="00B5700F"/>
    <w:rsid w:val="00B5726C"/>
    <w:rsid w:val="00B57318"/>
    <w:rsid w:val="00B578F0"/>
    <w:rsid w:val="00B57B6C"/>
    <w:rsid w:val="00B57BB6"/>
    <w:rsid w:val="00B60147"/>
    <w:rsid w:val="00B61392"/>
    <w:rsid w:val="00B615AE"/>
    <w:rsid w:val="00B61A33"/>
    <w:rsid w:val="00B61EF9"/>
    <w:rsid w:val="00B623D2"/>
    <w:rsid w:val="00B639CA"/>
    <w:rsid w:val="00B63E3A"/>
    <w:rsid w:val="00B64CB8"/>
    <w:rsid w:val="00B657AB"/>
    <w:rsid w:val="00B65A35"/>
    <w:rsid w:val="00B65B0E"/>
    <w:rsid w:val="00B6616F"/>
    <w:rsid w:val="00B6647B"/>
    <w:rsid w:val="00B664C3"/>
    <w:rsid w:val="00B66D1C"/>
    <w:rsid w:val="00B670A7"/>
    <w:rsid w:val="00B67EDF"/>
    <w:rsid w:val="00B70216"/>
    <w:rsid w:val="00B7024D"/>
    <w:rsid w:val="00B71C3C"/>
    <w:rsid w:val="00B71E11"/>
    <w:rsid w:val="00B727F0"/>
    <w:rsid w:val="00B72D6F"/>
    <w:rsid w:val="00B734CE"/>
    <w:rsid w:val="00B7412C"/>
    <w:rsid w:val="00B74147"/>
    <w:rsid w:val="00B74ACE"/>
    <w:rsid w:val="00B74F4C"/>
    <w:rsid w:val="00B75858"/>
    <w:rsid w:val="00B758D8"/>
    <w:rsid w:val="00B76065"/>
    <w:rsid w:val="00B765EC"/>
    <w:rsid w:val="00B76E1F"/>
    <w:rsid w:val="00B76EF2"/>
    <w:rsid w:val="00B8015B"/>
    <w:rsid w:val="00B80292"/>
    <w:rsid w:val="00B805A7"/>
    <w:rsid w:val="00B806ED"/>
    <w:rsid w:val="00B81041"/>
    <w:rsid w:val="00B8141B"/>
    <w:rsid w:val="00B815D4"/>
    <w:rsid w:val="00B81801"/>
    <w:rsid w:val="00B825DB"/>
    <w:rsid w:val="00B826FE"/>
    <w:rsid w:val="00B82CA6"/>
    <w:rsid w:val="00B82D4E"/>
    <w:rsid w:val="00B836E2"/>
    <w:rsid w:val="00B8370F"/>
    <w:rsid w:val="00B83C00"/>
    <w:rsid w:val="00B8435E"/>
    <w:rsid w:val="00B84938"/>
    <w:rsid w:val="00B84BCA"/>
    <w:rsid w:val="00B85760"/>
    <w:rsid w:val="00B85851"/>
    <w:rsid w:val="00B858A1"/>
    <w:rsid w:val="00B85AF5"/>
    <w:rsid w:val="00B8705D"/>
    <w:rsid w:val="00B871EF"/>
    <w:rsid w:val="00B873DB"/>
    <w:rsid w:val="00B87449"/>
    <w:rsid w:val="00B87F8A"/>
    <w:rsid w:val="00B90C1A"/>
    <w:rsid w:val="00B9156D"/>
    <w:rsid w:val="00B92B2C"/>
    <w:rsid w:val="00B934AB"/>
    <w:rsid w:val="00B9384C"/>
    <w:rsid w:val="00B93E93"/>
    <w:rsid w:val="00B9539E"/>
    <w:rsid w:val="00B95A6E"/>
    <w:rsid w:val="00B95C86"/>
    <w:rsid w:val="00B9625E"/>
    <w:rsid w:val="00B96394"/>
    <w:rsid w:val="00B9640D"/>
    <w:rsid w:val="00B96D32"/>
    <w:rsid w:val="00B971EB"/>
    <w:rsid w:val="00BA03FA"/>
    <w:rsid w:val="00BA04B4"/>
    <w:rsid w:val="00BA1479"/>
    <w:rsid w:val="00BA1861"/>
    <w:rsid w:val="00BA2178"/>
    <w:rsid w:val="00BA21A9"/>
    <w:rsid w:val="00BA2929"/>
    <w:rsid w:val="00BA2B45"/>
    <w:rsid w:val="00BA3C02"/>
    <w:rsid w:val="00BA4D65"/>
    <w:rsid w:val="00BA5021"/>
    <w:rsid w:val="00BA5F9F"/>
    <w:rsid w:val="00BA63FA"/>
    <w:rsid w:val="00BB0AAD"/>
    <w:rsid w:val="00BB0BD5"/>
    <w:rsid w:val="00BB1452"/>
    <w:rsid w:val="00BB1C25"/>
    <w:rsid w:val="00BB2457"/>
    <w:rsid w:val="00BB4038"/>
    <w:rsid w:val="00BB4561"/>
    <w:rsid w:val="00BB53D8"/>
    <w:rsid w:val="00BB5508"/>
    <w:rsid w:val="00BB5DD2"/>
    <w:rsid w:val="00BB6634"/>
    <w:rsid w:val="00BB6959"/>
    <w:rsid w:val="00BB6B7D"/>
    <w:rsid w:val="00BB725A"/>
    <w:rsid w:val="00BB7657"/>
    <w:rsid w:val="00BB7D4B"/>
    <w:rsid w:val="00BC097B"/>
    <w:rsid w:val="00BC11CC"/>
    <w:rsid w:val="00BC1EF1"/>
    <w:rsid w:val="00BC2192"/>
    <w:rsid w:val="00BC2ECB"/>
    <w:rsid w:val="00BC310C"/>
    <w:rsid w:val="00BC3ABC"/>
    <w:rsid w:val="00BC467C"/>
    <w:rsid w:val="00BC495C"/>
    <w:rsid w:val="00BC4E2A"/>
    <w:rsid w:val="00BC5352"/>
    <w:rsid w:val="00BC5C4E"/>
    <w:rsid w:val="00BC64B3"/>
    <w:rsid w:val="00BC6745"/>
    <w:rsid w:val="00BC6A9C"/>
    <w:rsid w:val="00BC7767"/>
    <w:rsid w:val="00BD0079"/>
    <w:rsid w:val="00BD04DC"/>
    <w:rsid w:val="00BD0942"/>
    <w:rsid w:val="00BD0BF2"/>
    <w:rsid w:val="00BD2757"/>
    <w:rsid w:val="00BD31FE"/>
    <w:rsid w:val="00BD3555"/>
    <w:rsid w:val="00BD46DA"/>
    <w:rsid w:val="00BD5004"/>
    <w:rsid w:val="00BD5D53"/>
    <w:rsid w:val="00BD61F8"/>
    <w:rsid w:val="00BD62C8"/>
    <w:rsid w:val="00BD63CD"/>
    <w:rsid w:val="00BD6798"/>
    <w:rsid w:val="00BE02F4"/>
    <w:rsid w:val="00BE1617"/>
    <w:rsid w:val="00BE1A21"/>
    <w:rsid w:val="00BE2AC3"/>
    <w:rsid w:val="00BE3698"/>
    <w:rsid w:val="00BE38BC"/>
    <w:rsid w:val="00BE3DF8"/>
    <w:rsid w:val="00BE5039"/>
    <w:rsid w:val="00BE6428"/>
    <w:rsid w:val="00BE7AD5"/>
    <w:rsid w:val="00BF0472"/>
    <w:rsid w:val="00BF1269"/>
    <w:rsid w:val="00BF183C"/>
    <w:rsid w:val="00BF23EB"/>
    <w:rsid w:val="00BF2F79"/>
    <w:rsid w:val="00BF3380"/>
    <w:rsid w:val="00BF48F3"/>
    <w:rsid w:val="00BF4AE9"/>
    <w:rsid w:val="00BF5335"/>
    <w:rsid w:val="00BF5535"/>
    <w:rsid w:val="00BF601B"/>
    <w:rsid w:val="00BF693D"/>
    <w:rsid w:val="00BF79DD"/>
    <w:rsid w:val="00C00F8B"/>
    <w:rsid w:val="00C01563"/>
    <w:rsid w:val="00C02A08"/>
    <w:rsid w:val="00C02D0D"/>
    <w:rsid w:val="00C02E5E"/>
    <w:rsid w:val="00C03646"/>
    <w:rsid w:val="00C04000"/>
    <w:rsid w:val="00C04DE9"/>
    <w:rsid w:val="00C04EA2"/>
    <w:rsid w:val="00C05555"/>
    <w:rsid w:val="00C075CB"/>
    <w:rsid w:val="00C07AB7"/>
    <w:rsid w:val="00C07C46"/>
    <w:rsid w:val="00C07CE6"/>
    <w:rsid w:val="00C10399"/>
    <w:rsid w:val="00C1168F"/>
    <w:rsid w:val="00C116B8"/>
    <w:rsid w:val="00C125AB"/>
    <w:rsid w:val="00C12F81"/>
    <w:rsid w:val="00C13FBE"/>
    <w:rsid w:val="00C14206"/>
    <w:rsid w:val="00C14800"/>
    <w:rsid w:val="00C15766"/>
    <w:rsid w:val="00C15827"/>
    <w:rsid w:val="00C16227"/>
    <w:rsid w:val="00C164FD"/>
    <w:rsid w:val="00C16802"/>
    <w:rsid w:val="00C16DC8"/>
    <w:rsid w:val="00C16FEE"/>
    <w:rsid w:val="00C177A7"/>
    <w:rsid w:val="00C17953"/>
    <w:rsid w:val="00C206A9"/>
    <w:rsid w:val="00C20C9C"/>
    <w:rsid w:val="00C21423"/>
    <w:rsid w:val="00C21907"/>
    <w:rsid w:val="00C2197B"/>
    <w:rsid w:val="00C22383"/>
    <w:rsid w:val="00C2259B"/>
    <w:rsid w:val="00C23B35"/>
    <w:rsid w:val="00C2496A"/>
    <w:rsid w:val="00C25288"/>
    <w:rsid w:val="00C2654E"/>
    <w:rsid w:val="00C27B5D"/>
    <w:rsid w:val="00C30B43"/>
    <w:rsid w:val="00C3181B"/>
    <w:rsid w:val="00C318F1"/>
    <w:rsid w:val="00C31C43"/>
    <w:rsid w:val="00C33148"/>
    <w:rsid w:val="00C3335A"/>
    <w:rsid w:val="00C337B5"/>
    <w:rsid w:val="00C33B1E"/>
    <w:rsid w:val="00C33C27"/>
    <w:rsid w:val="00C33F36"/>
    <w:rsid w:val="00C3402B"/>
    <w:rsid w:val="00C34793"/>
    <w:rsid w:val="00C34E0C"/>
    <w:rsid w:val="00C35FED"/>
    <w:rsid w:val="00C36619"/>
    <w:rsid w:val="00C36872"/>
    <w:rsid w:val="00C41B12"/>
    <w:rsid w:val="00C42482"/>
    <w:rsid w:val="00C432EC"/>
    <w:rsid w:val="00C437E3"/>
    <w:rsid w:val="00C4385D"/>
    <w:rsid w:val="00C43AB2"/>
    <w:rsid w:val="00C43E39"/>
    <w:rsid w:val="00C4453E"/>
    <w:rsid w:val="00C44C16"/>
    <w:rsid w:val="00C469A8"/>
    <w:rsid w:val="00C473FF"/>
    <w:rsid w:val="00C47A79"/>
    <w:rsid w:val="00C50555"/>
    <w:rsid w:val="00C51036"/>
    <w:rsid w:val="00C510DA"/>
    <w:rsid w:val="00C51108"/>
    <w:rsid w:val="00C51295"/>
    <w:rsid w:val="00C5157B"/>
    <w:rsid w:val="00C51AA1"/>
    <w:rsid w:val="00C5349B"/>
    <w:rsid w:val="00C5394C"/>
    <w:rsid w:val="00C55475"/>
    <w:rsid w:val="00C557B0"/>
    <w:rsid w:val="00C55CC6"/>
    <w:rsid w:val="00C55E61"/>
    <w:rsid w:val="00C560DA"/>
    <w:rsid w:val="00C56532"/>
    <w:rsid w:val="00C56C02"/>
    <w:rsid w:val="00C601C0"/>
    <w:rsid w:val="00C60272"/>
    <w:rsid w:val="00C6041C"/>
    <w:rsid w:val="00C60773"/>
    <w:rsid w:val="00C61517"/>
    <w:rsid w:val="00C61624"/>
    <w:rsid w:val="00C617D6"/>
    <w:rsid w:val="00C61DBC"/>
    <w:rsid w:val="00C61DDD"/>
    <w:rsid w:val="00C630BD"/>
    <w:rsid w:val="00C63A19"/>
    <w:rsid w:val="00C63CBD"/>
    <w:rsid w:val="00C64149"/>
    <w:rsid w:val="00C64952"/>
    <w:rsid w:val="00C64C1C"/>
    <w:rsid w:val="00C64D0A"/>
    <w:rsid w:val="00C65264"/>
    <w:rsid w:val="00C65273"/>
    <w:rsid w:val="00C65673"/>
    <w:rsid w:val="00C66487"/>
    <w:rsid w:val="00C665A6"/>
    <w:rsid w:val="00C66CA3"/>
    <w:rsid w:val="00C67A0E"/>
    <w:rsid w:val="00C67FC0"/>
    <w:rsid w:val="00C705D3"/>
    <w:rsid w:val="00C7086D"/>
    <w:rsid w:val="00C71C6B"/>
    <w:rsid w:val="00C71CCD"/>
    <w:rsid w:val="00C72588"/>
    <w:rsid w:val="00C7269B"/>
    <w:rsid w:val="00C726EB"/>
    <w:rsid w:val="00C72A6C"/>
    <w:rsid w:val="00C72E06"/>
    <w:rsid w:val="00C72E46"/>
    <w:rsid w:val="00C7365A"/>
    <w:rsid w:val="00C740E0"/>
    <w:rsid w:val="00C754DD"/>
    <w:rsid w:val="00C769C4"/>
    <w:rsid w:val="00C77183"/>
    <w:rsid w:val="00C81590"/>
    <w:rsid w:val="00C82649"/>
    <w:rsid w:val="00C82E4B"/>
    <w:rsid w:val="00C84368"/>
    <w:rsid w:val="00C845A2"/>
    <w:rsid w:val="00C84C11"/>
    <w:rsid w:val="00C84E8D"/>
    <w:rsid w:val="00C85038"/>
    <w:rsid w:val="00C852DC"/>
    <w:rsid w:val="00C85950"/>
    <w:rsid w:val="00C86279"/>
    <w:rsid w:val="00C864EF"/>
    <w:rsid w:val="00C8698F"/>
    <w:rsid w:val="00C86A1C"/>
    <w:rsid w:val="00C86B53"/>
    <w:rsid w:val="00C86E9D"/>
    <w:rsid w:val="00C86F69"/>
    <w:rsid w:val="00C87498"/>
    <w:rsid w:val="00C87723"/>
    <w:rsid w:val="00C9015E"/>
    <w:rsid w:val="00C901B1"/>
    <w:rsid w:val="00C902BC"/>
    <w:rsid w:val="00C9056C"/>
    <w:rsid w:val="00C933DA"/>
    <w:rsid w:val="00C94003"/>
    <w:rsid w:val="00C942AE"/>
    <w:rsid w:val="00C94E90"/>
    <w:rsid w:val="00C9547B"/>
    <w:rsid w:val="00C966D3"/>
    <w:rsid w:val="00C96B8D"/>
    <w:rsid w:val="00C97725"/>
    <w:rsid w:val="00C9781B"/>
    <w:rsid w:val="00C97A30"/>
    <w:rsid w:val="00C97A84"/>
    <w:rsid w:val="00C97B99"/>
    <w:rsid w:val="00CA0273"/>
    <w:rsid w:val="00CA0B0C"/>
    <w:rsid w:val="00CA11A8"/>
    <w:rsid w:val="00CA1540"/>
    <w:rsid w:val="00CA1ACF"/>
    <w:rsid w:val="00CA1B91"/>
    <w:rsid w:val="00CA1C67"/>
    <w:rsid w:val="00CA1CAF"/>
    <w:rsid w:val="00CA1D24"/>
    <w:rsid w:val="00CA3C09"/>
    <w:rsid w:val="00CA497F"/>
    <w:rsid w:val="00CA4EE7"/>
    <w:rsid w:val="00CA608C"/>
    <w:rsid w:val="00CA6D36"/>
    <w:rsid w:val="00CA7148"/>
    <w:rsid w:val="00CA7782"/>
    <w:rsid w:val="00CB0818"/>
    <w:rsid w:val="00CB0C50"/>
    <w:rsid w:val="00CB1346"/>
    <w:rsid w:val="00CB18C8"/>
    <w:rsid w:val="00CB1FAA"/>
    <w:rsid w:val="00CB24C9"/>
    <w:rsid w:val="00CB2530"/>
    <w:rsid w:val="00CB26C0"/>
    <w:rsid w:val="00CB2A74"/>
    <w:rsid w:val="00CB3F9A"/>
    <w:rsid w:val="00CB435A"/>
    <w:rsid w:val="00CB5043"/>
    <w:rsid w:val="00CB51A8"/>
    <w:rsid w:val="00CB5456"/>
    <w:rsid w:val="00CB5467"/>
    <w:rsid w:val="00CB560C"/>
    <w:rsid w:val="00CB621A"/>
    <w:rsid w:val="00CB641C"/>
    <w:rsid w:val="00CB650B"/>
    <w:rsid w:val="00CB6550"/>
    <w:rsid w:val="00CB6EFB"/>
    <w:rsid w:val="00CB748F"/>
    <w:rsid w:val="00CB75C5"/>
    <w:rsid w:val="00CB7C57"/>
    <w:rsid w:val="00CC0001"/>
    <w:rsid w:val="00CC02B5"/>
    <w:rsid w:val="00CC2428"/>
    <w:rsid w:val="00CC3926"/>
    <w:rsid w:val="00CC4ACF"/>
    <w:rsid w:val="00CC503E"/>
    <w:rsid w:val="00CC5309"/>
    <w:rsid w:val="00CC5CDE"/>
    <w:rsid w:val="00CC607B"/>
    <w:rsid w:val="00CC60EB"/>
    <w:rsid w:val="00CC6DC6"/>
    <w:rsid w:val="00CC7536"/>
    <w:rsid w:val="00CC7B0F"/>
    <w:rsid w:val="00CC7E71"/>
    <w:rsid w:val="00CD0CF7"/>
    <w:rsid w:val="00CD0DA3"/>
    <w:rsid w:val="00CD0DDD"/>
    <w:rsid w:val="00CD0FB6"/>
    <w:rsid w:val="00CD1326"/>
    <w:rsid w:val="00CD178D"/>
    <w:rsid w:val="00CD21BE"/>
    <w:rsid w:val="00CD2501"/>
    <w:rsid w:val="00CD2DB3"/>
    <w:rsid w:val="00CD3851"/>
    <w:rsid w:val="00CD3ED4"/>
    <w:rsid w:val="00CD4334"/>
    <w:rsid w:val="00CD53D5"/>
    <w:rsid w:val="00CD5436"/>
    <w:rsid w:val="00CD56E9"/>
    <w:rsid w:val="00CD5C95"/>
    <w:rsid w:val="00CD5D89"/>
    <w:rsid w:val="00CD5DCC"/>
    <w:rsid w:val="00CD5F75"/>
    <w:rsid w:val="00CD6397"/>
    <w:rsid w:val="00CD6DA8"/>
    <w:rsid w:val="00CE01C0"/>
    <w:rsid w:val="00CE0761"/>
    <w:rsid w:val="00CE098C"/>
    <w:rsid w:val="00CE0B15"/>
    <w:rsid w:val="00CE156B"/>
    <w:rsid w:val="00CE1F83"/>
    <w:rsid w:val="00CE2101"/>
    <w:rsid w:val="00CE2243"/>
    <w:rsid w:val="00CE28AF"/>
    <w:rsid w:val="00CE320B"/>
    <w:rsid w:val="00CE3228"/>
    <w:rsid w:val="00CE4794"/>
    <w:rsid w:val="00CE4A92"/>
    <w:rsid w:val="00CE56A6"/>
    <w:rsid w:val="00CE5B24"/>
    <w:rsid w:val="00CE659D"/>
    <w:rsid w:val="00CE6C93"/>
    <w:rsid w:val="00CE789E"/>
    <w:rsid w:val="00CE7DDC"/>
    <w:rsid w:val="00CF06B1"/>
    <w:rsid w:val="00CF10CE"/>
    <w:rsid w:val="00CF1245"/>
    <w:rsid w:val="00CF2140"/>
    <w:rsid w:val="00CF311C"/>
    <w:rsid w:val="00CF4051"/>
    <w:rsid w:val="00CF520A"/>
    <w:rsid w:val="00CF5253"/>
    <w:rsid w:val="00CF5C5A"/>
    <w:rsid w:val="00CF6156"/>
    <w:rsid w:val="00CF6496"/>
    <w:rsid w:val="00CF6C20"/>
    <w:rsid w:val="00CF6DE7"/>
    <w:rsid w:val="00CF74E3"/>
    <w:rsid w:val="00D0045B"/>
    <w:rsid w:val="00D0084D"/>
    <w:rsid w:val="00D00F33"/>
    <w:rsid w:val="00D0115F"/>
    <w:rsid w:val="00D014FB"/>
    <w:rsid w:val="00D021A7"/>
    <w:rsid w:val="00D02304"/>
    <w:rsid w:val="00D02905"/>
    <w:rsid w:val="00D02B6A"/>
    <w:rsid w:val="00D02D46"/>
    <w:rsid w:val="00D031A0"/>
    <w:rsid w:val="00D0377F"/>
    <w:rsid w:val="00D039B2"/>
    <w:rsid w:val="00D04194"/>
    <w:rsid w:val="00D0444B"/>
    <w:rsid w:val="00D04659"/>
    <w:rsid w:val="00D04A6E"/>
    <w:rsid w:val="00D0639C"/>
    <w:rsid w:val="00D06EA1"/>
    <w:rsid w:val="00D0772E"/>
    <w:rsid w:val="00D07A1B"/>
    <w:rsid w:val="00D07CC0"/>
    <w:rsid w:val="00D104D9"/>
    <w:rsid w:val="00D10D91"/>
    <w:rsid w:val="00D1193A"/>
    <w:rsid w:val="00D12143"/>
    <w:rsid w:val="00D129B4"/>
    <w:rsid w:val="00D12C39"/>
    <w:rsid w:val="00D131B5"/>
    <w:rsid w:val="00D1483F"/>
    <w:rsid w:val="00D14840"/>
    <w:rsid w:val="00D15F40"/>
    <w:rsid w:val="00D161AA"/>
    <w:rsid w:val="00D168B1"/>
    <w:rsid w:val="00D17403"/>
    <w:rsid w:val="00D1756C"/>
    <w:rsid w:val="00D2039B"/>
    <w:rsid w:val="00D21ED7"/>
    <w:rsid w:val="00D2275F"/>
    <w:rsid w:val="00D252C6"/>
    <w:rsid w:val="00D25618"/>
    <w:rsid w:val="00D2575B"/>
    <w:rsid w:val="00D25831"/>
    <w:rsid w:val="00D260B8"/>
    <w:rsid w:val="00D26380"/>
    <w:rsid w:val="00D2666E"/>
    <w:rsid w:val="00D272B4"/>
    <w:rsid w:val="00D30CF3"/>
    <w:rsid w:val="00D311C2"/>
    <w:rsid w:val="00D317BC"/>
    <w:rsid w:val="00D31D78"/>
    <w:rsid w:val="00D3215E"/>
    <w:rsid w:val="00D325D4"/>
    <w:rsid w:val="00D327A7"/>
    <w:rsid w:val="00D32AE2"/>
    <w:rsid w:val="00D33278"/>
    <w:rsid w:val="00D34180"/>
    <w:rsid w:val="00D34250"/>
    <w:rsid w:val="00D345B3"/>
    <w:rsid w:val="00D3469A"/>
    <w:rsid w:val="00D347FE"/>
    <w:rsid w:val="00D34CF4"/>
    <w:rsid w:val="00D34DB4"/>
    <w:rsid w:val="00D367E5"/>
    <w:rsid w:val="00D371B3"/>
    <w:rsid w:val="00D37838"/>
    <w:rsid w:val="00D37C47"/>
    <w:rsid w:val="00D37C8F"/>
    <w:rsid w:val="00D40027"/>
    <w:rsid w:val="00D405E5"/>
    <w:rsid w:val="00D408A8"/>
    <w:rsid w:val="00D40927"/>
    <w:rsid w:val="00D40C73"/>
    <w:rsid w:val="00D40DBF"/>
    <w:rsid w:val="00D411A9"/>
    <w:rsid w:val="00D41289"/>
    <w:rsid w:val="00D4204D"/>
    <w:rsid w:val="00D43935"/>
    <w:rsid w:val="00D43FC5"/>
    <w:rsid w:val="00D4429E"/>
    <w:rsid w:val="00D444A8"/>
    <w:rsid w:val="00D45522"/>
    <w:rsid w:val="00D45A6D"/>
    <w:rsid w:val="00D45A76"/>
    <w:rsid w:val="00D45AE5"/>
    <w:rsid w:val="00D45ED0"/>
    <w:rsid w:val="00D46162"/>
    <w:rsid w:val="00D47AE4"/>
    <w:rsid w:val="00D504D6"/>
    <w:rsid w:val="00D513D9"/>
    <w:rsid w:val="00D51BAA"/>
    <w:rsid w:val="00D51D68"/>
    <w:rsid w:val="00D528BC"/>
    <w:rsid w:val="00D52DD8"/>
    <w:rsid w:val="00D533CE"/>
    <w:rsid w:val="00D537F9"/>
    <w:rsid w:val="00D53F85"/>
    <w:rsid w:val="00D54338"/>
    <w:rsid w:val="00D545C2"/>
    <w:rsid w:val="00D5614A"/>
    <w:rsid w:val="00D564D9"/>
    <w:rsid w:val="00D56DAA"/>
    <w:rsid w:val="00D57398"/>
    <w:rsid w:val="00D57C32"/>
    <w:rsid w:val="00D603BA"/>
    <w:rsid w:val="00D606F1"/>
    <w:rsid w:val="00D60A78"/>
    <w:rsid w:val="00D6171F"/>
    <w:rsid w:val="00D61E81"/>
    <w:rsid w:val="00D61F24"/>
    <w:rsid w:val="00D622C8"/>
    <w:rsid w:val="00D62DF7"/>
    <w:rsid w:val="00D63093"/>
    <w:rsid w:val="00D63197"/>
    <w:rsid w:val="00D63B49"/>
    <w:rsid w:val="00D63E77"/>
    <w:rsid w:val="00D67037"/>
    <w:rsid w:val="00D700EB"/>
    <w:rsid w:val="00D702CC"/>
    <w:rsid w:val="00D70ABB"/>
    <w:rsid w:val="00D70F37"/>
    <w:rsid w:val="00D71B4A"/>
    <w:rsid w:val="00D71CF0"/>
    <w:rsid w:val="00D72B32"/>
    <w:rsid w:val="00D72CEB"/>
    <w:rsid w:val="00D73531"/>
    <w:rsid w:val="00D73A05"/>
    <w:rsid w:val="00D73E95"/>
    <w:rsid w:val="00D74871"/>
    <w:rsid w:val="00D74B85"/>
    <w:rsid w:val="00D750FB"/>
    <w:rsid w:val="00D75145"/>
    <w:rsid w:val="00D75BE0"/>
    <w:rsid w:val="00D76268"/>
    <w:rsid w:val="00D767A7"/>
    <w:rsid w:val="00D7705F"/>
    <w:rsid w:val="00D7719E"/>
    <w:rsid w:val="00D778D6"/>
    <w:rsid w:val="00D77E7C"/>
    <w:rsid w:val="00D77FBA"/>
    <w:rsid w:val="00D8005E"/>
    <w:rsid w:val="00D802EA"/>
    <w:rsid w:val="00D81C96"/>
    <w:rsid w:val="00D823AE"/>
    <w:rsid w:val="00D82940"/>
    <w:rsid w:val="00D8295D"/>
    <w:rsid w:val="00D83DFC"/>
    <w:rsid w:val="00D84C6D"/>
    <w:rsid w:val="00D854CA"/>
    <w:rsid w:val="00D85780"/>
    <w:rsid w:val="00D85C01"/>
    <w:rsid w:val="00D85D04"/>
    <w:rsid w:val="00D86368"/>
    <w:rsid w:val="00D8664F"/>
    <w:rsid w:val="00D871D4"/>
    <w:rsid w:val="00D87801"/>
    <w:rsid w:val="00D87D66"/>
    <w:rsid w:val="00D90241"/>
    <w:rsid w:val="00D90FE6"/>
    <w:rsid w:val="00D91A6A"/>
    <w:rsid w:val="00D95324"/>
    <w:rsid w:val="00D96843"/>
    <w:rsid w:val="00D969E1"/>
    <w:rsid w:val="00DA001B"/>
    <w:rsid w:val="00DA06A8"/>
    <w:rsid w:val="00DA1890"/>
    <w:rsid w:val="00DA26FD"/>
    <w:rsid w:val="00DA2C4C"/>
    <w:rsid w:val="00DA3216"/>
    <w:rsid w:val="00DA324A"/>
    <w:rsid w:val="00DA335B"/>
    <w:rsid w:val="00DA3497"/>
    <w:rsid w:val="00DA3C23"/>
    <w:rsid w:val="00DA4233"/>
    <w:rsid w:val="00DA5922"/>
    <w:rsid w:val="00DA5D66"/>
    <w:rsid w:val="00DA65AE"/>
    <w:rsid w:val="00DA685F"/>
    <w:rsid w:val="00DA69A6"/>
    <w:rsid w:val="00DA6F21"/>
    <w:rsid w:val="00DA72C8"/>
    <w:rsid w:val="00DA78C7"/>
    <w:rsid w:val="00DB062D"/>
    <w:rsid w:val="00DB0DE6"/>
    <w:rsid w:val="00DB1495"/>
    <w:rsid w:val="00DB157E"/>
    <w:rsid w:val="00DB1C1A"/>
    <w:rsid w:val="00DB24BF"/>
    <w:rsid w:val="00DB2BB5"/>
    <w:rsid w:val="00DB315D"/>
    <w:rsid w:val="00DB4E1C"/>
    <w:rsid w:val="00DB58CE"/>
    <w:rsid w:val="00DB5DC0"/>
    <w:rsid w:val="00DB5EC5"/>
    <w:rsid w:val="00DB63B3"/>
    <w:rsid w:val="00DB65BC"/>
    <w:rsid w:val="00DB669E"/>
    <w:rsid w:val="00DB7647"/>
    <w:rsid w:val="00DB7B99"/>
    <w:rsid w:val="00DB7C70"/>
    <w:rsid w:val="00DB7DFC"/>
    <w:rsid w:val="00DB7EF8"/>
    <w:rsid w:val="00DC05C7"/>
    <w:rsid w:val="00DC0F21"/>
    <w:rsid w:val="00DC1BB0"/>
    <w:rsid w:val="00DC1BC9"/>
    <w:rsid w:val="00DC1E26"/>
    <w:rsid w:val="00DC21B2"/>
    <w:rsid w:val="00DC2529"/>
    <w:rsid w:val="00DC2693"/>
    <w:rsid w:val="00DC2CEB"/>
    <w:rsid w:val="00DC43D4"/>
    <w:rsid w:val="00DC5B17"/>
    <w:rsid w:val="00DC5D9D"/>
    <w:rsid w:val="00DC5E9A"/>
    <w:rsid w:val="00DC651F"/>
    <w:rsid w:val="00DC67FA"/>
    <w:rsid w:val="00DC6BB9"/>
    <w:rsid w:val="00DC6CD2"/>
    <w:rsid w:val="00DC7876"/>
    <w:rsid w:val="00DC7CAC"/>
    <w:rsid w:val="00DD00B2"/>
    <w:rsid w:val="00DD010B"/>
    <w:rsid w:val="00DD076B"/>
    <w:rsid w:val="00DD10D2"/>
    <w:rsid w:val="00DD16A9"/>
    <w:rsid w:val="00DD1CF9"/>
    <w:rsid w:val="00DD1E40"/>
    <w:rsid w:val="00DD1E95"/>
    <w:rsid w:val="00DD25F4"/>
    <w:rsid w:val="00DD288B"/>
    <w:rsid w:val="00DD2C54"/>
    <w:rsid w:val="00DD2DDC"/>
    <w:rsid w:val="00DD35B8"/>
    <w:rsid w:val="00DD4575"/>
    <w:rsid w:val="00DD45A7"/>
    <w:rsid w:val="00DD4D3A"/>
    <w:rsid w:val="00DD5B10"/>
    <w:rsid w:val="00DD5B35"/>
    <w:rsid w:val="00DD615E"/>
    <w:rsid w:val="00DD7077"/>
    <w:rsid w:val="00DD7AD8"/>
    <w:rsid w:val="00DD7F9B"/>
    <w:rsid w:val="00DE0A7C"/>
    <w:rsid w:val="00DE0D9D"/>
    <w:rsid w:val="00DE1089"/>
    <w:rsid w:val="00DE1FFA"/>
    <w:rsid w:val="00DE264C"/>
    <w:rsid w:val="00DE27F1"/>
    <w:rsid w:val="00DE2934"/>
    <w:rsid w:val="00DE3B38"/>
    <w:rsid w:val="00DE3CE3"/>
    <w:rsid w:val="00DE4103"/>
    <w:rsid w:val="00DE469F"/>
    <w:rsid w:val="00DE5062"/>
    <w:rsid w:val="00DE5CC3"/>
    <w:rsid w:val="00DE6196"/>
    <w:rsid w:val="00DE636B"/>
    <w:rsid w:val="00DE7C9B"/>
    <w:rsid w:val="00DF1A74"/>
    <w:rsid w:val="00DF1E0C"/>
    <w:rsid w:val="00DF2814"/>
    <w:rsid w:val="00DF2846"/>
    <w:rsid w:val="00DF300E"/>
    <w:rsid w:val="00DF37C0"/>
    <w:rsid w:val="00DF4254"/>
    <w:rsid w:val="00DF5405"/>
    <w:rsid w:val="00DF654D"/>
    <w:rsid w:val="00DF7003"/>
    <w:rsid w:val="00DF701E"/>
    <w:rsid w:val="00DF7217"/>
    <w:rsid w:val="00DF760E"/>
    <w:rsid w:val="00DF7D8D"/>
    <w:rsid w:val="00E00BCB"/>
    <w:rsid w:val="00E0266E"/>
    <w:rsid w:val="00E03312"/>
    <w:rsid w:val="00E03473"/>
    <w:rsid w:val="00E03B08"/>
    <w:rsid w:val="00E04C64"/>
    <w:rsid w:val="00E04F9E"/>
    <w:rsid w:val="00E0581E"/>
    <w:rsid w:val="00E062F2"/>
    <w:rsid w:val="00E06C2A"/>
    <w:rsid w:val="00E0793D"/>
    <w:rsid w:val="00E107F4"/>
    <w:rsid w:val="00E110E4"/>
    <w:rsid w:val="00E119DF"/>
    <w:rsid w:val="00E11D59"/>
    <w:rsid w:val="00E11DA2"/>
    <w:rsid w:val="00E122B8"/>
    <w:rsid w:val="00E124FC"/>
    <w:rsid w:val="00E13290"/>
    <w:rsid w:val="00E13880"/>
    <w:rsid w:val="00E13DE6"/>
    <w:rsid w:val="00E13F1C"/>
    <w:rsid w:val="00E14001"/>
    <w:rsid w:val="00E158EC"/>
    <w:rsid w:val="00E15CE9"/>
    <w:rsid w:val="00E16774"/>
    <w:rsid w:val="00E16CBA"/>
    <w:rsid w:val="00E17933"/>
    <w:rsid w:val="00E17AA0"/>
    <w:rsid w:val="00E20188"/>
    <w:rsid w:val="00E2112A"/>
    <w:rsid w:val="00E21BF8"/>
    <w:rsid w:val="00E220B9"/>
    <w:rsid w:val="00E224E1"/>
    <w:rsid w:val="00E22B30"/>
    <w:rsid w:val="00E22D80"/>
    <w:rsid w:val="00E232C9"/>
    <w:rsid w:val="00E23386"/>
    <w:rsid w:val="00E23FE3"/>
    <w:rsid w:val="00E258A5"/>
    <w:rsid w:val="00E26AF3"/>
    <w:rsid w:val="00E26FFA"/>
    <w:rsid w:val="00E300D7"/>
    <w:rsid w:val="00E300E7"/>
    <w:rsid w:val="00E315EE"/>
    <w:rsid w:val="00E31AE4"/>
    <w:rsid w:val="00E3228A"/>
    <w:rsid w:val="00E32476"/>
    <w:rsid w:val="00E32797"/>
    <w:rsid w:val="00E329AD"/>
    <w:rsid w:val="00E32DFE"/>
    <w:rsid w:val="00E32ED8"/>
    <w:rsid w:val="00E33A92"/>
    <w:rsid w:val="00E33E3D"/>
    <w:rsid w:val="00E345CD"/>
    <w:rsid w:val="00E347D0"/>
    <w:rsid w:val="00E34C2D"/>
    <w:rsid w:val="00E350AB"/>
    <w:rsid w:val="00E35D10"/>
    <w:rsid w:val="00E37A15"/>
    <w:rsid w:val="00E4013D"/>
    <w:rsid w:val="00E40207"/>
    <w:rsid w:val="00E40353"/>
    <w:rsid w:val="00E4068B"/>
    <w:rsid w:val="00E41234"/>
    <w:rsid w:val="00E415C7"/>
    <w:rsid w:val="00E41C4B"/>
    <w:rsid w:val="00E4256C"/>
    <w:rsid w:val="00E4358C"/>
    <w:rsid w:val="00E43FD4"/>
    <w:rsid w:val="00E441F9"/>
    <w:rsid w:val="00E44279"/>
    <w:rsid w:val="00E443C3"/>
    <w:rsid w:val="00E44F57"/>
    <w:rsid w:val="00E45C0E"/>
    <w:rsid w:val="00E46727"/>
    <w:rsid w:val="00E46A25"/>
    <w:rsid w:val="00E47094"/>
    <w:rsid w:val="00E473A6"/>
    <w:rsid w:val="00E4774A"/>
    <w:rsid w:val="00E47D4C"/>
    <w:rsid w:val="00E47FE4"/>
    <w:rsid w:val="00E501C2"/>
    <w:rsid w:val="00E5054C"/>
    <w:rsid w:val="00E5083D"/>
    <w:rsid w:val="00E50AEC"/>
    <w:rsid w:val="00E51245"/>
    <w:rsid w:val="00E514A2"/>
    <w:rsid w:val="00E52AC7"/>
    <w:rsid w:val="00E52C55"/>
    <w:rsid w:val="00E530A6"/>
    <w:rsid w:val="00E53A9F"/>
    <w:rsid w:val="00E53DCB"/>
    <w:rsid w:val="00E548FB"/>
    <w:rsid w:val="00E54B06"/>
    <w:rsid w:val="00E54D3B"/>
    <w:rsid w:val="00E55780"/>
    <w:rsid w:val="00E55BBC"/>
    <w:rsid w:val="00E55BF2"/>
    <w:rsid w:val="00E5600D"/>
    <w:rsid w:val="00E56044"/>
    <w:rsid w:val="00E56466"/>
    <w:rsid w:val="00E57BD3"/>
    <w:rsid w:val="00E57C85"/>
    <w:rsid w:val="00E57F9A"/>
    <w:rsid w:val="00E6036A"/>
    <w:rsid w:val="00E60F73"/>
    <w:rsid w:val="00E61C89"/>
    <w:rsid w:val="00E6254C"/>
    <w:rsid w:val="00E633F5"/>
    <w:rsid w:val="00E653E4"/>
    <w:rsid w:val="00E65C38"/>
    <w:rsid w:val="00E65D1D"/>
    <w:rsid w:val="00E66118"/>
    <w:rsid w:val="00E663E1"/>
    <w:rsid w:val="00E66D3F"/>
    <w:rsid w:val="00E66D89"/>
    <w:rsid w:val="00E673F3"/>
    <w:rsid w:val="00E70126"/>
    <w:rsid w:val="00E70381"/>
    <w:rsid w:val="00E7056D"/>
    <w:rsid w:val="00E708D5"/>
    <w:rsid w:val="00E70EA5"/>
    <w:rsid w:val="00E715ED"/>
    <w:rsid w:val="00E7341B"/>
    <w:rsid w:val="00E738EC"/>
    <w:rsid w:val="00E74224"/>
    <w:rsid w:val="00E7478A"/>
    <w:rsid w:val="00E749A4"/>
    <w:rsid w:val="00E74EA9"/>
    <w:rsid w:val="00E75D08"/>
    <w:rsid w:val="00E80138"/>
    <w:rsid w:val="00E801CC"/>
    <w:rsid w:val="00E806BC"/>
    <w:rsid w:val="00E809B8"/>
    <w:rsid w:val="00E80AF1"/>
    <w:rsid w:val="00E80F54"/>
    <w:rsid w:val="00E838D9"/>
    <w:rsid w:val="00E8392D"/>
    <w:rsid w:val="00E84A81"/>
    <w:rsid w:val="00E85148"/>
    <w:rsid w:val="00E858C4"/>
    <w:rsid w:val="00E85D93"/>
    <w:rsid w:val="00E86969"/>
    <w:rsid w:val="00E876A8"/>
    <w:rsid w:val="00E9014A"/>
    <w:rsid w:val="00E90343"/>
    <w:rsid w:val="00E904F7"/>
    <w:rsid w:val="00E9140E"/>
    <w:rsid w:val="00E91EA3"/>
    <w:rsid w:val="00E91EE0"/>
    <w:rsid w:val="00E92ADA"/>
    <w:rsid w:val="00E92B1F"/>
    <w:rsid w:val="00E92E11"/>
    <w:rsid w:val="00E93561"/>
    <w:rsid w:val="00E93D5D"/>
    <w:rsid w:val="00E9419A"/>
    <w:rsid w:val="00E9464C"/>
    <w:rsid w:val="00E95EB9"/>
    <w:rsid w:val="00E96354"/>
    <w:rsid w:val="00E9769C"/>
    <w:rsid w:val="00E97B48"/>
    <w:rsid w:val="00E97CB7"/>
    <w:rsid w:val="00EA0189"/>
    <w:rsid w:val="00EA01A0"/>
    <w:rsid w:val="00EA085F"/>
    <w:rsid w:val="00EA08DC"/>
    <w:rsid w:val="00EA0A6C"/>
    <w:rsid w:val="00EA0D35"/>
    <w:rsid w:val="00EA194B"/>
    <w:rsid w:val="00EA229E"/>
    <w:rsid w:val="00EA2C55"/>
    <w:rsid w:val="00EA3E34"/>
    <w:rsid w:val="00EA4949"/>
    <w:rsid w:val="00EA4A63"/>
    <w:rsid w:val="00EA4F57"/>
    <w:rsid w:val="00EA5842"/>
    <w:rsid w:val="00EA5FA9"/>
    <w:rsid w:val="00EA6D3C"/>
    <w:rsid w:val="00EA7605"/>
    <w:rsid w:val="00EA7DFA"/>
    <w:rsid w:val="00EB0043"/>
    <w:rsid w:val="00EB0171"/>
    <w:rsid w:val="00EB17B8"/>
    <w:rsid w:val="00EB1E39"/>
    <w:rsid w:val="00EB2778"/>
    <w:rsid w:val="00EB46C0"/>
    <w:rsid w:val="00EB545D"/>
    <w:rsid w:val="00EB551B"/>
    <w:rsid w:val="00EB56BB"/>
    <w:rsid w:val="00EB6165"/>
    <w:rsid w:val="00EB6354"/>
    <w:rsid w:val="00EB63E1"/>
    <w:rsid w:val="00EB6C46"/>
    <w:rsid w:val="00EB6E08"/>
    <w:rsid w:val="00EB73F2"/>
    <w:rsid w:val="00EC0507"/>
    <w:rsid w:val="00EC0621"/>
    <w:rsid w:val="00EC0F5C"/>
    <w:rsid w:val="00EC1172"/>
    <w:rsid w:val="00EC12CD"/>
    <w:rsid w:val="00EC12EF"/>
    <w:rsid w:val="00EC3860"/>
    <w:rsid w:val="00EC389B"/>
    <w:rsid w:val="00EC3D36"/>
    <w:rsid w:val="00EC425A"/>
    <w:rsid w:val="00EC4313"/>
    <w:rsid w:val="00EC6EF4"/>
    <w:rsid w:val="00EC73C6"/>
    <w:rsid w:val="00EC7611"/>
    <w:rsid w:val="00ED03A1"/>
    <w:rsid w:val="00ED1322"/>
    <w:rsid w:val="00ED2568"/>
    <w:rsid w:val="00ED35C8"/>
    <w:rsid w:val="00ED3696"/>
    <w:rsid w:val="00ED3EC7"/>
    <w:rsid w:val="00ED55BC"/>
    <w:rsid w:val="00ED582C"/>
    <w:rsid w:val="00ED5A5C"/>
    <w:rsid w:val="00ED6690"/>
    <w:rsid w:val="00ED670A"/>
    <w:rsid w:val="00ED6712"/>
    <w:rsid w:val="00ED67F7"/>
    <w:rsid w:val="00ED7708"/>
    <w:rsid w:val="00EE0A16"/>
    <w:rsid w:val="00EE0AC4"/>
    <w:rsid w:val="00EE0C5F"/>
    <w:rsid w:val="00EE12E2"/>
    <w:rsid w:val="00EE25F6"/>
    <w:rsid w:val="00EE319C"/>
    <w:rsid w:val="00EE37B8"/>
    <w:rsid w:val="00EE389C"/>
    <w:rsid w:val="00EE4837"/>
    <w:rsid w:val="00EE4B83"/>
    <w:rsid w:val="00EE53EA"/>
    <w:rsid w:val="00EE559B"/>
    <w:rsid w:val="00EE6BE7"/>
    <w:rsid w:val="00EE73DE"/>
    <w:rsid w:val="00EE7867"/>
    <w:rsid w:val="00EF05D2"/>
    <w:rsid w:val="00EF0C47"/>
    <w:rsid w:val="00EF14D0"/>
    <w:rsid w:val="00EF2246"/>
    <w:rsid w:val="00EF2417"/>
    <w:rsid w:val="00EF24EE"/>
    <w:rsid w:val="00EF2AF6"/>
    <w:rsid w:val="00EF2B17"/>
    <w:rsid w:val="00EF323F"/>
    <w:rsid w:val="00EF353F"/>
    <w:rsid w:val="00EF35E3"/>
    <w:rsid w:val="00EF378A"/>
    <w:rsid w:val="00EF38AC"/>
    <w:rsid w:val="00EF4736"/>
    <w:rsid w:val="00EF4B2B"/>
    <w:rsid w:val="00EF58DA"/>
    <w:rsid w:val="00EF5B4A"/>
    <w:rsid w:val="00EF60DC"/>
    <w:rsid w:val="00EF6520"/>
    <w:rsid w:val="00EF7368"/>
    <w:rsid w:val="00EF7FE1"/>
    <w:rsid w:val="00F00EE4"/>
    <w:rsid w:val="00F013E6"/>
    <w:rsid w:val="00F01499"/>
    <w:rsid w:val="00F01B16"/>
    <w:rsid w:val="00F0203B"/>
    <w:rsid w:val="00F022CD"/>
    <w:rsid w:val="00F02B08"/>
    <w:rsid w:val="00F0338B"/>
    <w:rsid w:val="00F033F7"/>
    <w:rsid w:val="00F0359A"/>
    <w:rsid w:val="00F03DB0"/>
    <w:rsid w:val="00F0497D"/>
    <w:rsid w:val="00F04DE9"/>
    <w:rsid w:val="00F054BB"/>
    <w:rsid w:val="00F057E3"/>
    <w:rsid w:val="00F05D00"/>
    <w:rsid w:val="00F06056"/>
    <w:rsid w:val="00F06339"/>
    <w:rsid w:val="00F0638E"/>
    <w:rsid w:val="00F0656F"/>
    <w:rsid w:val="00F067F3"/>
    <w:rsid w:val="00F067F6"/>
    <w:rsid w:val="00F070DD"/>
    <w:rsid w:val="00F0777F"/>
    <w:rsid w:val="00F1019C"/>
    <w:rsid w:val="00F10B53"/>
    <w:rsid w:val="00F10C3A"/>
    <w:rsid w:val="00F10D11"/>
    <w:rsid w:val="00F10E49"/>
    <w:rsid w:val="00F11595"/>
    <w:rsid w:val="00F11C68"/>
    <w:rsid w:val="00F11CA3"/>
    <w:rsid w:val="00F12775"/>
    <w:rsid w:val="00F13E22"/>
    <w:rsid w:val="00F15919"/>
    <w:rsid w:val="00F15E64"/>
    <w:rsid w:val="00F16622"/>
    <w:rsid w:val="00F16B75"/>
    <w:rsid w:val="00F16CFE"/>
    <w:rsid w:val="00F173FC"/>
    <w:rsid w:val="00F177FF"/>
    <w:rsid w:val="00F20652"/>
    <w:rsid w:val="00F206E9"/>
    <w:rsid w:val="00F225AE"/>
    <w:rsid w:val="00F227C9"/>
    <w:rsid w:val="00F232D2"/>
    <w:rsid w:val="00F238A9"/>
    <w:rsid w:val="00F24A2D"/>
    <w:rsid w:val="00F24B97"/>
    <w:rsid w:val="00F2500D"/>
    <w:rsid w:val="00F2687A"/>
    <w:rsid w:val="00F26C22"/>
    <w:rsid w:val="00F31074"/>
    <w:rsid w:val="00F31635"/>
    <w:rsid w:val="00F31CF1"/>
    <w:rsid w:val="00F324A3"/>
    <w:rsid w:val="00F351D5"/>
    <w:rsid w:val="00F3595D"/>
    <w:rsid w:val="00F35D60"/>
    <w:rsid w:val="00F35D85"/>
    <w:rsid w:val="00F36612"/>
    <w:rsid w:val="00F369B8"/>
    <w:rsid w:val="00F36AB2"/>
    <w:rsid w:val="00F36C71"/>
    <w:rsid w:val="00F36EF8"/>
    <w:rsid w:val="00F40E94"/>
    <w:rsid w:val="00F4168F"/>
    <w:rsid w:val="00F4204E"/>
    <w:rsid w:val="00F42BFE"/>
    <w:rsid w:val="00F43052"/>
    <w:rsid w:val="00F4308D"/>
    <w:rsid w:val="00F430B6"/>
    <w:rsid w:val="00F43547"/>
    <w:rsid w:val="00F436F7"/>
    <w:rsid w:val="00F438B4"/>
    <w:rsid w:val="00F43D8E"/>
    <w:rsid w:val="00F443EB"/>
    <w:rsid w:val="00F4485E"/>
    <w:rsid w:val="00F46BD8"/>
    <w:rsid w:val="00F46F5E"/>
    <w:rsid w:val="00F50EC0"/>
    <w:rsid w:val="00F512A8"/>
    <w:rsid w:val="00F51F7D"/>
    <w:rsid w:val="00F521D4"/>
    <w:rsid w:val="00F531F9"/>
    <w:rsid w:val="00F533C2"/>
    <w:rsid w:val="00F53A6E"/>
    <w:rsid w:val="00F54539"/>
    <w:rsid w:val="00F54568"/>
    <w:rsid w:val="00F54A86"/>
    <w:rsid w:val="00F5510E"/>
    <w:rsid w:val="00F564C4"/>
    <w:rsid w:val="00F5711E"/>
    <w:rsid w:val="00F5766A"/>
    <w:rsid w:val="00F57EDB"/>
    <w:rsid w:val="00F604A2"/>
    <w:rsid w:val="00F61108"/>
    <w:rsid w:val="00F61BEE"/>
    <w:rsid w:val="00F62854"/>
    <w:rsid w:val="00F62A69"/>
    <w:rsid w:val="00F63F2D"/>
    <w:rsid w:val="00F64049"/>
    <w:rsid w:val="00F64637"/>
    <w:rsid w:val="00F646A6"/>
    <w:rsid w:val="00F647FF"/>
    <w:rsid w:val="00F6560C"/>
    <w:rsid w:val="00F66B04"/>
    <w:rsid w:val="00F66E0C"/>
    <w:rsid w:val="00F66F72"/>
    <w:rsid w:val="00F675BA"/>
    <w:rsid w:val="00F67A66"/>
    <w:rsid w:val="00F67AA6"/>
    <w:rsid w:val="00F67B4B"/>
    <w:rsid w:val="00F67BA8"/>
    <w:rsid w:val="00F67CDA"/>
    <w:rsid w:val="00F71CCA"/>
    <w:rsid w:val="00F723EA"/>
    <w:rsid w:val="00F727CC"/>
    <w:rsid w:val="00F73068"/>
    <w:rsid w:val="00F73750"/>
    <w:rsid w:val="00F747B9"/>
    <w:rsid w:val="00F7551A"/>
    <w:rsid w:val="00F759CD"/>
    <w:rsid w:val="00F75B42"/>
    <w:rsid w:val="00F75B6D"/>
    <w:rsid w:val="00F769D8"/>
    <w:rsid w:val="00F77B02"/>
    <w:rsid w:val="00F77CB6"/>
    <w:rsid w:val="00F77F6B"/>
    <w:rsid w:val="00F80AA0"/>
    <w:rsid w:val="00F81236"/>
    <w:rsid w:val="00F81AAE"/>
    <w:rsid w:val="00F8203B"/>
    <w:rsid w:val="00F8235F"/>
    <w:rsid w:val="00F8241E"/>
    <w:rsid w:val="00F8244E"/>
    <w:rsid w:val="00F833BE"/>
    <w:rsid w:val="00F837BB"/>
    <w:rsid w:val="00F83E9D"/>
    <w:rsid w:val="00F84066"/>
    <w:rsid w:val="00F8481F"/>
    <w:rsid w:val="00F848DE"/>
    <w:rsid w:val="00F8606B"/>
    <w:rsid w:val="00F86AEE"/>
    <w:rsid w:val="00F86CAB"/>
    <w:rsid w:val="00F927A3"/>
    <w:rsid w:val="00F943B1"/>
    <w:rsid w:val="00F947CD"/>
    <w:rsid w:val="00F94E3B"/>
    <w:rsid w:val="00F95DB5"/>
    <w:rsid w:val="00F95DC4"/>
    <w:rsid w:val="00F9673E"/>
    <w:rsid w:val="00F96A3A"/>
    <w:rsid w:val="00F971DA"/>
    <w:rsid w:val="00F974C5"/>
    <w:rsid w:val="00F97713"/>
    <w:rsid w:val="00F97902"/>
    <w:rsid w:val="00FA021F"/>
    <w:rsid w:val="00FA08A4"/>
    <w:rsid w:val="00FA24D5"/>
    <w:rsid w:val="00FA312B"/>
    <w:rsid w:val="00FA36AA"/>
    <w:rsid w:val="00FA3E16"/>
    <w:rsid w:val="00FA5482"/>
    <w:rsid w:val="00FA5E73"/>
    <w:rsid w:val="00FA65DC"/>
    <w:rsid w:val="00FA6C87"/>
    <w:rsid w:val="00FA755C"/>
    <w:rsid w:val="00FA7A83"/>
    <w:rsid w:val="00FA7A89"/>
    <w:rsid w:val="00FB14CF"/>
    <w:rsid w:val="00FB1B7C"/>
    <w:rsid w:val="00FB1C15"/>
    <w:rsid w:val="00FB27DF"/>
    <w:rsid w:val="00FB2A9A"/>
    <w:rsid w:val="00FB413C"/>
    <w:rsid w:val="00FB459F"/>
    <w:rsid w:val="00FB4F8C"/>
    <w:rsid w:val="00FB51BB"/>
    <w:rsid w:val="00FB530F"/>
    <w:rsid w:val="00FB54DD"/>
    <w:rsid w:val="00FB55E1"/>
    <w:rsid w:val="00FB56CE"/>
    <w:rsid w:val="00FB58ED"/>
    <w:rsid w:val="00FB6529"/>
    <w:rsid w:val="00FB6ABB"/>
    <w:rsid w:val="00FB6DCD"/>
    <w:rsid w:val="00FB7552"/>
    <w:rsid w:val="00FC017D"/>
    <w:rsid w:val="00FC05F8"/>
    <w:rsid w:val="00FC0A57"/>
    <w:rsid w:val="00FC0CEE"/>
    <w:rsid w:val="00FC0F61"/>
    <w:rsid w:val="00FC386B"/>
    <w:rsid w:val="00FC3F95"/>
    <w:rsid w:val="00FC5D96"/>
    <w:rsid w:val="00FC6318"/>
    <w:rsid w:val="00FC6562"/>
    <w:rsid w:val="00FC7111"/>
    <w:rsid w:val="00FC71A6"/>
    <w:rsid w:val="00FC7E18"/>
    <w:rsid w:val="00FD009D"/>
    <w:rsid w:val="00FD04EF"/>
    <w:rsid w:val="00FD090B"/>
    <w:rsid w:val="00FD0EBB"/>
    <w:rsid w:val="00FD1098"/>
    <w:rsid w:val="00FD1C57"/>
    <w:rsid w:val="00FD1E3A"/>
    <w:rsid w:val="00FD25CD"/>
    <w:rsid w:val="00FD288C"/>
    <w:rsid w:val="00FD2E2E"/>
    <w:rsid w:val="00FD2E8C"/>
    <w:rsid w:val="00FD3219"/>
    <w:rsid w:val="00FD3E02"/>
    <w:rsid w:val="00FD5485"/>
    <w:rsid w:val="00FD5F22"/>
    <w:rsid w:val="00FD68E3"/>
    <w:rsid w:val="00FD6F9F"/>
    <w:rsid w:val="00FD749F"/>
    <w:rsid w:val="00FD7BEF"/>
    <w:rsid w:val="00FE0173"/>
    <w:rsid w:val="00FE0C2F"/>
    <w:rsid w:val="00FE0F41"/>
    <w:rsid w:val="00FE12E1"/>
    <w:rsid w:val="00FE1E41"/>
    <w:rsid w:val="00FE24AC"/>
    <w:rsid w:val="00FE24E1"/>
    <w:rsid w:val="00FE3AAD"/>
    <w:rsid w:val="00FE44DC"/>
    <w:rsid w:val="00FE4A00"/>
    <w:rsid w:val="00FE4CEB"/>
    <w:rsid w:val="00FE6221"/>
    <w:rsid w:val="00FE69A7"/>
    <w:rsid w:val="00FE70DC"/>
    <w:rsid w:val="00FF135C"/>
    <w:rsid w:val="00FF1C93"/>
    <w:rsid w:val="00FF1F50"/>
    <w:rsid w:val="00FF2036"/>
    <w:rsid w:val="00FF2533"/>
    <w:rsid w:val="00FF2DBF"/>
    <w:rsid w:val="00FF2E8A"/>
    <w:rsid w:val="00FF367D"/>
    <w:rsid w:val="00FF38CE"/>
    <w:rsid w:val="00FF3C07"/>
    <w:rsid w:val="00FF3CA2"/>
    <w:rsid w:val="00FF41D6"/>
    <w:rsid w:val="00FF432F"/>
    <w:rsid w:val="00FF544C"/>
    <w:rsid w:val="00FF59C9"/>
    <w:rsid w:val="00FF5CE0"/>
    <w:rsid w:val="00FF5E05"/>
    <w:rsid w:val="00FF5FEE"/>
    <w:rsid w:val="00FF656F"/>
    <w:rsid w:val="00FF6867"/>
    <w:rsid w:val="00FF6ECE"/>
    <w:rsid w:val="00FF6F58"/>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36D69"/>
  <w15:docId w15:val="{92764566-5182-4B36-AAF9-F3EE310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sdException w:name="Medium Grid 2"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530"/>
    <w:pPr>
      <w:spacing w:after="160"/>
    </w:pPr>
    <w:rPr>
      <w:rFonts w:ascii="Calibri" w:hAnsi="Calibri"/>
      <w:sz w:val="22"/>
      <w:szCs w:val="24"/>
    </w:rPr>
  </w:style>
  <w:style w:type="paragraph" w:styleId="Heading1">
    <w:name w:val="heading 1"/>
    <w:next w:val="Normal"/>
    <w:uiPriority w:val="9"/>
    <w:qFormat/>
    <w:rsid w:val="008B7848"/>
    <w:pPr>
      <w:keepNext/>
      <w:numPr>
        <w:numId w:val="4"/>
      </w:numPr>
      <w:spacing w:before="240" w:after="60"/>
      <w:outlineLvl w:val="0"/>
    </w:pPr>
    <w:rPr>
      <w:rFonts w:ascii="Calibri" w:hAnsi="Calibri"/>
      <w:b/>
      <w:bCs/>
      <w:kern w:val="32"/>
      <w:sz w:val="32"/>
      <w:szCs w:val="32"/>
    </w:rPr>
  </w:style>
  <w:style w:type="paragraph" w:styleId="Heading2">
    <w:name w:val="heading 2"/>
    <w:basedOn w:val="Heading1"/>
    <w:next w:val="Normal"/>
    <w:uiPriority w:val="9"/>
    <w:qFormat/>
    <w:rsid w:val="003C4B51"/>
    <w:pPr>
      <w:numPr>
        <w:ilvl w:val="1"/>
      </w:numPr>
      <w:ind w:left="0" w:firstLine="0"/>
      <w:outlineLvl w:val="1"/>
    </w:pPr>
    <w:rPr>
      <w:sz w:val="28"/>
      <w:szCs w:val="28"/>
    </w:rPr>
  </w:style>
  <w:style w:type="paragraph" w:styleId="Heading3">
    <w:name w:val="heading 3"/>
    <w:basedOn w:val="Heading2"/>
    <w:next w:val="Normal"/>
    <w:autoRedefine/>
    <w:uiPriority w:val="9"/>
    <w:qFormat/>
    <w:rsid w:val="00AD0023"/>
    <w:pPr>
      <w:numPr>
        <w:ilvl w:val="2"/>
      </w:numPr>
      <w:outlineLvl w:val="2"/>
    </w:pPr>
    <w:rPr>
      <w:rFonts w:eastAsia="Calibri"/>
      <w:b w:val="0"/>
      <w:sz w:val="26"/>
      <w:szCs w:val="26"/>
    </w:rPr>
  </w:style>
  <w:style w:type="paragraph" w:styleId="Heading4">
    <w:name w:val="heading 4"/>
    <w:basedOn w:val="Heading3"/>
    <w:next w:val="Normal"/>
    <w:uiPriority w:val="9"/>
    <w:qFormat/>
    <w:rsid w:val="00313DFB"/>
    <w:pPr>
      <w:numPr>
        <w:ilvl w:val="3"/>
      </w:numPr>
      <w:ind w:left="0" w:firstLine="0"/>
      <w:outlineLvl w:val="3"/>
    </w:pPr>
    <w:rPr>
      <w:sz w:val="28"/>
      <w:szCs w:val="28"/>
    </w:rPr>
  </w:style>
  <w:style w:type="paragraph" w:styleId="Heading5">
    <w:name w:val="heading 5"/>
    <w:basedOn w:val="Normal"/>
    <w:next w:val="Normal"/>
    <w:uiPriority w:val="9"/>
    <w:qFormat/>
    <w:rsid w:val="00686381"/>
    <w:pPr>
      <w:numPr>
        <w:ilvl w:val="4"/>
        <w:numId w:val="4"/>
      </w:numPr>
      <w:spacing w:before="240" w:after="60"/>
      <w:outlineLvl w:val="4"/>
    </w:pPr>
    <w:rPr>
      <w:b/>
      <w:bCs/>
      <w:i/>
      <w:iCs/>
      <w:sz w:val="26"/>
      <w:szCs w:val="26"/>
    </w:rPr>
  </w:style>
  <w:style w:type="paragraph" w:styleId="Heading6">
    <w:name w:val="heading 6"/>
    <w:basedOn w:val="Normal"/>
    <w:next w:val="Normal"/>
    <w:uiPriority w:val="9"/>
    <w:qFormat/>
    <w:rsid w:val="00686381"/>
    <w:pPr>
      <w:numPr>
        <w:ilvl w:val="5"/>
        <w:numId w:val="4"/>
      </w:numPr>
      <w:spacing w:before="240" w:after="60"/>
      <w:outlineLvl w:val="5"/>
    </w:pPr>
    <w:rPr>
      <w:b/>
      <w:bCs/>
      <w:szCs w:val="22"/>
    </w:rPr>
  </w:style>
  <w:style w:type="paragraph" w:styleId="Heading7">
    <w:name w:val="heading 7"/>
    <w:basedOn w:val="Normal"/>
    <w:next w:val="Normal"/>
    <w:uiPriority w:val="9"/>
    <w:qFormat/>
    <w:rsid w:val="00686381"/>
    <w:pPr>
      <w:tabs>
        <w:tab w:val="num" w:pos="720"/>
      </w:tabs>
      <w:spacing w:before="240" w:after="60"/>
      <w:ind w:left="1296" w:hanging="1296"/>
      <w:outlineLvl w:val="6"/>
    </w:pPr>
  </w:style>
  <w:style w:type="paragraph" w:styleId="Heading8">
    <w:name w:val="heading 8"/>
    <w:basedOn w:val="Normal"/>
    <w:next w:val="Normal"/>
    <w:uiPriority w:val="9"/>
    <w:qFormat/>
    <w:rsid w:val="00686381"/>
    <w:pPr>
      <w:tabs>
        <w:tab w:val="num" w:pos="720"/>
      </w:tabs>
      <w:spacing w:before="240" w:after="60"/>
      <w:ind w:left="1440" w:hanging="1440"/>
      <w:outlineLvl w:val="7"/>
    </w:pPr>
    <w:rPr>
      <w:i/>
      <w:iCs/>
    </w:rPr>
  </w:style>
  <w:style w:type="paragraph" w:styleId="Heading9">
    <w:name w:val="heading 9"/>
    <w:basedOn w:val="Normal"/>
    <w:next w:val="Normal"/>
    <w:uiPriority w:val="9"/>
    <w:qFormat/>
    <w:rsid w:val="00686381"/>
    <w:pPr>
      <w:tabs>
        <w:tab w:val="num" w:pos="720"/>
      </w:tabs>
      <w:spacing w:before="240" w:after="60"/>
      <w:ind w:left="1584" w:hanging="1584"/>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686381"/>
    <w:rPr>
      <w:rFonts w:ascii="Cambria" w:hAnsi="Cambria" w:cs="Times New Roman"/>
      <w:b/>
      <w:bCs/>
      <w:kern w:val="32"/>
      <w:sz w:val="32"/>
      <w:szCs w:val="32"/>
      <w:lang w:val="en-US" w:eastAsia="en-US" w:bidi="ar-SA"/>
    </w:rPr>
  </w:style>
  <w:style w:type="character" w:customStyle="1" w:styleId="Heading2Char">
    <w:name w:val="Heading 2 Char"/>
    <w:locked/>
    <w:rsid w:val="00686381"/>
    <w:rPr>
      <w:rFonts w:ascii="Cambria" w:hAnsi="Cambria" w:cs="Times New Roman"/>
      <w:b/>
      <w:sz w:val="28"/>
      <w:szCs w:val="28"/>
      <w:lang w:val="en-US" w:eastAsia="en-US" w:bidi="ar-SA"/>
    </w:rPr>
  </w:style>
  <w:style w:type="character" w:customStyle="1" w:styleId="Heading3Char">
    <w:name w:val="Heading 3 Char"/>
    <w:locked/>
    <w:rsid w:val="00686381"/>
    <w:rPr>
      <w:rFonts w:ascii="Cambria" w:hAnsi="Cambria" w:cs="Times New Roman"/>
      <w:b/>
      <w:sz w:val="26"/>
      <w:szCs w:val="26"/>
      <w:lang w:val="en-US" w:eastAsia="en-US" w:bidi="ar-SA"/>
    </w:rPr>
  </w:style>
  <w:style w:type="character" w:customStyle="1" w:styleId="Heading4Char">
    <w:name w:val="Heading 4 Char"/>
    <w:locked/>
    <w:rsid w:val="00686381"/>
    <w:rPr>
      <w:rFonts w:ascii="Calibri" w:hAnsi="Calibri" w:cs="Times New Roman"/>
      <w:b/>
      <w:bCs/>
      <w:sz w:val="28"/>
      <w:szCs w:val="28"/>
      <w:lang w:val="en-US" w:eastAsia="en-US" w:bidi="ar-SA"/>
    </w:rPr>
  </w:style>
  <w:style w:type="character" w:customStyle="1" w:styleId="Heading5Char">
    <w:name w:val="Heading 5 Char"/>
    <w:locked/>
    <w:rsid w:val="00686381"/>
    <w:rPr>
      <w:rFonts w:ascii="Calibri" w:hAnsi="Calibri" w:cs="Times New Roman"/>
      <w:b/>
      <w:bCs/>
      <w:i/>
      <w:iCs/>
      <w:sz w:val="26"/>
      <w:szCs w:val="26"/>
      <w:lang w:val="en-US" w:eastAsia="en-US" w:bidi="ar-SA"/>
    </w:rPr>
  </w:style>
  <w:style w:type="character" w:customStyle="1" w:styleId="Heading6Char">
    <w:name w:val="Heading 6 Char"/>
    <w:locked/>
    <w:rsid w:val="00686381"/>
    <w:rPr>
      <w:rFonts w:ascii="Calibri" w:hAnsi="Calibri" w:cs="Times New Roman"/>
      <w:b/>
      <w:bCs/>
      <w:sz w:val="22"/>
      <w:szCs w:val="22"/>
      <w:lang w:val="en-US" w:eastAsia="en-US" w:bidi="ar-SA"/>
    </w:rPr>
  </w:style>
  <w:style w:type="character" w:customStyle="1" w:styleId="Heading7Char">
    <w:name w:val="Heading 7 Char"/>
    <w:locked/>
    <w:rsid w:val="00686381"/>
    <w:rPr>
      <w:rFonts w:ascii="Calibri" w:hAnsi="Calibri" w:cs="Times New Roman"/>
      <w:sz w:val="24"/>
      <w:szCs w:val="24"/>
      <w:lang w:val="en-US" w:eastAsia="en-US" w:bidi="ar-SA"/>
    </w:rPr>
  </w:style>
  <w:style w:type="character" w:customStyle="1" w:styleId="Heading8Char">
    <w:name w:val="Heading 8 Char"/>
    <w:locked/>
    <w:rsid w:val="00686381"/>
    <w:rPr>
      <w:rFonts w:ascii="Calibri" w:hAnsi="Calibri" w:cs="Times New Roman"/>
      <w:i/>
      <w:iCs/>
      <w:sz w:val="24"/>
      <w:szCs w:val="24"/>
      <w:lang w:val="en-US" w:eastAsia="en-US" w:bidi="ar-SA"/>
    </w:rPr>
  </w:style>
  <w:style w:type="character" w:customStyle="1" w:styleId="Heading9Char">
    <w:name w:val="Heading 9 Char"/>
    <w:locked/>
    <w:rsid w:val="00686381"/>
    <w:rPr>
      <w:rFonts w:ascii="Cambria" w:hAnsi="Cambria" w:cs="Times New Roman"/>
      <w:sz w:val="22"/>
      <w:szCs w:val="22"/>
      <w:lang w:val="en-US" w:eastAsia="en-US" w:bidi="ar-SA"/>
    </w:rPr>
  </w:style>
  <w:style w:type="paragraph" w:styleId="BalloonText">
    <w:name w:val="Balloon Text"/>
    <w:basedOn w:val="Normal"/>
    <w:semiHidden/>
    <w:rsid w:val="00686381"/>
    <w:rPr>
      <w:rFonts w:ascii="Tahoma" w:hAnsi="Tahoma" w:cs="Tahoma"/>
      <w:sz w:val="16"/>
      <w:szCs w:val="16"/>
    </w:rPr>
  </w:style>
  <w:style w:type="character" w:customStyle="1" w:styleId="BalloonTextChar">
    <w:name w:val="Balloon Text Char"/>
    <w:semiHidden/>
    <w:locked/>
    <w:rsid w:val="00686381"/>
    <w:rPr>
      <w:rFonts w:ascii="Tahoma" w:hAnsi="Tahoma" w:cs="Tahoma"/>
      <w:sz w:val="16"/>
      <w:szCs w:val="16"/>
      <w:lang w:val="en-US" w:eastAsia="en-US" w:bidi="ar-SA"/>
    </w:rPr>
  </w:style>
  <w:style w:type="paragraph" w:styleId="Title">
    <w:name w:val="Title"/>
    <w:basedOn w:val="Normal"/>
    <w:next w:val="Normal"/>
    <w:qFormat/>
    <w:rsid w:val="00686381"/>
    <w:pPr>
      <w:spacing w:before="240" w:after="60"/>
      <w:jc w:val="center"/>
      <w:outlineLvl w:val="0"/>
    </w:pPr>
    <w:rPr>
      <w:rFonts w:ascii="Cambria" w:hAnsi="Cambria"/>
      <w:b/>
      <w:bCs/>
      <w:kern w:val="28"/>
      <w:sz w:val="32"/>
      <w:szCs w:val="32"/>
    </w:rPr>
  </w:style>
  <w:style w:type="character" w:customStyle="1" w:styleId="TitleChar">
    <w:name w:val="Title Char"/>
    <w:locked/>
    <w:rsid w:val="00686381"/>
    <w:rPr>
      <w:rFonts w:ascii="Cambria" w:hAnsi="Cambria" w:cs="Times New Roman"/>
      <w:b/>
      <w:bCs/>
      <w:kern w:val="28"/>
      <w:sz w:val="32"/>
      <w:szCs w:val="32"/>
      <w:lang w:val="en-US" w:eastAsia="en-US" w:bidi="ar-SA"/>
    </w:rPr>
  </w:style>
  <w:style w:type="paragraph" w:styleId="Subtitle">
    <w:name w:val="Subtitle"/>
    <w:basedOn w:val="Normal"/>
    <w:next w:val="Normal"/>
    <w:qFormat/>
    <w:rsid w:val="00686381"/>
    <w:pPr>
      <w:spacing w:after="60"/>
      <w:jc w:val="center"/>
      <w:outlineLvl w:val="1"/>
    </w:pPr>
    <w:rPr>
      <w:rFonts w:ascii="Cambria" w:hAnsi="Cambria"/>
    </w:rPr>
  </w:style>
  <w:style w:type="character" w:customStyle="1" w:styleId="SubtitleChar">
    <w:name w:val="Subtitle Char"/>
    <w:locked/>
    <w:rsid w:val="00686381"/>
    <w:rPr>
      <w:rFonts w:ascii="Cambria" w:hAnsi="Cambria" w:cs="Times New Roman"/>
      <w:sz w:val="24"/>
      <w:szCs w:val="24"/>
      <w:lang w:val="en-US" w:eastAsia="en-US" w:bidi="ar-SA"/>
    </w:rPr>
  </w:style>
  <w:style w:type="paragraph" w:styleId="Caption">
    <w:name w:val="caption"/>
    <w:basedOn w:val="Normal"/>
    <w:next w:val="Normal"/>
    <w:link w:val="CaptionChar"/>
    <w:uiPriority w:val="99"/>
    <w:qFormat/>
    <w:rsid w:val="00686381"/>
    <w:rPr>
      <w:b/>
      <w:bCs/>
      <w:sz w:val="18"/>
      <w:szCs w:val="18"/>
    </w:rPr>
  </w:style>
  <w:style w:type="character" w:styleId="Strong">
    <w:name w:val="Strong"/>
    <w:uiPriority w:val="22"/>
    <w:qFormat/>
    <w:rsid w:val="00686381"/>
    <w:rPr>
      <w:rFonts w:cs="Times New Roman"/>
      <w:b/>
      <w:bCs/>
    </w:rPr>
  </w:style>
  <w:style w:type="paragraph" w:customStyle="1" w:styleId="MediumGrid21">
    <w:name w:val="Medium Grid 21"/>
    <w:basedOn w:val="Normal"/>
    <w:qFormat/>
    <w:rsid w:val="00686381"/>
    <w:rPr>
      <w:szCs w:val="32"/>
    </w:rPr>
  </w:style>
  <w:style w:type="character" w:customStyle="1" w:styleId="NoSpacingChar">
    <w:name w:val="No Spacing Char"/>
    <w:locked/>
    <w:rsid w:val="00686381"/>
    <w:rPr>
      <w:rFonts w:ascii="Calibri" w:hAnsi="Calibri" w:cs="Times New Roman"/>
      <w:sz w:val="32"/>
      <w:szCs w:val="32"/>
      <w:lang w:val="en-US" w:eastAsia="en-US" w:bidi="ar-SA"/>
    </w:rPr>
  </w:style>
  <w:style w:type="paragraph" w:customStyle="1" w:styleId="SubtleEmphasis1">
    <w:name w:val="Subtle Emphasis1"/>
    <w:basedOn w:val="Normal"/>
    <w:qFormat/>
    <w:rsid w:val="00686381"/>
    <w:pPr>
      <w:ind w:left="720"/>
      <w:contextualSpacing/>
    </w:pPr>
  </w:style>
  <w:style w:type="paragraph" w:customStyle="1" w:styleId="IntenseEmphasis1">
    <w:name w:val="Intense Emphasis1"/>
    <w:basedOn w:val="Normal"/>
    <w:next w:val="Normal"/>
    <w:qFormat/>
    <w:rsid w:val="00686381"/>
    <w:rPr>
      <w:i/>
    </w:rPr>
  </w:style>
  <w:style w:type="character" w:customStyle="1" w:styleId="QuoteChar">
    <w:name w:val="Quote Char"/>
    <w:locked/>
    <w:rsid w:val="00686381"/>
    <w:rPr>
      <w:rFonts w:ascii="Calibri" w:hAnsi="Calibri" w:cs="Times New Roman"/>
      <w:i/>
      <w:sz w:val="24"/>
      <w:szCs w:val="24"/>
      <w:lang w:val="en-US" w:eastAsia="en-US" w:bidi="ar-SA"/>
    </w:rPr>
  </w:style>
  <w:style w:type="paragraph" w:customStyle="1" w:styleId="SubtleReference1">
    <w:name w:val="Subtle Reference1"/>
    <w:basedOn w:val="Normal"/>
    <w:next w:val="Normal"/>
    <w:qFormat/>
    <w:rsid w:val="00686381"/>
    <w:pPr>
      <w:ind w:left="720" w:right="720"/>
    </w:pPr>
    <w:rPr>
      <w:b/>
      <w:i/>
      <w:szCs w:val="22"/>
    </w:rPr>
  </w:style>
  <w:style w:type="character" w:customStyle="1" w:styleId="IntenseQuoteChar">
    <w:name w:val="Intense Quote Char"/>
    <w:locked/>
    <w:rsid w:val="00686381"/>
    <w:rPr>
      <w:rFonts w:ascii="Calibri" w:hAnsi="Calibri" w:cs="Times New Roman"/>
      <w:b/>
      <w:i/>
      <w:sz w:val="22"/>
      <w:szCs w:val="22"/>
      <w:lang w:val="en-US" w:eastAsia="en-US" w:bidi="ar-SA"/>
    </w:rPr>
  </w:style>
  <w:style w:type="character" w:customStyle="1" w:styleId="SubtleEmphasis2">
    <w:name w:val="Subtle Emphasis2"/>
    <w:qFormat/>
    <w:rsid w:val="00686381"/>
    <w:rPr>
      <w:rFonts w:cs="Times New Roman"/>
      <w:i/>
      <w:color w:val="5A5A5A"/>
    </w:rPr>
  </w:style>
  <w:style w:type="character" w:customStyle="1" w:styleId="MediumGrid11">
    <w:name w:val="Medium Grid 11"/>
    <w:semiHidden/>
    <w:rsid w:val="00686381"/>
    <w:rPr>
      <w:rFonts w:cs="Times New Roman"/>
      <w:color w:val="808080"/>
    </w:rPr>
  </w:style>
  <w:style w:type="paragraph" w:customStyle="1" w:styleId="Appendix">
    <w:name w:val="Appendix"/>
    <w:basedOn w:val="Heading1"/>
    <w:next w:val="Normal"/>
    <w:rsid w:val="00686381"/>
    <w:pPr>
      <w:tabs>
        <w:tab w:val="num" w:pos="720"/>
      </w:tabs>
    </w:pPr>
  </w:style>
  <w:style w:type="paragraph" w:styleId="TOC2">
    <w:name w:val="toc 2"/>
    <w:basedOn w:val="Normal"/>
    <w:next w:val="Normal"/>
    <w:autoRedefine/>
    <w:uiPriority w:val="39"/>
    <w:rsid w:val="00686381"/>
    <w:pPr>
      <w:spacing w:after="100"/>
      <w:ind w:left="240"/>
    </w:pPr>
  </w:style>
  <w:style w:type="paragraph" w:styleId="TOC1">
    <w:name w:val="toc 1"/>
    <w:basedOn w:val="Normal"/>
    <w:next w:val="Normal"/>
    <w:autoRedefine/>
    <w:uiPriority w:val="39"/>
    <w:rsid w:val="00AD08F4"/>
    <w:pPr>
      <w:spacing w:after="100"/>
    </w:pPr>
    <w:rPr>
      <w:b/>
    </w:rPr>
  </w:style>
  <w:style w:type="paragraph" w:styleId="TOC3">
    <w:name w:val="toc 3"/>
    <w:basedOn w:val="Normal"/>
    <w:next w:val="Normal"/>
    <w:autoRedefine/>
    <w:uiPriority w:val="39"/>
    <w:rsid w:val="003E6F69"/>
    <w:pPr>
      <w:tabs>
        <w:tab w:val="left" w:pos="1320"/>
        <w:tab w:val="right" w:leader="dot" w:pos="9350"/>
      </w:tabs>
      <w:spacing w:after="100"/>
      <w:ind w:left="480"/>
    </w:pPr>
    <w:rPr>
      <w:noProof/>
    </w:rPr>
  </w:style>
  <w:style w:type="character" w:styleId="Hyperlink">
    <w:name w:val="Hyperlink"/>
    <w:uiPriority w:val="99"/>
    <w:rsid w:val="00686381"/>
    <w:rPr>
      <w:rFonts w:cs="Times New Roman"/>
      <w:color w:val="0000FF"/>
      <w:u w:val="single"/>
    </w:rPr>
  </w:style>
  <w:style w:type="paragraph" w:styleId="Header">
    <w:name w:val="header"/>
    <w:basedOn w:val="Normal"/>
    <w:uiPriority w:val="99"/>
    <w:rsid w:val="00686381"/>
    <w:pPr>
      <w:tabs>
        <w:tab w:val="center" w:pos="4680"/>
        <w:tab w:val="right" w:pos="9360"/>
      </w:tabs>
    </w:pPr>
  </w:style>
  <w:style w:type="character" w:customStyle="1" w:styleId="HeaderChar">
    <w:name w:val="Header Char"/>
    <w:uiPriority w:val="99"/>
    <w:locked/>
    <w:rsid w:val="00686381"/>
    <w:rPr>
      <w:rFonts w:ascii="Calibri" w:hAnsi="Calibri" w:cs="Times New Roman"/>
      <w:sz w:val="24"/>
      <w:szCs w:val="24"/>
      <w:lang w:val="en-US" w:eastAsia="en-US" w:bidi="ar-SA"/>
    </w:rPr>
  </w:style>
  <w:style w:type="paragraph" w:styleId="Footer">
    <w:name w:val="footer"/>
    <w:basedOn w:val="Normal"/>
    <w:rsid w:val="00686381"/>
    <w:pPr>
      <w:tabs>
        <w:tab w:val="center" w:pos="4680"/>
        <w:tab w:val="right" w:pos="9360"/>
      </w:tabs>
    </w:pPr>
  </w:style>
  <w:style w:type="character" w:customStyle="1" w:styleId="FooterChar">
    <w:name w:val="Footer Char"/>
    <w:locked/>
    <w:rsid w:val="00686381"/>
    <w:rPr>
      <w:rFonts w:ascii="Calibri" w:hAnsi="Calibri" w:cs="Times New Roman"/>
      <w:sz w:val="24"/>
      <w:szCs w:val="24"/>
      <w:lang w:val="en-US" w:eastAsia="en-US" w:bidi="ar-SA"/>
    </w:rPr>
  </w:style>
  <w:style w:type="paragraph" w:styleId="DocumentMap">
    <w:name w:val="Document Map"/>
    <w:basedOn w:val="Normal"/>
    <w:semiHidden/>
    <w:rsid w:val="00686381"/>
    <w:rPr>
      <w:rFonts w:ascii="Tahoma" w:hAnsi="Tahoma" w:cs="Tahoma"/>
      <w:sz w:val="16"/>
      <w:szCs w:val="16"/>
    </w:rPr>
  </w:style>
  <w:style w:type="character" w:customStyle="1" w:styleId="DocumentMapChar">
    <w:name w:val="Document Map Char"/>
    <w:semiHidden/>
    <w:locked/>
    <w:rsid w:val="00686381"/>
    <w:rPr>
      <w:rFonts w:ascii="Tahoma" w:hAnsi="Tahoma" w:cs="Tahoma"/>
      <w:sz w:val="16"/>
      <w:szCs w:val="16"/>
      <w:lang w:val="en-US" w:eastAsia="en-US" w:bidi="ar-SA"/>
    </w:rPr>
  </w:style>
  <w:style w:type="paragraph" w:customStyle="1" w:styleId="tabletext">
    <w:name w:val="table_text"/>
    <w:basedOn w:val="Normal"/>
    <w:rsid w:val="00686381"/>
    <w:pPr>
      <w:tabs>
        <w:tab w:val="left" w:pos="720"/>
      </w:tabs>
    </w:pPr>
    <w:rPr>
      <w:rFonts w:ascii="Arial" w:hAnsi="Arial"/>
      <w:szCs w:val="22"/>
    </w:rPr>
  </w:style>
  <w:style w:type="paragraph" w:customStyle="1" w:styleId="Default">
    <w:name w:val="Default"/>
    <w:rsid w:val="00686381"/>
    <w:pPr>
      <w:autoSpaceDE w:val="0"/>
      <w:autoSpaceDN w:val="0"/>
      <w:adjustRightInd w:val="0"/>
    </w:pPr>
    <w:rPr>
      <w:color w:val="000000"/>
      <w:sz w:val="24"/>
      <w:szCs w:val="24"/>
    </w:rPr>
  </w:style>
  <w:style w:type="paragraph" w:customStyle="1" w:styleId="table">
    <w:name w:val="table"/>
    <w:basedOn w:val="Normal"/>
    <w:rsid w:val="00686381"/>
    <w:pPr>
      <w:spacing w:before="120" w:after="120"/>
    </w:pPr>
    <w:rPr>
      <w:rFonts w:ascii="Times New Roman" w:hAnsi="Times New Roman"/>
    </w:rPr>
  </w:style>
  <w:style w:type="character" w:customStyle="1" w:styleId="-CB">
    <w:name w:val="-CB"/>
    <w:rsid w:val="00686381"/>
  </w:style>
  <w:style w:type="character" w:styleId="CommentReference">
    <w:name w:val="annotation reference"/>
    <w:uiPriority w:val="99"/>
    <w:semiHidden/>
    <w:rsid w:val="00686381"/>
    <w:rPr>
      <w:rFonts w:cs="Times New Roman"/>
      <w:sz w:val="16"/>
      <w:szCs w:val="16"/>
    </w:rPr>
  </w:style>
  <w:style w:type="paragraph" w:styleId="CommentText">
    <w:name w:val="annotation text"/>
    <w:basedOn w:val="Normal"/>
    <w:uiPriority w:val="99"/>
    <w:rsid w:val="00686381"/>
    <w:rPr>
      <w:sz w:val="20"/>
      <w:szCs w:val="20"/>
    </w:rPr>
  </w:style>
  <w:style w:type="character" w:customStyle="1" w:styleId="CommentTextChar">
    <w:name w:val="Comment Text Char"/>
    <w:uiPriority w:val="99"/>
    <w:locked/>
    <w:rsid w:val="00686381"/>
    <w:rPr>
      <w:rFonts w:ascii="Calibri" w:hAnsi="Calibri" w:cs="Times New Roman"/>
      <w:lang w:val="en-US" w:eastAsia="en-US" w:bidi="ar-SA"/>
    </w:rPr>
  </w:style>
  <w:style w:type="paragraph" w:styleId="BodyText">
    <w:name w:val="Body Text"/>
    <w:basedOn w:val="Normal"/>
    <w:link w:val="BodyTextChar1"/>
    <w:rsid w:val="00686381"/>
    <w:rPr>
      <w:i/>
      <w:szCs w:val="22"/>
    </w:rPr>
  </w:style>
  <w:style w:type="character" w:customStyle="1" w:styleId="BodyTextChar">
    <w:name w:val="Body Text Char"/>
    <w:semiHidden/>
    <w:locked/>
    <w:rsid w:val="00686381"/>
    <w:rPr>
      <w:rFonts w:ascii="Calibri" w:hAnsi="Calibri" w:cs="Times New Roman"/>
      <w:i/>
      <w:sz w:val="22"/>
      <w:szCs w:val="22"/>
      <w:lang w:val="en-US" w:eastAsia="en-US" w:bidi="ar-SA"/>
    </w:rPr>
  </w:style>
  <w:style w:type="paragraph" w:customStyle="1" w:styleId="BetterFont">
    <w:name w:val="Better Font"/>
    <w:basedOn w:val="BodyText"/>
    <w:autoRedefine/>
    <w:rsid w:val="00E00BCB"/>
    <w:pPr>
      <w:spacing w:after="240" w:line="240" w:lineRule="atLeast"/>
      <w:jc w:val="both"/>
    </w:pPr>
    <w:rPr>
      <w:b/>
      <w:i w:val="0"/>
      <w:color w:val="000000"/>
      <w:spacing w:val="-5"/>
    </w:rPr>
  </w:style>
  <w:style w:type="paragraph" w:customStyle="1" w:styleId="Indented">
    <w:name w:val="Indented"/>
    <w:rsid w:val="00686381"/>
    <w:pPr>
      <w:widowControl w:val="0"/>
      <w:spacing w:before="120" w:after="120"/>
      <w:ind w:left="1080"/>
      <w:jc w:val="both"/>
    </w:pPr>
    <w:rPr>
      <w:rFonts w:ascii="Times" w:hAnsi="Times"/>
      <w:color w:val="000000"/>
      <w:sz w:val="24"/>
      <w:szCs w:val="24"/>
    </w:rPr>
  </w:style>
  <w:style w:type="character" w:styleId="FootnoteReference">
    <w:name w:val="footnote reference"/>
    <w:semiHidden/>
    <w:rsid w:val="00686381"/>
    <w:rPr>
      <w:rFonts w:cs="Times New Roman"/>
      <w:vertAlign w:val="superscript"/>
    </w:rPr>
  </w:style>
  <w:style w:type="paragraph" w:styleId="FootnoteText">
    <w:name w:val="footnote text"/>
    <w:basedOn w:val="Normal"/>
    <w:semiHidden/>
    <w:rsid w:val="00686381"/>
    <w:pPr>
      <w:spacing w:before="120" w:after="120"/>
    </w:pPr>
    <w:rPr>
      <w:rFonts w:ascii="Times New Roman" w:hAnsi="Times New Roman"/>
      <w:szCs w:val="20"/>
    </w:rPr>
  </w:style>
  <w:style w:type="character" w:customStyle="1" w:styleId="FootnoteTextChar">
    <w:name w:val="Footnote Text Char"/>
    <w:semiHidden/>
    <w:locked/>
    <w:rsid w:val="00686381"/>
    <w:rPr>
      <w:rFonts w:cs="Times New Roman"/>
      <w:sz w:val="24"/>
      <w:lang w:val="en-US" w:eastAsia="en-US" w:bidi="ar-SA"/>
    </w:rPr>
  </w:style>
  <w:style w:type="paragraph" w:styleId="CommentSubject">
    <w:name w:val="annotation subject"/>
    <w:basedOn w:val="CommentText"/>
    <w:next w:val="CommentText"/>
    <w:semiHidden/>
    <w:rsid w:val="00686381"/>
    <w:rPr>
      <w:b/>
      <w:bCs/>
    </w:rPr>
  </w:style>
  <w:style w:type="character" w:customStyle="1" w:styleId="CommentSubjectChar">
    <w:name w:val="Comment Subject Char"/>
    <w:semiHidden/>
    <w:locked/>
    <w:rsid w:val="00686381"/>
    <w:rPr>
      <w:rFonts w:ascii="Calibri" w:hAnsi="Calibri" w:cs="Times New Roman"/>
      <w:b/>
      <w:bCs/>
      <w:lang w:val="en-US" w:eastAsia="en-US" w:bidi="ar-SA"/>
    </w:rPr>
  </w:style>
  <w:style w:type="paragraph" w:styleId="ListBullet2">
    <w:name w:val="List Bullet 2"/>
    <w:basedOn w:val="Normal"/>
    <w:rsid w:val="00686381"/>
    <w:pPr>
      <w:tabs>
        <w:tab w:val="num" w:pos="720"/>
      </w:tabs>
      <w:ind w:left="720" w:hanging="360"/>
    </w:pPr>
  </w:style>
  <w:style w:type="paragraph" w:styleId="ListBullet">
    <w:name w:val="List Bullet"/>
    <w:basedOn w:val="Normal"/>
    <w:rsid w:val="00686381"/>
    <w:pPr>
      <w:tabs>
        <w:tab w:val="num" w:pos="720"/>
      </w:tabs>
      <w:ind w:left="360" w:hanging="360"/>
    </w:pPr>
  </w:style>
  <w:style w:type="paragraph" w:styleId="ListNumber2">
    <w:name w:val="List Number 2"/>
    <w:basedOn w:val="Normal"/>
    <w:rsid w:val="00686381"/>
    <w:pPr>
      <w:tabs>
        <w:tab w:val="num" w:pos="720"/>
      </w:tabs>
      <w:ind w:left="720" w:hanging="360"/>
    </w:pPr>
  </w:style>
  <w:style w:type="paragraph" w:styleId="NormalWeb">
    <w:name w:val="Normal (Web)"/>
    <w:basedOn w:val="Normal"/>
    <w:uiPriority w:val="99"/>
    <w:rsid w:val="00686381"/>
    <w:pPr>
      <w:spacing w:before="100" w:beforeAutospacing="1" w:after="100" w:afterAutospacing="1"/>
    </w:pPr>
    <w:rPr>
      <w:rFonts w:ascii="Times New Roman" w:hAnsi="Times New Roman"/>
    </w:rPr>
  </w:style>
  <w:style w:type="character" w:customStyle="1" w:styleId="klink">
    <w:name w:val="klink"/>
    <w:rsid w:val="00686381"/>
    <w:rPr>
      <w:rFonts w:cs="Times New Roman"/>
    </w:rPr>
  </w:style>
  <w:style w:type="character" w:customStyle="1" w:styleId="EmailStyle73">
    <w:name w:val="EmailStyle73"/>
    <w:semiHidden/>
    <w:rsid w:val="00686381"/>
    <w:rPr>
      <w:rFonts w:ascii="Arial" w:hAnsi="Arial" w:cs="Arial"/>
      <w:color w:val="000080"/>
      <w:sz w:val="20"/>
      <w:szCs w:val="20"/>
    </w:rPr>
  </w:style>
  <w:style w:type="paragraph" w:styleId="BodyText2">
    <w:name w:val="Body Text 2"/>
    <w:basedOn w:val="Normal"/>
    <w:rsid w:val="00686381"/>
    <w:rPr>
      <w:i/>
      <w:iCs/>
      <w:color w:val="0000FF"/>
      <w:szCs w:val="22"/>
    </w:rPr>
  </w:style>
  <w:style w:type="character" w:customStyle="1" w:styleId="BodyText2Char">
    <w:name w:val="Body Text 2 Char"/>
    <w:semiHidden/>
    <w:locked/>
    <w:rsid w:val="00686381"/>
    <w:rPr>
      <w:rFonts w:ascii="Calibri" w:hAnsi="Calibri" w:cs="Times New Roman"/>
      <w:sz w:val="24"/>
      <w:szCs w:val="24"/>
    </w:rPr>
  </w:style>
  <w:style w:type="paragraph" w:styleId="BodyTextIndent">
    <w:name w:val="Body Text Indent"/>
    <w:basedOn w:val="Normal"/>
    <w:link w:val="BodyTextIndentChar1"/>
    <w:rsid w:val="00686381"/>
    <w:pPr>
      <w:ind w:left="2160" w:hanging="2160"/>
    </w:pPr>
    <w:rPr>
      <w:szCs w:val="22"/>
    </w:rPr>
  </w:style>
  <w:style w:type="character" w:customStyle="1" w:styleId="BodyTextIndentChar">
    <w:name w:val="Body Text Indent Char"/>
    <w:semiHidden/>
    <w:locked/>
    <w:rsid w:val="00686381"/>
    <w:rPr>
      <w:rFonts w:ascii="Calibri" w:hAnsi="Calibri" w:cs="Times New Roman"/>
      <w:sz w:val="24"/>
      <w:szCs w:val="24"/>
    </w:rPr>
  </w:style>
  <w:style w:type="paragraph" w:styleId="BodyTextIndent2">
    <w:name w:val="Body Text Indent 2"/>
    <w:basedOn w:val="Normal"/>
    <w:rsid w:val="00686381"/>
    <w:pPr>
      <w:ind w:left="2160" w:hanging="2160"/>
    </w:pPr>
    <w:rPr>
      <w:color w:val="0000FF"/>
      <w:szCs w:val="22"/>
    </w:rPr>
  </w:style>
  <w:style w:type="character" w:customStyle="1" w:styleId="BodyTextIndent2Char">
    <w:name w:val="Body Text Indent 2 Char"/>
    <w:semiHidden/>
    <w:locked/>
    <w:rsid w:val="00686381"/>
    <w:rPr>
      <w:rFonts w:ascii="Calibri" w:hAnsi="Calibri" w:cs="Times New Roman"/>
      <w:sz w:val="24"/>
      <w:szCs w:val="24"/>
    </w:rPr>
  </w:style>
  <w:style w:type="paragraph" w:styleId="BodyTextIndent3">
    <w:name w:val="Body Text Indent 3"/>
    <w:basedOn w:val="Normal"/>
    <w:rsid w:val="00686381"/>
    <w:pPr>
      <w:ind w:left="2160" w:hanging="2160"/>
    </w:pPr>
    <w:rPr>
      <w:i/>
      <w:iCs/>
      <w:color w:val="0000FF"/>
      <w:szCs w:val="22"/>
    </w:rPr>
  </w:style>
  <w:style w:type="character" w:customStyle="1" w:styleId="BodyTextIndent3Char">
    <w:name w:val="Body Text Indent 3 Char"/>
    <w:semiHidden/>
    <w:locked/>
    <w:rsid w:val="00686381"/>
    <w:rPr>
      <w:rFonts w:ascii="Calibri" w:hAnsi="Calibri" w:cs="Times New Roman"/>
      <w:sz w:val="16"/>
      <w:szCs w:val="16"/>
    </w:rPr>
  </w:style>
  <w:style w:type="character" w:styleId="FollowedHyperlink">
    <w:name w:val="FollowedHyperlink"/>
    <w:rsid w:val="00686381"/>
    <w:rPr>
      <w:rFonts w:cs="Times New Roman"/>
      <w:color w:val="800080"/>
      <w:u w:val="single"/>
    </w:rPr>
  </w:style>
  <w:style w:type="paragraph" w:customStyle="1" w:styleId="tl-normal">
    <w:name w:val="tl-normal"/>
    <w:basedOn w:val="Default"/>
    <w:next w:val="Default"/>
    <w:rsid w:val="00686381"/>
    <w:pPr>
      <w:spacing w:before="100" w:after="100"/>
    </w:pPr>
    <w:rPr>
      <w:rFonts w:ascii="Tahoma" w:hAnsi="Tahoma" w:cs="Tahoma"/>
      <w:color w:val="auto"/>
    </w:rPr>
  </w:style>
  <w:style w:type="character" w:styleId="LineNumber">
    <w:name w:val="line number"/>
    <w:rsid w:val="00686381"/>
    <w:rPr>
      <w:rFonts w:cs="Times New Roman"/>
    </w:rPr>
  </w:style>
  <w:style w:type="paragraph" w:customStyle="1" w:styleId="NumberedNormal">
    <w:name w:val="Numbered Normal"/>
    <w:basedOn w:val="Normal"/>
    <w:link w:val="NumberedNormalChar1"/>
    <w:rsid w:val="00686381"/>
    <w:pPr>
      <w:numPr>
        <w:numId w:val="2"/>
      </w:numPr>
      <w:spacing w:before="120" w:after="120"/>
    </w:pPr>
    <w:rPr>
      <w:szCs w:val="22"/>
    </w:rPr>
  </w:style>
  <w:style w:type="character" w:customStyle="1" w:styleId="NumberedNormalChar">
    <w:name w:val="Numbered Normal Char"/>
    <w:locked/>
    <w:rsid w:val="00686381"/>
    <w:rPr>
      <w:rFonts w:ascii="Calibri" w:hAnsi="Calibri" w:cs="Times New Roman"/>
    </w:rPr>
  </w:style>
  <w:style w:type="paragraph" w:customStyle="1" w:styleId="ColorfulGrid-Accent61">
    <w:name w:val="Colorful Grid - Accent 61"/>
    <w:hidden/>
    <w:semiHidden/>
    <w:rsid w:val="00686381"/>
    <w:rPr>
      <w:rFonts w:ascii="Calibri" w:hAnsi="Calibri"/>
      <w:sz w:val="24"/>
      <w:szCs w:val="24"/>
    </w:rPr>
  </w:style>
  <w:style w:type="paragraph" w:styleId="TableofFigures">
    <w:name w:val="table of figures"/>
    <w:basedOn w:val="Normal"/>
    <w:next w:val="Normal"/>
    <w:uiPriority w:val="99"/>
    <w:rsid w:val="00686381"/>
  </w:style>
  <w:style w:type="paragraph" w:customStyle="1" w:styleId="CCComponent">
    <w:name w:val="CC Component"/>
    <w:basedOn w:val="Normal"/>
    <w:next w:val="Normal"/>
    <w:rsid w:val="00686381"/>
    <w:pPr>
      <w:keepNext/>
      <w:spacing w:before="180" w:after="60"/>
      <w:ind w:left="1440" w:hanging="1440"/>
      <w:jc w:val="both"/>
    </w:pPr>
    <w:rPr>
      <w:rFonts w:ascii="Helvetica" w:hAnsi="Helvetica"/>
      <w:lang w:val="en-GB"/>
    </w:rPr>
  </w:style>
  <w:style w:type="paragraph" w:customStyle="1" w:styleId="CCComponentSelection">
    <w:name w:val="CC Component Selection"/>
    <w:basedOn w:val="CCComponent"/>
    <w:rsid w:val="00686381"/>
    <w:pPr>
      <w:keepNext w:val="0"/>
      <w:tabs>
        <w:tab w:val="num" w:pos="360"/>
      </w:tabs>
    </w:pPr>
    <w:rPr>
      <w:b/>
      <w:i/>
      <w:lang w:val="en-US"/>
    </w:rPr>
  </w:style>
  <w:style w:type="paragraph" w:styleId="BodyText3">
    <w:name w:val="Body Text 3"/>
    <w:basedOn w:val="Normal"/>
    <w:rsid w:val="00686381"/>
    <w:pPr>
      <w:autoSpaceDE w:val="0"/>
      <w:autoSpaceDN w:val="0"/>
      <w:adjustRightInd w:val="0"/>
      <w:jc w:val="both"/>
    </w:pPr>
    <w:rPr>
      <w:color w:val="000000"/>
      <w:sz w:val="23"/>
      <w:szCs w:val="23"/>
    </w:rPr>
  </w:style>
  <w:style w:type="character" w:customStyle="1" w:styleId="BodyText3Char">
    <w:name w:val="Body Text 3 Char"/>
    <w:semiHidden/>
    <w:locked/>
    <w:rsid w:val="00686381"/>
    <w:rPr>
      <w:rFonts w:ascii="Calibri" w:hAnsi="Calibri" w:cs="Times New Roman"/>
      <w:sz w:val="16"/>
      <w:szCs w:val="16"/>
    </w:rPr>
  </w:style>
  <w:style w:type="paragraph" w:customStyle="1" w:styleId="requirementbulletlist">
    <w:name w:val="requirement bullet list"/>
    <w:basedOn w:val="Normal"/>
    <w:rsid w:val="00686381"/>
    <w:pPr>
      <w:tabs>
        <w:tab w:val="num" w:pos="0"/>
      </w:tabs>
      <w:spacing w:before="240" w:after="240"/>
      <w:ind w:left="1296" w:hanging="288"/>
    </w:pPr>
    <w:rPr>
      <w:rFonts w:ascii="Times New Roman" w:hAnsi="Times New Roman"/>
      <w:szCs w:val="20"/>
    </w:rPr>
  </w:style>
  <w:style w:type="character" w:styleId="Emphasis">
    <w:name w:val="Emphasis"/>
    <w:qFormat/>
    <w:rsid w:val="00686381"/>
    <w:rPr>
      <w:rFonts w:cs="Times New Roman"/>
      <w:i/>
      <w:iCs/>
    </w:rPr>
  </w:style>
  <w:style w:type="table" w:styleId="TableGrid">
    <w:name w:val="Table Grid"/>
    <w:basedOn w:val="TableNormal"/>
    <w:uiPriority w:val="59"/>
    <w:rsid w:val="00150AC4"/>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NumberedNormalJustified">
    <w:name w:val="Style Numbered Normal + Justified"/>
    <w:basedOn w:val="NumberedNormal"/>
    <w:link w:val="StyleNumberedNormalJustifiedChar"/>
    <w:uiPriority w:val="99"/>
    <w:rsid w:val="001406B2"/>
    <w:pPr>
      <w:ind w:left="0" w:hanging="720"/>
      <w:jc w:val="both"/>
    </w:pPr>
    <w:rPr>
      <w:szCs w:val="20"/>
    </w:rPr>
  </w:style>
  <w:style w:type="paragraph" w:customStyle="1" w:styleId="StyleNumberedNormalItalicJustified">
    <w:name w:val="Style Numbered Normal + Italic Justified"/>
    <w:basedOn w:val="NumberedNormal"/>
    <w:rsid w:val="0068599A"/>
    <w:pPr>
      <w:ind w:left="0" w:hanging="720"/>
      <w:jc w:val="both"/>
    </w:pPr>
    <w:rPr>
      <w:i/>
      <w:iCs/>
      <w:szCs w:val="20"/>
    </w:rPr>
  </w:style>
  <w:style w:type="paragraph" w:customStyle="1" w:styleId="ColorfulGrid-Accent62">
    <w:name w:val="Colorful Grid - Accent 62"/>
    <w:hidden/>
    <w:uiPriority w:val="71"/>
    <w:rsid w:val="00E9419A"/>
    <w:rPr>
      <w:rFonts w:ascii="Calibri" w:hAnsi="Calibri"/>
      <w:sz w:val="24"/>
      <w:szCs w:val="24"/>
    </w:rPr>
  </w:style>
  <w:style w:type="paragraph" w:customStyle="1" w:styleId="ColorfulGrid-Accent63">
    <w:name w:val="Colorful Grid - Accent 63"/>
    <w:hidden/>
    <w:uiPriority w:val="71"/>
    <w:rsid w:val="00C2259B"/>
    <w:rPr>
      <w:rFonts w:ascii="Calibri" w:hAnsi="Calibri"/>
      <w:sz w:val="24"/>
      <w:szCs w:val="24"/>
    </w:rPr>
  </w:style>
  <w:style w:type="paragraph" w:customStyle="1" w:styleId="ColorfulGrid-Accent64">
    <w:name w:val="Colorful Grid - Accent 64"/>
    <w:hidden/>
    <w:uiPriority w:val="99"/>
    <w:semiHidden/>
    <w:rsid w:val="006B3F5A"/>
    <w:rPr>
      <w:rFonts w:ascii="Calibri" w:hAnsi="Calibri"/>
      <w:sz w:val="24"/>
      <w:szCs w:val="24"/>
    </w:rPr>
  </w:style>
  <w:style w:type="paragraph" w:customStyle="1" w:styleId="LightList-Accent51">
    <w:name w:val="Light List - Accent 51"/>
    <w:basedOn w:val="Normal"/>
    <w:qFormat/>
    <w:rsid w:val="00104A16"/>
    <w:pPr>
      <w:ind w:left="720"/>
      <w:contextualSpacing/>
    </w:pPr>
  </w:style>
  <w:style w:type="paragraph" w:customStyle="1" w:styleId="LightGrid-Accent51">
    <w:name w:val="Light Grid - Accent 51"/>
    <w:basedOn w:val="Normal"/>
    <w:next w:val="Normal"/>
    <w:qFormat/>
    <w:rsid w:val="00104A16"/>
    <w:rPr>
      <w:i/>
    </w:rPr>
  </w:style>
  <w:style w:type="paragraph" w:customStyle="1" w:styleId="MediumShading1-Accent51">
    <w:name w:val="Medium Shading 1 - Accent 51"/>
    <w:basedOn w:val="Normal"/>
    <w:next w:val="Normal"/>
    <w:qFormat/>
    <w:rsid w:val="00104A16"/>
    <w:pPr>
      <w:ind w:left="720" w:right="720"/>
    </w:pPr>
    <w:rPr>
      <w:b/>
      <w:i/>
      <w:szCs w:val="22"/>
    </w:rPr>
  </w:style>
  <w:style w:type="paragraph" w:customStyle="1" w:styleId="LightShading-Accent51">
    <w:name w:val="Light Shading - Accent 51"/>
    <w:hidden/>
    <w:semiHidden/>
    <w:rsid w:val="00104A16"/>
    <w:rPr>
      <w:rFonts w:ascii="Calibri" w:hAnsi="Calibri"/>
      <w:sz w:val="24"/>
      <w:szCs w:val="24"/>
    </w:rPr>
  </w:style>
  <w:style w:type="paragraph" w:customStyle="1" w:styleId="MediumList1-Accent41">
    <w:name w:val="Medium List 1 - Accent 41"/>
    <w:hidden/>
    <w:uiPriority w:val="71"/>
    <w:rsid w:val="00104A16"/>
    <w:rPr>
      <w:rFonts w:ascii="Calibri" w:hAnsi="Calibri"/>
      <w:sz w:val="24"/>
      <w:szCs w:val="24"/>
    </w:rPr>
  </w:style>
  <w:style w:type="paragraph" w:customStyle="1" w:styleId="LightList-Accent31">
    <w:name w:val="Light List - Accent 31"/>
    <w:hidden/>
    <w:uiPriority w:val="71"/>
    <w:rsid w:val="00104A16"/>
    <w:rPr>
      <w:rFonts w:ascii="Calibri" w:hAnsi="Calibri"/>
      <w:sz w:val="24"/>
      <w:szCs w:val="24"/>
    </w:rPr>
  </w:style>
  <w:style w:type="paragraph" w:styleId="HTMLPreformatted">
    <w:name w:val="HTML Preformatted"/>
    <w:basedOn w:val="Normal"/>
    <w:link w:val="HTMLPreformattedChar"/>
    <w:uiPriority w:val="99"/>
    <w:unhideWhenUsed/>
    <w:rsid w:val="0053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532ABB"/>
    <w:rPr>
      <w:rFonts w:ascii="Courier New" w:hAnsi="Courier New" w:cs="Courier New"/>
    </w:rPr>
  </w:style>
  <w:style w:type="paragraph" w:customStyle="1" w:styleId="LightShading-Accent52">
    <w:name w:val="Light Shading - Accent 52"/>
    <w:hidden/>
    <w:uiPriority w:val="71"/>
    <w:rsid w:val="003671AC"/>
    <w:rPr>
      <w:rFonts w:ascii="Calibri" w:hAnsi="Calibri"/>
      <w:sz w:val="24"/>
      <w:szCs w:val="24"/>
    </w:rPr>
  </w:style>
  <w:style w:type="numbering" w:customStyle="1" w:styleId="Headings">
    <w:name w:val="Headings"/>
    <w:rsid w:val="008B7848"/>
    <w:pPr>
      <w:numPr>
        <w:numId w:val="3"/>
      </w:numPr>
    </w:pPr>
  </w:style>
  <w:style w:type="paragraph" w:customStyle="1" w:styleId="MediumList2-Accent41">
    <w:name w:val="Medium List 2 - Accent 41"/>
    <w:basedOn w:val="Normal"/>
    <w:uiPriority w:val="34"/>
    <w:qFormat/>
    <w:rsid w:val="00EA085F"/>
    <w:pPr>
      <w:spacing w:after="200" w:line="276" w:lineRule="auto"/>
      <w:ind w:left="720"/>
      <w:contextualSpacing/>
    </w:pPr>
    <w:rPr>
      <w:rFonts w:eastAsia="Calibri"/>
      <w:szCs w:val="22"/>
    </w:rPr>
  </w:style>
  <w:style w:type="paragraph" w:customStyle="1" w:styleId="DarkList-Accent31">
    <w:name w:val="Dark List - Accent 31"/>
    <w:hidden/>
    <w:uiPriority w:val="99"/>
    <w:semiHidden/>
    <w:rsid w:val="00B263E1"/>
    <w:rPr>
      <w:rFonts w:ascii="Calibri" w:hAnsi="Calibri"/>
      <w:sz w:val="22"/>
      <w:szCs w:val="24"/>
    </w:rPr>
  </w:style>
  <w:style w:type="paragraph" w:customStyle="1" w:styleId="BodyPP">
    <w:name w:val="Body PP"/>
    <w:basedOn w:val="StyleNumberedNormalJustified"/>
    <w:qFormat/>
    <w:rsid w:val="00AA6DD6"/>
    <w:pPr>
      <w:numPr>
        <w:numId w:val="1"/>
      </w:numPr>
      <w:ind w:left="0" w:hanging="720"/>
      <w:jc w:val="left"/>
    </w:pPr>
    <w:rPr>
      <w:szCs w:val="22"/>
    </w:rPr>
  </w:style>
  <w:style w:type="paragraph" w:customStyle="1" w:styleId="aTests-assuranceactivities">
    <w:name w:val="a Tests - assurance activities"/>
    <w:basedOn w:val="Normal"/>
    <w:qFormat/>
    <w:rsid w:val="00D603BA"/>
    <w:pPr>
      <w:autoSpaceDE w:val="0"/>
      <w:autoSpaceDN w:val="0"/>
      <w:adjustRightInd w:val="0"/>
      <w:spacing w:after="0"/>
      <w:ind w:left="360"/>
    </w:pPr>
    <w:rPr>
      <w:rFonts w:cs="Calibri"/>
      <w:i/>
      <w:color w:val="000000"/>
      <w:szCs w:val="22"/>
    </w:rPr>
  </w:style>
  <w:style w:type="character" w:customStyle="1" w:styleId="BodyTextChar1">
    <w:name w:val="Body Text Char1"/>
    <w:link w:val="BodyText"/>
    <w:rsid w:val="005A420E"/>
    <w:rPr>
      <w:rFonts w:ascii="Calibri" w:hAnsi="Calibri"/>
      <w:i/>
      <w:sz w:val="22"/>
      <w:szCs w:val="22"/>
    </w:rPr>
  </w:style>
  <w:style w:type="character" w:customStyle="1" w:styleId="BodyTextIndentChar1">
    <w:name w:val="Body Text Indent Char1"/>
    <w:link w:val="BodyTextIndent"/>
    <w:rsid w:val="005A420E"/>
    <w:rPr>
      <w:rFonts w:ascii="Calibri" w:hAnsi="Calibri"/>
      <w:sz w:val="22"/>
      <w:szCs w:val="22"/>
    </w:rPr>
  </w:style>
  <w:style w:type="paragraph" w:styleId="BodyTextFirstIndent">
    <w:name w:val="Body Text First Indent"/>
    <w:basedOn w:val="BodyText"/>
    <w:link w:val="BodyTextFirstIndentChar"/>
    <w:rsid w:val="009522C2"/>
    <w:pPr>
      <w:ind w:firstLine="360"/>
    </w:pPr>
    <w:rPr>
      <w:i w:val="0"/>
      <w:szCs w:val="24"/>
    </w:rPr>
  </w:style>
  <w:style w:type="character" w:customStyle="1" w:styleId="BodyTextFirstIndentChar">
    <w:name w:val="Body Text First Indent Char"/>
    <w:basedOn w:val="BodyTextChar1"/>
    <w:link w:val="BodyTextFirstIndent"/>
    <w:rsid w:val="009522C2"/>
    <w:rPr>
      <w:rFonts w:ascii="Calibri" w:hAnsi="Calibri"/>
      <w:i/>
      <w:sz w:val="22"/>
      <w:szCs w:val="24"/>
    </w:rPr>
  </w:style>
  <w:style w:type="paragraph" w:styleId="Revision">
    <w:name w:val="Revision"/>
    <w:hidden/>
    <w:uiPriority w:val="99"/>
    <w:semiHidden/>
    <w:rsid w:val="00923CA4"/>
    <w:rPr>
      <w:rFonts w:ascii="Calibri" w:hAnsi="Calibri"/>
      <w:sz w:val="22"/>
      <w:szCs w:val="24"/>
    </w:rPr>
  </w:style>
  <w:style w:type="paragraph" w:styleId="ListParagraph">
    <w:name w:val="List Paragraph"/>
    <w:basedOn w:val="Normal"/>
    <w:uiPriority w:val="34"/>
    <w:qFormat/>
    <w:rsid w:val="00B2020D"/>
    <w:pPr>
      <w:spacing w:line="259" w:lineRule="auto"/>
      <w:ind w:left="720"/>
      <w:contextualSpacing/>
    </w:pPr>
    <w:rPr>
      <w:rFonts w:asciiTheme="minorHAnsi" w:eastAsiaTheme="minorHAnsi" w:hAnsiTheme="minorHAnsi" w:cstheme="minorBidi"/>
      <w:szCs w:val="22"/>
    </w:rPr>
  </w:style>
  <w:style w:type="paragraph" w:customStyle="1" w:styleId="Numberedparagraph">
    <w:name w:val="Numbered paragraph"/>
    <w:basedOn w:val="StyleNumberedNormalJustified"/>
    <w:link w:val="NumberedparagraphChar"/>
    <w:qFormat/>
    <w:rsid w:val="00760588"/>
    <w:rPr>
      <w:rFonts w:eastAsia="Calibri"/>
    </w:rPr>
  </w:style>
  <w:style w:type="character" w:customStyle="1" w:styleId="NumberedNormalChar1">
    <w:name w:val="Numbered Normal Char1"/>
    <w:basedOn w:val="DefaultParagraphFont"/>
    <w:link w:val="NumberedNormal"/>
    <w:rsid w:val="001D4312"/>
    <w:rPr>
      <w:rFonts w:ascii="Calibri" w:hAnsi="Calibri"/>
      <w:sz w:val="22"/>
      <w:szCs w:val="22"/>
    </w:rPr>
  </w:style>
  <w:style w:type="character" w:customStyle="1" w:styleId="StyleNumberedNormalJustifiedChar">
    <w:name w:val="Style Numbered Normal + Justified Char"/>
    <w:basedOn w:val="NumberedNormalChar1"/>
    <w:link w:val="StyleNumberedNormalJustified"/>
    <w:uiPriority w:val="99"/>
    <w:rsid w:val="001D4312"/>
    <w:rPr>
      <w:rFonts w:ascii="Calibri" w:hAnsi="Calibri"/>
      <w:sz w:val="22"/>
      <w:szCs w:val="22"/>
    </w:rPr>
  </w:style>
  <w:style w:type="character" w:customStyle="1" w:styleId="NumberedparagraphChar">
    <w:name w:val="Numbered paragraph Char"/>
    <w:basedOn w:val="StyleNumberedNormalJustifiedChar"/>
    <w:link w:val="Numberedparagraph"/>
    <w:rsid w:val="00760588"/>
    <w:rPr>
      <w:rFonts w:ascii="Calibri" w:eastAsia="Calibri" w:hAnsi="Calibri"/>
      <w:sz w:val="22"/>
      <w:szCs w:val="22"/>
    </w:rPr>
  </w:style>
  <w:style w:type="paragraph" w:styleId="NoSpacing">
    <w:name w:val="No Spacing"/>
    <w:uiPriority w:val="1"/>
    <w:qFormat/>
    <w:rsid w:val="00994530"/>
    <w:rPr>
      <w:rFonts w:ascii="Calibri" w:hAnsi="Calibri"/>
      <w:sz w:val="22"/>
      <w:szCs w:val="24"/>
    </w:rPr>
  </w:style>
  <w:style w:type="paragraph" w:styleId="PlainText">
    <w:name w:val="Plain Text"/>
    <w:basedOn w:val="Normal"/>
    <w:link w:val="PlainTextChar"/>
    <w:uiPriority w:val="99"/>
    <w:rsid w:val="00B95A6E"/>
    <w:pPr>
      <w:spacing w:after="0"/>
    </w:pPr>
    <w:rPr>
      <w:rFonts w:eastAsia="Calibri"/>
      <w:szCs w:val="21"/>
    </w:rPr>
  </w:style>
  <w:style w:type="character" w:customStyle="1" w:styleId="PlainTextChar">
    <w:name w:val="Plain Text Char"/>
    <w:basedOn w:val="DefaultParagraphFont"/>
    <w:link w:val="PlainText"/>
    <w:uiPriority w:val="99"/>
    <w:rsid w:val="00B95A6E"/>
    <w:rPr>
      <w:rFonts w:ascii="Calibri" w:eastAsia="Calibri" w:hAnsi="Calibri"/>
      <w:sz w:val="22"/>
      <w:szCs w:val="21"/>
    </w:rPr>
  </w:style>
  <w:style w:type="paragraph" w:customStyle="1" w:styleId="ApplicaiotnNote">
    <w:name w:val="Applicaiotn Note"/>
    <w:basedOn w:val="EndnoteText"/>
    <w:uiPriority w:val="99"/>
    <w:rsid w:val="001C1C02"/>
    <w:pPr>
      <w:spacing w:before="120" w:after="120"/>
      <w:ind w:left="1800" w:hanging="360"/>
      <w:jc w:val="both"/>
    </w:pPr>
    <w:rPr>
      <w:rFonts w:ascii="Times New Roman" w:hAnsi="Times New Roman"/>
      <w:i/>
      <w:iCs/>
    </w:rPr>
  </w:style>
  <w:style w:type="paragraph" w:styleId="EndnoteText">
    <w:name w:val="endnote text"/>
    <w:basedOn w:val="Normal"/>
    <w:link w:val="EndnoteTextChar"/>
    <w:rsid w:val="001C1C02"/>
    <w:pPr>
      <w:spacing w:after="0"/>
    </w:pPr>
    <w:rPr>
      <w:sz w:val="20"/>
      <w:szCs w:val="20"/>
    </w:rPr>
  </w:style>
  <w:style w:type="character" w:customStyle="1" w:styleId="EndnoteTextChar">
    <w:name w:val="Endnote Text Char"/>
    <w:basedOn w:val="DefaultParagraphFont"/>
    <w:link w:val="EndnoteText"/>
    <w:rsid w:val="001C1C02"/>
    <w:rPr>
      <w:rFonts w:ascii="Calibri" w:hAnsi="Calibri"/>
    </w:rPr>
  </w:style>
  <w:style w:type="paragraph" w:styleId="TOCHeading">
    <w:name w:val="TOC Heading"/>
    <w:basedOn w:val="Heading1"/>
    <w:next w:val="Normal"/>
    <w:uiPriority w:val="39"/>
    <w:semiHidden/>
    <w:unhideWhenUsed/>
    <w:qFormat/>
    <w:rsid w:val="00ED55B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BodyChar">
    <w:name w:val="Body Char"/>
    <w:basedOn w:val="DefaultParagraphFont"/>
    <w:link w:val="Body"/>
    <w:uiPriority w:val="99"/>
    <w:locked/>
    <w:rsid w:val="00723CCC"/>
    <w:rPr>
      <w:rFonts w:ascii="Calibri" w:eastAsiaTheme="minorHAnsi" w:hAnsi="Calibri"/>
      <w:sz w:val="22"/>
      <w:szCs w:val="22"/>
    </w:rPr>
  </w:style>
  <w:style w:type="paragraph" w:customStyle="1" w:styleId="Body">
    <w:name w:val="Body"/>
    <w:basedOn w:val="Normal"/>
    <w:link w:val="BodyChar"/>
    <w:uiPriority w:val="99"/>
    <w:rsid w:val="00723CCC"/>
    <w:pPr>
      <w:spacing w:before="240" w:after="0"/>
      <w:ind w:left="709"/>
    </w:pPr>
    <w:rPr>
      <w:rFonts w:eastAsiaTheme="minorHAnsi"/>
      <w:szCs w:val="22"/>
    </w:rPr>
  </w:style>
  <w:style w:type="paragraph" w:customStyle="1" w:styleId="ApplicationNoteBody">
    <w:name w:val="Application Note Body"/>
    <w:basedOn w:val="Normal"/>
    <w:qFormat/>
    <w:rsid w:val="00B549DD"/>
    <w:pPr>
      <w:spacing w:after="120"/>
      <w:jc w:val="both"/>
    </w:pPr>
    <w:rPr>
      <w:rFonts w:ascii="Times New Roman" w:eastAsia="PMingLiU" w:hAnsi="Times New Roman"/>
      <w:i/>
      <w:sz w:val="24"/>
      <w:lang w:val="en-GB" w:eastAsia="fr-FR"/>
    </w:rPr>
  </w:style>
  <w:style w:type="paragraph" w:styleId="ListNumber">
    <w:name w:val="List Number"/>
    <w:basedOn w:val="Normal"/>
    <w:rsid w:val="00B549DD"/>
    <w:pPr>
      <w:contextualSpacing/>
    </w:pPr>
  </w:style>
  <w:style w:type="paragraph" w:customStyle="1" w:styleId="ParagraphNumbered">
    <w:name w:val="ParagraphNumbered"/>
    <w:basedOn w:val="Normal"/>
    <w:rsid w:val="00B549DD"/>
    <w:pPr>
      <w:numPr>
        <w:numId w:val="59"/>
      </w:numPr>
      <w:spacing w:after="240"/>
      <w:jc w:val="both"/>
    </w:pPr>
    <w:rPr>
      <w:rFonts w:ascii="Times New Roman" w:hAnsi="Times New Roman"/>
      <w:sz w:val="24"/>
      <w:lang w:val="en-GB"/>
    </w:rPr>
  </w:style>
  <w:style w:type="character" w:styleId="PageNumber">
    <w:name w:val="page number"/>
    <w:basedOn w:val="DefaultParagraphFont"/>
    <w:rsid w:val="00B549DD"/>
  </w:style>
  <w:style w:type="paragraph" w:customStyle="1" w:styleId="bullet">
    <w:name w:val="bullet"/>
    <w:basedOn w:val="BodyText"/>
    <w:uiPriority w:val="99"/>
    <w:rsid w:val="009F77F9"/>
    <w:pPr>
      <w:numPr>
        <w:numId w:val="64"/>
      </w:numPr>
      <w:spacing w:after="240"/>
    </w:pPr>
    <w:rPr>
      <w:rFonts w:ascii="Times New Roman" w:hAnsi="Times New Roman"/>
      <w:i w:val="0"/>
      <w:sz w:val="24"/>
      <w:szCs w:val="24"/>
      <w:lang w:val="en-GB" w:eastAsia="en-GB"/>
    </w:rPr>
  </w:style>
  <w:style w:type="character" w:customStyle="1" w:styleId="CaptionChar">
    <w:name w:val="Caption Char"/>
    <w:link w:val="Caption"/>
    <w:uiPriority w:val="99"/>
    <w:rsid w:val="009F77F9"/>
    <w:rPr>
      <w:rFonts w:ascii="Calibri" w:hAnsi="Calibri"/>
      <w:b/>
      <w:bCs/>
      <w:sz w:val="18"/>
      <w:szCs w:val="18"/>
    </w:rPr>
  </w:style>
  <w:style w:type="paragraph" w:customStyle="1" w:styleId="ApplicationNoteHead">
    <w:name w:val="Application Note Head"/>
    <w:basedOn w:val="Normal"/>
    <w:qFormat/>
    <w:rsid w:val="00FE44DC"/>
    <w:pPr>
      <w:keepNext/>
      <w:numPr>
        <w:numId w:val="66"/>
      </w:numPr>
      <w:autoSpaceDE w:val="0"/>
      <w:autoSpaceDN w:val="0"/>
      <w:adjustRightInd w:val="0"/>
      <w:spacing w:after="120"/>
      <w:jc w:val="both"/>
    </w:pPr>
    <w:rPr>
      <w:rFonts w:ascii="Times New Roman" w:eastAsia="PMingLiU" w:hAnsi="Times New Roman"/>
      <w:i/>
      <w:sz w:val="24"/>
      <w:lang w:val="en-GB" w:eastAsia="fr-FR"/>
    </w:rPr>
  </w:style>
  <w:style w:type="paragraph" w:styleId="TOC4">
    <w:name w:val="toc 4"/>
    <w:basedOn w:val="Normal"/>
    <w:next w:val="Normal"/>
    <w:autoRedefine/>
    <w:uiPriority w:val="39"/>
    <w:unhideWhenUsed/>
    <w:rsid w:val="003477E6"/>
    <w:pPr>
      <w:spacing w:after="100" w:line="276" w:lineRule="auto"/>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477E6"/>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477E6"/>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477E6"/>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477E6"/>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477E6"/>
    <w:pPr>
      <w:spacing w:after="100" w:line="276" w:lineRule="auto"/>
      <w:ind w:left="17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434">
      <w:bodyDiv w:val="1"/>
      <w:marLeft w:val="0"/>
      <w:marRight w:val="0"/>
      <w:marTop w:val="0"/>
      <w:marBottom w:val="0"/>
      <w:divBdr>
        <w:top w:val="none" w:sz="0" w:space="0" w:color="auto"/>
        <w:left w:val="none" w:sz="0" w:space="0" w:color="auto"/>
        <w:bottom w:val="none" w:sz="0" w:space="0" w:color="auto"/>
        <w:right w:val="none" w:sz="0" w:space="0" w:color="auto"/>
      </w:divBdr>
    </w:div>
    <w:div w:id="67072990">
      <w:bodyDiv w:val="1"/>
      <w:marLeft w:val="0"/>
      <w:marRight w:val="0"/>
      <w:marTop w:val="0"/>
      <w:marBottom w:val="0"/>
      <w:divBdr>
        <w:top w:val="none" w:sz="0" w:space="0" w:color="auto"/>
        <w:left w:val="none" w:sz="0" w:space="0" w:color="auto"/>
        <w:bottom w:val="none" w:sz="0" w:space="0" w:color="auto"/>
        <w:right w:val="none" w:sz="0" w:space="0" w:color="auto"/>
      </w:divBdr>
    </w:div>
    <w:div w:id="69352551">
      <w:bodyDiv w:val="1"/>
      <w:marLeft w:val="0"/>
      <w:marRight w:val="0"/>
      <w:marTop w:val="0"/>
      <w:marBottom w:val="0"/>
      <w:divBdr>
        <w:top w:val="none" w:sz="0" w:space="0" w:color="auto"/>
        <w:left w:val="none" w:sz="0" w:space="0" w:color="auto"/>
        <w:bottom w:val="none" w:sz="0" w:space="0" w:color="auto"/>
        <w:right w:val="none" w:sz="0" w:space="0" w:color="auto"/>
      </w:divBdr>
    </w:div>
    <w:div w:id="114717622">
      <w:bodyDiv w:val="1"/>
      <w:marLeft w:val="0"/>
      <w:marRight w:val="0"/>
      <w:marTop w:val="0"/>
      <w:marBottom w:val="0"/>
      <w:divBdr>
        <w:top w:val="none" w:sz="0" w:space="0" w:color="auto"/>
        <w:left w:val="none" w:sz="0" w:space="0" w:color="auto"/>
        <w:bottom w:val="none" w:sz="0" w:space="0" w:color="auto"/>
        <w:right w:val="none" w:sz="0" w:space="0" w:color="auto"/>
      </w:divBdr>
    </w:div>
    <w:div w:id="156458937">
      <w:bodyDiv w:val="1"/>
      <w:marLeft w:val="0"/>
      <w:marRight w:val="0"/>
      <w:marTop w:val="0"/>
      <w:marBottom w:val="0"/>
      <w:divBdr>
        <w:top w:val="none" w:sz="0" w:space="0" w:color="auto"/>
        <w:left w:val="none" w:sz="0" w:space="0" w:color="auto"/>
        <w:bottom w:val="none" w:sz="0" w:space="0" w:color="auto"/>
        <w:right w:val="none" w:sz="0" w:space="0" w:color="auto"/>
      </w:divBdr>
    </w:div>
    <w:div w:id="238836050">
      <w:bodyDiv w:val="1"/>
      <w:marLeft w:val="0"/>
      <w:marRight w:val="0"/>
      <w:marTop w:val="0"/>
      <w:marBottom w:val="0"/>
      <w:divBdr>
        <w:top w:val="none" w:sz="0" w:space="0" w:color="auto"/>
        <w:left w:val="none" w:sz="0" w:space="0" w:color="auto"/>
        <w:bottom w:val="none" w:sz="0" w:space="0" w:color="auto"/>
        <w:right w:val="none" w:sz="0" w:space="0" w:color="auto"/>
      </w:divBdr>
    </w:div>
    <w:div w:id="277222150">
      <w:bodyDiv w:val="1"/>
      <w:marLeft w:val="0"/>
      <w:marRight w:val="0"/>
      <w:marTop w:val="0"/>
      <w:marBottom w:val="0"/>
      <w:divBdr>
        <w:top w:val="none" w:sz="0" w:space="0" w:color="auto"/>
        <w:left w:val="none" w:sz="0" w:space="0" w:color="auto"/>
        <w:bottom w:val="none" w:sz="0" w:space="0" w:color="auto"/>
        <w:right w:val="none" w:sz="0" w:space="0" w:color="auto"/>
      </w:divBdr>
    </w:div>
    <w:div w:id="303656439">
      <w:bodyDiv w:val="1"/>
      <w:marLeft w:val="0"/>
      <w:marRight w:val="0"/>
      <w:marTop w:val="0"/>
      <w:marBottom w:val="0"/>
      <w:divBdr>
        <w:top w:val="none" w:sz="0" w:space="0" w:color="auto"/>
        <w:left w:val="none" w:sz="0" w:space="0" w:color="auto"/>
        <w:bottom w:val="none" w:sz="0" w:space="0" w:color="auto"/>
        <w:right w:val="none" w:sz="0" w:space="0" w:color="auto"/>
      </w:divBdr>
    </w:div>
    <w:div w:id="349185327">
      <w:bodyDiv w:val="1"/>
      <w:marLeft w:val="0"/>
      <w:marRight w:val="0"/>
      <w:marTop w:val="0"/>
      <w:marBottom w:val="0"/>
      <w:divBdr>
        <w:top w:val="none" w:sz="0" w:space="0" w:color="auto"/>
        <w:left w:val="none" w:sz="0" w:space="0" w:color="auto"/>
        <w:bottom w:val="none" w:sz="0" w:space="0" w:color="auto"/>
        <w:right w:val="none" w:sz="0" w:space="0" w:color="auto"/>
      </w:divBdr>
    </w:div>
    <w:div w:id="354115148">
      <w:bodyDiv w:val="1"/>
      <w:marLeft w:val="0"/>
      <w:marRight w:val="0"/>
      <w:marTop w:val="0"/>
      <w:marBottom w:val="0"/>
      <w:divBdr>
        <w:top w:val="none" w:sz="0" w:space="0" w:color="auto"/>
        <w:left w:val="none" w:sz="0" w:space="0" w:color="auto"/>
        <w:bottom w:val="none" w:sz="0" w:space="0" w:color="auto"/>
        <w:right w:val="none" w:sz="0" w:space="0" w:color="auto"/>
      </w:divBdr>
    </w:div>
    <w:div w:id="369575480">
      <w:bodyDiv w:val="1"/>
      <w:marLeft w:val="0"/>
      <w:marRight w:val="0"/>
      <w:marTop w:val="0"/>
      <w:marBottom w:val="0"/>
      <w:divBdr>
        <w:top w:val="none" w:sz="0" w:space="0" w:color="auto"/>
        <w:left w:val="none" w:sz="0" w:space="0" w:color="auto"/>
        <w:bottom w:val="none" w:sz="0" w:space="0" w:color="auto"/>
        <w:right w:val="none" w:sz="0" w:space="0" w:color="auto"/>
      </w:divBdr>
    </w:div>
    <w:div w:id="426124125">
      <w:bodyDiv w:val="1"/>
      <w:marLeft w:val="0"/>
      <w:marRight w:val="0"/>
      <w:marTop w:val="0"/>
      <w:marBottom w:val="0"/>
      <w:divBdr>
        <w:top w:val="none" w:sz="0" w:space="0" w:color="auto"/>
        <w:left w:val="none" w:sz="0" w:space="0" w:color="auto"/>
        <w:bottom w:val="none" w:sz="0" w:space="0" w:color="auto"/>
        <w:right w:val="none" w:sz="0" w:space="0" w:color="auto"/>
      </w:divBdr>
    </w:div>
    <w:div w:id="547230846">
      <w:bodyDiv w:val="1"/>
      <w:marLeft w:val="0"/>
      <w:marRight w:val="0"/>
      <w:marTop w:val="0"/>
      <w:marBottom w:val="0"/>
      <w:divBdr>
        <w:top w:val="none" w:sz="0" w:space="0" w:color="auto"/>
        <w:left w:val="none" w:sz="0" w:space="0" w:color="auto"/>
        <w:bottom w:val="none" w:sz="0" w:space="0" w:color="auto"/>
        <w:right w:val="none" w:sz="0" w:space="0" w:color="auto"/>
      </w:divBdr>
    </w:div>
    <w:div w:id="555897174">
      <w:bodyDiv w:val="1"/>
      <w:marLeft w:val="0"/>
      <w:marRight w:val="0"/>
      <w:marTop w:val="0"/>
      <w:marBottom w:val="0"/>
      <w:divBdr>
        <w:top w:val="none" w:sz="0" w:space="0" w:color="auto"/>
        <w:left w:val="none" w:sz="0" w:space="0" w:color="auto"/>
        <w:bottom w:val="none" w:sz="0" w:space="0" w:color="auto"/>
        <w:right w:val="none" w:sz="0" w:space="0" w:color="auto"/>
      </w:divBdr>
    </w:div>
    <w:div w:id="592206823">
      <w:bodyDiv w:val="1"/>
      <w:marLeft w:val="0"/>
      <w:marRight w:val="0"/>
      <w:marTop w:val="0"/>
      <w:marBottom w:val="0"/>
      <w:divBdr>
        <w:top w:val="none" w:sz="0" w:space="0" w:color="auto"/>
        <w:left w:val="none" w:sz="0" w:space="0" w:color="auto"/>
        <w:bottom w:val="none" w:sz="0" w:space="0" w:color="auto"/>
        <w:right w:val="none" w:sz="0" w:space="0" w:color="auto"/>
      </w:divBdr>
      <w:divsChild>
        <w:div w:id="1456679180">
          <w:marLeft w:val="0"/>
          <w:marRight w:val="0"/>
          <w:marTop w:val="0"/>
          <w:marBottom w:val="0"/>
          <w:divBdr>
            <w:top w:val="none" w:sz="0" w:space="0" w:color="auto"/>
            <w:left w:val="none" w:sz="0" w:space="0" w:color="auto"/>
            <w:bottom w:val="none" w:sz="0" w:space="0" w:color="auto"/>
            <w:right w:val="none" w:sz="0" w:space="0" w:color="auto"/>
          </w:divBdr>
          <w:divsChild>
            <w:div w:id="974990865">
              <w:marLeft w:val="0"/>
              <w:marRight w:val="0"/>
              <w:marTop w:val="0"/>
              <w:marBottom w:val="0"/>
              <w:divBdr>
                <w:top w:val="none" w:sz="0" w:space="0" w:color="auto"/>
                <w:left w:val="none" w:sz="0" w:space="0" w:color="auto"/>
                <w:bottom w:val="none" w:sz="0" w:space="0" w:color="auto"/>
                <w:right w:val="none" w:sz="0" w:space="0" w:color="auto"/>
              </w:divBdr>
              <w:divsChild>
                <w:div w:id="201597253">
                  <w:marLeft w:val="0"/>
                  <w:marRight w:val="0"/>
                  <w:marTop w:val="0"/>
                  <w:marBottom w:val="0"/>
                  <w:divBdr>
                    <w:top w:val="none" w:sz="0" w:space="0" w:color="auto"/>
                    <w:left w:val="none" w:sz="0" w:space="0" w:color="auto"/>
                    <w:bottom w:val="none" w:sz="0" w:space="0" w:color="auto"/>
                    <w:right w:val="none" w:sz="0" w:space="0" w:color="auto"/>
                  </w:divBdr>
                </w:div>
                <w:div w:id="1618681952">
                  <w:marLeft w:val="0"/>
                  <w:marRight w:val="0"/>
                  <w:marTop w:val="0"/>
                  <w:marBottom w:val="0"/>
                  <w:divBdr>
                    <w:top w:val="none" w:sz="0" w:space="0" w:color="auto"/>
                    <w:left w:val="none" w:sz="0" w:space="0" w:color="auto"/>
                    <w:bottom w:val="none" w:sz="0" w:space="0" w:color="auto"/>
                    <w:right w:val="none" w:sz="0" w:space="0" w:color="auto"/>
                  </w:divBdr>
                </w:div>
                <w:div w:id="314800982">
                  <w:marLeft w:val="0"/>
                  <w:marRight w:val="0"/>
                  <w:marTop w:val="0"/>
                  <w:marBottom w:val="0"/>
                  <w:divBdr>
                    <w:top w:val="none" w:sz="0" w:space="0" w:color="auto"/>
                    <w:left w:val="none" w:sz="0" w:space="0" w:color="auto"/>
                    <w:bottom w:val="none" w:sz="0" w:space="0" w:color="auto"/>
                    <w:right w:val="none" w:sz="0" w:space="0" w:color="auto"/>
                  </w:divBdr>
                </w:div>
                <w:div w:id="877401911">
                  <w:marLeft w:val="0"/>
                  <w:marRight w:val="0"/>
                  <w:marTop w:val="0"/>
                  <w:marBottom w:val="0"/>
                  <w:divBdr>
                    <w:top w:val="none" w:sz="0" w:space="0" w:color="auto"/>
                    <w:left w:val="none" w:sz="0" w:space="0" w:color="auto"/>
                    <w:bottom w:val="none" w:sz="0" w:space="0" w:color="auto"/>
                    <w:right w:val="none" w:sz="0" w:space="0" w:color="auto"/>
                  </w:divBdr>
                </w:div>
                <w:div w:id="415441137">
                  <w:marLeft w:val="0"/>
                  <w:marRight w:val="0"/>
                  <w:marTop w:val="0"/>
                  <w:marBottom w:val="0"/>
                  <w:divBdr>
                    <w:top w:val="none" w:sz="0" w:space="0" w:color="auto"/>
                    <w:left w:val="none" w:sz="0" w:space="0" w:color="auto"/>
                    <w:bottom w:val="none" w:sz="0" w:space="0" w:color="auto"/>
                    <w:right w:val="none" w:sz="0" w:space="0" w:color="auto"/>
                  </w:divBdr>
                </w:div>
                <w:div w:id="1302492781">
                  <w:marLeft w:val="0"/>
                  <w:marRight w:val="0"/>
                  <w:marTop w:val="0"/>
                  <w:marBottom w:val="0"/>
                  <w:divBdr>
                    <w:top w:val="none" w:sz="0" w:space="0" w:color="auto"/>
                    <w:left w:val="none" w:sz="0" w:space="0" w:color="auto"/>
                    <w:bottom w:val="none" w:sz="0" w:space="0" w:color="auto"/>
                    <w:right w:val="none" w:sz="0" w:space="0" w:color="auto"/>
                  </w:divBdr>
                </w:div>
                <w:div w:id="1701971670">
                  <w:marLeft w:val="0"/>
                  <w:marRight w:val="0"/>
                  <w:marTop w:val="0"/>
                  <w:marBottom w:val="0"/>
                  <w:divBdr>
                    <w:top w:val="none" w:sz="0" w:space="0" w:color="auto"/>
                    <w:left w:val="none" w:sz="0" w:space="0" w:color="auto"/>
                    <w:bottom w:val="none" w:sz="0" w:space="0" w:color="auto"/>
                    <w:right w:val="none" w:sz="0" w:space="0" w:color="auto"/>
                  </w:divBdr>
                </w:div>
                <w:div w:id="1135752192">
                  <w:marLeft w:val="0"/>
                  <w:marRight w:val="0"/>
                  <w:marTop w:val="0"/>
                  <w:marBottom w:val="0"/>
                  <w:divBdr>
                    <w:top w:val="none" w:sz="0" w:space="0" w:color="auto"/>
                    <w:left w:val="none" w:sz="0" w:space="0" w:color="auto"/>
                    <w:bottom w:val="none" w:sz="0" w:space="0" w:color="auto"/>
                    <w:right w:val="none" w:sz="0" w:space="0" w:color="auto"/>
                  </w:divBdr>
                </w:div>
                <w:div w:id="1867986392">
                  <w:marLeft w:val="0"/>
                  <w:marRight w:val="0"/>
                  <w:marTop w:val="0"/>
                  <w:marBottom w:val="0"/>
                  <w:divBdr>
                    <w:top w:val="none" w:sz="0" w:space="0" w:color="auto"/>
                    <w:left w:val="none" w:sz="0" w:space="0" w:color="auto"/>
                    <w:bottom w:val="none" w:sz="0" w:space="0" w:color="auto"/>
                    <w:right w:val="none" w:sz="0" w:space="0" w:color="auto"/>
                  </w:divBdr>
                </w:div>
                <w:div w:id="752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917">
          <w:marLeft w:val="0"/>
          <w:marRight w:val="0"/>
          <w:marTop w:val="0"/>
          <w:marBottom w:val="0"/>
          <w:divBdr>
            <w:top w:val="none" w:sz="0" w:space="0" w:color="auto"/>
            <w:left w:val="none" w:sz="0" w:space="0" w:color="auto"/>
            <w:bottom w:val="none" w:sz="0" w:space="0" w:color="auto"/>
            <w:right w:val="none" w:sz="0" w:space="0" w:color="auto"/>
          </w:divBdr>
          <w:divsChild>
            <w:div w:id="1876308967">
              <w:marLeft w:val="0"/>
              <w:marRight w:val="0"/>
              <w:marTop w:val="0"/>
              <w:marBottom w:val="0"/>
              <w:divBdr>
                <w:top w:val="none" w:sz="0" w:space="0" w:color="auto"/>
                <w:left w:val="none" w:sz="0" w:space="0" w:color="auto"/>
                <w:bottom w:val="none" w:sz="0" w:space="0" w:color="auto"/>
                <w:right w:val="none" w:sz="0" w:space="0" w:color="auto"/>
              </w:divBdr>
              <w:divsChild>
                <w:div w:id="1474443405">
                  <w:marLeft w:val="0"/>
                  <w:marRight w:val="0"/>
                  <w:marTop w:val="0"/>
                  <w:marBottom w:val="0"/>
                  <w:divBdr>
                    <w:top w:val="none" w:sz="0" w:space="0" w:color="auto"/>
                    <w:left w:val="none" w:sz="0" w:space="0" w:color="auto"/>
                    <w:bottom w:val="none" w:sz="0" w:space="0" w:color="auto"/>
                    <w:right w:val="none" w:sz="0" w:space="0" w:color="auto"/>
                  </w:divBdr>
                </w:div>
                <w:div w:id="3627920">
                  <w:marLeft w:val="0"/>
                  <w:marRight w:val="0"/>
                  <w:marTop w:val="0"/>
                  <w:marBottom w:val="0"/>
                  <w:divBdr>
                    <w:top w:val="none" w:sz="0" w:space="0" w:color="auto"/>
                    <w:left w:val="none" w:sz="0" w:space="0" w:color="auto"/>
                    <w:bottom w:val="none" w:sz="0" w:space="0" w:color="auto"/>
                    <w:right w:val="none" w:sz="0" w:space="0" w:color="auto"/>
                  </w:divBdr>
                </w:div>
                <w:div w:id="1036545869">
                  <w:marLeft w:val="0"/>
                  <w:marRight w:val="0"/>
                  <w:marTop w:val="0"/>
                  <w:marBottom w:val="0"/>
                  <w:divBdr>
                    <w:top w:val="none" w:sz="0" w:space="0" w:color="auto"/>
                    <w:left w:val="none" w:sz="0" w:space="0" w:color="auto"/>
                    <w:bottom w:val="none" w:sz="0" w:space="0" w:color="auto"/>
                    <w:right w:val="none" w:sz="0" w:space="0" w:color="auto"/>
                  </w:divBdr>
                </w:div>
                <w:div w:id="391318557">
                  <w:marLeft w:val="0"/>
                  <w:marRight w:val="0"/>
                  <w:marTop w:val="0"/>
                  <w:marBottom w:val="0"/>
                  <w:divBdr>
                    <w:top w:val="none" w:sz="0" w:space="0" w:color="auto"/>
                    <w:left w:val="none" w:sz="0" w:space="0" w:color="auto"/>
                    <w:bottom w:val="none" w:sz="0" w:space="0" w:color="auto"/>
                    <w:right w:val="none" w:sz="0" w:space="0" w:color="auto"/>
                  </w:divBdr>
                </w:div>
                <w:div w:id="1017970977">
                  <w:marLeft w:val="0"/>
                  <w:marRight w:val="0"/>
                  <w:marTop w:val="0"/>
                  <w:marBottom w:val="0"/>
                  <w:divBdr>
                    <w:top w:val="none" w:sz="0" w:space="0" w:color="auto"/>
                    <w:left w:val="none" w:sz="0" w:space="0" w:color="auto"/>
                    <w:bottom w:val="none" w:sz="0" w:space="0" w:color="auto"/>
                    <w:right w:val="none" w:sz="0" w:space="0" w:color="auto"/>
                  </w:divBdr>
                </w:div>
                <w:div w:id="1293942993">
                  <w:marLeft w:val="0"/>
                  <w:marRight w:val="0"/>
                  <w:marTop w:val="0"/>
                  <w:marBottom w:val="0"/>
                  <w:divBdr>
                    <w:top w:val="none" w:sz="0" w:space="0" w:color="auto"/>
                    <w:left w:val="none" w:sz="0" w:space="0" w:color="auto"/>
                    <w:bottom w:val="none" w:sz="0" w:space="0" w:color="auto"/>
                    <w:right w:val="none" w:sz="0" w:space="0" w:color="auto"/>
                  </w:divBdr>
                </w:div>
                <w:div w:id="1708681525">
                  <w:marLeft w:val="0"/>
                  <w:marRight w:val="0"/>
                  <w:marTop w:val="0"/>
                  <w:marBottom w:val="0"/>
                  <w:divBdr>
                    <w:top w:val="none" w:sz="0" w:space="0" w:color="auto"/>
                    <w:left w:val="none" w:sz="0" w:space="0" w:color="auto"/>
                    <w:bottom w:val="none" w:sz="0" w:space="0" w:color="auto"/>
                    <w:right w:val="none" w:sz="0" w:space="0" w:color="auto"/>
                  </w:divBdr>
                </w:div>
                <w:div w:id="8013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11120">
      <w:bodyDiv w:val="1"/>
      <w:marLeft w:val="0"/>
      <w:marRight w:val="0"/>
      <w:marTop w:val="0"/>
      <w:marBottom w:val="0"/>
      <w:divBdr>
        <w:top w:val="none" w:sz="0" w:space="0" w:color="auto"/>
        <w:left w:val="none" w:sz="0" w:space="0" w:color="auto"/>
        <w:bottom w:val="none" w:sz="0" w:space="0" w:color="auto"/>
        <w:right w:val="none" w:sz="0" w:space="0" w:color="auto"/>
      </w:divBdr>
    </w:div>
    <w:div w:id="647053832">
      <w:bodyDiv w:val="1"/>
      <w:marLeft w:val="0"/>
      <w:marRight w:val="0"/>
      <w:marTop w:val="0"/>
      <w:marBottom w:val="0"/>
      <w:divBdr>
        <w:top w:val="none" w:sz="0" w:space="0" w:color="auto"/>
        <w:left w:val="none" w:sz="0" w:space="0" w:color="auto"/>
        <w:bottom w:val="none" w:sz="0" w:space="0" w:color="auto"/>
        <w:right w:val="none" w:sz="0" w:space="0" w:color="auto"/>
      </w:divBdr>
      <w:divsChild>
        <w:div w:id="521473445">
          <w:marLeft w:val="0"/>
          <w:marRight w:val="0"/>
          <w:marTop w:val="0"/>
          <w:marBottom w:val="0"/>
          <w:divBdr>
            <w:top w:val="none" w:sz="0" w:space="0" w:color="auto"/>
            <w:left w:val="none" w:sz="0" w:space="0" w:color="auto"/>
            <w:bottom w:val="none" w:sz="0" w:space="0" w:color="auto"/>
            <w:right w:val="none" w:sz="0" w:space="0" w:color="auto"/>
          </w:divBdr>
        </w:div>
        <w:div w:id="4334620">
          <w:marLeft w:val="0"/>
          <w:marRight w:val="0"/>
          <w:marTop w:val="0"/>
          <w:marBottom w:val="0"/>
          <w:divBdr>
            <w:top w:val="none" w:sz="0" w:space="0" w:color="auto"/>
            <w:left w:val="none" w:sz="0" w:space="0" w:color="auto"/>
            <w:bottom w:val="none" w:sz="0" w:space="0" w:color="auto"/>
            <w:right w:val="none" w:sz="0" w:space="0" w:color="auto"/>
          </w:divBdr>
        </w:div>
        <w:div w:id="1578978941">
          <w:marLeft w:val="0"/>
          <w:marRight w:val="0"/>
          <w:marTop w:val="0"/>
          <w:marBottom w:val="0"/>
          <w:divBdr>
            <w:top w:val="none" w:sz="0" w:space="0" w:color="auto"/>
            <w:left w:val="none" w:sz="0" w:space="0" w:color="auto"/>
            <w:bottom w:val="none" w:sz="0" w:space="0" w:color="auto"/>
            <w:right w:val="none" w:sz="0" w:space="0" w:color="auto"/>
          </w:divBdr>
        </w:div>
        <w:div w:id="942959412">
          <w:marLeft w:val="0"/>
          <w:marRight w:val="0"/>
          <w:marTop w:val="0"/>
          <w:marBottom w:val="0"/>
          <w:divBdr>
            <w:top w:val="none" w:sz="0" w:space="0" w:color="auto"/>
            <w:left w:val="none" w:sz="0" w:space="0" w:color="auto"/>
            <w:bottom w:val="none" w:sz="0" w:space="0" w:color="auto"/>
            <w:right w:val="none" w:sz="0" w:space="0" w:color="auto"/>
          </w:divBdr>
        </w:div>
        <w:div w:id="1227110302">
          <w:marLeft w:val="0"/>
          <w:marRight w:val="0"/>
          <w:marTop w:val="0"/>
          <w:marBottom w:val="0"/>
          <w:divBdr>
            <w:top w:val="none" w:sz="0" w:space="0" w:color="auto"/>
            <w:left w:val="none" w:sz="0" w:space="0" w:color="auto"/>
            <w:bottom w:val="none" w:sz="0" w:space="0" w:color="auto"/>
            <w:right w:val="none" w:sz="0" w:space="0" w:color="auto"/>
          </w:divBdr>
        </w:div>
        <w:div w:id="824005065">
          <w:marLeft w:val="0"/>
          <w:marRight w:val="0"/>
          <w:marTop w:val="0"/>
          <w:marBottom w:val="0"/>
          <w:divBdr>
            <w:top w:val="none" w:sz="0" w:space="0" w:color="auto"/>
            <w:left w:val="none" w:sz="0" w:space="0" w:color="auto"/>
            <w:bottom w:val="none" w:sz="0" w:space="0" w:color="auto"/>
            <w:right w:val="none" w:sz="0" w:space="0" w:color="auto"/>
          </w:divBdr>
        </w:div>
        <w:div w:id="517814584">
          <w:marLeft w:val="0"/>
          <w:marRight w:val="0"/>
          <w:marTop w:val="0"/>
          <w:marBottom w:val="0"/>
          <w:divBdr>
            <w:top w:val="none" w:sz="0" w:space="0" w:color="auto"/>
            <w:left w:val="none" w:sz="0" w:space="0" w:color="auto"/>
            <w:bottom w:val="none" w:sz="0" w:space="0" w:color="auto"/>
            <w:right w:val="none" w:sz="0" w:space="0" w:color="auto"/>
          </w:divBdr>
        </w:div>
      </w:divsChild>
    </w:div>
    <w:div w:id="659118587">
      <w:bodyDiv w:val="1"/>
      <w:marLeft w:val="0"/>
      <w:marRight w:val="0"/>
      <w:marTop w:val="0"/>
      <w:marBottom w:val="0"/>
      <w:divBdr>
        <w:top w:val="none" w:sz="0" w:space="0" w:color="auto"/>
        <w:left w:val="none" w:sz="0" w:space="0" w:color="auto"/>
        <w:bottom w:val="none" w:sz="0" w:space="0" w:color="auto"/>
        <w:right w:val="none" w:sz="0" w:space="0" w:color="auto"/>
      </w:divBdr>
      <w:divsChild>
        <w:div w:id="1527477961">
          <w:marLeft w:val="0"/>
          <w:marRight w:val="0"/>
          <w:marTop w:val="0"/>
          <w:marBottom w:val="0"/>
          <w:divBdr>
            <w:top w:val="none" w:sz="0" w:space="0" w:color="auto"/>
            <w:left w:val="none" w:sz="0" w:space="0" w:color="auto"/>
            <w:bottom w:val="none" w:sz="0" w:space="0" w:color="auto"/>
            <w:right w:val="none" w:sz="0" w:space="0" w:color="auto"/>
          </w:divBdr>
        </w:div>
        <w:div w:id="382172565">
          <w:marLeft w:val="0"/>
          <w:marRight w:val="0"/>
          <w:marTop w:val="0"/>
          <w:marBottom w:val="0"/>
          <w:divBdr>
            <w:top w:val="none" w:sz="0" w:space="0" w:color="auto"/>
            <w:left w:val="none" w:sz="0" w:space="0" w:color="auto"/>
            <w:bottom w:val="none" w:sz="0" w:space="0" w:color="auto"/>
            <w:right w:val="none" w:sz="0" w:space="0" w:color="auto"/>
          </w:divBdr>
        </w:div>
        <w:div w:id="1622421549">
          <w:marLeft w:val="0"/>
          <w:marRight w:val="0"/>
          <w:marTop w:val="0"/>
          <w:marBottom w:val="0"/>
          <w:divBdr>
            <w:top w:val="none" w:sz="0" w:space="0" w:color="auto"/>
            <w:left w:val="none" w:sz="0" w:space="0" w:color="auto"/>
            <w:bottom w:val="none" w:sz="0" w:space="0" w:color="auto"/>
            <w:right w:val="none" w:sz="0" w:space="0" w:color="auto"/>
          </w:divBdr>
        </w:div>
        <w:div w:id="864058809">
          <w:marLeft w:val="0"/>
          <w:marRight w:val="0"/>
          <w:marTop w:val="0"/>
          <w:marBottom w:val="0"/>
          <w:divBdr>
            <w:top w:val="none" w:sz="0" w:space="0" w:color="auto"/>
            <w:left w:val="none" w:sz="0" w:space="0" w:color="auto"/>
            <w:bottom w:val="none" w:sz="0" w:space="0" w:color="auto"/>
            <w:right w:val="none" w:sz="0" w:space="0" w:color="auto"/>
          </w:divBdr>
        </w:div>
        <w:div w:id="1436484573">
          <w:marLeft w:val="0"/>
          <w:marRight w:val="0"/>
          <w:marTop w:val="0"/>
          <w:marBottom w:val="0"/>
          <w:divBdr>
            <w:top w:val="none" w:sz="0" w:space="0" w:color="auto"/>
            <w:left w:val="none" w:sz="0" w:space="0" w:color="auto"/>
            <w:bottom w:val="none" w:sz="0" w:space="0" w:color="auto"/>
            <w:right w:val="none" w:sz="0" w:space="0" w:color="auto"/>
          </w:divBdr>
        </w:div>
        <w:div w:id="777145089">
          <w:marLeft w:val="0"/>
          <w:marRight w:val="0"/>
          <w:marTop w:val="0"/>
          <w:marBottom w:val="0"/>
          <w:divBdr>
            <w:top w:val="none" w:sz="0" w:space="0" w:color="auto"/>
            <w:left w:val="none" w:sz="0" w:space="0" w:color="auto"/>
            <w:bottom w:val="none" w:sz="0" w:space="0" w:color="auto"/>
            <w:right w:val="none" w:sz="0" w:space="0" w:color="auto"/>
          </w:divBdr>
        </w:div>
        <w:div w:id="31467302">
          <w:marLeft w:val="0"/>
          <w:marRight w:val="0"/>
          <w:marTop w:val="0"/>
          <w:marBottom w:val="0"/>
          <w:divBdr>
            <w:top w:val="none" w:sz="0" w:space="0" w:color="auto"/>
            <w:left w:val="none" w:sz="0" w:space="0" w:color="auto"/>
            <w:bottom w:val="none" w:sz="0" w:space="0" w:color="auto"/>
            <w:right w:val="none" w:sz="0" w:space="0" w:color="auto"/>
          </w:divBdr>
        </w:div>
        <w:div w:id="2093356996">
          <w:marLeft w:val="0"/>
          <w:marRight w:val="0"/>
          <w:marTop w:val="0"/>
          <w:marBottom w:val="0"/>
          <w:divBdr>
            <w:top w:val="none" w:sz="0" w:space="0" w:color="auto"/>
            <w:left w:val="none" w:sz="0" w:space="0" w:color="auto"/>
            <w:bottom w:val="none" w:sz="0" w:space="0" w:color="auto"/>
            <w:right w:val="none" w:sz="0" w:space="0" w:color="auto"/>
          </w:divBdr>
        </w:div>
        <w:div w:id="1240405286">
          <w:marLeft w:val="0"/>
          <w:marRight w:val="0"/>
          <w:marTop w:val="0"/>
          <w:marBottom w:val="0"/>
          <w:divBdr>
            <w:top w:val="none" w:sz="0" w:space="0" w:color="auto"/>
            <w:left w:val="none" w:sz="0" w:space="0" w:color="auto"/>
            <w:bottom w:val="none" w:sz="0" w:space="0" w:color="auto"/>
            <w:right w:val="none" w:sz="0" w:space="0" w:color="auto"/>
          </w:divBdr>
        </w:div>
        <w:div w:id="1788507577">
          <w:marLeft w:val="0"/>
          <w:marRight w:val="0"/>
          <w:marTop w:val="0"/>
          <w:marBottom w:val="0"/>
          <w:divBdr>
            <w:top w:val="none" w:sz="0" w:space="0" w:color="auto"/>
            <w:left w:val="none" w:sz="0" w:space="0" w:color="auto"/>
            <w:bottom w:val="none" w:sz="0" w:space="0" w:color="auto"/>
            <w:right w:val="none" w:sz="0" w:space="0" w:color="auto"/>
          </w:divBdr>
        </w:div>
        <w:div w:id="1446383288">
          <w:marLeft w:val="0"/>
          <w:marRight w:val="0"/>
          <w:marTop w:val="0"/>
          <w:marBottom w:val="0"/>
          <w:divBdr>
            <w:top w:val="none" w:sz="0" w:space="0" w:color="auto"/>
            <w:left w:val="none" w:sz="0" w:space="0" w:color="auto"/>
            <w:bottom w:val="none" w:sz="0" w:space="0" w:color="auto"/>
            <w:right w:val="none" w:sz="0" w:space="0" w:color="auto"/>
          </w:divBdr>
        </w:div>
        <w:div w:id="893395184">
          <w:marLeft w:val="0"/>
          <w:marRight w:val="0"/>
          <w:marTop w:val="0"/>
          <w:marBottom w:val="0"/>
          <w:divBdr>
            <w:top w:val="none" w:sz="0" w:space="0" w:color="auto"/>
            <w:left w:val="none" w:sz="0" w:space="0" w:color="auto"/>
            <w:bottom w:val="none" w:sz="0" w:space="0" w:color="auto"/>
            <w:right w:val="none" w:sz="0" w:space="0" w:color="auto"/>
          </w:divBdr>
        </w:div>
        <w:div w:id="804929085">
          <w:marLeft w:val="0"/>
          <w:marRight w:val="0"/>
          <w:marTop w:val="0"/>
          <w:marBottom w:val="0"/>
          <w:divBdr>
            <w:top w:val="none" w:sz="0" w:space="0" w:color="auto"/>
            <w:left w:val="none" w:sz="0" w:space="0" w:color="auto"/>
            <w:bottom w:val="none" w:sz="0" w:space="0" w:color="auto"/>
            <w:right w:val="none" w:sz="0" w:space="0" w:color="auto"/>
          </w:divBdr>
        </w:div>
        <w:div w:id="1288467859">
          <w:marLeft w:val="0"/>
          <w:marRight w:val="0"/>
          <w:marTop w:val="0"/>
          <w:marBottom w:val="0"/>
          <w:divBdr>
            <w:top w:val="none" w:sz="0" w:space="0" w:color="auto"/>
            <w:left w:val="none" w:sz="0" w:space="0" w:color="auto"/>
            <w:bottom w:val="none" w:sz="0" w:space="0" w:color="auto"/>
            <w:right w:val="none" w:sz="0" w:space="0" w:color="auto"/>
          </w:divBdr>
        </w:div>
        <w:div w:id="1146121083">
          <w:marLeft w:val="0"/>
          <w:marRight w:val="0"/>
          <w:marTop w:val="0"/>
          <w:marBottom w:val="0"/>
          <w:divBdr>
            <w:top w:val="none" w:sz="0" w:space="0" w:color="auto"/>
            <w:left w:val="none" w:sz="0" w:space="0" w:color="auto"/>
            <w:bottom w:val="none" w:sz="0" w:space="0" w:color="auto"/>
            <w:right w:val="none" w:sz="0" w:space="0" w:color="auto"/>
          </w:divBdr>
        </w:div>
        <w:div w:id="1759709349">
          <w:marLeft w:val="0"/>
          <w:marRight w:val="0"/>
          <w:marTop w:val="0"/>
          <w:marBottom w:val="0"/>
          <w:divBdr>
            <w:top w:val="none" w:sz="0" w:space="0" w:color="auto"/>
            <w:left w:val="none" w:sz="0" w:space="0" w:color="auto"/>
            <w:bottom w:val="none" w:sz="0" w:space="0" w:color="auto"/>
            <w:right w:val="none" w:sz="0" w:space="0" w:color="auto"/>
          </w:divBdr>
        </w:div>
      </w:divsChild>
    </w:div>
    <w:div w:id="752170029">
      <w:bodyDiv w:val="1"/>
      <w:marLeft w:val="0"/>
      <w:marRight w:val="0"/>
      <w:marTop w:val="0"/>
      <w:marBottom w:val="0"/>
      <w:divBdr>
        <w:top w:val="none" w:sz="0" w:space="0" w:color="auto"/>
        <w:left w:val="none" w:sz="0" w:space="0" w:color="auto"/>
        <w:bottom w:val="none" w:sz="0" w:space="0" w:color="auto"/>
        <w:right w:val="none" w:sz="0" w:space="0" w:color="auto"/>
      </w:divBdr>
      <w:divsChild>
        <w:div w:id="2008437000">
          <w:marLeft w:val="0"/>
          <w:marRight w:val="0"/>
          <w:marTop w:val="0"/>
          <w:marBottom w:val="0"/>
          <w:divBdr>
            <w:top w:val="none" w:sz="0" w:space="0" w:color="auto"/>
            <w:left w:val="none" w:sz="0" w:space="0" w:color="auto"/>
            <w:bottom w:val="none" w:sz="0" w:space="0" w:color="auto"/>
            <w:right w:val="none" w:sz="0" w:space="0" w:color="auto"/>
          </w:divBdr>
        </w:div>
        <w:div w:id="755519734">
          <w:marLeft w:val="0"/>
          <w:marRight w:val="0"/>
          <w:marTop w:val="0"/>
          <w:marBottom w:val="0"/>
          <w:divBdr>
            <w:top w:val="none" w:sz="0" w:space="0" w:color="auto"/>
            <w:left w:val="none" w:sz="0" w:space="0" w:color="auto"/>
            <w:bottom w:val="none" w:sz="0" w:space="0" w:color="auto"/>
            <w:right w:val="none" w:sz="0" w:space="0" w:color="auto"/>
          </w:divBdr>
        </w:div>
        <w:div w:id="235436868">
          <w:marLeft w:val="0"/>
          <w:marRight w:val="0"/>
          <w:marTop w:val="0"/>
          <w:marBottom w:val="0"/>
          <w:divBdr>
            <w:top w:val="none" w:sz="0" w:space="0" w:color="auto"/>
            <w:left w:val="none" w:sz="0" w:space="0" w:color="auto"/>
            <w:bottom w:val="none" w:sz="0" w:space="0" w:color="auto"/>
            <w:right w:val="none" w:sz="0" w:space="0" w:color="auto"/>
          </w:divBdr>
        </w:div>
        <w:div w:id="110786430">
          <w:marLeft w:val="0"/>
          <w:marRight w:val="0"/>
          <w:marTop w:val="0"/>
          <w:marBottom w:val="0"/>
          <w:divBdr>
            <w:top w:val="none" w:sz="0" w:space="0" w:color="auto"/>
            <w:left w:val="none" w:sz="0" w:space="0" w:color="auto"/>
            <w:bottom w:val="none" w:sz="0" w:space="0" w:color="auto"/>
            <w:right w:val="none" w:sz="0" w:space="0" w:color="auto"/>
          </w:divBdr>
        </w:div>
        <w:div w:id="1082798400">
          <w:marLeft w:val="0"/>
          <w:marRight w:val="0"/>
          <w:marTop w:val="0"/>
          <w:marBottom w:val="0"/>
          <w:divBdr>
            <w:top w:val="none" w:sz="0" w:space="0" w:color="auto"/>
            <w:left w:val="none" w:sz="0" w:space="0" w:color="auto"/>
            <w:bottom w:val="none" w:sz="0" w:space="0" w:color="auto"/>
            <w:right w:val="none" w:sz="0" w:space="0" w:color="auto"/>
          </w:divBdr>
        </w:div>
        <w:div w:id="2129078539">
          <w:marLeft w:val="0"/>
          <w:marRight w:val="0"/>
          <w:marTop w:val="0"/>
          <w:marBottom w:val="0"/>
          <w:divBdr>
            <w:top w:val="none" w:sz="0" w:space="0" w:color="auto"/>
            <w:left w:val="none" w:sz="0" w:space="0" w:color="auto"/>
            <w:bottom w:val="none" w:sz="0" w:space="0" w:color="auto"/>
            <w:right w:val="none" w:sz="0" w:space="0" w:color="auto"/>
          </w:divBdr>
        </w:div>
        <w:div w:id="249896307">
          <w:marLeft w:val="0"/>
          <w:marRight w:val="0"/>
          <w:marTop w:val="0"/>
          <w:marBottom w:val="0"/>
          <w:divBdr>
            <w:top w:val="none" w:sz="0" w:space="0" w:color="auto"/>
            <w:left w:val="none" w:sz="0" w:space="0" w:color="auto"/>
            <w:bottom w:val="none" w:sz="0" w:space="0" w:color="auto"/>
            <w:right w:val="none" w:sz="0" w:space="0" w:color="auto"/>
          </w:divBdr>
        </w:div>
        <w:div w:id="1358628237">
          <w:marLeft w:val="0"/>
          <w:marRight w:val="0"/>
          <w:marTop w:val="0"/>
          <w:marBottom w:val="0"/>
          <w:divBdr>
            <w:top w:val="none" w:sz="0" w:space="0" w:color="auto"/>
            <w:left w:val="none" w:sz="0" w:space="0" w:color="auto"/>
            <w:bottom w:val="none" w:sz="0" w:space="0" w:color="auto"/>
            <w:right w:val="none" w:sz="0" w:space="0" w:color="auto"/>
          </w:divBdr>
        </w:div>
        <w:div w:id="1959796717">
          <w:marLeft w:val="0"/>
          <w:marRight w:val="0"/>
          <w:marTop w:val="0"/>
          <w:marBottom w:val="0"/>
          <w:divBdr>
            <w:top w:val="none" w:sz="0" w:space="0" w:color="auto"/>
            <w:left w:val="none" w:sz="0" w:space="0" w:color="auto"/>
            <w:bottom w:val="none" w:sz="0" w:space="0" w:color="auto"/>
            <w:right w:val="none" w:sz="0" w:space="0" w:color="auto"/>
          </w:divBdr>
        </w:div>
        <w:div w:id="1741173377">
          <w:marLeft w:val="0"/>
          <w:marRight w:val="0"/>
          <w:marTop w:val="0"/>
          <w:marBottom w:val="0"/>
          <w:divBdr>
            <w:top w:val="none" w:sz="0" w:space="0" w:color="auto"/>
            <w:left w:val="none" w:sz="0" w:space="0" w:color="auto"/>
            <w:bottom w:val="none" w:sz="0" w:space="0" w:color="auto"/>
            <w:right w:val="none" w:sz="0" w:space="0" w:color="auto"/>
          </w:divBdr>
        </w:div>
        <w:div w:id="368645336">
          <w:marLeft w:val="0"/>
          <w:marRight w:val="0"/>
          <w:marTop w:val="0"/>
          <w:marBottom w:val="0"/>
          <w:divBdr>
            <w:top w:val="none" w:sz="0" w:space="0" w:color="auto"/>
            <w:left w:val="none" w:sz="0" w:space="0" w:color="auto"/>
            <w:bottom w:val="none" w:sz="0" w:space="0" w:color="auto"/>
            <w:right w:val="none" w:sz="0" w:space="0" w:color="auto"/>
          </w:divBdr>
        </w:div>
        <w:div w:id="1043097208">
          <w:marLeft w:val="0"/>
          <w:marRight w:val="0"/>
          <w:marTop w:val="0"/>
          <w:marBottom w:val="0"/>
          <w:divBdr>
            <w:top w:val="none" w:sz="0" w:space="0" w:color="auto"/>
            <w:left w:val="none" w:sz="0" w:space="0" w:color="auto"/>
            <w:bottom w:val="none" w:sz="0" w:space="0" w:color="auto"/>
            <w:right w:val="none" w:sz="0" w:space="0" w:color="auto"/>
          </w:divBdr>
        </w:div>
        <w:div w:id="825585953">
          <w:marLeft w:val="0"/>
          <w:marRight w:val="0"/>
          <w:marTop w:val="0"/>
          <w:marBottom w:val="0"/>
          <w:divBdr>
            <w:top w:val="none" w:sz="0" w:space="0" w:color="auto"/>
            <w:left w:val="none" w:sz="0" w:space="0" w:color="auto"/>
            <w:bottom w:val="none" w:sz="0" w:space="0" w:color="auto"/>
            <w:right w:val="none" w:sz="0" w:space="0" w:color="auto"/>
          </w:divBdr>
        </w:div>
      </w:divsChild>
    </w:div>
    <w:div w:id="754517275">
      <w:bodyDiv w:val="1"/>
      <w:marLeft w:val="0"/>
      <w:marRight w:val="0"/>
      <w:marTop w:val="0"/>
      <w:marBottom w:val="0"/>
      <w:divBdr>
        <w:top w:val="none" w:sz="0" w:space="0" w:color="auto"/>
        <w:left w:val="none" w:sz="0" w:space="0" w:color="auto"/>
        <w:bottom w:val="none" w:sz="0" w:space="0" w:color="auto"/>
        <w:right w:val="none" w:sz="0" w:space="0" w:color="auto"/>
      </w:divBdr>
    </w:div>
    <w:div w:id="816651804">
      <w:bodyDiv w:val="1"/>
      <w:marLeft w:val="0"/>
      <w:marRight w:val="0"/>
      <w:marTop w:val="0"/>
      <w:marBottom w:val="0"/>
      <w:divBdr>
        <w:top w:val="none" w:sz="0" w:space="0" w:color="auto"/>
        <w:left w:val="none" w:sz="0" w:space="0" w:color="auto"/>
        <w:bottom w:val="none" w:sz="0" w:space="0" w:color="auto"/>
        <w:right w:val="none" w:sz="0" w:space="0" w:color="auto"/>
      </w:divBdr>
    </w:div>
    <w:div w:id="841547838">
      <w:bodyDiv w:val="1"/>
      <w:marLeft w:val="0"/>
      <w:marRight w:val="0"/>
      <w:marTop w:val="0"/>
      <w:marBottom w:val="0"/>
      <w:divBdr>
        <w:top w:val="none" w:sz="0" w:space="0" w:color="auto"/>
        <w:left w:val="none" w:sz="0" w:space="0" w:color="auto"/>
        <w:bottom w:val="none" w:sz="0" w:space="0" w:color="auto"/>
        <w:right w:val="none" w:sz="0" w:space="0" w:color="auto"/>
      </w:divBdr>
    </w:div>
    <w:div w:id="859046097">
      <w:bodyDiv w:val="1"/>
      <w:marLeft w:val="0"/>
      <w:marRight w:val="0"/>
      <w:marTop w:val="0"/>
      <w:marBottom w:val="0"/>
      <w:divBdr>
        <w:top w:val="none" w:sz="0" w:space="0" w:color="auto"/>
        <w:left w:val="none" w:sz="0" w:space="0" w:color="auto"/>
        <w:bottom w:val="none" w:sz="0" w:space="0" w:color="auto"/>
        <w:right w:val="none" w:sz="0" w:space="0" w:color="auto"/>
      </w:divBdr>
    </w:div>
    <w:div w:id="914557732">
      <w:bodyDiv w:val="1"/>
      <w:marLeft w:val="0"/>
      <w:marRight w:val="0"/>
      <w:marTop w:val="0"/>
      <w:marBottom w:val="0"/>
      <w:divBdr>
        <w:top w:val="none" w:sz="0" w:space="0" w:color="auto"/>
        <w:left w:val="none" w:sz="0" w:space="0" w:color="auto"/>
        <w:bottom w:val="none" w:sz="0" w:space="0" w:color="auto"/>
        <w:right w:val="none" w:sz="0" w:space="0" w:color="auto"/>
      </w:divBdr>
    </w:div>
    <w:div w:id="925647471">
      <w:bodyDiv w:val="1"/>
      <w:marLeft w:val="0"/>
      <w:marRight w:val="0"/>
      <w:marTop w:val="0"/>
      <w:marBottom w:val="0"/>
      <w:divBdr>
        <w:top w:val="none" w:sz="0" w:space="0" w:color="auto"/>
        <w:left w:val="none" w:sz="0" w:space="0" w:color="auto"/>
        <w:bottom w:val="none" w:sz="0" w:space="0" w:color="auto"/>
        <w:right w:val="none" w:sz="0" w:space="0" w:color="auto"/>
      </w:divBdr>
    </w:div>
    <w:div w:id="935863581">
      <w:bodyDiv w:val="1"/>
      <w:marLeft w:val="0"/>
      <w:marRight w:val="0"/>
      <w:marTop w:val="0"/>
      <w:marBottom w:val="0"/>
      <w:divBdr>
        <w:top w:val="none" w:sz="0" w:space="0" w:color="auto"/>
        <w:left w:val="none" w:sz="0" w:space="0" w:color="auto"/>
        <w:bottom w:val="none" w:sz="0" w:space="0" w:color="auto"/>
        <w:right w:val="none" w:sz="0" w:space="0" w:color="auto"/>
      </w:divBdr>
      <w:divsChild>
        <w:div w:id="679434564">
          <w:marLeft w:val="0"/>
          <w:marRight w:val="0"/>
          <w:marTop w:val="0"/>
          <w:marBottom w:val="0"/>
          <w:divBdr>
            <w:top w:val="none" w:sz="0" w:space="0" w:color="auto"/>
            <w:left w:val="none" w:sz="0" w:space="0" w:color="auto"/>
            <w:bottom w:val="none" w:sz="0" w:space="0" w:color="auto"/>
            <w:right w:val="none" w:sz="0" w:space="0" w:color="auto"/>
          </w:divBdr>
        </w:div>
        <w:div w:id="931351232">
          <w:marLeft w:val="0"/>
          <w:marRight w:val="0"/>
          <w:marTop w:val="0"/>
          <w:marBottom w:val="0"/>
          <w:divBdr>
            <w:top w:val="none" w:sz="0" w:space="0" w:color="auto"/>
            <w:left w:val="none" w:sz="0" w:space="0" w:color="auto"/>
            <w:bottom w:val="none" w:sz="0" w:space="0" w:color="auto"/>
            <w:right w:val="none" w:sz="0" w:space="0" w:color="auto"/>
          </w:divBdr>
        </w:div>
        <w:div w:id="1429227769">
          <w:marLeft w:val="0"/>
          <w:marRight w:val="0"/>
          <w:marTop w:val="0"/>
          <w:marBottom w:val="0"/>
          <w:divBdr>
            <w:top w:val="none" w:sz="0" w:space="0" w:color="auto"/>
            <w:left w:val="none" w:sz="0" w:space="0" w:color="auto"/>
            <w:bottom w:val="none" w:sz="0" w:space="0" w:color="auto"/>
            <w:right w:val="none" w:sz="0" w:space="0" w:color="auto"/>
          </w:divBdr>
        </w:div>
        <w:div w:id="482620268">
          <w:marLeft w:val="0"/>
          <w:marRight w:val="0"/>
          <w:marTop w:val="0"/>
          <w:marBottom w:val="0"/>
          <w:divBdr>
            <w:top w:val="none" w:sz="0" w:space="0" w:color="auto"/>
            <w:left w:val="none" w:sz="0" w:space="0" w:color="auto"/>
            <w:bottom w:val="none" w:sz="0" w:space="0" w:color="auto"/>
            <w:right w:val="none" w:sz="0" w:space="0" w:color="auto"/>
          </w:divBdr>
        </w:div>
        <w:div w:id="1548100280">
          <w:marLeft w:val="0"/>
          <w:marRight w:val="0"/>
          <w:marTop w:val="0"/>
          <w:marBottom w:val="0"/>
          <w:divBdr>
            <w:top w:val="none" w:sz="0" w:space="0" w:color="auto"/>
            <w:left w:val="none" w:sz="0" w:space="0" w:color="auto"/>
            <w:bottom w:val="none" w:sz="0" w:space="0" w:color="auto"/>
            <w:right w:val="none" w:sz="0" w:space="0" w:color="auto"/>
          </w:divBdr>
        </w:div>
        <w:div w:id="2056343383">
          <w:marLeft w:val="0"/>
          <w:marRight w:val="0"/>
          <w:marTop w:val="0"/>
          <w:marBottom w:val="0"/>
          <w:divBdr>
            <w:top w:val="none" w:sz="0" w:space="0" w:color="auto"/>
            <w:left w:val="none" w:sz="0" w:space="0" w:color="auto"/>
            <w:bottom w:val="none" w:sz="0" w:space="0" w:color="auto"/>
            <w:right w:val="none" w:sz="0" w:space="0" w:color="auto"/>
          </w:divBdr>
        </w:div>
        <w:div w:id="1664699811">
          <w:marLeft w:val="0"/>
          <w:marRight w:val="0"/>
          <w:marTop w:val="0"/>
          <w:marBottom w:val="0"/>
          <w:divBdr>
            <w:top w:val="none" w:sz="0" w:space="0" w:color="auto"/>
            <w:left w:val="none" w:sz="0" w:space="0" w:color="auto"/>
            <w:bottom w:val="none" w:sz="0" w:space="0" w:color="auto"/>
            <w:right w:val="none" w:sz="0" w:space="0" w:color="auto"/>
          </w:divBdr>
        </w:div>
        <w:div w:id="2002388169">
          <w:marLeft w:val="0"/>
          <w:marRight w:val="0"/>
          <w:marTop w:val="0"/>
          <w:marBottom w:val="0"/>
          <w:divBdr>
            <w:top w:val="none" w:sz="0" w:space="0" w:color="auto"/>
            <w:left w:val="none" w:sz="0" w:space="0" w:color="auto"/>
            <w:bottom w:val="none" w:sz="0" w:space="0" w:color="auto"/>
            <w:right w:val="none" w:sz="0" w:space="0" w:color="auto"/>
          </w:divBdr>
        </w:div>
        <w:div w:id="571964317">
          <w:marLeft w:val="0"/>
          <w:marRight w:val="0"/>
          <w:marTop w:val="0"/>
          <w:marBottom w:val="0"/>
          <w:divBdr>
            <w:top w:val="none" w:sz="0" w:space="0" w:color="auto"/>
            <w:left w:val="none" w:sz="0" w:space="0" w:color="auto"/>
            <w:bottom w:val="none" w:sz="0" w:space="0" w:color="auto"/>
            <w:right w:val="none" w:sz="0" w:space="0" w:color="auto"/>
          </w:divBdr>
        </w:div>
        <w:div w:id="1895315325">
          <w:marLeft w:val="0"/>
          <w:marRight w:val="0"/>
          <w:marTop w:val="0"/>
          <w:marBottom w:val="0"/>
          <w:divBdr>
            <w:top w:val="none" w:sz="0" w:space="0" w:color="auto"/>
            <w:left w:val="none" w:sz="0" w:space="0" w:color="auto"/>
            <w:bottom w:val="none" w:sz="0" w:space="0" w:color="auto"/>
            <w:right w:val="none" w:sz="0" w:space="0" w:color="auto"/>
          </w:divBdr>
        </w:div>
        <w:div w:id="1562598805">
          <w:marLeft w:val="0"/>
          <w:marRight w:val="0"/>
          <w:marTop w:val="0"/>
          <w:marBottom w:val="0"/>
          <w:divBdr>
            <w:top w:val="none" w:sz="0" w:space="0" w:color="auto"/>
            <w:left w:val="none" w:sz="0" w:space="0" w:color="auto"/>
            <w:bottom w:val="none" w:sz="0" w:space="0" w:color="auto"/>
            <w:right w:val="none" w:sz="0" w:space="0" w:color="auto"/>
          </w:divBdr>
        </w:div>
        <w:div w:id="1081947455">
          <w:marLeft w:val="0"/>
          <w:marRight w:val="0"/>
          <w:marTop w:val="0"/>
          <w:marBottom w:val="0"/>
          <w:divBdr>
            <w:top w:val="none" w:sz="0" w:space="0" w:color="auto"/>
            <w:left w:val="none" w:sz="0" w:space="0" w:color="auto"/>
            <w:bottom w:val="none" w:sz="0" w:space="0" w:color="auto"/>
            <w:right w:val="none" w:sz="0" w:space="0" w:color="auto"/>
          </w:divBdr>
        </w:div>
        <w:div w:id="1313758985">
          <w:marLeft w:val="0"/>
          <w:marRight w:val="0"/>
          <w:marTop w:val="0"/>
          <w:marBottom w:val="0"/>
          <w:divBdr>
            <w:top w:val="none" w:sz="0" w:space="0" w:color="auto"/>
            <w:left w:val="none" w:sz="0" w:space="0" w:color="auto"/>
            <w:bottom w:val="none" w:sz="0" w:space="0" w:color="auto"/>
            <w:right w:val="none" w:sz="0" w:space="0" w:color="auto"/>
          </w:divBdr>
        </w:div>
        <w:div w:id="170262879">
          <w:marLeft w:val="0"/>
          <w:marRight w:val="0"/>
          <w:marTop w:val="0"/>
          <w:marBottom w:val="0"/>
          <w:divBdr>
            <w:top w:val="none" w:sz="0" w:space="0" w:color="auto"/>
            <w:left w:val="none" w:sz="0" w:space="0" w:color="auto"/>
            <w:bottom w:val="none" w:sz="0" w:space="0" w:color="auto"/>
            <w:right w:val="none" w:sz="0" w:space="0" w:color="auto"/>
          </w:divBdr>
        </w:div>
        <w:div w:id="870529954">
          <w:marLeft w:val="0"/>
          <w:marRight w:val="0"/>
          <w:marTop w:val="0"/>
          <w:marBottom w:val="0"/>
          <w:divBdr>
            <w:top w:val="none" w:sz="0" w:space="0" w:color="auto"/>
            <w:left w:val="none" w:sz="0" w:space="0" w:color="auto"/>
            <w:bottom w:val="none" w:sz="0" w:space="0" w:color="auto"/>
            <w:right w:val="none" w:sz="0" w:space="0" w:color="auto"/>
          </w:divBdr>
        </w:div>
        <w:div w:id="1041974709">
          <w:marLeft w:val="0"/>
          <w:marRight w:val="0"/>
          <w:marTop w:val="0"/>
          <w:marBottom w:val="0"/>
          <w:divBdr>
            <w:top w:val="none" w:sz="0" w:space="0" w:color="auto"/>
            <w:left w:val="none" w:sz="0" w:space="0" w:color="auto"/>
            <w:bottom w:val="none" w:sz="0" w:space="0" w:color="auto"/>
            <w:right w:val="none" w:sz="0" w:space="0" w:color="auto"/>
          </w:divBdr>
        </w:div>
        <w:div w:id="1462919440">
          <w:marLeft w:val="0"/>
          <w:marRight w:val="0"/>
          <w:marTop w:val="0"/>
          <w:marBottom w:val="0"/>
          <w:divBdr>
            <w:top w:val="none" w:sz="0" w:space="0" w:color="auto"/>
            <w:left w:val="none" w:sz="0" w:space="0" w:color="auto"/>
            <w:bottom w:val="none" w:sz="0" w:space="0" w:color="auto"/>
            <w:right w:val="none" w:sz="0" w:space="0" w:color="auto"/>
          </w:divBdr>
        </w:div>
        <w:div w:id="936712375">
          <w:marLeft w:val="0"/>
          <w:marRight w:val="0"/>
          <w:marTop w:val="0"/>
          <w:marBottom w:val="0"/>
          <w:divBdr>
            <w:top w:val="none" w:sz="0" w:space="0" w:color="auto"/>
            <w:left w:val="none" w:sz="0" w:space="0" w:color="auto"/>
            <w:bottom w:val="none" w:sz="0" w:space="0" w:color="auto"/>
            <w:right w:val="none" w:sz="0" w:space="0" w:color="auto"/>
          </w:divBdr>
        </w:div>
        <w:div w:id="745415644">
          <w:marLeft w:val="0"/>
          <w:marRight w:val="0"/>
          <w:marTop w:val="0"/>
          <w:marBottom w:val="0"/>
          <w:divBdr>
            <w:top w:val="none" w:sz="0" w:space="0" w:color="auto"/>
            <w:left w:val="none" w:sz="0" w:space="0" w:color="auto"/>
            <w:bottom w:val="none" w:sz="0" w:space="0" w:color="auto"/>
            <w:right w:val="none" w:sz="0" w:space="0" w:color="auto"/>
          </w:divBdr>
        </w:div>
        <w:div w:id="1062100565">
          <w:marLeft w:val="0"/>
          <w:marRight w:val="0"/>
          <w:marTop w:val="0"/>
          <w:marBottom w:val="0"/>
          <w:divBdr>
            <w:top w:val="none" w:sz="0" w:space="0" w:color="auto"/>
            <w:left w:val="none" w:sz="0" w:space="0" w:color="auto"/>
            <w:bottom w:val="none" w:sz="0" w:space="0" w:color="auto"/>
            <w:right w:val="none" w:sz="0" w:space="0" w:color="auto"/>
          </w:divBdr>
        </w:div>
        <w:div w:id="382873131">
          <w:marLeft w:val="0"/>
          <w:marRight w:val="0"/>
          <w:marTop w:val="0"/>
          <w:marBottom w:val="0"/>
          <w:divBdr>
            <w:top w:val="none" w:sz="0" w:space="0" w:color="auto"/>
            <w:left w:val="none" w:sz="0" w:space="0" w:color="auto"/>
            <w:bottom w:val="none" w:sz="0" w:space="0" w:color="auto"/>
            <w:right w:val="none" w:sz="0" w:space="0" w:color="auto"/>
          </w:divBdr>
        </w:div>
        <w:div w:id="812059721">
          <w:marLeft w:val="0"/>
          <w:marRight w:val="0"/>
          <w:marTop w:val="0"/>
          <w:marBottom w:val="0"/>
          <w:divBdr>
            <w:top w:val="none" w:sz="0" w:space="0" w:color="auto"/>
            <w:left w:val="none" w:sz="0" w:space="0" w:color="auto"/>
            <w:bottom w:val="none" w:sz="0" w:space="0" w:color="auto"/>
            <w:right w:val="none" w:sz="0" w:space="0" w:color="auto"/>
          </w:divBdr>
        </w:div>
        <w:div w:id="1281571559">
          <w:marLeft w:val="0"/>
          <w:marRight w:val="0"/>
          <w:marTop w:val="0"/>
          <w:marBottom w:val="0"/>
          <w:divBdr>
            <w:top w:val="none" w:sz="0" w:space="0" w:color="auto"/>
            <w:left w:val="none" w:sz="0" w:space="0" w:color="auto"/>
            <w:bottom w:val="none" w:sz="0" w:space="0" w:color="auto"/>
            <w:right w:val="none" w:sz="0" w:space="0" w:color="auto"/>
          </w:divBdr>
        </w:div>
      </w:divsChild>
    </w:div>
    <w:div w:id="953318830">
      <w:bodyDiv w:val="1"/>
      <w:marLeft w:val="0"/>
      <w:marRight w:val="0"/>
      <w:marTop w:val="0"/>
      <w:marBottom w:val="0"/>
      <w:divBdr>
        <w:top w:val="none" w:sz="0" w:space="0" w:color="auto"/>
        <w:left w:val="none" w:sz="0" w:space="0" w:color="auto"/>
        <w:bottom w:val="none" w:sz="0" w:space="0" w:color="auto"/>
        <w:right w:val="none" w:sz="0" w:space="0" w:color="auto"/>
      </w:divBdr>
    </w:div>
    <w:div w:id="1009648680">
      <w:bodyDiv w:val="1"/>
      <w:marLeft w:val="0"/>
      <w:marRight w:val="0"/>
      <w:marTop w:val="0"/>
      <w:marBottom w:val="0"/>
      <w:divBdr>
        <w:top w:val="none" w:sz="0" w:space="0" w:color="auto"/>
        <w:left w:val="none" w:sz="0" w:space="0" w:color="auto"/>
        <w:bottom w:val="none" w:sz="0" w:space="0" w:color="auto"/>
        <w:right w:val="none" w:sz="0" w:space="0" w:color="auto"/>
      </w:divBdr>
      <w:divsChild>
        <w:div w:id="2130388396">
          <w:marLeft w:val="0"/>
          <w:marRight w:val="0"/>
          <w:marTop w:val="0"/>
          <w:marBottom w:val="0"/>
          <w:divBdr>
            <w:top w:val="none" w:sz="0" w:space="0" w:color="auto"/>
            <w:left w:val="none" w:sz="0" w:space="0" w:color="auto"/>
            <w:bottom w:val="none" w:sz="0" w:space="0" w:color="auto"/>
            <w:right w:val="none" w:sz="0" w:space="0" w:color="auto"/>
          </w:divBdr>
        </w:div>
      </w:divsChild>
    </w:div>
    <w:div w:id="1086073922">
      <w:bodyDiv w:val="1"/>
      <w:marLeft w:val="0"/>
      <w:marRight w:val="0"/>
      <w:marTop w:val="0"/>
      <w:marBottom w:val="0"/>
      <w:divBdr>
        <w:top w:val="none" w:sz="0" w:space="0" w:color="auto"/>
        <w:left w:val="none" w:sz="0" w:space="0" w:color="auto"/>
        <w:bottom w:val="none" w:sz="0" w:space="0" w:color="auto"/>
        <w:right w:val="none" w:sz="0" w:space="0" w:color="auto"/>
      </w:divBdr>
    </w:div>
    <w:div w:id="1104615889">
      <w:bodyDiv w:val="1"/>
      <w:marLeft w:val="0"/>
      <w:marRight w:val="0"/>
      <w:marTop w:val="0"/>
      <w:marBottom w:val="0"/>
      <w:divBdr>
        <w:top w:val="none" w:sz="0" w:space="0" w:color="auto"/>
        <w:left w:val="none" w:sz="0" w:space="0" w:color="auto"/>
        <w:bottom w:val="none" w:sz="0" w:space="0" w:color="auto"/>
        <w:right w:val="none" w:sz="0" w:space="0" w:color="auto"/>
      </w:divBdr>
    </w:div>
    <w:div w:id="1142041342">
      <w:bodyDiv w:val="1"/>
      <w:marLeft w:val="0"/>
      <w:marRight w:val="0"/>
      <w:marTop w:val="0"/>
      <w:marBottom w:val="0"/>
      <w:divBdr>
        <w:top w:val="none" w:sz="0" w:space="0" w:color="auto"/>
        <w:left w:val="none" w:sz="0" w:space="0" w:color="auto"/>
        <w:bottom w:val="none" w:sz="0" w:space="0" w:color="auto"/>
        <w:right w:val="none" w:sz="0" w:space="0" w:color="auto"/>
      </w:divBdr>
    </w:div>
    <w:div w:id="1150906819">
      <w:bodyDiv w:val="1"/>
      <w:marLeft w:val="0"/>
      <w:marRight w:val="0"/>
      <w:marTop w:val="0"/>
      <w:marBottom w:val="0"/>
      <w:divBdr>
        <w:top w:val="none" w:sz="0" w:space="0" w:color="auto"/>
        <w:left w:val="none" w:sz="0" w:space="0" w:color="auto"/>
        <w:bottom w:val="none" w:sz="0" w:space="0" w:color="auto"/>
        <w:right w:val="none" w:sz="0" w:space="0" w:color="auto"/>
      </w:divBdr>
    </w:div>
    <w:div w:id="1170826550">
      <w:bodyDiv w:val="1"/>
      <w:marLeft w:val="0"/>
      <w:marRight w:val="0"/>
      <w:marTop w:val="0"/>
      <w:marBottom w:val="0"/>
      <w:divBdr>
        <w:top w:val="none" w:sz="0" w:space="0" w:color="auto"/>
        <w:left w:val="none" w:sz="0" w:space="0" w:color="auto"/>
        <w:bottom w:val="none" w:sz="0" w:space="0" w:color="auto"/>
        <w:right w:val="none" w:sz="0" w:space="0" w:color="auto"/>
      </w:divBdr>
    </w:div>
    <w:div w:id="1229345725">
      <w:bodyDiv w:val="1"/>
      <w:marLeft w:val="0"/>
      <w:marRight w:val="0"/>
      <w:marTop w:val="0"/>
      <w:marBottom w:val="0"/>
      <w:divBdr>
        <w:top w:val="none" w:sz="0" w:space="0" w:color="auto"/>
        <w:left w:val="none" w:sz="0" w:space="0" w:color="auto"/>
        <w:bottom w:val="none" w:sz="0" w:space="0" w:color="auto"/>
        <w:right w:val="none" w:sz="0" w:space="0" w:color="auto"/>
      </w:divBdr>
    </w:div>
    <w:div w:id="1242174605">
      <w:bodyDiv w:val="1"/>
      <w:marLeft w:val="0"/>
      <w:marRight w:val="0"/>
      <w:marTop w:val="0"/>
      <w:marBottom w:val="0"/>
      <w:divBdr>
        <w:top w:val="none" w:sz="0" w:space="0" w:color="auto"/>
        <w:left w:val="none" w:sz="0" w:space="0" w:color="auto"/>
        <w:bottom w:val="none" w:sz="0" w:space="0" w:color="auto"/>
        <w:right w:val="none" w:sz="0" w:space="0" w:color="auto"/>
      </w:divBdr>
    </w:div>
    <w:div w:id="1386490015">
      <w:bodyDiv w:val="1"/>
      <w:marLeft w:val="0"/>
      <w:marRight w:val="0"/>
      <w:marTop w:val="0"/>
      <w:marBottom w:val="0"/>
      <w:divBdr>
        <w:top w:val="none" w:sz="0" w:space="0" w:color="auto"/>
        <w:left w:val="none" w:sz="0" w:space="0" w:color="auto"/>
        <w:bottom w:val="none" w:sz="0" w:space="0" w:color="auto"/>
        <w:right w:val="none" w:sz="0" w:space="0" w:color="auto"/>
      </w:divBdr>
      <w:divsChild>
        <w:div w:id="1012798434">
          <w:marLeft w:val="0"/>
          <w:marRight w:val="0"/>
          <w:marTop w:val="0"/>
          <w:marBottom w:val="0"/>
          <w:divBdr>
            <w:top w:val="none" w:sz="0" w:space="0" w:color="auto"/>
            <w:left w:val="none" w:sz="0" w:space="0" w:color="auto"/>
            <w:bottom w:val="none" w:sz="0" w:space="0" w:color="auto"/>
            <w:right w:val="none" w:sz="0" w:space="0" w:color="auto"/>
          </w:divBdr>
        </w:div>
        <w:div w:id="1187863143">
          <w:marLeft w:val="0"/>
          <w:marRight w:val="0"/>
          <w:marTop w:val="0"/>
          <w:marBottom w:val="0"/>
          <w:divBdr>
            <w:top w:val="none" w:sz="0" w:space="0" w:color="auto"/>
            <w:left w:val="none" w:sz="0" w:space="0" w:color="auto"/>
            <w:bottom w:val="none" w:sz="0" w:space="0" w:color="auto"/>
            <w:right w:val="none" w:sz="0" w:space="0" w:color="auto"/>
          </w:divBdr>
        </w:div>
      </w:divsChild>
    </w:div>
    <w:div w:id="1499005016">
      <w:bodyDiv w:val="1"/>
      <w:marLeft w:val="0"/>
      <w:marRight w:val="0"/>
      <w:marTop w:val="0"/>
      <w:marBottom w:val="0"/>
      <w:divBdr>
        <w:top w:val="none" w:sz="0" w:space="0" w:color="auto"/>
        <w:left w:val="none" w:sz="0" w:space="0" w:color="auto"/>
        <w:bottom w:val="none" w:sz="0" w:space="0" w:color="auto"/>
        <w:right w:val="none" w:sz="0" w:space="0" w:color="auto"/>
      </w:divBdr>
    </w:div>
    <w:div w:id="1522236698">
      <w:bodyDiv w:val="1"/>
      <w:marLeft w:val="0"/>
      <w:marRight w:val="0"/>
      <w:marTop w:val="0"/>
      <w:marBottom w:val="0"/>
      <w:divBdr>
        <w:top w:val="none" w:sz="0" w:space="0" w:color="auto"/>
        <w:left w:val="none" w:sz="0" w:space="0" w:color="auto"/>
        <w:bottom w:val="none" w:sz="0" w:space="0" w:color="auto"/>
        <w:right w:val="none" w:sz="0" w:space="0" w:color="auto"/>
      </w:divBdr>
    </w:div>
    <w:div w:id="1526289370">
      <w:bodyDiv w:val="1"/>
      <w:marLeft w:val="0"/>
      <w:marRight w:val="0"/>
      <w:marTop w:val="0"/>
      <w:marBottom w:val="0"/>
      <w:divBdr>
        <w:top w:val="none" w:sz="0" w:space="0" w:color="auto"/>
        <w:left w:val="none" w:sz="0" w:space="0" w:color="auto"/>
        <w:bottom w:val="none" w:sz="0" w:space="0" w:color="auto"/>
        <w:right w:val="none" w:sz="0" w:space="0" w:color="auto"/>
      </w:divBdr>
    </w:div>
    <w:div w:id="1570966661">
      <w:bodyDiv w:val="1"/>
      <w:marLeft w:val="0"/>
      <w:marRight w:val="0"/>
      <w:marTop w:val="0"/>
      <w:marBottom w:val="0"/>
      <w:divBdr>
        <w:top w:val="none" w:sz="0" w:space="0" w:color="auto"/>
        <w:left w:val="none" w:sz="0" w:space="0" w:color="auto"/>
        <w:bottom w:val="none" w:sz="0" w:space="0" w:color="auto"/>
        <w:right w:val="none" w:sz="0" w:space="0" w:color="auto"/>
      </w:divBdr>
    </w:div>
    <w:div w:id="1642728543">
      <w:bodyDiv w:val="1"/>
      <w:marLeft w:val="0"/>
      <w:marRight w:val="0"/>
      <w:marTop w:val="0"/>
      <w:marBottom w:val="0"/>
      <w:divBdr>
        <w:top w:val="none" w:sz="0" w:space="0" w:color="auto"/>
        <w:left w:val="none" w:sz="0" w:space="0" w:color="auto"/>
        <w:bottom w:val="none" w:sz="0" w:space="0" w:color="auto"/>
        <w:right w:val="none" w:sz="0" w:space="0" w:color="auto"/>
      </w:divBdr>
    </w:div>
    <w:div w:id="1666518639">
      <w:bodyDiv w:val="1"/>
      <w:marLeft w:val="0"/>
      <w:marRight w:val="0"/>
      <w:marTop w:val="0"/>
      <w:marBottom w:val="0"/>
      <w:divBdr>
        <w:top w:val="none" w:sz="0" w:space="0" w:color="auto"/>
        <w:left w:val="none" w:sz="0" w:space="0" w:color="auto"/>
        <w:bottom w:val="none" w:sz="0" w:space="0" w:color="auto"/>
        <w:right w:val="none" w:sz="0" w:space="0" w:color="auto"/>
      </w:divBdr>
    </w:div>
    <w:div w:id="1736394978">
      <w:bodyDiv w:val="1"/>
      <w:marLeft w:val="0"/>
      <w:marRight w:val="0"/>
      <w:marTop w:val="0"/>
      <w:marBottom w:val="0"/>
      <w:divBdr>
        <w:top w:val="none" w:sz="0" w:space="0" w:color="auto"/>
        <w:left w:val="none" w:sz="0" w:space="0" w:color="auto"/>
        <w:bottom w:val="none" w:sz="0" w:space="0" w:color="auto"/>
        <w:right w:val="none" w:sz="0" w:space="0" w:color="auto"/>
      </w:divBdr>
    </w:div>
    <w:div w:id="1736665442">
      <w:bodyDiv w:val="1"/>
      <w:marLeft w:val="0"/>
      <w:marRight w:val="0"/>
      <w:marTop w:val="0"/>
      <w:marBottom w:val="0"/>
      <w:divBdr>
        <w:top w:val="none" w:sz="0" w:space="0" w:color="auto"/>
        <w:left w:val="none" w:sz="0" w:space="0" w:color="auto"/>
        <w:bottom w:val="none" w:sz="0" w:space="0" w:color="auto"/>
        <w:right w:val="none" w:sz="0" w:space="0" w:color="auto"/>
      </w:divBdr>
    </w:div>
    <w:div w:id="1767846590">
      <w:bodyDiv w:val="1"/>
      <w:marLeft w:val="0"/>
      <w:marRight w:val="0"/>
      <w:marTop w:val="0"/>
      <w:marBottom w:val="0"/>
      <w:divBdr>
        <w:top w:val="none" w:sz="0" w:space="0" w:color="auto"/>
        <w:left w:val="none" w:sz="0" w:space="0" w:color="auto"/>
        <w:bottom w:val="none" w:sz="0" w:space="0" w:color="auto"/>
        <w:right w:val="none" w:sz="0" w:space="0" w:color="auto"/>
      </w:divBdr>
    </w:div>
    <w:div w:id="1795128222">
      <w:bodyDiv w:val="1"/>
      <w:marLeft w:val="0"/>
      <w:marRight w:val="0"/>
      <w:marTop w:val="0"/>
      <w:marBottom w:val="0"/>
      <w:divBdr>
        <w:top w:val="none" w:sz="0" w:space="0" w:color="auto"/>
        <w:left w:val="none" w:sz="0" w:space="0" w:color="auto"/>
        <w:bottom w:val="none" w:sz="0" w:space="0" w:color="auto"/>
        <w:right w:val="none" w:sz="0" w:space="0" w:color="auto"/>
      </w:divBdr>
    </w:div>
    <w:div w:id="1803887842">
      <w:bodyDiv w:val="1"/>
      <w:marLeft w:val="0"/>
      <w:marRight w:val="0"/>
      <w:marTop w:val="0"/>
      <w:marBottom w:val="0"/>
      <w:divBdr>
        <w:top w:val="none" w:sz="0" w:space="0" w:color="auto"/>
        <w:left w:val="none" w:sz="0" w:space="0" w:color="auto"/>
        <w:bottom w:val="none" w:sz="0" w:space="0" w:color="auto"/>
        <w:right w:val="none" w:sz="0" w:space="0" w:color="auto"/>
      </w:divBdr>
      <w:divsChild>
        <w:div w:id="1121411586">
          <w:marLeft w:val="0"/>
          <w:marRight w:val="0"/>
          <w:marTop w:val="0"/>
          <w:marBottom w:val="0"/>
          <w:divBdr>
            <w:top w:val="none" w:sz="0" w:space="0" w:color="auto"/>
            <w:left w:val="none" w:sz="0" w:space="0" w:color="auto"/>
            <w:bottom w:val="none" w:sz="0" w:space="0" w:color="auto"/>
            <w:right w:val="none" w:sz="0" w:space="0" w:color="auto"/>
          </w:divBdr>
        </w:div>
        <w:div w:id="2095278257">
          <w:marLeft w:val="0"/>
          <w:marRight w:val="0"/>
          <w:marTop w:val="0"/>
          <w:marBottom w:val="0"/>
          <w:divBdr>
            <w:top w:val="none" w:sz="0" w:space="0" w:color="auto"/>
            <w:left w:val="none" w:sz="0" w:space="0" w:color="auto"/>
            <w:bottom w:val="none" w:sz="0" w:space="0" w:color="auto"/>
            <w:right w:val="none" w:sz="0" w:space="0" w:color="auto"/>
          </w:divBdr>
        </w:div>
      </w:divsChild>
    </w:div>
    <w:div w:id="1826896178">
      <w:bodyDiv w:val="1"/>
      <w:marLeft w:val="0"/>
      <w:marRight w:val="0"/>
      <w:marTop w:val="0"/>
      <w:marBottom w:val="0"/>
      <w:divBdr>
        <w:top w:val="none" w:sz="0" w:space="0" w:color="auto"/>
        <w:left w:val="none" w:sz="0" w:space="0" w:color="auto"/>
        <w:bottom w:val="none" w:sz="0" w:space="0" w:color="auto"/>
        <w:right w:val="none" w:sz="0" w:space="0" w:color="auto"/>
      </w:divBdr>
    </w:div>
    <w:div w:id="1846434827">
      <w:bodyDiv w:val="1"/>
      <w:marLeft w:val="0"/>
      <w:marRight w:val="0"/>
      <w:marTop w:val="0"/>
      <w:marBottom w:val="0"/>
      <w:divBdr>
        <w:top w:val="none" w:sz="0" w:space="0" w:color="auto"/>
        <w:left w:val="none" w:sz="0" w:space="0" w:color="auto"/>
        <w:bottom w:val="none" w:sz="0" w:space="0" w:color="auto"/>
        <w:right w:val="none" w:sz="0" w:space="0" w:color="auto"/>
      </w:divBdr>
    </w:div>
    <w:div w:id="1847093754">
      <w:bodyDiv w:val="1"/>
      <w:marLeft w:val="0"/>
      <w:marRight w:val="0"/>
      <w:marTop w:val="0"/>
      <w:marBottom w:val="0"/>
      <w:divBdr>
        <w:top w:val="none" w:sz="0" w:space="0" w:color="auto"/>
        <w:left w:val="none" w:sz="0" w:space="0" w:color="auto"/>
        <w:bottom w:val="none" w:sz="0" w:space="0" w:color="auto"/>
        <w:right w:val="none" w:sz="0" w:space="0" w:color="auto"/>
      </w:divBdr>
    </w:div>
    <w:div w:id="1851482144">
      <w:bodyDiv w:val="1"/>
      <w:marLeft w:val="0"/>
      <w:marRight w:val="0"/>
      <w:marTop w:val="0"/>
      <w:marBottom w:val="0"/>
      <w:divBdr>
        <w:top w:val="none" w:sz="0" w:space="0" w:color="auto"/>
        <w:left w:val="none" w:sz="0" w:space="0" w:color="auto"/>
        <w:bottom w:val="none" w:sz="0" w:space="0" w:color="auto"/>
        <w:right w:val="none" w:sz="0" w:space="0" w:color="auto"/>
      </w:divBdr>
    </w:div>
    <w:div w:id="1880436367">
      <w:bodyDiv w:val="1"/>
      <w:marLeft w:val="0"/>
      <w:marRight w:val="0"/>
      <w:marTop w:val="0"/>
      <w:marBottom w:val="0"/>
      <w:divBdr>
        <w:top w:val="none" w:sz="0" w:space="0" w:color="auto"/>
        <w:left w:val="none" w:sz="0" w:space="0" w:color="auto"/>
        <w:bottom w:val="none" w:sz="0" w:space="0" w:color="auto"/>
        <w:right w:val="none" w:sz="0" w:space="0" w:color="auto"/>
      </w:divBdr>
      <w:divsChild>
        <w:div w:id="1552231423">
          <w:marLeft w:val="0"/>
          <w:marRight w:val="0"/>
          <w:marTop w:val="0"/>
          <w:marBottom w:val="0"/>
          <w:divBdr>
            <w:top w:val="none" w:sz="0" w:space="0" w:color="auto"/>
            <w:left w:val="none" w:sz="0" w:space="0" w:color="auto"/>
            <w:bottom w:val="none" w:sz="0" w:space="0" w:color="auto"/>
            <w:right w:val="none" w:sz="0" w:space="0" w:color="auto"/>
          </w:divBdr>
        </w:div>
        <w:div w:id="1525752099">
          <w:marLeft w:val="0"/>
          <w:marRight w:val="0"/>
          <w:marTop w:val="0"/>
          <w:marBottom w:val="0"/>
          <w:divBdr>
            <w:top w:val="none" w:sz="0" w:space="0" w:color="auto"/>
            <w:left w:val="none" w:sz="0" w:space="0" w:color="auto"/>
            <w:bottom w:val="none" w:sz="0" w:space="0" w:color="auto"/>
            <w:right w:val="none" w:sz="0" w:space="0" w:color="auto"/>
          </w:divBdr>
        </w:div>
        <w:div w:id="1311014064">
          <w:marLeft w:val="0"/>
          <w:marRight w:val="0"/>
          <w:marTop w:val="0"/>
          <w:marBottom w:val="0"/>
          <w:divBdr>
            <w:top w:val="none" w:sz="0" w:space="0" w:color="auto"/>
            <w:left w:val="none" w:sz="0" w:space="0" w:color="auto"/>
            <w:bottom w:val="none" w:sz="0" w:space="0" w:color="auto"/>
            <w:right w:val="none" w:sz="0" w:space="0" w:color="auto"/>
          </w:divBdr>
        </w:div>
        <w:div w:id="519897676">
          <w:marLeft w:val="0"/>
          <w:marRight w:val="0"/>
          <w:marTop w:val="0"/>
          <w:marBottom w:val="0"/>
          <w:divBdr>
            <w:top w:val="none" w:sz="0" w:space="0" w:color="auto"/>
            <w:left w:val="none" w:sz="0" w:space="0" w:color="auto"/>
            <w:bottom w:val="none" w:sz="0" w:space="0" w:color="auto"/>
            <w:right w:val="none" w:sz="0" w:space="0" w:color="auto"/>
          </w:divBdr>
        </w:div>
        <w:div w:id="659702167">
          <w:marLeft w:val="0"/>
          <w:marRight w:val="0"/>
          <w:marTop w:val="0"/>
          <w:marBottom w:val="0"/>
          <w:divBdr>
            <w:top w:val="none" w:sz="0" w:space="0" w:color="auto"/>
            <w:left w:val="none" w:sz="0" w:space="0" w:color="auto"/>
            <w:bottom w:val="none" w:sz="0" w:space="0" w:color="auto"/>
            <w:right w:val="none" w:sz="0" w:space="0" w:color="auto"/>
          </w:divBdr>
        </w:div>
        <w:div w:id="1293898859">
          <w:marLeft w:val="0"/>
          <w:marRight w:val="0"/>
          <w:marTop w:val="0"/>
          <w:marBottom w:val="0"/>
          <w:divBdr>
            <w:top w:val="none" w:sz="0" w:space="0" w:color="auto"/>
            <w:left w:val="none" w:sz="0" w:space="0" w:color="auto"/>
            <w:bottom w:val="none" w:sz="0" w:space="0" w:color="auto"/>
            <w:right w:val="none" w:sz="0" w:space="0" w:color="auto"/>
          </w:divBdr>
        </w:div>
        <w:div w:id="490372331">
          <w:marLeft w:val="0"/>
          <w:marRight w:val="0"/>
          <w:marTop w:val="0"/>
          <w:marBottom w:val="0"/>
          <w:divBdr>
            <w:top w:val="none" w:sz="0" w:space="0" w:color="auto"/>
            <w:left w:val="none" w:sz="0" w:space="0" w:color="auto"/>
            <w:bottom w:val="none" w:sz="0" w:space="0" w:color="auto"/>
            <w:right w:val="none" w:sz="0" w:space="0" w:color="auto"/>
          </w:divBdr>
        </w:div>
        <w:div w:id="1807770665">
          <w:marLeft w:val="0"/>
          <w:marRight w:val="0"/>
          <w:marTop w:val="0"/>
          <w:marBottom w:val="0"/>
          <w:divBdr>
            <w:top w:val="none" w:sz="0" w:space="0" w:color="auto"/>
            <w:left w:val="none" w:sz="0" w:space="0" w:color="auto"/>
            <w:bottom w:val="none" w:sz="0" w:space="0" w:color="auto"/>
            <w:right w:val="none" w:sz="0" w:space="0" w:color="auto"/>
          </w:divBdr>
        </w:div>
        <w:div w:id="580019476">
          <w:marLeft w:val="0"/>
          <w:marRight w:val="0"/>
          <w:marTop w:val="0"/>
          <w:marBottom w:val="0"/>
          <w:divBdr>
            <w:top w:val="none" w:sz="0" w:space="0" w:color="auto"/>
            <w:left w:val="none" w:sz="0" w:space="0" w:color="auto"/>
            <w:bottom w:val="none" w:sz="0" w:space="0" w:color="auto"/>
            <w:right w:val="none" w:sz="0" w:space="0" w:color="auto"/>
          </w:divBdr>
        </w:div>
        <w:div w:id="1464351711">
          <w:marLeft w:val="0"/>
          <w:marRight w:val="0"/>
          <w:marTop w:val="0"/>
          <w:marBottom w:val="0"/>
          <w:divBdr>
            <w:top w:val="none" w:sz="0" w:space="0" w:color="auto"/>
            <w:left w:val="none" w:sz="0" w:space="0" w:color="auto"/>
            <w:bottom w:val="none" w:sz="0" w:space="0" w:color="auto"/>
            <w:right w:val="none" w:sz="0" w:space="0" w:color="auto"/>
          </w:divBdr>
        </w:div>
        <w:div w:id="109208807">
          <w:marLeft w:val="0"/>
          <w:marRight w:val="0"/>
          <w:marTop w:val="0"/>
          <w:marBottom w:val="0"/>
          <w:divBdr>
            <w:top w:val="none" w:sz="0" w:space="0" w:color="auto"/>
            <w:left w:val="none" w:sz="0" w:space="0" w:color="auto"/>
            <w:bottom w:val="none" w:sz="0" w:space="0" w:color="auto"/>
            <w:right w:val="none" w:sz="0" w:space="0" w:color="auto"/>
          </w:divBdr>
        </w:div>
        <w:div w:id="121004906">
          <w:marLeft w:val="0"/>
          <w:marRight w:val="0"/>
          <w:marTop w:val="0"/>
          <w:marBottom w:val="0"/>
          <w:divBdr>
            <w:top w:val="none" w:sz="0" w:space="0" w:color="auto"/>
            <w:left w:val="none" w:sz="0" w:space="0" w:color="auto"/>
            <w:bottom w:val="none" w:sz="0" w:space="0" w:color="auto"/>
            <w:right w:val="none" w:sz="0" w:space="0" w:color="auto"/>
          </w:divBdr>
        </w:div>
        <w:div w:id="1815022398">
          <w:marLeft w:val="0"/>
          <w:marRight w:val="0"/>
          <w:marTop w:val="0"/>
          <w:marBottom w:val="0"/>
          <w:divBdr>
            <w:top w:val="none" w:sz="0" w:space="0" w:color="auto"/>
            <w:left w:val="none" w:sz="0" w:space="0" w:color="auto"/>
            <w:bottom w:val="none" w:sz="0" w:space="0" w:color="auto"/>
            <w:right w:val="none" w:sz="0" w:space="0" w:color="auto"/>
          </w:divBdr>
        </w:div>
        <w:div w:id="1556623393">
          <w:marLeft w:val="0"/>
          <w:marRight w:val="0"/>
          <w:marTop w:val="0"/>
          <w:marBottom w:val="0"/>
          <w:divBdr>
            <w:top w:val="none" w:sz="0" w:space="0" w:color="auto"/>
            <w:left w:val="none" w:sz="0" w:space="0" w:color="auto"/>
            <w:bottom w:val="none" w:sz="0" w:space="0" w:color="auto"/>
            <w:right w:val="none" w:sz="0" w:space="0" w:color="auto"/>
          </w:divBdr>
        </w:div>
        <w:div w:id="1965842507">
          <w:marLeft w:val="0"/>
          <w:marRight w:val="0"/>
          <w:marTop w:val="0"/>
          <w:marBottom w:val="0"/>
          <w:divBdr>
            <w:top w:val="none" w:sz="0" w:space="0" w:color="auto"/>
            <w:left w:val="none" w:sz="0" w:space="0" w:color="auto"/>
            <w:bottom w:val="none" w:sz="0" w:space="0" w:color="auto"/>
            <w:right w:val="none" w:sz="0" w:space="0" w:color="auto"/>
          </w:divBdr>
        </w:div>
        <w:div w:id="1283078897">
          <w:marLeft w:val="0"/>
          <w:marRight w:val="0"/>
          <w:marTop w:val="0"/>
          <w:marBottom w:val="0"/>
          <w:divBdr>
            <w:top w:val="none" w:sz="0" w:space="0" w:color="auto"/>
            <w:left w:val="none" w:sz="0" w:space="0" w:color="auto"/>
            <w:bottom w:val="none" w:sz="0" w:space="0" w:color="auto"/>
            <w:right w:val="none" w:sz="0" w:space="0" w:color="auto"/>
          </w:divBdr>
        </w:div>
        <w:div w:id="1213543953">
          <w:marLeft w:val="0"/>
          <w:marRight w:val="0"/>
          <w:marTop w:val="0"/>
          <w:marBottom w:val="0"/>
          <w:divBdr>
            <w:top w:val="none" w:sz="0" w:space="0" w:color="auto"/>
            <w:left w:val="none" w:sz="0" w:space="0" w:color="auto"/>
            <w:bottom w:val="none" w:sz="0" w:space="0" w:color="auto"/>
            <w:right w:val="none" w:sz="0" w:space="0" w:color="auto"/>
          </w:divBdr>
        </w:div>
        <w:div w:id="1309675831">
          <w:marLeft w:val="0"/>
          <w:marRight w:val="0"/>
          <w:marTop w:val="0"/>
          <w:marBottom w:val="0"/>
          <w:divBdr>
            <w:top w:val="none" w:sz="0" w:space="0" w:color="auto"/>
            <w:left w:val="none" w:sz="0" w:space="0" w:color="auto"/>
            <w:bottom w:val="none" w:sz="0" w:space="0" w:color="auto"/>
            <w:right w:val="none" w:sz="0" w:space="0" w:color="auto"/>
          </w:divBdr>
        </w:div>
        <w:div w:id="2111005565">
          <w:marLeft w:val="0"/>
          <w:marRight w:val="0"/>
          <w:marTop w:val="0"/>
          <w:marBottom w:val="0"/>
          <w:divBdr>
            <w:top w:val="none" w:sz="0" w:space="0" w:color="auto"/>
            <w:left w:val="none" w:sz="0" w:space="0" w:color="auto"/>
            <w:bottom w:val="none" w:sz="0" w:space="0" w:color="auto"/>
            <w:right w:val="none" w:sz="0" w:space="0" w:color="auto"/>
          </w:divBdr>
        </w:div>
        <w:div w:id="1791389887">
          <w:marLeft w:val="0"/>
          <w:marRight w:val="0"/>
          <w:marTop w:val="0"/>
          <w:marBottom w:val="0"/>
          <w:divBdr>
            <w:top w:val="none" w:sz="0" w:space="0" w:color="auto"/>
            <w:left w:val="none" w:sz="0" w:space="0" w:color="auto"/>
            <w:bottom w:val="none" w:sz="0" w:space="0" w:color="auto"/>
            <w:right w:val="none" w:sz="0" w:space="0" w:color="auto"/>
          </w:divBdr>
        </w:div>
        <w:div w:id="2078431957">
          <w:marLeft w:val="0"/>
          <w:marRight w:val="0"/>
          <w:marTop w:val="0"/>
          <w:marBottom w:val="0"/>
          <w:divBdr>
            <w:top w:val="none" w:sz="0" w:space="0" w:color="auto"/>
            <w:left w:val="none" w:sz="0" w:space="0" w:color="auto"/>
            <w:bottom w:val="none" w:sz="0" w:space="0" w:color="auto"/>
            <w:right w:val="none" w:sz="0" w:space="0" w:color="auto"/>
          </w:divBdr>
        </w:div>
        <w:div w:id="971133931">
          <w:marLeft w:val="0"/>
          <w:marRight w:val="0"/>
          <w:marTop w:val="0"/>
          <w:marBottom w:val="0"/>
          <w:divBdr>
            <w:top w:val="none" w:sz="0" w:space="0" w:color="auto"/>
            <w:left w:val="none" w:sz="0" w:space="0" w:color="auto"/>
            <w:bottom w:val="none" w:sz="0" w:space="0" w:color="auto"/>
            <w:right w:val="none" w:sz="0" w:space="0" w:color="auto"/>
          </w:divBdr>
        </w:div>
        <w:div w:id="1936327008">
          <w:marLeft w:val="0"/>
          <w:marRight w:val="0"/>
          <w:marTop w:val="0"/>
          <w:marBottom w:val="0"/>
          <w:divBdr>
            <w:top w:val="none" w:sz="0" w:space="0" w:color="auto"/>
            <w:left w:val="none" w:sz="0" w:space="0" w:color="auto"/>
            <w:bottom w:val="none" w:sz="0" w:space="0" w:color="auto"/>
            <w:right w:val="none" w:sz="0" w:space="0" w:color="auto"/>
          </w:divBdr>
        </w:div>
        <w:div w:id="1015426796">
          <w:marLeft w:val="0"/>
          <w:marRight w:val="0"/>
          <w:marTop w:val="0"/>
          <w:marBottom w:val="0"/>
          <w:divBdr>
            <w:top w:val="none" w:sz="0" w:space="0" w:color="auto"/>
            <w:left w:val="none" w:sz="0" w:space="0" w:color="auto"/>
            <w:bottom w:val="none" w:sz="0" w:space="0" w:color="auto"/>
            <w:right w:val="none" w:sz="0" w:space="0" w:color="auto"/>
          </w:divBdr>
        </w:div>
        <w:div w:id="933710676">
          <w:marLeft w:val="0"/>
          <w:marRight w:val="0"/>
          <w:marTop w:val="0"/>
          <w:marBottom w:val="0"/>
          <w:divBdr>
            <w:top w:val="none" w:sz="0" w:space="0" w:color="auto"/>
            <w:left w:val="none" w:sz="0" w:space="0" w:color="auto"/>
            <w:bottom w:val="none" w:sz="0" w:space="0" w:color="auto"/>
            <w:right w:val="none" w:sz="0" w:space="0" w:color="auto"/>
          </w:divBdr>
        </w:div>
        <w:div w:id="1651397736">
          <w:marLeft w:val="0"/>
          <w:marRight w:val="0"/>
          <w:marTop w:val="0"/>
          <w:marBottom w:val="0"/>
          <w:divBdr>
            <w:top w:val="none" w:sz="0" w:space="0" w:color="auto"/>
            <w:left w:val="none" w:sz="0" w:space="0" w:color="auto"/>
            <w:bottom w:val="none" w:sz="0" w:space="0" w:color="auto"/>
            <w:right w:val="none" w:sz="0" w:space="0" w:color="auto"/>
          </w:divBdr>
        </w:div>
        <w:div w:id="1061710514">
          <w:marLeft w:val="0"/>
          <w:marRight w:val="0"/>
          <w:marTop w:val="0"/>
          <w:marBottom w:val="0"/>
          <w:divBdr>
            <w:top w:val="none" w:sz="0" w:space="0" w:color="auto"/>
            <w:left w:val="none" w:sz="0" w:space="0" w:color="auto"/>
            <w:bottom w:val="none" w:sz="0" w:space="0" w:color="auto"/>
            <w:right w:val="none" w:sz="0" w:space="0" w:color="auto"/>
          </w:divBdr>
        </w:div>
        <w:div w:id="1654141736">
          <w:marLeft w:val="0"/>
          <w:marRight w:val="0"/>
          <w:marTop w:val="0"/>
          <w:marBottom w:val="0"/>
          <w:divBdr>
            <w:top w:val="none" w:sz="0" w:space="0" w:color="auto"/>
            <w:left w:val="none" w:sz="0" w:space="0" w:color="auto"/>
            <w:bottom w:val="none" w:sz="0" w:space="0" w:color="auto"/>
            <w:right w:val="none" w:sz="0" w:space="0" w:color="auto"/>
          </w:divBdr>
        </w:div>
        <w:div w:id="324167829">
          <w:marLeft w:val="0"/>
          <w:marRight w:val="0"/>
          <w:marTop w:val="0"/>
          <w:marBottom w:val="0"/>
          <w:divBdr>
            <w:top w:val="none" w:sz="0" w:space="0" w:color="auto"/>
            <w:left w:val="none" w:sz="0" w:space="0" w:color="auto"/>
            <w:bottom w:val="none" w:sz="0" w:space="0" w:color="auto"/>
            <w:right w:val="none" w:sz="0" w:space="0" w:color="auto"/>
          </w:divBdr>
        </w:div>
        <w:div w:id="1053694126">
          <w:marLeft w:val="0"/>
          <w:marRight w:val="0"/>
          <w:marTop w:val="0"/>
          <w:marBottom w:val="0"/>
          <w:divBdr>
            <w:top w:val="none" w:sz="0" w:space="0" w:color="auto"/>
            <w:left w:val="none" w:sz="0" w:space="0" w:color="auto"/>
            <w:bottom w:val="none" w:sz="0" w:space="0" w:color="auto"/>
            <w:right w:val="none" w:sz="0" w:space="0" w:color="auto"/>
          </w:divBdr>
        </w:div>
        <w:div w:id="1219824408">
          <w:marLeft w:val="0"/>
          <w:marRight w:val="0"/>
          <w:marTop w:val="0"/>
          <w:marBottom w:val="0"/>
          <w:divBdr>
            <w:top w:val="none" w:sz="0" w:space="0" w:color="auto"/>
            <w:left w:val="none" w:sz="0" w:space="0" w:color="auto"/>
            <w:bottom w:val="none" w:sz="0" w:space="0" w:color="auto"/>
            <w:right w:val="none" w:sz="0" w:space="0" w:color="auto"/>
          </w:divBdr>
        </w:div>
        <w:div w:id="405033185">
          <w:marLeft w:val="0"/>
          <w:marRight w:val="0"/>
          <w:marTop w:val="0"/>
          <w:marBottom w:val="0"/>
          <w:divBdr>
            <w:top w:val="none" w:sz="0" w:space="0" w:color="auto"/>
            <w:left w:val="none" w:sz="0" w:space="0" w:color="auto"/>
            <w:bottom w:val="none" w:sz="0" w:space="0" w:color="auto"/>
            <w:right w:val="none" w:sz="0" w:space="0" w:color="auto"/>
          </w:divBdr>
        </w:div>
        <w:div w:id="1647318479">
          <w:marLeft w:val="0"/>
          <w:marRight w:val="0"/>
          <w:marTop w:val="0"/>
          <w:marBottom w:val="0"/>
          <w:divBdr>
            <w:top w:val="none" w:sz="0" w:space="0" w:color="auto"/>
            <w:left w:val="none" w:sz="0" w:space="0" w:color="auto"/>
            <w:bottom w:val="none" w:sz="0" w:space="0" w:color="auto"/>
            <w:right w:val="none" w:sz="0" w:space="0" w:color="auto"/>
          </w:divBdr>
        </w:div>
        <w:div w:id="716397814">
          <w:marLeft w:val="0"/>
          <w:marRight w:val="0"/>
          <w:marTop w:val="0"/>
          <w:marBottom w:val="0"/>
          <w:divBdr>
            <w:top w:val="none" w:sz="0" w:space="0" w:color="auto"/>
            <w:left w:val="none" w:sz="0" w:space="0" w:color="auto"/>
            <w:bottom w:val="none" w:sz="0" w:space="0" w:color="auto"/>
            <w:right w:val="none" w:sz="0" w:space="0" w:color="auto"/>
          </w:divBdr>
        </w:div>
        <w:div w:id="2096171659">
          <w:marLeft w:val="0"/>
          <w:marRight w:val="0"/>
          <w:marTop w:val="0"/>
          <w:marBottom w:val="0"/>
          <w:divBdr>
            <w:top w:val="none" w:sz="0" w:space="0" w:color="auto"/>
            <w:left w:val="none" w:sz="0" w:space="0" w:color="auto"/>
            <w:bottom w:val="none" w:sz="0" w:space="0" w:color="auto"/>
            <w:right w:val="none" w:sz="0" w:space="0" w:color="auto"/>
          </w:divBdr>
        </w:div>
        <w:div w:id="1986547114">
          <w:marLeft w:val="0"/>
          <w:marRight w:val="0"/>
          <w:marTop w:val="0"/>
          <w:marBottom w:val="0"/>
          <w:divBdr>
            <w:top w:val="none" w:sz="0" w:space="0" w:color="auto"/>
            <w:left w:val="none" w:sz="0" w:space="0" w:color="auto"/>
            <w:bottom w:val="none" w:sz="0" w:space="0" w:color="auto"/>
            <w:right w:val="none" w:sz="0" w:space="0" w:color="auto"/>
          </w:divBdr>
        </w:div>
        <w:div w:id="393504838">
          <w:marLeft w:val="0"/>
          <w:marRight w:val="0"/>
          <w:marTop w:val="0"/>
          <w:marBottom w:val="0"/>
          <w:divBdr>
            <w:top w:val="none" w:sz="0" w:space="0" w:color="auto"/>
            <w:left w:val="none" w:sz="0" w:space="0" w:color="auto"/>
            <w:bottom w:val="none" w:sz="0" w:space="0" w:color="auto"/>
            <w:right w:val="none" w:sz="0" w:space="0" w:color="auto"/>
          </w:divBdr>
        </w:div>
      </w:divsChild>
    </w:div>
    <w:div w:id="1888951546">
      <w:bodyDiv w:val="1"/>
      <w:marLeft w:val="0"/>
      <w:marRight w:val="0"/>
      <w:marTop w:val="0"/>
      <w:marBottom w:val="0"/>
      <w:divBdr>
        <w:top w:val="none" w:sz="0" w:space="0" w:color="auto"/>
        <w:left w:val="none" w:sz="0" w:space="0" w:color="auto"/>
        <w:bottom w:val="none" w:sz="0" w:space="0" w:color="auto"/>
        <w:right w:val="none" w:sz="0" w:space="0" w:color="auto"/>
      </w:divBdr>
    </w:div>
    <w:div w:id="1927379421">
      <w:bodyDiv w:val="1"/>
      <w:marLeft w:val="0"/>
      <w:marRight w:val="0"/>
      <w:marTop w:val="0"/>
      <w:marBottom w:val="0"/>
      <w:divBdr>
        <w:top w:val="none" w:sz="0" w:space="0" w:color="auto"/>
        <w:left w:val="none" w:sz="0" w:space="0" w:color="auto"/>
        <w:bottom w:val="none" w:sz="0" w:space="0" w:color="auto"/>
        <w:right w:val="none" w:sz="0" w:space="0" w:color="auto"/>
      </w:divBdr>
    </w:div>
    <w:div w:id="1938561728">
      <w:bodyDiv w:val="1"/>
      <w:marLeft w:val="0"/>
      <w:marRight w:val="0"/>
      <w:marTop w:val="0"/>
      <w:marBottom w:val="0"/>
      <w:divBdr>
        <w:top w:val="none" w:sz="0" w:space="0" w:color="auto"/>
        <w:left w:val="none" w:sz="0" w:space="0" w:color="auto"/>
        <w:bottom w:val="none" w:sz="0" w:space="0" w:color="auto"/>
        <w:right w:val="none" w:sz="0" w:space="0" w:color="auto"/>
      </w:divBdr>
      <w:divsChild>
        <w:div w:id="1744138487">
          <w:marLeft w:val="0"/>
          <w:marRight w:val="0"/>
          <w:marTop w:val="0"/>
          <w:marBottom w:val="0"/>
          <w:divBdr>
            <w:top w:val="none" w:sz="0" w:space="0" w:color="auto"/>
            <w:left w:val="none" w:sz="0" w:space="0" w:color="auto"/>
            <w:bottom w:val="none" w:sz="0" w:space="0" w:color="auto"/>
            <w:right w:val="none" w:sz="0" w:space="0" w:color="auto"/>
          </w:divBdr>
        </w:div>
        <w:div w:id="1693071673">
          <w:marLeft w:val="0"/>
          <w:marRight w:val="0"/>
          <w:marTop w:val="0"/>
          <w:marBottom w:val="0"/>
          <w:divBdr>
            <w:top w:val="none" w:sz="0" w:space="0" w:color="auto"/>
            <w:left w:val="none" w:sz="0" w:space="0" w:color="auto"/>
            <w:bottom w:val="none" w:sz="0" w:space="0" w:color="auto"/>
            <w:right w:val="none" w:sz="0" w:space="0" w:color="auto"/>
          </w:divBdr>
        </w:div>
        <w:div w:id="1716850982">
          <w:marLeft w:val="0"/>
          <w:marRight w:val="0"/>
          <w:marTop w:val="0"/>
          <w:marBottom w:val="0"/>
          <w:divBdr>
            <w:top w:val="none" w:sz="0" w:space="0" w:color="auto"/>
            <w:left w:val="none" w:sz="0" w:space="0" w:color="auto"/>
            <w:bottom w:val="none" w:sz="0" w:space="0" w:color="auto"/>
            <w:right w:val="none" w:sz="0" w:space="0" w:color="auto"/>
          </w:divBdr>
        </w:div>
        <w:div w:id="1670671861">
          <w:marLeft w:val="0"/>
          <w:marRight w:val="0"/>
          <w:marTop w:val="0"/>
          <w:marBottom w:val="0"/>
          <w:divBdr>
            <w:top w:val="none" w:sz="0" w:space="0" w:color="auto"/>
            <w:left w:val="none" w:sz="0" w:space="0" w:color="auto"/>
            <w:bottom w:val="none" w:sz="0" w:space="0" w:color="auto"/>
            <w:right w:val="none" w:sz="0" w:space="0" w:color="auto"/>
          </w:divBdr>
        </w:div>
        <w:div w:id="2126338780">
          <w:marLeft w:val="0"/>
          <w:marRight w:val="0"/>
          <w:marTop w:val="0"/>
          <w:marBottom w:val="0"/>
          <w:divBdr>
            <w:top w:val="none" w:sz="0" w:space="0" w:color="auto"/>
            <w:left w:val="none" w:sz="0" w:space="0" w:color="auto"/>
            <w:bottom w:val="none" w:sz="0" w:space="0" w:color="auto"/>
            <w:right w:val="none" w:sz="0" w:space="0" w:color="auto"/>
          </w:divBdr>
        </w:div>
        <w:div w:id="1116026156">
          <w:marLeft w:val="0"/>
          <w:marRight w:val="0"/>
          <w:marTop w:val="0"/>
          <w:marBottom w:val="0"/>
          <w:divBdr>
            <w:top w:val="none" w:sz="0" w:space="0" w:color="auto"/>
            <w:left w:val="none" w:sz="0" w:space="0" w:color="auto"/>
            <w:bottom w:val="none" w:sz="0" w:space="0" w:color="auto"/>
            <w:right w:val="none" w:sz="0" w:space="0" w:color="auto"/>
          </w:divBdr>
        </w:div>
        <w:div w:id="2137942860">
          <w:marLeft w:val="0"/>
          <w:marRight w:val="0"/>
          <w:marTop w:val="0"/>
          <w:marBottom w:val="0"/>
          <w:divBdr>
            <w:top w:val="none" w:sz="0" w:space="0" w:color="auto"/>
            <w:left w:val="none" w:sz="0" w:space="0" w:color="auto"/>
            <w:bottom w:val="none" w:sz="0" w:space="0" w:color="auto"/>
            <w:right w:val="none" w:sz="0" w:space="0" w:color="auto"/>
          </w:divBdr>
        </w:div>
        <w:div w:id="1839732280">
          <w:marLeft w:val="0"/>
          <w:marRight w:val="0"/>
          <w:marTop w:val="0"/>
          <w:marBottom w:val="0"/>
          <w:divBdr>
            <w:top w:val="none" w:sz="0" w:space="0" w:color="auto"/>
            <w:left w:val="none" w:sz="0" w:space="0" w:color="auto"/>
            <w:bottom w:val="none" w:sz="0" w:space="0" w:color="auto"/>
            <w:right w:val="none" w:sz="0" w:space="0" w:color="auto"/>
          </w:divBdr>
        </w:div>
        <w:div w:id="1956788096">
          <w:marLeft w:val="0"/>
          <w:marRight w:val="0"/>
          <w:marTop w:val="0"/>
          <w:marBottom w:val="0"/>
          <w:divBdr>
            <w:top w:val="none" w:sz="0" w:space="0" w:color="auto"/>
            <w:left w:val="none" w:sz="0" w:space="0" w:color="auto"/>
            <w:bottom w:val="none" w:sz="0" w:space="0" w:color="auto"/>
            <w:right w:val="none" w:sz="0" w:space="0" w:color="auto"/>
          </w:divBdr>
        </w:div>
        <w:div w:id="1335959435">
          <w:marLeft w:val="0"/>
          <w:marRight w:val="0"/>
          <w:marTop w:val="0"/>
          <w:marBottom w:val="0"/>
          <w:divBdr>
            <w:top w:val="none" w:sz="0" w:space="0" w:color="auto"/>
            <w:left w:val="none" w:sz="0" w:space="0" w:color="auto"/>
            <w:bottom w:val="none" w:sz="0" w:space="0" w:color="auto"/>
            <w:right w:val="none" w:sz="0" w:space="0" w:color="auto"/>
          </w:divBdr>
        </w:div>
        <w:div w:id="516889086">
          <w:marLeft w:val="0"/>
          <w:marRight w:val="0"/>
          <w:marTop w:val="0"/>
          <w:marBottom w:val="0"/>
          <w:divBdr>
            <w:top w:val="none" w:sz="0" w:space="0" w:color="auto"/>
            <w:left w:val="none" w:sz="0" w:space="0" w:color="auto"/>
            <w:bottom w:val="none" w:sz="0" w:space="0" w:color="auto"/>
            <w:right w:val="none" w:sz="0" w:space="0" w:color="auto"/>
          </w:divBdr>
        </w:div>
        <w:div w:id="1033459024">
          <w:marLeft w:val="0"/>
          <w:marRight w:val="0"/>
          <w:marTop w:val="0"/>
          <w:marBottom w:val="0"/>
          <w:divBdr>
            <w:top w:val="none" w:sz="0" w:space="0" w:color="auto"/>
            <w:left w:val="none" w:sz="0" w:space="0" w:color="auto"/>
            <w:bottom w:val="none" w:sz="0" w:space="0" w:color="auto"/>
            <w:right w:val="none" w:sz="0" w:space="0" w:color="auto"/>
          </w:divBdr>
        </w:div>
        <w:div w:id="46875429">
          <w:marLeft w:val="0"/>
          <w:marRight w:val="0"/>
          <w:marTop w:val="0"/>
          <w:marBottom w:val="0"/>
          <w:divBdr>
            <w:top w:val="none" w:sz="0" w:space="0" w:color="auto"/>
            <w:left w:val="none" w:sz="0" w:space="0" w:color="auto"/>
            <w:bottom w:val="none" w:sz="0" w:space="0" w:color="auto"/>
            <w:right w:val="none" w:sz="0" w:space="0" w:color="auto"/>
          </w:divBdr>
        </w:div>
      </w:divsChild>
    </w:div>
    <w:div w:id="1945654132">
      <w:bodyDiv w:val="1"/>
      <w:marLeft w:val="0"/>
      <w:marRight w:val="0"/>
      <w:marTop w:val="0"/>
      <w:marBottom w:val="0"/>
      <w:divBdr>
        <w:top w:val="none" w:sz="0" w:space="0" w:color="auto"/>
        <w:left w:val="none" w:sz="0" w:space="0" w:color="auto"/>
        <w:bottom w:val="none" w:sz="0" w:space="0" w:color="auto"/>
        <w:right w:val="none" w:sz="0" w:space="0" w:color="auto"/>
      </w:divBdr>
    </w:div>
    <w:div w:id="1953828947">
      <w:bodyDiv w:val="1"/>
      <w:marLeft w:val="0"/>
      <w:marRight w:val="0"/>
      <w:marTop w:val="0"/>
      <w:marBottom w:val="0"/>
      <w:divBdr>
        <w:top w:val="none" w:sz="0" w:space="0" w:color="auto"/>
        <w:left w:val="none" w:sz="0" w:space="0" w:color="auto"/>
        <w:bottom w:val="none" w:sz="0" w:space="0" w:color="auto"/>
        <w:right w:val="none" w:sz="0" w:space="0" w:color="auto"/>
      </w:divBdr>
    </w:div>
    <w:div w:id="1962109602">
      <w:bodyDiv w:val="1"/>
      <w:marLeft w:val="0"/>
      <w:marRight w:val="0"/>
      <w:marTop w:val="0"/>
      <w:marBottom w:val="0"/>
      <w:divBdr>
        <w:top w:val="none" w:sz="0" w:space="0" w:color="auto"/>
        <w:left w:val="none" w:sz="0" w:space="0" w:color="auto"/>
        <w:bottom w:val="none" w:sz="0" w:space="0" w:color="auto"/>
        <w:right w:val="none" w:sz="0" w:space="0" w:color="auto"/>
      </w:divBdr>
    </w:div>
    <w:div w:id="2006397130">
      <w:bodyDiv w:val="1"/>
      <w:marLeft w:val="0"/>
      <w:marRight w:val="0"/>
      <w:marTop w:val="0"/>
      <w:marBottom w:val="0"/>
      <w:divBdr>
        <w:top w:val="none" w:sz="0" w:space="0" w:color="auto"/>
        <w:left w:val="none" w:sz="0" w:space="0" w:color="auto"/>
        <w:bottom w:val="none" w:sz="0" w:space="0" w:color="auto"/>
        <w:right w:val="none" w:sz="0" w:space="0" w:color="auto"/>
      </w:divBdr>
      <w:divsChild>
        <w:div w:id="649944281">
          <w:marLeft w:val="0"/>
          <w:marRight w:val="0"/>
          <w:marTop w:val="0"/>
          <w:marBottom w:val="0"/>
          <w:divBdr>
            <w:top w:val="none" w:sz="0" w:space="0" w:color="auto"/>
            <w:left w:val="none" w:sz="0" w:space="0" w:color="auto"/>
            <w:bottom w:val="none" w:sz="0" w:space="0" w:color="auto"/>
            <w:right w:val="none" w:sz="0" w:space="0" w:color="auto"/>
          </w:divBdr>
        </w:div>
        <w:div w:id="617494778">
          <w:marLeft w:val="0"/>
          <w:marRight w:val="0"/>
          <w:marTop w:val="0"/>
          <w:marBottom w:val="0"/>
          <w:divBdr>
            <w:top w:val="none" w:sz="0" w:space="0" w:color="auto"/>
            <w:left w:val="none" w:sz="0" w:space="0" w:color="auto"/>
            <w:bottom w:val="none" w:sz="0" w:space="0" w:color="auto"/>
            <w:right w:val="none" w:sz="0" w:space="0" w:color="auto"/>
          </w:divBdr>
        </w:div>
        <w:div w:id="1582526865">
          <w:marLeft w:val="0"/>
          <w:marRight w:val="0"/>
          <w:marTop w:val="0"/>
          <w:marBottom w:val="0"/>
          <w:divBdr>
            <w:top w:val="none" w:sz="0" w:space="0" w:color="auto"/>
            <w:left w:val="none" w:sz="0" w:space="0" w:color="auto"/>
            <w:bottom w:val="none" w:sz="0" w:space="0" w:color="auto"/>
            <w:right w:val="none" w:sz="0" w:space="0" w:color="auto"/>
          </w:divBdr>
        </w:div>
        <w:div w:id="1903562624">
          <w:marLeft w:val="0"/>
          <w:marRight w:val="0"/>
          <w:marTop w:val="0"/>
          <w:marBottom w:val="0"/>
          <w:divBdr>
            <w:top w:val="none" w:sz="0" w:space="0" w:color="auto"/>
            <w:left w:val="none" w:sz="0" w:space="0" w:color="auto"/>
            <w:bottom w:val="none" w:sz="0" w:space="0" w:color="auto"/>
            <w:right w:val="none" w:sz="0" w:space="0" w:color="auto"/>
          </w:divBdr>
        </w:div>
        <w:div w:id="1008023186">
          <w:marLeft w:val="0"/>
          <w:marRight w:val="0"/>
          <w:marTop w:val="0"/>
          <w:marBottom w:val="0"/>
          <w:divBdr>
            <w:top w:val="none" w:sz="0" w:space="0" w:color="auto"/>
            <w:left w:val="none" w:sz="0" w:space="0" w:color="auto"/>
            <w:bottom w:val="none" w:sz="0" w:space="0" w:color="auto"/>
            <w:right w:val="none" w:sz="0" w:space="0" w:color="auto"/>
          </w:divBdr>
        </w:div>
        <w:div w:id="339627299">
          <w:marLeft w:val="0"/>
          <w:marRight w:val="0"/>
          <w:marTop w:val="0"/>
          <w:marBottom w:val="0"/>
          <w:divBdr>
            <w:top w:val="none" w:sz="0" w:space="0" w:color="auto"/>
            <w:left w:val="none" w:sz="0" w:space="0" w:color="auto"/>
            <w:bottom w:val="none" w:sz="0" w:space="0" w:color="auto"/>
            <w:right w:val="none" w:sz="0" w:space="0" w:color="auto"/>
          </w:divBdr>
        </w:div>
        <w:div w:id="1760371153">
          <w:marLeft w:val="0"/>
          <w:marRight w:val="0"/>
          <w:marTop w:val="0"/>
          <w:marBottom w:val="0"/>
          <w:divBdr>
            <w:top w:val="none" w:sz="0" w:space="0" w:color="auto"/>
            <w:left w:val="none" w:sz="0" w:space="0" w:color="auto"/>
            <w:bottom w:val="none" w:sz="0" w:space="0" w:color="auto"/>
            <w:right w:val="none" w:sz="0" w:space="0" w:color="auto"/>
          </w:divBdr>
        </w:div>
        <w:div w:id="1714843153">
          <w:marLeft w:val="0"/>
          <w:marRight w:val="0"/>
          <w:marTop w:val="0"/>
          <w:marBottom w:val="0"/>
          <w:divBdr>
            <w:top w:val="none" w:sz="0" w:space="0" w:color="auto"/>
            <w:left w:val="none" w:sz="0" w:space="0" w:color="auto"/>
            <w:bottom w:val="none" w:sz="0" w:space="0" w:color="auto"/>
            <w:right w:val="none" w:sz="0" w:space="0" w:color="auto"/>
          </w:divBdr>
        </w:div>
        <w:div w:id="927809178">
          <w:marLeft w:val="0"/>
          <w:marRight w:val="0"/>
          <w:marTop w:val="0"/>
          <w:marBottom w:val="0"/>
          <w:divBdr>
            <w:top w:val="none" w:sz="0" w:space="0" w:color="auto"/>
            <w:left w:val="none" w:sz="0" w:space="0" w:color="auto"/>
            <w:bottom w:val="none" w:sz="0" w:space="0" w:color="auto"/>
            <w:right w:val="none" w:sz="0" w:space="0" w:color="auto"/>
          </w:divBdr>
        </w:div>
        <w:div w:id="1029835869">
          <w:marLeft w:val="0"/>
          <w:marRight w:val="0"/>
          <w:marTop w:val="0"/>
          <w:marBottom w:val="0"/>
          <w:divBdr>
            <w:top w:val="none" w:sz="0" w:space="0" w:color="auto"/>
            <w:left w:val="none" w:sz="0" w:space="0" w:color="auto"/>
            <w:bottom w:val="none" w:sz="0" w:space="0" w:color="auto"/>
            <w:right w:val="none" w:sz="0" w:space="0" w:color="auto"/>
          </w:divBdr>
        </w:div>
        <w:div w:id="1670018184">
          <w:marLeft w:val="0"/>
          <w:marRight w:val="0"/>
          <w:marTop w:val="0"/>
          <w:marBottom w:val="0"/>
          <w:divBdr>
            <w:top w:val="none" w:sz="0" w:space="0" w:color="auto"/>
            <w:left w:val="none" w:sz="0" w:space="0" w:color="auto"/>
            <w:bottom w:val="none" w:sz="0" w:space="0" w:color="auto"/>
            <w:right w:val="none" w:sz="0" w:space="0" w:color="auto"/>
          </w:divBdr>
        </w:div>
        <w:div w:id="1106119308">
          <w:marLeft w:val="0"/>
          <w:marRight w:val="0"/>
          <w:marTop w:val="0"/>
          <w:marBottom w:val="0"/>
          <w:divBdr>
            <w:top w:val="none" w:sz="0" w:space="0" w:color="auto"/>
            <w:left w:val="none" w:sz="0" w:space="0" w:color="auto"/>
            <w:bottom w:val="none" w:sz="0" w:space="0" w:color="auto"/>
            <w:right w:val="none" w:sz="0" w:space="0" w:color="auto"/>
          </w:divBdr>
        </w:div>
        <w:div w:id="541208660">
          <w:marLeft w:val="0"/>
          <w:marRight w:val="0"/>
          <w:marTop w:val="0"/>
          <w:marBottom w:val="0"/>
          <w:divBdr>
            <w:top w:val="none" w:sz="0" w:space="0" w:color="auto"/>
            <w:left w:val="none" w:sz="0" w:space="0" w:color="auto"/>
            <w:bottom w:val="none" w:sz="0" w:space="0" w:color="auto"/>
            <w:right w:val="none" w:sz="0" w:space="0" w:color="auto"/>
          </w:divBdr>
        </w:div>
        <w:div w:id="473760995">
          <w:marLeft w:val="0"/>
          <w:marRight w:val="0"/>
          <w:marTop w:val="0"/>
          <w:marBottom w:val="0"/>
          <w:divBdr>
            <w:top w:val="none" w:sz="0" w:space="0" w:color="auto"/>
            <w:left w:val="none" w:sz="0" w:space="0" w:color="auto"/>
            <w:bottom w:val="none" w:sz="0" w:space="0" w:color="auto"/>
            <w:right w:val="none" w:sz="0" w:space="0" w:color="auto"/>
          </w:divBdr>
        </w:div>
        <w:div w:id="63797261">
          <w:marLeft w:val="0"/>
          <w:marRight w:val="0"/>
          <w:marTop w:val="0"/>
          <w:marBottom w:val="0"/>
          <w:divBdr>
            <w:top w:val="none" w:sz="0" w:space="0" w:color="auto"/>
            <w:left w:val="none" w:sz="0" w:space="0" w:color="auto"/>
            <w:bottom w:val="none" w:sz="0" w:space="0" w:color="auto"/>
            <w:right w:val="none" w:sz="0" w:space="0" w:color="auto"/>
          </w:divBdr>
        </w:div>
        <w:div w:id="832182065">
          <w:marLeft w:val="0"/>
          <w:marRight w:val="0"/>
          <w:marTop w:val="0"/>
          <w:marBottom w:val="0"/>
          <w:divBdr>
            <w:top w:val="none" w:sz="0" w:space="0" w:color="auto"/>
            <w:left w:val="none" w:sz="0" w:space="0" w:color="auto"/>
            <w:bottom w:val="none" w:sz="0" w:space="0" w:color="auto"/>
            <w:right w:val="none" w:sz="0" w:space="0" w:color="auto"/>
          </w:divBdr>
        </w:div>
        <w:div w:id="952514850">
          <w:marLeft w:val="0"/>
          <w:marRight w:val="0"/>
          <w:marTop w:val="0"/>
          <w:marBottom w:val="0"/>
          <w:divBdr>
            <w:top w:val="none" w:sz="0" w:space="0" w:color="auto"/>
            <w:left w:val="none" w:sz="0" w:space="0" w:color="auto"/>
            <w:bottom w:val="none" w:sz="0" w:space="0" w:color="auto"/>
            <w:right w:val="none" w:sz="0" w:space="0" w:color="auto"/>
          </w:divBdr>
        </w:div>
        <w:div w:id="1772120796">
          <w:marLeft w:val="0"/>
          <w:marRight w:val="0"/>
          <w:marTop w:val="0"/>
          <w:marBottom w:val="0"/>
          <w:divBdr>
            <w:top w:val="none" w:sz="0" w:space="0" w:color="auto"/>
            <w:left w:val="none" w:sz="0" w:space="0" w:color="auto"/>
            <w:bottom w:val="none" w:sz="0" w:space="0" w:color="auto"/>
            <w:right w:val="none" w:sz="0" w:space="0" w:color="auto"/>
          </w:divBdr>
        </w:div>
        <w:div w:id="391119752">
          <w:marLeft w:val="0"/>
          <w:marRight w:val="0"/>
          <w:marTop w:val="0"/>
          <w:marBottom w:val="0"/>
          <w:divBdr>
            <w:top w:val="none" w:sz="0" w:space="0" w:color="auto"/>
            <w:left w:val="none" w:sz="0" w:space="0" w:color="auto"/>
            <w:bottom w:val="none" w:sz="0" w:space="0" w:color="auto"/>
            <w:right w:val="none" w:sz="0" w:space="0" w:color="auto"/>
          </w:divBdr>
        </w:div>
        <w:div w:id="87429847">
          <w:marLeft w:val="0"/>
          <w:marRight w:val="0"/>
          <w:marTop w:val="0"/>
          <w:marBottom w:val="0"/>
          <w:divBdr>
            <w:top w:val="none" w:sz="0" w:space="0" w:color="auto"/>
            <w:left w:val="none" w:sz="0" w:space="0" w:color="auto"/>
            <w:bottom w:val="none" w:sz="0" w:space="0" w:color="auto"/>
            <w:right w:val="none" w:sz="0" w:space="0" w:color="auto"/>
          </w:divBdr>
        </w:div>
        <w:div w:id="1408502952">
          <w:marLeft w:val="0"/>
          <w:marRight w:val="0"/>
          <w:marTop w:val="0"/>
          <w:marBottom w:val="0"/>
          <w:divBdr>
            <w:top w:val="none" w:sz="0" w:space="0" w:color="auto"/>
            <w:left w:val="none" w:sz="0" w:space="0" w:color="auto"/>
            <w:bottom w:val="none" w:sz="0" w:space="0" w:color="auto"/>
            <w:right w:val="none" w:sz="0" w:space="0" w:color="auto"/>
          </w:divBdr>
        </w:div>
        <w:div w:id="170920607">
          <w:marLeft w:val="0"/>
          <w:marRight w:val="0"/>
          <w:marTop w:val="0"/>
          <w:marBottom w:val="0"/>
          <w:divBdr>
            <w:top w:val="none" w:sz="0" w:space="0" w:color="auto"/>
            <w:left w:val="none" w:sz="0" w:space="0" w:color="auto"/>
            <w:bottom w:val="none" w:sz="0" w:space="0" w:color="auto"/>
            <w:right w:val="none" w:sz="0" w:space="0" w:color="auto"/>
          </w:divBdr>
        </w:div>
        <w:div w:id="21517111">
          <w:marLeft w:val="0"/>
          <w:marRight w:val="0"/>
          <w:marTop w:val="0"/>
          <w:marBottom w:val="0"/>
          <w:divBdr>
            <w:top w:val="none" w:sz="0" w:space="0" w:color="auto"/>
            <w:left w:val="none" w:sz="0" w:space="0" w:color="auto"/>
            <w:bottom w:val="none" w:sz="0" w:space="0" w:color="auto"/>
            <w:right w:val="none" w:sz="0" w:space="0" w:color="auto"/>
          </w:divBdr>
        </w:div>
      </w:divsChild>
    </w:div>
    <w:div w:id="2024284677">
      <w:bodyDiv w:val="1"/>
      <w:marLeft w:val="0"/>
      <w:marRight w:val="0"/>
      <w:marTop w:val="0"/>
      <w:marBottom w:val="0"/>
      <w:divBdr>
        <w:top w:val="none" w:sz="0" w:space="0" w:color="auto"/>
        <w:left w:val="none" w:sz="0" w:space="0" w:color="auto"/>
        <w:bottom w:val="none" w:sz="0" w:space="0" w:color="auto"/>
        <w:right w:val="none" w:sz="0" w:space="0" w:color="auto"/>
      </w:divBdr>
    </w:div>
    <w:div w:id="2038115197">
      <w:bodyDiv w:val="1"/>
      <w:marLeft w:val="0"/>
      <w:marRight w:val="0"/>
      <w:marTop w:val="0"/>
      <w:marBottom w:val="0"/>
      <w:divBdr>
        <w:top w:val="none" w:sz="0" w:space="0" w:color="auto"/>
        <w:left w:val="none" w:sz="0" w:space="0" w:color="auto"/>
        <w:bottom w:val="none" w:sz="0" w:space="0" w:color="auto"/>
        <w:right w:val="none" w:sz="0" w:space="0" w:color="auto"/>
      </w:divBdr>
    </w:div>
    <w:div w:id="21173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NIAP%20PPs\PP%20-%20File%20Encryption\Working\Stanard_EAL1_PP-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29BBB2877E644824E6E5FE864A45C" ma:contentTypeVersion="0" ma:contentTypeDescription="Create a new document." ma:contentTypeScope="" ma:versionID="cea4b207b32fef6d17f4cb56529677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40F5A-787B-4BE2-87F7-CCC351A0F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C49549B-9464-4BEF-9548-0B4CCBE49028}">
  <ds:schemaRefs>
    <ds:schemaRef ds:uri="http://schemas.microsoft.com/office/2006/metadata/properties"/>
  </ds:schemaRefs>
</ds:datastoreItem>
</file>

<file path=customXml/itemProps3.xml><?xml version="1.0" encoding="utf-8"?>
<ds:datastoreItem xmlns:ds="http://schemas.openxmlformats.org/officeDocument/2006/customXml" ds:itemID="{81E55382-D0CB-4568-97F9-C9DF9B2DCFBD}">
  <ds:schemaRefs>
    <ds:schemaRef ds:uri="http://schemas.microsoft.com/sharepoint/v3/contenttype/forms"/>
  </ds:schemaRefs>
</ds:datastoreItem>
</file>

<file path=customXml/itemProps4.xml><?xml version="1.0" encoding="utf-8"?>
<ds:datastoreItem xmlns:ds="http://schemas.openxmlformats.org/officeDocument/2006/customXml" ds:itemID="{610E99D9-F50F-4D58-B715-0DEB16C0EE59}">
  <ds:schemaRefs>
    <ds:schemaRef ds:uri="http://schemas.microsoft.com/sharepoint/v3/contenttype/forms"/>
  </ds:schemaRefs>
</ds:datastoreItem>
</file>

<file path=customXml/itemProps5.xml><?xml version="1.0" encoding="utf-8"?>
<ds:datastoreItem xmlns:ds="http://schemas.openxmlformats.org/officeDocument/2006/customXml" ds:itemID="{9408999D-1B4D-4B88-9B69-E4DB75F3A075}">
  <ds:schemaRefs>
    <ds:schemaRef ds:uri="http://schemas.openxmlformats.org/officeDocument/2006/bibliography"/>
  </ds:schemaRefs>
</ds:datastoreItem>
</file>

<file path=customXml/itemProps6.xml><?xml version="1.0" encoding="utf-8"?>
<ds:datastoreItem xmlns:ds="http://schemas.openxmlformats.org/officeDocument/2006/customXml" ds:itemID="{66026B2E-3CE2-4399-AB98-F6459E02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Stanard_EAL1_PP-Template.dot</Template>
  <TotalTime>43</TotalTime>
  <Pages>124</Pages>
  <Words>46849</Words>
  <Characters>267041</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Server Virtualization Protection Profile</vt:lpstr>
    </vt:vector>
  </TitlesOfParts>
  <Company>Tresys Technology</Company>
  <LinksUpToDate>false</LinksUpToDate>
  <CharactersWithSpaces>313264</CharactersWithSpaces>
  <SharedDoc>false</SharedDoc>
  <HyperlinkBase/>
  <HLinks>
    <vt:vector size="306" baseType="variant">
      <vt:variant>
        <vt:i4>1114163</vt:i4>
      </vt:variant>
      <vt:variant>
        <vt:i4>308</vt:i4>
      </vt:variant>
      <vt:variant>
        <vt:i4>0</vt:i4>
      </vt:variant>
      <vt:variant>
        <vt:i4>5</vt:i4>
      </vt:variant>
      <vt:variant>
        <vt:lpwstr/>
      </vt:variant>
      <vt:variant>
        <vt:lpwstr>_Toc311207125</vt:lpwstr>
      </vt:variant>
      <vt:variant>
        <vt:i4>1179699</vt:i4>
      </vt:variant>
      <vt:variant>
        <vt:i4>299</vt:i4>
      </vt:variant>
      <vt:variant>
        <vt:i4>0</vt:i4>
      </vt:variant>
      <vt:variant>
        <vt:i4>5</vt:i4>
      </vt:variant>
      <vt:variant>
        <vt:lpwstr/>
      </vt:variant>
      <vt:variant>
        <vt:lpwstr>_Toc311207115</vt:lpwstr>
      </vt:variant>
      <vt:variant>
        <vt:i4>1179699</vt:i4>
      </vt:variant>
      <vt:variant>
        <vt:i4>293</vt:i4>
      </vt:variant>
      <vt:variant>
        <vt:i4>0</vt:i4>
      </vt:variant>
      <vt:variant>
        <vt:i4>5</vt:i4>
      </vt:variant>
      <vt:variant>
        <vt:lpwstr/>
      </vt:variant>
      <vt:variant>
        <vt:lpwstr>_Toc311207114</vt:lpwstr>
      </vt:variant>
      <vt:variant>
        <vt:i4>1179699</vt:i4>
      </vt:variant>
      <vt:variant>
        <vt:i4>287</vt:i4>
      </vt:variant>
      <vt:variant>
        <vt:i4>0</vt:i4>
      </vt:variant>
      <vt:variant>
        <vt:i4>5</vt:i4>
      </vt:variant>
      <vt:variant>
        <vt:lpwstr/>
      </vt:variant>
      <vt:variant>
        <vt:lpwstr>_Toc311207113</vt:lpwstr>
      </vt:variant>
      <vt:variant>
        <vt:i4>1179699</vt:i4>
      </vt:variant>
      <vt:variant>
        <vt:i4>281</vt:i4>
      </vt:variant>
      <vt:variant>
        <vt:i4>0</vt:i4>
      </vt:variant>
      <vt:variant>
        <vt:i4>5</vt:i4>
      </vt:variant>
      <vt:variant>
        <vt:lpwstr/>
      </vt:variant>
      <vt:variant>
        <vt:lpwstr>_Toc311207112</vt:lpwstr>
      </vt:variant>
      <vt:variant>
        <vt:i4>1179699</vt:i4>
      </vt:variant>
      <vt:variant>
        <vt:i4>275</vt:i4>
      </vt:variant>
      <vt:variant>
        <vt:i4>0</vt:i4>
      </vt:variant>
      <vt:variant>
        <vt:i4>5</vt:i4>
      </vt:variant>
      <vt:variant>
        <vt:lpwstr/>
      </vt:variant>
      <vt:variant>
        <vt:lpwstr>_Toc311207111</vt:lpwstr>
      </vt:variant>
      <vt:variant>
        <vt:i4>1179699</vt:i4>
      </vt:variant>
      <vt:variant>
        <vt:i4>269</vt:i4>
      </vt:variant>
      <vt:variant>
        <vt:i4>0</vt:i4>
      </vt:variant>
      <vt:variant>
        <vt:i4>5</vt:i4>
      </vt:variant>
      <vt:variant>
        <vt:lpwstr/>
      </vt:variant>
      <vt:variant>
        <vt:lpwstr>_Toc311207110</vt:lpwstr>
      </vt:variant>
      <vt:variant>
        <vt:i4>1114170</vt:i4>
      </vt:variant>
      <vt:variant>
        <vt:i4>260</vt:i4>
      </vt:variant>
      <vt:variant>
        <vt:i4>0</vt:i4>
      </vt:variant>
      <vt:variant>
        <vt:i4>5</vt:i4>
      </vt:variant>
      <vt:variant>
        <vt:lpwstr/>
      </vt:variant>
      <vt:variant>
        <vt:lpwstr>_Toc338322343</vt:lpwstr>
      </vt:variant>
      <vt:variant>
        <vt:i4>1114170</vt:i4>
      </vt:variant>
      <vt:variant>
        <vt:i4>254</vt:i4>
      </vt:variant>
      <vt:variant>
        <vt:i4>0</vt:i4>
      </vt:variant>
      <vt:variant>
        <vt:i4>5</vt:i4>
      </vt:variant>
      <vt:variant>
        <vt:lpwstr/>
      </vt:variant>
      <vt:variant>
        <vt:lpwstr>_Toc338322342</vt:lpwstr>
      </vt:variant>
      <vt:variant>
        <vt:i4>1114170</vt:i4>
      </vt:variant>
      <vt:variant>
        <vt:i4>248</vt:i4>
      </vt:variant>
      <vt:variant>
        <vt:i4>0</vt:i4>
      </vt:variant>
      <vt:variant>
        <vt:i4>5</vt:i4>
      </vt:variant>
      <vt:variant>
        <vt:lpwstr/>
      </vt:variant>
      <vt:variant>
        <vt:lpwstr>_Toc338322341</vt:lpwstr>
      </vt:variant>
      <vt:variant>
        <vt:i4>1114170</vt:i4>
      </vt:variant>
      <vt:variant>
        <vt:i4>242</vt:i4>
      </vt:variant>
      <vt:variant>
        <vt:i4>0</vt:i4>
      </vt:variant>
      <vt:variant>
        <vt:i4>5</vt:i4>
      </vt:variant>
      <vt:variant>
        <vt:lpwstr/>
      </vt:variant>
      <vt:variant>
        <vt:lpwstr>_Toc338322340</vt:lpwstr>
      </vt:variant>
      <vt:variant>
        <vt:i4>1441850</vt:i4>
      </vt:variant>
      <vt:variant>
        <vt:i4>236</vt:i4>
      </vt:variant>
      <vt:variant>
        <vt:i4>0</vt:i4>
      </vt:variant>
      <vt:variant>
        <vt:i4>5</vt:i4>
      </vt:variant>
      <vt:variant>
        <vt:lpwstr/>
      </vt:variant>
      <vt:variant>
        <vt:lpwstr>_Toc338322339</vt:lpwstr>
      </vt:variant>
      <vt:variant>
        <vt:i4>1441850</vt:i4>
      </vt:variant>
      <vt:variant>
        <vt:i4>230</vt:i4>
      </vt:variant>
      <vt:variant>
        <vt:i4>0</vt:i4>
      </vt:variant>
      <vt:variant>
        <vt:i4>5</vt:i4>
      </vt:variant>
      <vt:variant>
        <vt:lpwstr/>
      </vt:variant>
      <vt:variant>
        <vt:lpwstr>_Toc338322338</vt:lpwstr>
      </vt:variant>
      <vt:variant>
        <vt:i4>1441850</vt:i4>
      </vt:variant>
      <vt:variant>
        <vt:i4>224</vt:i4>
      </vt:variant>
      <vt:variant>
        <vt:i4>0</vt:i4>
      </vt:variant>
      <vt:variant>
        <vt:i4>5</vt:i4>
      </vt:variant>
      <vt:variant>
        <vt:lpwstr/>
      </vt:variant>
      <vt:variant>
        <vt:lpwstr>_Toc338322337</vt:lpwstr>
      </vt:variant>
      <vt:variant>
        <vt:i4>1441850</vt:i4>
      </vt:variant>
      <vt:variant>
        <vt:i4>218</vt:i4>
      </vt:variant>
      <vt:variant>
        <vt:i4>0</vt:i4>
      </vt:variant>
      <vt:variant>
        <vt:i4>5</vt:i4>
      </vt:variant>
      <vt:variant>
        <vt:lpwstr/>
      </vt:variant>
      <vt:variant>
        <vt:lpwstr>_Toc338322336</vt:lpwstr>
      </vt:variant>
      <vt:variant>
        <vt:i4>1441850</vt:i4>
      </vt:variant>
      <vt:variant>
        <vt:i4>212</vt:i4>
      </vt:variant>
      <vt:variant>
        <vt:i4>0</vt:i4>
      </vt:variant>
      <vt:variant>
        <vt:i4>5</vt:i4>
      </vt:variant>
      <vt:variant>
        <vt:lpwstr/>
      </vt:variant>
      <vt:variant>
        <vt:lpwstr>_Toc338322335</vt:lpwstr>
      </vt:variant>
      <vt:variant>
        <vt:i4>1441850</vt:i4>
      </vt:variant>
      <vt:variant>
        <vt:i4>206</vt:i4>
      </vt:variant>
      <vt:variant>
        <vt:i4>0</vt:i4>
      </vt:variant>
      <vt:variant>
        <vt:i4>5</vt:i4>
      </vt:variant>
      <vt:variant>
        <vt:lpwstr/>
      </vt:variant>
      <vt:variant>
        <vt:lpwstr>_Toc338322334</vt:lpwstr>
      </vt:variant>
      <vt:variant>
        <vt:i4>1441850</vt:i4>
      </vt:variant>
      <vt:variant>
        <vt:i4>200</vt:i4>
      </vt:variant>
      <vt:variant>
        <vt:i4>0</vt:i4>
      </vt:variant>
      <vt:variant>
        <vt:i4>5</vt:i4>
      </vt:variant>
      <vt:variant>
        <vt:lpwstr/>
      </vt:variant>
      <vt:variant>
        <vt:lpwstr>_Toc338322333</vt:lpwstr>
      </vt:variant>
      <vt:variant>
        <vt:i4>1441850</vt:i4>
      </vt:variant>
      <vt:variant>
        <vt:i4>194</vt:i4>
      </vt:variant>
      <vt:variant>
        <vt:i4>0</vt:i4>
      </vt:variant>
      <vt:variant>
        <vt:i4>5</vt:i4>
      </vt:variant>
      <vt:variant>
        <vt:lpwstr/>
      </vt:variant>
      <vt:variant>
        <vt:lpwstr>_Toc338322332</vt:lpwstr>
      </vt:variant>
      <vt:variant>
        <vt:i4>1441850</vt:i4>
      </vt:variant>
      <vt:variant>
        <vt:i4>188</vt:i4>
      </vt:variant>
      <vt:variant>
        <vt:i4>0</vt:i4>
      </vt:variant>
      <vt:variant>
        <vt:i4>5</vt:i4>
      </vt:variant>
      <vt:variant>
        <vt:lpwstr/>
      </vt:variant>
      <vt:variant>
        <vt:lpwstr>_Toc338322331</vt:lpwstr>
      </vt:variant>
      <vt:variant>
        <vt:i4>1441850</vt:i4>
      </vt:variant>
      <vt:variant>
        <vt:i4>182</vt:i4>
      </vt:variant>
      <vt:variant>
        <vt:i4>0</vt:i4>
      </vt:variant>
      <vt:variant>
        <vt:i4>5</vt:i4>
      </vt:variant>
      <vt:variant>
        <vt:lpwstr/>
      </vt:variant>
      <vt:variant>
        <vt:lpwstr>_Toc338322330</vt:lpwstr>
      </vt:variant>
      <vt:variant>
        <vt:i4>1507386</vt:i4>
      </vt:variant>
      <vt:variant>
        <vt:i4>176</vt:i4>
      </vt:variant>
      <vt:variant>
        <vt:i4>0</vt:i4>
      </vt:variant>
      <vt:variant>
        <vt:i4>5</vt:i4>
      </vt:variant>
      <vt:variant>
        <vt:lpwstr/>
      </vt:variant>
      <vt:variant>
        <vt:lpwstr>_Toc338322329</vt:lpwstr>
      </vt:variant>
      <vt:variant>
        <vt:i4>1507386</vt:i4>
      </vt:variant>
      <vt:variant>
        <vt:i4>170</vt:i4>
      </vt:variant>
      <vt:variant>
        <vt:i4>0</vt:i4>
      </vt:variant>
      <vt:variant>
        <vt:i4>5</vt:i4>
      </vt:variant>
      <vt:variant>
        <vt:lpwstr/>
      </vt:variant>
      <vt:variant>
        <vt:lpwstr>_Toc338322328</vt:lpwstr>
      </vt:variant>
      <vt:variant>
        <vt:i4>1507386</vt:i4>
      </vt:variant>
      <vt:variant>
        <vt:i4>164</vt:i4>
      </vt:variant>
      <vt:variant>
        <vt:i4>0</vt:i4>
      </vt:variant>
      <vt:variant>
        <vt:i4>5</vt:i4>
      </vt:variant>
      <vt:variant>
        <vt:lpwstr/>
      </vt:variant>
      <vt:variant>
        <vt:lpwstr>_Toc338322327</vt:lpwstr>
      </vt:variant>
      <vt:variant>
        <vt:i4>1507386</vt:i4>
      </vt:variant>
      <vt:variant>
        <vt:i4>158</vt:i4>
      </vt:variant>
      <vt:variant>
        <vt:i4>0</vt:i4>
      </vt:variant>
      <vt:variant>
        <vt:i4>5</vt:i4>
      </vt:variant>
      <vt:variant>
        <vt:lpwstr/>
      </vt:variant>
      <vt:variant>
        <vt:lpwstr>_Toc338322326</vt:lpwstr>
      </vt:variant>
      <vt:variant>
        <vt:i4>1507386</vt:i4>
      </vt:variant>
      <vt:variant>
        <vt:i4>152</vt:i4>
      </vt:variant>
      <vt:variant>
        <vt:i4>0</vt:i4>
      </vt:variant>
      <vt:variant>
        <vt:i4>5</vt:i4>
      </vt:variant>
      <vt:variant>
        <vt:lpwstr/>
      </vt:variant>
      <vt:variant>
        <vt:lpwstr>_Toc338322325</vt:lpwstr>
      </vt:variant>
      <vt:variant>
        <vt:i4>1507386</vt:i4>
      </vt:variant>
      <vt:variant>
        <vt:i4>146</vt:i4>
      </vt:variant>
      <vt:variant>
        <vt:i4>0</vt:i4>
      </vt:variant>
      <vt:variant>
        <vt:i4>5</vt:i4>
      </vt:variant>
      <vt:variant>
        <vt:lpwstr/>
      </vt:variant>
      <vt:variant>
        <vt:lpwstr>_Toc338322324</vt:lpwstr>
      </vt:variant>
      <vt:variant>
        <vt:i4>1507386</vt:i4>
      </vt:variant>
      <vt:variant>
        <vt:i4>140</vt:i4>
      </vt:variant>
      <vt:variant>
        <vt:i4>0</vt:i4>
      </vt:variant>
      <vt:variant>
        <vt:i4>5</vt:i4>
      </vt:variant>
      <vt:variant>
        <vt:lpwstr/>
      </vt:variant>
      <vt:variant>
        <vt:lpwstr>_Toc338322323</vt:lpwstr>
      </vt:variant>
      <vt:variant>
        <vt:i4>1507386</vt:i4>
      </vt:variant>
      <vt:variant>
        <vt:i4>134</vt:i4>
      </vt:variant>
      <vt:variant>
        <vt:i4>0</vt:i4>
      </vt:variant>
      <vt:variant>
        <vt:i4>5</vt:i4>
      </vt:variant>
      <vt:variant>
        <vt:lpwstr/>
      </vt:variant>
      <vt:variant>
        <vt:lpwstr>_Toc338322322</vt:lpwstr>
      </vt:variant>
      <vt:variant>
        <vt:i4>1507386</vt:i4>
      </vt:variant>
      <vt:variant>
        <vt:i4>128</vt:i4>
      </vt:variant>
      <vt:variant>
        <vt:i4>0</vt:i4>
      </vt:variant>
      <vt:variant>
        <vt:i4>5</vt:i4>
      </vt:variant>
      <vt:variant>
        <vt:lpwstr/>
      </vt:variant>
      <vt:variant>
        <vt:lpwstr>_Toc338322321</vt:lpwstr>
      </vt:variant>
      <vt:variant>
        <vt:i4>1507386</vt:i4>
      </vt:variant>
      <vt:variant>
        <vt:i4>122</vt:i4>
      </vt:variant>
      <vt:variant>
        <vt:i4>0</vt:i4>
      </vt:variant>
      <vt:variant>
        <vt:i4>5</vt:i4>
      </vt:variant>
      <vt:variant>
        <vt:lpwstr/>
      </vt:variant>
      <vt:variant>
        <vt:lpwstr>_Toc338322320</vt:lpwstr>
      </vt:variant>
      <vt:variant>
        <vt:i4>1310778</vt:i4>
      </vt:variant>
      <vt:variant>
        <vt:i4>116</vt:i4>
      </vt:variant>
      <vt:variant>
        <vt:i4>0</vt:i4>
      </vt:variant>
      <vt:variant>
        <vt:i4>5</vt:i4>
      </vt:variant>
      <vt:variant>
        <vt:lpwstr/>
      </vt:variant>
      <vt:variant>
        <vt:lpwstr>_Toc338322319</vt:lpwstr>
      </vt:variant>
      <vt:variant>
        <vt:i4>1310778</vt:i4>
      </vt:variant>
      <vt:variant>
        <vt:i4>110</vt:i4>
      </vt:variant>
      <vt:variant>
        <vt:i4>0</vt:i4>
      </vt:variant>
      <vt:variant>
        <vt:i4>5</vt:i4>
      </vt:variant>
      <vt:variant>
        <vt:lpwstr/>
      </vt:variant>
      <vt:variant>
        <vt:lpwstr>_Toc338322318</vt:lpwstr>
      </vt:variant>
      <vt:variant>
        <vt:i4>1310778</vt:i4>
      </vt:variant>
      <vt:variant>
        <vt:i4>104</vt:i4>
      </vt:variant>
      <vt:variant>
        <vt:i4>0</vt:i4>
      </vt:variant>
      <vt:variant>
        <vt:i4>5</vt:i4>
      </vt:variant>
      <vt:variant>
        <vt:lpwstr/>
      </vt:variant>
      <vt:variant>
        <vt:lpwstr>_Toc338322317</vt:lpwstr>
      </vt:variant>
      <vt:variant>
        <vt:i4>1310778</vt:i4>
      </vt:variant>
      <vt:variant>
        <vt:i4>98</vt:i4>
      </vt:variant>
      <vt:variant>
        <vt:i4>0</vt:i4>
      </vt:variant>
      <vt:variant>
        <vt:i4>5</vt:i4>
      </vt:variant>
      <vt:variant>
        <vt:lpwstr/>
      </vt:variant>
      <vt:variant>
        <vt:lpwstr>_Toc338322316</vt:lpwstr>
      </vt:variant>
      <vt:variant>
        <vt:i4>1310778</vt:i4>
      </vt:variant>
      <vt:variant>
        <vt:i4>92</vt:i4>
      </vt:variant>
      <vt:variant>
        <vt:i4>0</vt:i4>
      </vt:variant>
      <vt:variant>
        <vt:i4>5</vt:i4>
      </vt:variant>
      <vt:variant>
        <vt:lpwstr/>
      </vt:variant>
      <vt:variant>
        <vt:lpwstr>_Toc338322315</vt:lpwstr>
      </vt:variant>
      <vt:variant>
        <vt:i4>1310778</vt:i4>
      </vt:variant>
      <vt:variant>
        <vt:i4>86</vt:i4>
      </vt:variant>
      <vt:variant>
        <vt:i4>0</vt:i4>
      </vt:variant>
      <vt:variant>
        <vt:i4>5</vt:i4>
      </vt:variant>
      <vt:variant>
        <vt:lpwstr/>
      </vt:variant>
      <vt:variant>
        <vt:lpwstr>_Toc338322314</vt:lpwstr>
      </vt:variant>
      <vt:variant>
        <vt:i4>1310778</vt:i4>
      </vt:variant>
      <vt:variant>
        <vt:i4>80</vt:i4>
      </vt:variant>
      <vt:variant>
        <vt:i4>0</vt:i4>
      </vt:variant>
      <vt:variant>
        <vt:i4>5</vt:i4>
      </vt:variant>
      <vt:variant>
        <vt:lpwstr/>
      </vt:variant>
      <vt:variant>
        <vt:lpwstr>_Toc338322313</vt:lpwstr>
      </vt:variant>
      <vt:variant>
        <vt:i4>1310778</vt:i4>
      </vt:variant>
      <vt:variant>
        <vt:i4>74</vt:i4>
      </vt:variant>
      <vt:variant>
        <vt:i4>0</vt:i4>
      </vt:variant>
      <vt:variant>
        <vt:i4>5</vt:i4>
      </vt:variant>
      <vt:variant>
        <vt:lpwstr/>
      </vt:variant>
      <vt:variant>
        <vt:lpwstr>_Toc338322312</vt:lpwstr>
      </vt:variant>
      <vt:variant>
        <vt:i4>1310778</vt:i4>
      </vt:variant>
      <vt:variant>
        <vt:i4>68</vt:i4>
      </vt:variant>
      <vt:variant>
        <vt:i4>0</vt:i4>
      </vt:variant>
      <vt:variant>
        <vt:i4>5</vt:i4>
      </vt:variant>
      <vt:variant>
        <vt:lpwstr/>
      </vt:variant>
      <vt:variant>
        <vt:lpwstr>_Toc338322311</vt:lpwstr>
      </vt:variant>
      <vt:variant>
        <vt:i4>1310778</vt:i4>
      </vt:variant>
      <vt:variant>
        <vt:i4>62</vt:i4>
      </vt:variant>
      <vt:variant>
        <vt:i4>0</vt:i4>
      </vt:variant>
      <vt:variant>
        <vt:i4>5</vt:i4>
      </vt:variant>
      <vt:variant>
        <vt:lpwstr/>
      </vt:variant>
      <vt:variant>
        <vt:lpwstr>_Toc338322310</vt:lpwstr>
      </vt:variant>
      <vt:variant>
        <vt:i4>1376314</vt:i4>
      </vt:variant>
      <vt:variant>
        <vt:i4>56</vt:i4>
      </vt:variant>
      <vt:variant>
        <vt:i4>0</vt:i4>
      </vt:variant>
      <vt:variant>
        <vt:i4>5</vt:i4>
      </vt:variant>
      <vt:variant>
        <vt:lpwstr/>
      </vt:variant>
      <vt:variant>
        <vt:lpwstr>_Toc338322309</vt:lpwstr>
      </vt:variant>
      <vt:variant>
        <vt:i4>1376314</vt:i4>
      </vt:variant>
      <vt:variant>
        <vt:i4>50</vt:i4>
      </vt:variant>
      <vt:variant>
        <vt:i4>0</vt:i4>
      </vt:variant>
      <vt:variant>
        <vt:i4>5</vt:i4>
      </vt:variant>
      <vt:variant>
        <vt:lpwstr/>
      </vt:variant>
      <vt:variant>
        <vt:lpwstr>_Toc338322308</vt:lpwstr>
      </vt:variant>
      <vt:variant>
        <vt:i4>1376314</vt:i4>
      </vt:variant>
      <vt:variant>
        <vt:i4>44</vt:i4>
      </vt:variant>
      <vt:variant>
        <vt:i4>0</vt:i4>
      </vt:variant>
      <vt:variant>
        <vt:i4>5</vt:i4>
      </vt:variant>
      <vt:variant>
        <vt:lpwstr/>
      </vt:variant>
      <vt:variant>
        <vt:lpwstr>_Toc338322307</vt:lpwstr>
      </vt:variant>
      <vt:variant>
        <vt:i4>1376314</vt:i4>
      </vt:variant>
      <vt:variant>
        <vt:i4>38</vt:i4>
      </vt:variant>
      <vt:variant>
        <vt:i4>0</vt:i4>
      </vt:variant>
      <vt:variant>
        <vt:i4>5</vt:i4>
      </vt:variant>
      <vt:variant>
        <vt:lpwstr/>
      </vt:variant>
      <vt:variant>
        <vt:lpwstr>_Toc338322306</vt:lpwstr>
      </vt:variant>
      <vt:variant>
        <vt:i4>1376314</vt:i4>
      </vt:variant>
      <vt:variant>
        <vt:i4>32</vt:i4>
      </vt:variant>
      <vt:variant>
        <vt:i4>0</vt:i4>
      </vt:variant>
      <vt:variant>
        <vt:i4>5</vt:i4>
      </vt:variant>
      <vt:variant>
        <vt:lpwstr/>
      </vt:variant>
      <vt:variant>
        <vt:lpwstr>_Toc338322305</vt:lpwstr>
      </vt:variant>
      <vt:variant>
        <vt:i4>1376314</vt:i4>
      </vt:variant>
      <vt:variant>
        <vt:i4>26</vt:i4>
      </vt:variant>
      <vt:variant>
        <vt:i4>0</vt:i4>
      </vt:variant>
      <vt:variant>
        <vt:i4>5</vt:i4>
      </vt:variant>
      <vt:variant>
        <vt:lpwstr/>
      </vt:variant>
      <vt:variant>
        <vt:lpwstr>_Toc338322304</vt:lpwstr>
      </vt:variant>
      <vt:variant>
        <vt:i4>1376314</vt:i4>
      </vt:variant>
      <vt:variant>
        <vt:i4>20</vt:i4>
      </vt:variant>
      <vt:variant>
        <vt:i4>0</vt:i4>
      </vt:variant>
      <vt:variant>
        <vt:i4>5</vt:i4>
      </vt:variant>
      <vt:variant>
        <vt:lpwstr/>
      </vt:variant>
      <vt:variant>
        <vt:lpwstr>_Toc338322303</vt:lpwstr>
      </vt:variant>
      <vt:variant>
        <vt:i4>1376314</vt:i4>
      </vt:variant>
      <vt:variant>
        <vt:i4>14</vt:i4>
      </vt:variant>
      <vt:variant>
        <vt:i4>0</vt:i4>
      </vt:variant>
      <vt:variant>
        <vt:i4>5</vt:i4>
      </vt:variant>
      <vt:variant>
        <vt:lpwstr/>
      </vt:variant>
      <vt:variant>
        <vt:lpwstr>_Toc338322302</vt:lpwstr>
      </vt:variant>
      <vt:variant>
        <vt:i4>1376314</vt:i4>
      </vt:variant>
      <vt:variant>
        <vt:i4>8</vt:i4>
      </vt:variant>
      <vt:variant>
        <vt:i4>0</vt:i4>
      </vt:variant>
      <vt:variant>
        <vt:i4>5</vt:i4>
      </vt:variant>
      <vt:variant>
        <vt:lpwstr/>
      </vt:variant>
      <vt:variant>
        <vt:lpwstr>_Toc338322301</vt:lpwstr>
      </vt:variant>
      <vt:variant>
        <vt:i4>1376314</vt:i4>
      </vt:variant>
      <vt:variant>
        <vt:i4>2</vt:i4>
      </vt:variant>
      <vt:variant>
        <vt:i4>0</vt:i4>
      </vt:variant>
      <vt:variant>
        <vt:i4>5</vt:i4>
      </vt:variant>
      <vt:variant>
        <vt:lpwstr/>
      </vt:variant>
      <vt:variant>
        <vt:lpwstr>_Toc338322300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Virtualization Protection Profile</dc:title>
  <dc:subject>SIP Server</dc:subject>
  <dc:creator>Tresys Technology</dc:creator>
  <cp:lastModifiedBy>Aaron Piper</cp:lastModifiedBy>
  <cp:revision>22</cp:revision>
  <cp:lastPrinted>2016-04-19T12:41:00Z</cp:lastPrinted>
  <dcterms:created xsi:type="dcterms:W3CDTF">2016-04-18T16:39:00Z</dcterms:created>
  <dcterms:modified xsi:type="dcterms:W3CDTF">2016-04-20T13:15:00Z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0x01010035629BBB2877E644824E6E5FE864A45C</vt:lpwstr>
  </property>
</Properties>
</file>